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FAB96" w14:textId="6CD26493" w:rsidR="00752A05" w:rsidRPr="009329BA" w:rsidDel="000B76B1" w:rsidRDefault="00752A05" w:rsidP="00752A05">
      <w:pPr>
        <w:jc w:val="both"/>
        <w:rPr>
          <w:del w:id="0" w:author="kalla madhu" w:date="2024-07-13T14:28:00Z" w16du:dateUtc="2024-07-13T08:58:00Z"/>
          <w:b/>
          <w:bCs/>
          <w:sz w:val="32"/>
          <w:szCs w:val="32"/>
          <w:rPrChange w:id="1" w:author="kalla madhu" w:date="2024-07-18T10:21:00Z" w16du:dateUtc="2024-07-18T04:51:00Z">
            <w:rPr>
              <w:del w:id="2" w:author="kalla madhu" w:date="2024-07-13T14:28:00Z" w16du:dateUtc="2024-07-13T08:58:00Z"/>
              <w:b/>
              <w:bCs/>
              <w:sz w:val="32"/>
              <w:szCs w:val="32"/>
              <w:u w:val="single"/>
            </w:rPr>
          </w:rPrChange>
        </w:rPr>
      </w:pPr>
    </w:p>
    <w:p w14:paraId="084E8D5F" w14:textId="77777777" w:rsidR="000B76B1" w:rsidRPr="009329BA" w:rsidRDefault="000B76B1" w:rsidP="00D542BF">
      <w:pPr>
        <w:jc w:val="center"/>
        <w:rPr>
          <w:b/>
          <w:bCs/>
          <w:sz w:val="32"/>
          <w:szCs w:val="32"/>
          <w:rPrChange w:id="3" w:author="kalla madhu" w:date="2024-07-18T10:21:00Z" w16du:dateUtc="2024-07-18T04:51:00Z">
            <w:rPr>
              <w:b/>
              <w:bCs/>
              <w:sz w:val="32"/>
              <w:szCs w:val="32"/>
              <w:u w:val="single"/>
            </w:rPr>
          </w:rPrChange>
        </w:rPr>
      </w:pPr>
    </w:p>
    <w:p w14:paraId="1289AD10" w14:textId="77777777" w:rsidR="000B76B1" w:rsidRPr="009329BA" w:rsidRDefault="000B76B1" w:rsidP="000B76B1">
      <w:pPr>
        <w:pStyle w:val="Heading3"/>
      </w:pPr>
    </w:p>
    <w:p w14:paraId="19C708A0" w14:textId="50F999AF" w:rsidR="000B76B1" w:rsidRPr="009329BA" w:rsidRDefault="000B76B1" w:rsidP="000B76B1">
      <w:pPr>
        <w:pStyle w:val="Heading3"/>
        <w:rPr>
          <w:rFonts w:ascii="Times New Roman" w:eastAsia="Times New Roman" w:hAnsi="Times New Roman" w:cs="Times New Roman"/>
          <w:lang w:eastAsia="en-US"/>
        </w:rPr>
      </w:pPr>
      <w:r w:rsidRPr="009329BA">
        <w:t>Steps to Manually Add the Servlet API to Your Eclipse Project</w:t>
      </w:r>
    </w:p>
    <w:p w14:paraId="03A299E0" w14:textId="77777777" w:rsidR="000B76B1" w:rsidRPr="009329BA" w:rsidRDefault="000B76B1" w:rsidP="000B76B1">
      <w:pPr>
        <w:pStyle w:val="NormalWeb"/>
        <w:numPr>
          <w:ilvl w:val="0"/>
          <w:numId w:val="30"/>
        </w:numPr>
      </w:pPr>
      <w:r w:rsidRPr="009329BA">
        <w:rPr>
          <w:rStyle w:val="Strong"/>
        </w:rPr>
        <w:t>Download the Jakarta Servlet API JAR:</w:t>
      </w:r>
    </w:p>
    <w:p w14:paraId="0FF5DF40" w14:textId="77777777" w:rsidR="000B76B1" w:rsidRPr="009329BA" w:rsidRDefault="000B76B1" w:rsidP="000B76B1">
      <w:pPr>
        <w:numPr>
          <w:ilvl w:val="1"/>
          <w:numId w:val="30"/>
        </w:numPr>
        <w:spacing w:before="100" w:beforeAutospacing="1" w:after="100" w:afterAutospacing="1"/>
      </w:pPr>
      <w:r w:rsidRPr="009329BA">
        <w:t xml:space="preserve">Download the </w:t>
      </w:r>
      <w:r w:rsidRPr="009329BA">
        <w:rPr>
          <w:rStyle w:val="HTMLCode"/>
          <w:rFonts w:eastAsiaTheme="minorEastAsia"/>
        </w:rPr>
        <w:t>jakarta.servlet-api-5.0.0.jar</w:t>
      </w:r>
      <w:r w:rsidRPr="009329BA">
        <w:t xml:space="preserve"> file from the </w:t>
      </w:r>
      <w:r w:rsidR="00000000" w:rsidRPr="009329BA">
        <w:fldChar w:fldCharType="begin"/>
      </w:r>
      <w:r w:rsidR="00000000" w:rsidRPr="009329BA">
        <w:instrText>HYPERLINK "https://repo1.maven.org/maven2/jakarta/servlet/jakarta.servlet-api/5.0.0/" \t "_new"</w:instrText>
      </w:r>
      <w:r w:rsidR="00000000" w:rsidRPr="009329BA">
        <w:fldChar w:fldCharType="separate"/>
      </w:r>
      <w:r w:rsidRPr="009329BA">
        <w:rPr>
          <w:rStyle w:val="Hyperlink"/>
          <w:u w:val="none"/>
          <w:rPrChange w:id="4" w:author="kalla madhu" w:date="2024-07-18T10:21:00Z" w16du:dateUtc="2024-07-18T04:51:00Z">
            <w:rPr>
              <w:rStyle w:val="Hyperlink"/>
            </w:rPr>
          </w:rPrChange>
        </w:rPr>
        <w:t>Maven Repository</w:t>
      </w:r>
      <w:r w:rsidR="00000000" w:rsidRPr="009329BA">
        <w:rPr>
          <w:rStyle w:val="Hyperlink"/>
          <w:u w:val="none"/>
          <w:rPrChange w:id="5" w:author="kalla madhu" w:date="2024-07-18T10:21:00Z" w16du:dateUtc="2024-07-18T04:51:00Z">
            <w:rPr>
              <w:rStyle w:val="Hyperlink"/>
            </w:rPr>
          </w:rPrChange>
        </w:rPr>
        <w:fldChar w:fldCharType="end"/>
      </w:r>
      <w:r w:rsidRPr="009329BA">
        <w:t>.</w:t>
      </w:r>
    </w:p>
    <w:p w14:paraId="6682488E" w14:textId="77777777" w:rsidR="000B76B1" w:rsidRPr="009329BA" w:rsidRDefault="000B76B1" w:rsidP="000B76B1">
      <w:pPr>
        <w:pStyle w:val="NormalWeb"/>
        <w:numPr>
          <w:ilvl w:val="0"/>
          <w:numId w:val="30"/>
        </w:numPr>
      </w:pPr>
      <w:r w:rsidRPr="009329BA">
        <w:rPr>
          <w:rStyle w:val="Strong"/>
        </w:rPr>
        <w:t>Add the JAR to Your Eclipse Project:</w:t>
      </w:r>
    </w:p>
    <w:p w14:paraId="2F26532B" w14:textId="77777777" w:rsidR="000B76B1" w:rsidRPr="009329BA" w:rsidRDefault="000B76B1" w:rsidP="000B76B1">
      <w:pPr>
        <w:numPr>
          <w:ilvl w:val="1"/>
          <w:numId w:val="30"/>
        </w:numPr>
        <w:spacing w:before="100" w:beforeAutospacing="1" w:after="100" w:afterAutospacing="1"/>
      </w:pPr>
      <w:r w:rsidRPr="009329BA">
        <w:t xml:space="preserve">Right-click on your project in Eclipse and select </w:t>
      </w:r>
      <w:r w:rsidRPr="009329BA">
        <w:rPr>
          <w:rStyle w:val="HTMLCode"/>
          <w:rFonts w:eastAsiaTheme="minorEastAsia"/>
        </w:rPr>
        <w:t>Build Path &gt; Configure Build Path</w:t>
      </w:r>
      <w:r w:rsidRPr="009329BA">
        <w:t>.</w:t>
      </w:r>
    </w:p>
    <w:p w14:paraId="6C515B74" w14:textId="77777777" w:rsidR="000B76B1" w:rsidRPr="009329BA" w:rsidRDefault="000B76B1" w:rsidP="000B76B1">
      <w:pPr>
        <w:numPr>
          <w:ilvl w:val="1"/>
          <w:numId w:val="30"/>
        </w:numPr>
        <w:spacing w:before="100" w:beforeAutospacing="1" w:after="100" w:afterAutospacing="1"/>
      </w:pPr>
      <w:r w:rsidRPr="009329BA">
        <w:t xml:space="preserve">Go to the </w:t>
      </w:r>
      <w:r w:rsidRPr="009329BA">
        <w:rPr>
          <w:rStyle w:val="HTMLCode"/>
          <w:rFonts w:eastAsiaTheme="minorEastAsia"/>
        </w:rPr>
        <w:t>Libraries</w:t>
      </w:r>
      <w:r w:rsidRPr="009329BA">
        <w:t xml:space="preserve"> tab and click on </w:t>
      </w:r>
      <w:r w:rsidRPr="009329BA">
        <w:rPr>
          <w:rStyle w:val="HTMLCode"/>
          <w:rFonts w:eastAsiaTheme="minorEastAsia"/>
        </w:rPr>
        <w:t>Add External JARs</w:t>
      </w:r>
      <w:r w:rsidRPr="009329BA">
        <w:t>.</w:t>
      </w:r>
    </w:p>
    <w:p w14:paraId="082E723F" w14:textId="77777777" w:rsidR="000B76B1" w:rsidRPr="009329BA" w:rsidRDefault="000B76B1" w:rsidP="000B76B1">
      <w:pPr>
        <w:numPr>
          <w:ilvl w:val="1"/>
          <w:numId w:val="30"/>
        </w:numPr>
        <w:spacing w:before="100" w:beforeAutospacing="1" w:after="100" w:afterAutospacing="1"/>
      </w:pPr>
      <w:r w:rsidRPr="009329BA">
        <w:t xml:space="preserve">Browse to the location where you downloaded the </w:t>
      </w:r>
      <w:r w:rsidRPr="009329BA">
        <w:rPr>
          <w:rStyle w:val="HTMLCode"/>
          <w:rFonts w:eastAsiaTheme="minorEastAsia"/>
        </w:rPr>
        <w:t>jakarta.servlet-api-5.0.0.jar</w:t>
      </w:r>
      <w:r w:rsidRPr="009329BA">
        <w:t xml:space="preserve"> file and add it.</w:t>
      </w:r>
    </w:p>
    <w:p w14:paraId="78E18D29" w14:textId="77777777" w:rsidR="000B76B1" w:rsidRPr="009329BA" w:rsidRDefault="000B76B1" w:rsidP="000B76B1">
      <w:pPr>
        <w:pStyle w:val="NormalWeb"/>
        <w:numPr>
          <w:ilvl w:val="0"/>
          <w:numId w:val="30"/>
        </w:numPr>
      </w:pPr>
      <w:r w:rsidRPr="009329BA">
        <w:rPr>
          <w:rStyle w:val="Strong"/>
        </w:rPr>
        <w:t>Ensure Project is Configured as a Dynamic Web Project:</w:t>
      </w:r>
    </w:p>
    <w:p w14:paraId="7FF15986" w14:textId="77777777" w:rsidR="000B76B1" w:rsidRPr="009329BA" w:rsidRDefault="000B76B1" w:rsidP="000B76B1">
      <w:pPr>
        <w:numPr>
          <w:ilvl w:val="1"/>
          <w:numId w:val="30"/>
        </w:numPr>
        <w:spacing w:before="100" w:beforeAutospacing="1" w:after="100" w:afterAutospacing="1"/>
      </w:pPr>
      <w:r w:rsidRPr="009329BA">
        <w:t>Make sure your project is set up as a Dynamic Web Project. If not, you might need to create a new Dynamic Web Project and move your existing files into it.</w:t>
      </w:r>
    </w:p>
    <w:p w14:paraId="69045ECA" w14:textId="77777777" w:rsidR="000B76B1" w:rsidRPr="009329BA" w:rsidRDefault="000B76B1" w:rsidP="000B76B1">
      <w:pPr>
        <w:pStyle w:val="NormalWeb"/>
        <w:numPr>
          <w:ilvl w:val="0"/>
          <w:numId w:val="30"/>
        </w:numPr>
      </w:pPr>
      <w:r w:rsidRPr="009329BA">
        <w:rPr>
          <w:rStyle w:val="Strong"/>
        </w:rPr>
        <w:t xml:space="preserve">Configure </w:t>
      </w:r>
      <w:r w:rsidRPr="009329BA">
        <w:rPr>
          <w:rStyle w:val="HTMLCode"/>
          <w:b/>
          <w:bCs/>
        </w:rPr>
        <w:t>web.xml</w:t>
      </w:r>
      <w:r w:rsidRPr="009329BA">
        <w:rPr>
          <w:rStyle w:val="Strong"/>
        </w:rPr>
        <w:t>:</w:t>
      </w:r>
    </w:p>
    <w:p w14:paraId="67B567FD" w14:textId="77777777" w:rsidR="000B76B1" w:rsidRPr="009329BA" w:rsidRDefault="000B76B1" w:rsidP="000B76B1">
      <w:pPr>
        <w:numPr>
          <w:ilvl w:val="1"/>
          <w:numId w:val="30"/>
        </w:numPr>
        <w:spacing w:before="100" w:beforeAutospacing="1" w:after="100" w:afterAutospacing="1"/>
      </w:pPr>
      <w:r w:rsidRPr="009329BA">
        <w:t xml:space="preserve">Ensure your </w:t>
      </w:r>
      <w:r w:rsidRPr="009329BA">
        <w:rPr>
          <w:rStyle w:val="HTMLCode"/>
          <w:rFonts w:eastAsiaTheme="minorEastAsia"/>
        </w:rPr>
        <w:t>web.xml</w:t>
      </w:r>
      <w:r w:rsidRPr="009329BA">
        <w:t xml:space="preserve"> is correctly configured to reference the Jakarta</w:t>
      </w:r>
    </w:p>
    <w:p w14:paraId="2601108E" w14:textId="77777777" w:rsidR="000B76B1" w:rsidRPr="009329BA" w:rsidRDefault="000B76B1">
      <w:pPr>
        <w:rPr>
          <w:b/>
          <w:bCs/>
          <w:sz w:val="32"/>
          <w:szCs w:val="32"/>
          <w:rPrChange w:id="6" w:author="kalla madhu" w:date="2024-07-18T10:21:00Z" w16du:dateUtc="2024-07-18T04:51:00Z">
            <w:rPr>
              <w:b/>
              <w:bCs/>
              <w:sz w:val="32"/>
              <w:szCs w:val="32"/>
              <w:u w:val="single"/>
            </w:rPr>
          </w:rPrChange>
        </w:rPr>
        <w:pPrChange w:id="7" w:author="kalla madhu" w:date="2024-07-13T14:28:00Z" w16du:dateUtc="2024-07-13T08:58:00Z">
          <w:pPr>
            <w:jc w:val="center"/>
          </w:pPr>
        </w:pPrChange>
      </w:pPr>
    </w:p>
    <w:p w14:paraId="52852809" w14:textId="63AF6891" w:rsidR="000B76B1" w:rsidRPr="009329BA" w:rsidRDefault="000B76B1" w:rsidP="00D542BF">
      <w:pPr>
        <w:jc w:val="center"/>
        <w:rPr>
          <w:b/>
          <w:bCs/>
          <w:sz w:val="32"/>
          <w:szCs w:val="32"/>
          <w:rPrChange w:id="8" w:author="kalla madhu" w:date="2024-07-18T10:21:00Z" w16du:dateUtc="2024-07-18T04:51:00Z">
            <w:rPr>
              <w:b/>
              <w:bCs/>
              <w:sz w:val="32"/>
              <w:szCs w:val="32"/>
              <w:u w:val="single"/>
            </w:rPr>
          </w:rPrChange>
        </w:rPr>
      </w:pPr>
      <w:r w:rsidRPr="009329BA">
        <w:rPr>
          <w:b/>
          <w:bCs/>
          <w:sz w:val="32"/>
          <w:szCs w:val="32"/>
          <w:rPrChange w:id="9" w:author="kalla madhu" w:date="2024-07-18T10:21:00Z" w16du:dateUtc="2024-07-18T04:51:00Z">
            <w:rPr>
              <w:b/>
              <w:bCs/>
              <w:sz w:val="32"/>
              <w:szCs w:val="32"/>
              <w:u w:val="single"/>
            </w:rPr>
          </w:rPrChange>
        </w:rPr>
        <w:fldChar w:fldCharType="begin"/>
      </w:r>
      <w:r w:rsidRPr="009329BA">
        <w:rPr>
          <w:b/>
          <w:bCs/>
          <w:sz w:val="32"/>
          <w:szCs w:val="32"/>
          <w:rPrChange w:id="10" w:author="kalla madhu" w:date="2024-07-18T10:21:00Z" w16du:dateUtc="2024-07-18T04:51:00Z">
            <w:rPr>
              <w:b/>
              <w:bCs/>
              <w:sz w:val="32"/>
              <w:szCs w:val="32"/>
              <w:u w:val="single"/>
            </w:rPr>
          </w:rPrChange>
        </w:rPr>
        <w:instrText>HYPERLINK "</w:instrText>
      </w:r>
      <w:r w:rsidRPr="009329BA">
        <w:rPr>
          <w:rPrChange w:id="11" w:author="kalla madhu" w:date="2024-07-18T10:21:00Z" w16du:dateUtc="2024-07-18T04:51:00Z">
            <w:rPr>
              <w:rStyle w:val="Hyperlink"/>
              <w:b/>
              <w:bCs/>
              <w:sz w:val="32"/>
              <w:szCs w:val="32"/>
            </w:rPr>
          </w:rPrChange>
        </w:rPr>
        <w:instrText>https://repo1.maven.org/maven2/jakarta/servlet/jakarta.servlet-api/5.0.0/jakarta.servlet-api-5.0.0.jar</w:instrText>
      </w:r>
      <w:r w:rsidRPr="009329BA">
        <w:rPr>
          <w:b/>
          <w:bCs/>
          <w:sz w:val="32"/>
          <w:szCs w:val="32"/>
          <w:rPrChange w:id="12" w:author="kalla madhu" w:date="2024-07-18T10:21:00Z" w16du:dateUtc="2024-07-18T04:51:00Z">
            <w:rPr>
              <w:b/>
              <w:bCs/>
              <w:sz w:val="32"/>
              <w:szCs w:val="32"/>
              <w:u w:val="single"/>
            </w:rPr>
          </w:rPrChange>
        </w:rPr>
        <w:instrText>"</w:instrText>
      </w:r>
      <w:r w:rsidRPr="009329BA">
        <w:rPr>
          <w:b/>
          <w:bCs/>
          <w:sz w:val="32"/>
          <w:szCs w:val="32"/>
          <w:rPrChange w:id="13" w:author="kalla madhu" w:date="2024-07-18T10:21:00Z" w16du:dateUtc="2024-07-18T04:51:00Z">
            <w:rPr>
              <w:b/>
              <w:bCs/>
              <w:sz w:val="32"/>
              <w:szCs w:val="32"/>
              <w:u w:val="single"/>
            </w:rPr>
          </w:rPrChange>
        </w:rPr>
      </w:r>
      <w:r w:rsidRPr="009329BA">
        <w:rPr>
          <w:b/>
          <w:bCs/>
          <w:sz w:val="32"/>
          <w:szCs w:val="32"/>
          <w:rPrChange w:id="14" w:author="kalla madhu" w:date="2024-07-18T10:21:00Z" w16du:dateUtc="2024-07-18T04:51:00Z">
            <w:rPr>
              <w:b/>
              <w:bCs/>
              <w:sz w:val="32"/>
              <w:szCs w:val="32"/>
              <w:u w:val="single"/>
            </w:rPr>
          </w:rPrChange>
        </w:rPr>
        <w:fldChar w:fldCharType="separate"/>
      </w:r>
      <w:r w:rsidRPr="009329BA">
        <w:rPr>
          <w:rStyle w:val="Hyperlink"/>
          <w:b/>
          <w:bCs/>
          <w:sz w:val="32"/>
          <w:szCs w:val="32"/>
          <w:u w:val="none"/>
          <w:rPrChange w:id="15" w:author="kalla madhu" w:date="2024-07-18T10:21:00Z" w16du:dateUtc="2024-07-18T04:51:00Z">
            <w:rPr>
              <w:rStyle w:val="Hyperlink"/>
              <w:b/>
              <w:bCs/>
              <w:sz w:val="32"/>
              <w:szCs w:val="32"/>
            </w:rPr>
          </w:rPrChange>
        </w:rPr>
        <w:t>https://repo1.maven.org/maven2/jakarta/servlet/jakarta.servlet-api/5.0.0/jakarta.servlet-api-5.0.0.jar</w:t>
      </w:r>
      <w:r w:rsidRPr="009329BA">
        <w:rPr>
          <w:b/>
          <w:bCs/>
          <w:sz w:val="32"/>
          <w:szCs w:val="32"/>
          <w:rPrChange w:id="16" w:author="kalla madhu" w:date="2024-07-18T10:21:00Z" w16du:dateUtc="2024-07-18T04:51:00Z">
            <w:rPr>
              <w:b/>
              <w:bCs/>
              <w:sz w:val="32"/>
              <w:szCs w:val="32"/>
              <w:u w:val="single"/>
            </w:rPr>
          </w:rPrChange>
        </w:rPr>
        <w:fldChar w:fldCharType="end"/>
      </w:r>
    </w:p>
    <w:p w14:paraId="4CD4FE91" w14:textId="77777777" w:rsidR="000B76B1" w:rsidRPr="009329BA" w:rsidRDefault="000B76B1" w:rsidP="00D542BF">
      <w:pPr>
        <w:jc w:val="center"/>
        <w:rPr>
          <w:b/>
          <w:bCs/>
          <w:sz w:val="32"/>
          <w:szCs w:val="32"/>
          <w:rPrChange w:id="17" w:author="kalla madhu" w:date="2024-07-18T10:21:00Z" w16du:dateUtc="2024-07-18T04:51:00Z">
            <w:rPr>
              <w:b/>
              <w:bCs/>
              <w:sz w:val="32"/>
              <w:szCs w:val="32"/>
              <w:u w:val="single"/>
            </w:rPr>
          </w:rPrChange>
        </w:rPr>
      </w:pPr>
    </w:p>
    <w:p w14:paraId="388913CD" w14:textId="0873B783" w:rsidR="00FD40C1" w:rsidRPr="009329BA" w:rsidDel="00BC00B2" w:rsidRDefault="006206C2" w:rsidP="00BC00B2">
      <w:pPr>
        <w:rPr>
          <w:del w:id="18" w:author="kalla madhu" w:date="2024-07-13T14:28:00Z" w16du:dateUtc="2024-07-13T08:58:00Z"/>
          <w:b/>
          <w:bCs/>
          <w:sz w:val="32"/>
          <w:szCs w:val="32"/>
          <w:rPrChange w:id="19" w:author="kalla madhu" w:date="2024-07-18T10:21:00Z" w16du:dateUtc="2024-07-18T04:51:00Z">
            <w:rPr>
              <w:del w:id="20" w:author="kalla madhu" w:date="2024-07-13T14:28:00Z" w16du:dateUtc="2024-07-13T08:58:00Z"/>
              <w:b/>
              <w:bCs/>
              <w:sz w:val="32"/>
              <w:szCs w:val="32"/>
              <w:u w:val="single"/>
            </w:rPr>
          </w:rPrChange>
        </w:rPr>
      </w:pPr>
      <w:del w:id="21" w:author="kalla madhu" w:date="2024-07-13T14:28:00Z" w16du:dateUtc="2024-07-13T08:58:00Z">
        <w:r w:rsidRPr="009329BA" w:rsidDel="00D542BF">
          <w:rPr>
            <w:b/>
            <w:bCs/>
            <w:sz w:val="32"/>
            <w:szCs w:val="32"/>
            <w:rPrChange w:id="22" w:author="kalla madhu" w:date="2024-07-18T10:21:00Z" w16du:dateUtc="2024-07-18T04:51:00Z">
              <w:rPr>
                <w:b/>
                <w:bCs/>
                <w:sz w:val="32"/>
                <w:szCs w:val="32"/>
                <w:u w:val="single"/>
              </w:rPr>
            </w:rPrChange>
          </w:rPr>
          <w:delText>JDBC</w:delText>
        </w:r>
      </w:del>
    </w:p>
    <w:p w14:paraId="79BED650" w14:textId="77777777" w:rsidR="00BC00B2" w:rsidRPr="009329BA" w:rsidRDefault="00BC00B2" w:rsidP="00752A05">
      <w:pPr>
        <w:jc w:val="both"/>
        <w:rPr>
          <w:ins w:id="23" w:author="kalla madhu" w:date="2024-07-14T10:11:00Z" w16du:dateUtc="2024-07-14T04:41:00Z"/>
          <w:b/>
          <w:bCs/>
          <w:sz w:val="32"/>
          <w:szCs w:val="32"/>
          <w:rPrChange w:id="24" w:author="kalla madhu" w:date="2024-07-18T10:21:00Z" w16du:dateUtc="2024-07-18T04:51:00Z">
            <w:rPr>
              <w:ins w:id="25" w:author="kalla madhu" w:date="2024-07-14T10:11:00Z" w16du:dateUtc="2024-07-14T04:41:00Z"/>
              <w:b/>
              <w:bCs/>
              <w:sz w:val="32"/>
              <w:szCs w:val="32"/>
              <w:u w:val="single"/>
            </w:rPr>
          </w:rPrChange>
        </w:rPr>
      </w:pPr>
    </w:p>
    <w:p w14:paraId="2DC08EB6" w14:textId="3A40C5AC" w:rsidR="00246617" w:rsidRPr="009329BA" w:rsidRDefault="00BC00B2" w:rsidP="00246617">
      <w:pPr>
        <w:jc w:val="center"/>
        <w:rPr>
          <w:ins w:id="26" w:author="kalla madhu" w:date="2024-07-14T10:12:00Z" w16du:dateUtc="2024-07-14T04:42:00Z"/>
          <w:b/>
          <w:bCs/>
          <w:sz w:val="44"/>
          <w:szCs w:val="44"/>
          <w:rPrChange w:id="27" w:author="kalla madhu" w:date="2024-07-18T10:21:00Z" w16du:dateUtc="2024-07-18T04:51:00Z">
            <w:rPr>
              <w:ins w:id="28" w:author="kalla madhu" w:date="2024-07-14T10:12:00Z" w16du:dateUtc="2024-07-14T04:42:00Z"/>
              <w:b/>
              <w:bCs/>
              <w:sz w:val="44"/>
              <w:szCs w:val="44"/>
              <w:u w:val="single"/>
            </w:rPr>
          </w:rPrChange>
        </w:rPr>
      </w:pPr>
      <w:ins w:id="29" w:author="kalla madhu" w:date="2024-07-14T10:11:00Z" w16du:dateUtc="2024-07-14T04:41:00Z">
        <w:r w:rsidRPr="009329BA">
          <w:rPr>
            <w:b/>
            <w:bCs/>
            <w:sz w:val="44"/>
            <w:szCs w:val="44"/>
            <w:highlight w:val="green"/>
            <w:rPrChange w:id="30" w:author="kalla madhu" w:date="2024-07-18T10:21:00Z" w16du:dateUtc="2024-07-18T04:51:00Z">
              <w:rPr>
                <w:b/>
                <w:bCs/>
                <w:sz w:val="32"/>
                <w:szCs w:val="32"/>
                <w:u w:val="single"/>
              </w:rPr>
            </w:rPrChange>
          </w:rPr>
          <w:t>JSP</w:t>
        </w:r>
      </w:ins>
      <w:ins w:id="31" w:author="kalla madhu" w:date="2024-07-14T10:12:00Z" w16du:dateUtc="2024-07-14T04:42:00Z">
        <w:r w:rsidR="00246617" w:rsidRPr="009329BA">
          <w:rPr>
            <w:b/>
            <w:bCs/>
            <w:sz w:val="44"/>
            <w:szCs w:val="44"/>
            <w:highlight w:val="green"/>
            <w:rPrChange w:id="32" w:author="kalla madhu" w:date="2024-07-18T10:21:00Z" w16du:dateUtc="2024-07-18T04:51:00Z">
              <w:rPr>
                <w:b/>
                <w:bCs/>
                <w:sz w:val="44"/>
                <w:szCs w:val="44"/>
                <w:u w:val="single"/>
              </w:rPr>
            </w:rPrChange>
          </w:rPr>
          <w:t xml:space="preserve"> </w:t>
        </w:r>
      </w:ins>
      <w:ins w:id="33" w:author="kalla madhu" w:date="2024-07-14T10:11:00Z" w16du:dateUtc="2024-07-14T04:41:00Z">
        <w:r w:rsidR="00246617" w:rsidRPr="009329BA">
          <w:rPr>
            <w:b/>
            <w:bCs/>
            <w:sz w:val="44"/>
            <w:szCs w:val="44"/>
            <w:highlight w:val="green"/>
            <w:rPrChange w:id="34" w:author="kalla madhu" w:date="2024-07-18T10:21:00Z" w16du:dateUtc="2024-07-18T04:51:00Z">
              <w:rPr>
                <w:b/>
                <w:bCs/>
                <w:sz w:val="44"/>
                <w:szCs w:val="44"/>
                <w:u w:val="single"/>
              </w:rPr>
            </w:rPrChange>
          </w:rPr>
          <w:t>(</w:t>
        </w:r>
      </w:ins>
      <w:ins w:id="35" w:author="kalla madhu" w:date="2024-07-14T10:12:00Z" w16du:dateUtc="2024-07-14T04:42:00Z">
        <w:r w:rsidR="00246617" w:rsidRPr="009329BA">
          <w:rPr>
            <w:b/>
            <w:bCs/>
            <w:sz w:val="44"/>
            <w:szCs w:val="44"/>
            <w:highlight w:val="green"/>
            <w:rPrChange w:id="36" w:author="kalla madhu" w:date="2024-07-18T10:21:00Z" w16du:dateUtc="2024-07-18T04:51:00Z">
              <w:rPr>
                <w:b/>
                <w:bCs/>
                <w:sz w:val="44"/>
                <w:szCs w:val="44"/>
                <w:u w:val="single"/>
              </w:rPr>
            </w:rPrChange>
          </w:rPr>
          <w:t>Java Server Pages</w:t>
        </w:r>
      </w:ins>
      <w:ins w:id="37" w:author="kalla madhu" w:date="2024-07-14T10:11:00Z" w16du:dateUtc="2024-07-14T04:41:00Z">
        <w:r w:rsidR="00246617" w:rsidRPr="009329BA">
          <w:rPr>
            <w:b/>
            <w:bCs/>
            <w:sz w:val="44"/>
            <w:szCs w:val="44"/>
            <w:highlight w:val="green"/>
            <w:rPrChange w:id="38" w:author="kalla madhu" w:date="2024-07-18T10:21:00Z" w16du:dateUtc="2024-07-18T04:51:00Z">
              <w:rPr>
                <w:b/>
                <w:bCs/>
                <w:sz w:val="44"/>
                <w:szCs w:val="44"/>
                <w:u w:val="single"/>
              </w:rPr>
            </w:rPrChange>
          </w:rPr>
          <w:t>)</w:t>
        </w:r>
      </w:ins>
    </w:p>
    <w:p w14:paraId="0A471FBD" w14:textId="77777777" w:rsidR="00246617" w:rsidRPr="009329BA" w:rsidRDefault="00246617">
      <w:pPr>
        <w:rPr>
          <w:ins w:id="39" w:author="kalla madhu" w:date="2024-07-14T10:11:00Z" w16du:dateUtc="2024-07-14T04:41:00Z"/>
          <w:b/>
          <w:bCs/>
          <w:sz w:val="44"/>
          <w:szCs w:val="44"/>
          <w:rPrChange w:id="40" w:author="kalla madhu" w:date="2024-07-18T10:21:00Z" w16du:dateUtc="2024-07-18T04:51:00Z">
            <w:rPr>
              <w:ins w:id="41" w:author="kalla madhu" w:date="2024-07-14T10:11:00Z" w16du:dateUtc="2024-07-14T04:41:00Z"/>
              <w:b/>
              <w:bCs/>
              <w:sz w:val="44"/>
              <w:szCs w:val="44"/>
              <w:u w:val="single"/>
            </w:rPr>
          </w:rPrChange>
        </w:rPr>
        <w:pPrChange w:id="42" w:author="kalla madhu" w:date="2024-07-14T10:12:00Z" w16du:dateUtc="2024-07-14T04:42:00Z">
          <w:pPr>
            <w:jc w:val="center"/>
          </w:pPr>
        </w:pPrChange>
      </w:pPr>
    </w:p>
    <w:tbl>
      <w:tblPr>
        <w:tblStyle w:val="TableGrid"/>
        <w:tblW w:w="9165" w:type="dxa"/>
        <w:tblLook w:val="04A0" w:firstRow="1" w:lastRow="0" w:firstColumn="1" w:lastColumn="0" w:noHBand="0" w:noVBand="1"/>
        <w:tblPrChange w:id="43" w:author="kalla madhu" w:date="2024-07-14T10:11:00Z" w16du:dateUtc="2024-07-14T04:41:00Z">
          <w:tblPr>
            <w:tblStyle w:val="TableGrid"/>
            <w:tblW w:w="0" w:type="auto"/>
            <w:tblLook w:val="04A0" w:firstRow="1" w:lastRow="0" w:firstColumn="1" w:lastColumn="0" w:noHBand="0" w:noVBand="1"/>
          </w:tblPr>
        </w:tblPrChange>
      </w:tblPr>
      <w:tblGrid>
        <w:gridCol w:w="9165"/>
        <w:tblGridChange w:id="44">
          <w:tblGrid>
            <w:gridCol w:w="8296"/>
            <w:gridCol w:w="869"/>
          </w:tblGrid>
        </w:tblGridChange>
      </w:tblGrid>
      <w:tr w:rsidR="00246617" w:rsidRPr="009329BA" w14:paraId="7267C089" w14:textId="77777777" w:rsidTr="00246617">
        <w:trPr>
          <w:trHeight w:val="711"/>
          <w:ins w:id="45" w:author="kalla madhu" w:date="2024-07-14T10:11:00Z"/>
          <w:trPrChange w:id="46" w:author="kalla madhu" w:date="2024-07-14T10:11:00Z" w16du:dateUtc="2024-07-14T04:41:00Z">
            <w:trPr>
              <w:gridAfter w:val="0"/>
            </w:trPr>
          </w:trPrChange>
        </w:trPr>
        <w:tc>
          <w:tcPr>
            <w:tcW w:w="9165" w:type="dxa"/>
            <w:tcPrChange w:id="47" w:author="kalla madhu" w:date="2024-07-14T10:11:00Z" w16du:dateUtc="2024-07-14T04:41:00Z">
              <w:tcPr>
                <w:tcW w:w="8296" w:type="dxa"/>
              </w:tcPr>
            </w:tcPrChange>
          </w:tcPr>
          <w:p w14:paraId="21A5D84D" w14:textId="7CD30ACE" w:rsidR="00246617" w:rsidRPr="009329BA" w:rsidRDefault="00246617">
            <w:pPr>
              <w:pStyle w:val="ListParagraph"/>
              <w:numPr>
                <w:ilvl w:val="0"/>
                <w:numId w:val="31"/>
              </w:numPr>
              <w:jc w:val="both"/>
              <w:rPr>
                <w:ins w:id="48" w:author="kalla madhu" w:date="2024-07-14T10:11:00Z" w16du:dateUtc="2024-07-14T04:41:00Z"/>
                <w:sz w:val="44"/>
                <w:szCs w:val="44"/>
                <w:rPrChange w:id="49" w:author="kalla madhu" w:date="2024-07-18T10:21:00Z" w16du:dateUtc="2024-07-18T04:51:00Z">
                  <w:rPr>
                    <w:ins w:id="50" w:author="kalla madhu" w:date="2024-07-14T10:11:00Z" w16du:dateUtc="2024-07-14T04:41:00Z"/>
                    <w:b/>
                    <w:bCs/>
                    <w:sz w:val="44"/>
                    <w:szCs w:val="44"/>
                    <w:u w:val="single"/>
                  </w:rPr>
                </w:rPrChange>
              </w:rPr>
              <w:pPrChange w:id="51" w:author="kalla madhu" w:date="2024-07-14T10:13:00Z" w16du:dateUtc="2024-07-14T04:43:00Z">
                <w:pPr/>
              </w:pPrChange>
            </w:pPr>
            <w:ins w:id="52" w:author="kalla madhu" w:date="2024-07-14T10:13:00Z" w16du:dateUtc="2024-07-14T04:43:00Z">
              <w:r w:rsidRPr="009329BA">
                <w:rPr>
                  <w:sz w:val="30"/>
                  <w:szCs w:val="30"/>
                  <w:rPrChange w:id="53" w:author="kalla madhu" w:date="2024-07-18T10:21:00Z" w16du:dateUtc="2024-07-18T04:51:00Z">
                    <w:rPr>
                      <w:b/>
                      <w:bCs/>
                      <w:sz w:val="44"/>
                      <w:szCs w:val="44"/>
                      <w:u w:val="single"/>
                    </w:rPr>
                  </w:rPrChange>
                </w:rPr>
                <w:t xml:space="preserve">To include java code in </w:t>
              </w:r>
              <w:proofErr w:type="spellStart"/>
              <w:r w:rsidRPr="009329BA">
                <w:rPr>
                  <w:sz w:val="30"/>
                  <w:szCs w:val="30"/>
                  <w:rPrChange w:id="54" w:author="kalla madhu" w:date="2024-07-18T10:21:00Z" w16du:dateUtc="2024-07-18T04:51:00Z">
                    <w:rPr>
                      <w:b/>
                      <w:bCs/>
                      <w:sz w:val="44"/>
                      <w:szCs w:val="44"/>
                      <w:u w:val="single"/>
                    </w:rPr>
                  </w:rPrChange>
                </w:rPr>
                <w:t>jsp</w:t>
              </w:r>
              <w:proofErr w:type="spellEnd"/>
              <w:r w:rsidRPr="009329BA">
                <w:rPr>
                  <w:sz w:val="30"/>
                  <w:szCs w:val="30"/>
                  <w:rPrChange w:id="55" w:author="kalla madhu" w:date="2024-07-18T10:21:00Z" w16du:dateUtc="2024-07-18T04:51:00Z">
                    <w:rPr>
                      <w:b/>
                      <w:bCs/>
                      <w:sz w:val="44"/>
                      <w:szCs w:val="44"/>
                      <w:u w:val="single"/>
                    </w:rPr>
                  </w:rPrChange>
                </w:rPr>
                <w:t xml:space="preserve"> pages we have </w:t>
              </w:r>
              <w:proofErr w:type="spellStart"/>
              <w:r w:rsidRPr="009329BA">
                <w:rPr>
                  <w:sz w:val="30"/>
                  <w:szCs w:val="30"/>
                  <w:rPrChange w:id="56" w:author="kalla madhu" w:date="2024-07-18T10:21:00Z" w16du:dateUtc="2024-07-18T04:51:00Z">
                    <w:rPr>
                      <w:b/>
                      <w:bCs/>
                      <w:sz w:val="44"/>
                      <w:szCs w:val="44"/>
                      <w:u w:val="single"/>
                    </w:rPr>
                  </w:rPrChange>
                </w:rPr>
                <w:t>jsp</w:t>
              </w:r>
              <w:proofErr w:type="spellEnd"/>
              <w:r w:rsidRPr="009329BA">
                <w:rPr>
                  <w:sz w:val="30"/>
                  <w:szCs w:val="30"/>
                  <w:rPrChange w:id="57" w:author="kalla madhu" w:date="2024-07-18T10:21:00Z" w16du:dateUtc="2024-07-18T04:51:00Z">
                    <w:rPr>
                      <w:b/>
                      <w:bCs/>
                      <w:sz w:val="44"/>
                      <w:szCs w:val="44"/>
                      <w:u w:val="single"/>
                    </w:rPr>
                  </w:rPrChange>
                </w:rPr>
                <w:t xml:space="preserve"> tags</w:t>
              </w:r>
            </w:ins>
          </w:p>
        </w:tc>
      </w:tr>
    </w:tbl>
    <w:p w14:paraId="1742A39E" w14:textId="77777777" w:rsidR="00BC00B2" w:rsidRPr="009329BA" w:rsidRDefault="00BC00B2" w:rsidP="00BC00B2">
      <w:pPr>
        <w:rPr>
          <w:ins w:id="58" w:author="kalla madhu" w:date="2024-07-14T10:13:00Z" w16du:dateUtc="2024-07-14T04:43:00Z"/>
          <w:b/>
          <w:bCs/>
          <w:sz w:val="44"/>
          <w:szCs w:val="44"/>
          <w:rPrChange w:id="59" w:author="kalla madhu" w:date="2024-07-18T10:21:00Z" w16du:dateUtc="2024-07-18T04:51:00Z">
            <w:rPr>
              <w:ins w:id="60" w:author="kalla madhu" w:date="2024-07-14T10:13:00Z" w16du:dateUtc="2024-07-14T04:43:00Z"/>
              <w:b/>
              <w:bCs/>
              <w:sz w:val="44"/>
              <w:szCs w:val="44"/>
              <w:u w:val="single"/>
            </w:rPr>
          </w:rPrChange>
        </w:rPr>
      </w:pPr>
    </w:p>
    <w:p w14:paraId="0FDC4F63" w14:textId="75F0AFEC" w:rsidR="00BC00B2" w:rsidRPr="009329BA" w:rsidRDefault="004275CD" w:rsidP="00BC00B2">
      <w:pPr>
        <w:rPr>
          <w:ins w:id="61" w:author="kalla madhu" w:date="2024-07-14T10:14:00Z" w16du:dateUtc="2024-07-14T04:44:00Z"/>
          <w:b/>
          <w:bCs/>
          <w:sz w:val="32"/>
          <w:szCs w:val="32"/>
          <w:rPrChange w:id="62" w:author="kalla madhu" w:date="2024-07-18T10:21:00Z" w16du:dateUtc="2024-07-18T04:51:00Z">
            <w:rPr>
              <w:ins w:id="63" w:author="kalla madhu" w:date="2024-07-14T10:14:00Z" w16du:dateUtc="2024-07-14T04:44:00Z"/>
              <w:b/>
              <w:bCs/>
              <w:sz w:val="32"/>
              <w:szCs w:val="32"/>
              <w:u w:val="single"/>
            </w:rPr>
          </w:rPrChange>
        </w:rPr>
      </w:pPr>
      <w:ins w:id="64" w:author="kalla madhu" w:date="2024-07-14T10:13:00Z" w16du:dateUtc="2024-07-14T04:43:00Z">
        <w:r w:rsidRPr="009329BA">
          <w:rPr>
            <w:b/>
            <w:bCs/>
            <w:sz w:val="32"/>
            <w:szCs w:val="32"/>
            <w:rPrChange w:id="65" w:author="kalla madhu" w:date="2024-07-18T10:21:00Z" w16du:dateUtc="2024-07-18T04:51:00Z">
              <w:rPr>
                <w:b/>
                <w:bCs/>
                <w:sz w:val="32"/>
                <w:szCs w:val="32"/>
                <w:u w:val="single"/>
              </w:rPr>
            </w:rPrChange>
          </w:rPr>
          <w:t>J</w:t>
        </w:r>
      </w:ins>
      <w:ins w:id="66" w:author="kalla madhu" w:date="2024-07-14T10:14:00Z" w16du:dateUtc="2024-07-14T04:44:00Z">
        <w:r w:rsidRPr="009329BA">
          <w:rPr>
            <w:b/>
            <w:bCs/>
            <w:sz w:val="32"/>
            <w:szCs w:val="32"/>
            <w:rPrChange w:id="67" w:author="kalla madhu" w:date="2024-07-18T10:21:00Z" w16du:dateUtc="2024-07-18T04:51:00Z">
              <w:rPr>
                <w:b/>
                <w:bCs/>
                <w:sz w:val="32"/>
                <w:szCs w:val="32"/>
                <w:u w:val="single"/>
              </w:rPr>
            </w:rPrChange>
          </w:rPr>
          <w:t>SP</w:t>
        </w:r>
      </w:ins>
      <w:ins w:id="68" w:author="kalla madhu" w:date="2024-07-14T10:13:00Z" w16du:dateUtc="2024-07-14T04:43:00Z">
        <w:r w:rsidRPr="009329BA">
          <w:rPr>
            <w:b/>
            <w:bCs/>
            <w:sz w:val="32"/>
            <w:szCs w:val="32"/>
            <w:rPrChange w:id="69" w:author="kalla madhu" w:date="2024-07-18T10:21:00Z" w16du:dateUtc="2024-07-18T04:51:00Z">
              <w:rPr>
                <w:b/>
                <w:bCs/>
                <w:sz w:val="32"/>
                <w:szCs w:val="32"/>
                <w:u w:val="single"/>
              </w:rPr>
            </w:rPrChange>
          </w:rPr>
          <w:t xml:space="preserve"> tags are divided into 3 categories</w:t>
        </w:r>
      </w:ins>
    </w:p>
    <w:p w14:paraId="15CDF349" w14:textId="2D262BC4" w:rsidR="004275CD" w:rsidRPr="009329BA" w:rsidRDefault="004275CD" w:rsidP="004275CD">
      <w:pPr>
        <w:pStyle w:val="ListParagraph"/>
        <w:numPr>
          <w:ilvl w:val="0"/>
          <w:numId w:val="32"/>
        </w:numPr>
        <w:rPr>
          <w:ins w:id="70" w:author="kalla madhu" w:date="2024-07-14T10:14:00Z" w16du:dateUtc="2024-07-14T04:44:00Z"/>
          <w:sz w:val="32"/>
          <w:szCs w:val="32"/>
          <w:rPrChange w:id="71" w:author="kalla madhu" w:date="2024-07-18T10:21:00Z" w16du:dateUtc="2024-07-18T04:51:00Z">
            <w:rPr>
              <w:ins w:id="72" w:author="kalla madhu" w:date="2024-07-14T10:14:00Z" w16du:dateUtc="2024-07-14T04:44:00Z"/>
              <w:b/>
              <w:bCs/>
              <w:sz w:val="32"/>
              <w:szCs w:val="32"/>
              <w:u w:val="single"/>
            </w:rPr>
          </w:rPrChange>
        </w:rPr>
      </w:pPr>
      <w:ins w:id="73" w:author="kalla madhu" w:date="2024-07-14T10:14:00Z" w16du:dateUtc="2024-07-14T04:44:00Z">
        <w:r w:rsidRPr="009329BA">
          <w:rPr>
            <w:sz w:val="32"/>
            <w:szCs w:val="32"/>
            <w:rPrChange w:id="74" w:author="kalla madhu" w:date="2024-07-18T10:21:00Z" w16du:dateUtc="2024-07-18T04:51:00Z">
              <w:rPr>
                <w:b/>
                <w:bCs/>
                <w:sz w:val="32"/>
                <w:szCs w:val="32"/>
                <w:u w:val="single"/>
              </w:rPr>
            </w:rPrChange>
          </w:rPr>
          <w:t>Scripting Elements</w:t>
        </w:r>
      </w:ins>
    </w:p>
    <w:p w14:paraId="7DDA605A" w14:textId="08040A61" w:rsidR="004275CD" w:rsidRPr="009329BA" w:rsidRDefault="004275CD" w:rsidP="004275CD">
      <w:pPr>
        <w:pStyle w:val="ListParagraph"/>
        <w:numPr>
          <w:ilvl w:val="1"/>
          <w:numId w:val="32"/>
        </w:numPr>
        <w:rPr>
          <w:ins w:id="75" w:author="kalla madhu" w:date="2024-07-14T10:14:00Z" w16du:dateUtc="2024-07-14T04:44:00Z"/>
          <w:sz w:val="32"/>
          <w:szCs w:val="32"/>
          <w:rPrChange w:id="76" w:author="kalla madhu" w:date="2024-07-18T10:21:00Z" w16du:dateUtc="2024-07-18T04:51:00Z">
            <w:rPr>
              <w:ins w:id="77" w:author="kalla madhu" w:date="2024-07-14T10:14:00Z" w16du:dateUtc="2024-07-14T04:44:00Z"/>
              <w:b/>
              <w:bCs/>
              <w:sz w:val="32"/>
              <w:szCs w:val="32"/>
              <w:u w:val="single"/>
            </w:rPr>
          </w:rPrChange>
        </w:rPr>
      </w:pPr>
      <w:ins w:id="78" w:author="kalla madhu" w:date="2024-07-14T10:14:00Z" w16du:dateUtc="2024-07-14T04:44:00Z">
        <w:r w:rsidRPr="009329BA">
          <w:rPr>
            <w:sz w:val="32"/>
            <w:szCs w:val="32"/>
            <w:rPrChange w:id="79" w:author="kalla madhu" w:date="2024-07-18T10:21:00Z" w16du:dateUtc="2024-07-18T04:51:00Z">
              <w:rPr>
                <w:b/>
                <w:bCs/>
                <w:sz w:val="32"/>
                <w:szCs w:val="32"/>
                <w:u w:val="single"/>
              </w:rPr>
            </w:rPrChange>
          </w:rPr>
          <w:t>Declarations</w:t>
        </w:r>
      </w:ins>
    </w:p>
    <w:p w14:paraId="70C1B23C" w14:textId="69A36D3B" w:rsidR="004275CD" w:rsidRPr="009329BA" w:rsidRDefault="004275CD" w:rsidP="004275CD">
      <w:pPr>
        <w:pStyle w:val="ListParagraph"/>
        <w:numPr>
          <w:ilvl w:val="1"/>
          <w:numId w:val="32"/>
        </w:numPr>
        <w:rPr>
          <w:ins w:id="80" w:author="kalla madhu" w:date="2024-07-14T10:14:00Z" w16du:dateUtc="2024-07-14T04:44:00Z"/>
          <w:sz w:val="32"/>
          <w:szCs w:val="32"/>
          <w:rPrChange w:id="81" w:author="kalla madhu" w:date="2024-07-18T10:21:00Z" w16du:dateUtc="2024-07-18T04:51:00Z">
            <w:rPr>
              <w:ins w:id="82" w:author="kalla madhu" w:date="2024-07-14T10:14:00Z" w16du:dateUtc="2024-07-14T04:44:00Z"/>
              <w:b/>
              <w:bCs/>
              <w:sz w:val="32"/>
              <w:szCs w:val="32"/>
              <w:u w:val="single"/>
            </w:rPr>
          </w:rPrChange>
        </w:rPr>
      </w:pPr>
      <w:ins w:id="83" w:author="kalla madhu" w:date="2024-07-14T10:14:00Z" w16du:dateUtc="2024-07-14T04:44:00Z">
        <w:r w:rsidRPr="009329BA">
          <w:rPr>
            <w:sz w:val="32"/>
            <w:szCs w:val="32"/>
            <w:rPrChange w:id="84" w:author="kalla madhu" w:date="2024-07-18T10:21:00Z" w16du:dateUtc="2024-07-18T04:51:00Z">
              <w:rPr>
                <w:b/>
                <w:bCs/>
                <w:sz w:val="32"/>
                <w:szCs w:val="32"/>
                <w:u w:val="single"/>
              </w:rPr>
            </w:rPrChange>
          </w:rPr>
          <w:t>Expression</w:t>
        </w:r>
      </w:ins>
    </w:p>
    <w:p w14:paraId="23917715" w14:textId="392A41AA" w:rsidR="004275CD" w:rsidRPr="009329BA" w:rsidRDefault="004275CD" w:rsidP="004275CD">
      <w:pPr>
        <w:pStyle w:val="ListParagraph"/>
        <w:numPr>
          <w:ilvl w:val="1"/>
          <w:numId w:val="32"/>
        </w:numPr>
        <w:rPr>
          <w:ins w:id="85" w:author="kalla madhu" w:date="2024-07-14T10:14:00Z" w16du:dateUtc="2024-07-14T04:44:00Z"/>
          <w:sz w:val="32"/>
          <w:szCs w:val="32"/>
        </w:rPr>
      </w:pPr>
      <w:proofErr w:type="spellStart"/>
      <w:ins w:id="86" w:author="kalla madhu" w:date="2024-07-14T10:14:00Z" w16du:dateUtc="2024-07-14T04:44:00Z">
        <w:r w:rsidRPr="009329BA">
          <w:rPr>
            <w:sz w:val="32"/>
            <w:szCs w:val="32"/>
            <w:rPrChange w:id="87" w:author="kalla madhu" w:date="2024-07-18T10:21:00Z" w16du:dateUtc="2024-07-18T04:51:00Z">
              <w:rPr>
                <w:b/>
                <w:bCs/>
                <w:sz w:val="32"/>
                <w:szCs w:val="32"/>
                <w:u w:val="single"/>
              </w:rPr>
            </w:rPrChange>
          </w:rPr>
          <w:t>Scriptlet</w:t>
        </w:r>
        <w:proofErr w:type="spellEnd"/>
      </w:ins>
    </w:p>
    <w:p w14:paraId="331CBCE3" w14:textId="07A1E36C" w:rsidR="004275CD" w:rsidRPr="009329BA" w:rsidRDefault="004275CD" w:rsidP="004275CD">
      <w:pPr>
        <w:pStyle w:val="ListParagraph"/>
        <w:numPr>
          <w:ilvl w:val="0"/>
          <w:numId w:val="32"/>
        </w:numPr>
        <w:rPr>
          <w:ins w:id="88" w:author="kalla madhu" w:date="2024-07-14T11:07:00Z" w16du:dateUtc="2024-07-14T05:37:00Z"/>
          <w:sz w:val="32"/>
          <w:szCs w:val="32"/>
        </w:rPr>
      </w:pPr>
      <w:ins w:id="89" w:author="kalla madhu" w:date="2024-07-14T10:15:00Z" w16du:dateUtc="2024-07-14T04:45:00Z">
        <w:r w:rsidRPr="009329BA">
          <w:rPr>
            <w:sz w:val="32"/>
            <w:szCs w:val="32"/>
          </w:rPr>
          <w:t>Directives</w:t>
        </w:r>
      </w:ins>
    </w:p>
    <w:p w14:paraId="62C8BED4" w14:textId="3E3A1FF7" w:rsidR="00383D9D" w:rsidRPr="009329BA" w:rsidRDefault="00383D9D" w:rsidP="00383D9D">
      <w:pPr>
        <w:pStyle w:val="ListParagraph"/>
        <w:numPr>
          <w:ilvl w:val="1"/>
          <w:numId w:val="32"/>
        </w:numPr>
        <w:rPr>
          <w:ins w:id="90" w:author="kalla madhu" w:date="2024-07-14T11:07:00Z" w16du:dateUtc="2024-07-14T05:37:00Z"/>
          <w:sz w:val="32"/>
          <w:szCs w:val="32"/>
        </w:rPr>
      </w:pPr>
      <w:ins w:id="91" w:author="kalla madhu" w:date="2024-07-14T11:07:00Z" w16du:dateUtc="2024-07-14T05:37:00Z">
        <w:r w:rsidRPr="009329BA">
          <w:rPr>
            <w:sz w:val="32"/>
            <w:szCs w:val="32"/>
          </w:rPr>
          <w:t>Page directives</w:t>
        </w:r>
      </w:ins>
    </w:p>
    <w:p w14:paraId="332895CE" w14:textId="04BE9D2D" w:rsidR="00383D9D" w:rsidRPr="009329BA" w:rsidRDefault="00383D9D" w:rsidP="00383D9D">
      <w:pPr>
        <w:pStyle w:val="ListParagraph"/>
        <w:numPr>
          <w:ilvl w:val="1"/>
          <w:numId w:val="32"/>
        </w:numPr>
        <w:rPr>
          <w:ins w:id="92" w:author="kalla madhu" w:date="2024-07-14T11:07:00Z" w16du:dateUtc="2024-07-14T05:37:00Z"/>
          <w:sz w:val="32"/>
          <w:szCs w:val="32"/>
        </w:rPr>
      </w:pPr>
      <w:ins w:id="93" w:author="kalla madhu" w:date="2024-07-14T11:07:00Z" w16du:dateUtc="2024-07-14T05:37:00Z">
        <w:r w:rsidRPr="009329BA">
          <w:rPr>
            <w:sz w:val="32"/>
            <w:szCs w:val="32"/>
          </w:rPr>
          <w:t>Include directives</w:t>
        </w:r>
      </w:ins>
    </w:p>
    <w:p w14:paraId="05F083AC" w14:textId="4FE27C2A" w:rsidR="00383D9D" w:rsidRPr="009329BA" w:rsidRDefault="00383D9D">
      <w:pPr>
        <w:pStyle w:val="ListParagraph"/>
        <w:numPr>
          <w:ilvl w:val="1"/>
          <w:numId w:val="32"/>
        </w:numPr>
        <w:rPr>
          <w:ins w:id="94" w:author="kalla madhu" w:date="2024-07-14T10:15:00Z" w16du:dateUtc="2024-07-14T04:45:00Z"/>
          <w:sz w:val="32"/>
          <w:szCs w:val="32"/>
        </w:rPr>
        <w:pPrChange w:id="95" w:author="kalla madhu" w:date="2024-07-14T11:07:00Z" w16du:dateUtc="2024-07-14T05:37:00Z">
          <w:pPr>
            <w:pStyle w:val="ListParagraph"/>
            <w:numPr>
              <w:numId w:val="32"/>
            </w:numPr>
            <w:ind w:hanging="360"/>
          </w:pPr>
        </w:pPrChange>
      </w:pPr>
      <w:proofErr w:type="spellStart"/>
      <w:ins w:id="96" w:author="kalla madhu" w:date="2024-07-14T11:07:00Z" w16du:dateUtc="2024-07-14T05:37:00Z">
        <w:r w:rsidRPr="009329BA">
          <w:rPr>
            <w:sz w:val="32"/>
            <w:szCs w:val="32"/>
          </w:rPr>
          <w:t>Taglib</w:t>
        </w:r>
        <w:proofErr w:type="spellEnd"/>
        <w:r w:rsidRPr="009329BA">
          <w:rPr>
            <w:sz w:val="32"/>
            <w:szCs w:val="32"/>
          </w:rPr>
          <w:t xml:space="preserve"> directives</w:t>
        </w:r>
      </w:ins>
    </w:p>
    <w:p w14:paraId="6F2D7701" w14:textId="39C7B890" w:rsidR="004275CD" w:rsidRPr="009329BA" w:rsidRDefault="004275CD" w:rsidP="004275CD">
      <w:pPr>
        <w:pStyle w:val="ListParagraph"/>
        <w:numPr>
          <w:ilvl w:val="0"/>
          <w:numId w:val="32"/>
        </w:numPr>
        <w:rPr>
          <w:ins w:id="97" w:author="kalla madhu" w:date="2024-07-14T10:15:00Z" w16du:dateUtc="2024-07-14T04:45:00Z"/>
          <w:sz w:val="32"/>
          <w:szCs w:val="32"/>
        </w:rPr>
      </w:pPr>
      <w:ins w:id="98" w:author="kalla madhu" w:date="2024-07-14T10:15:00Z" w16du:dateUtc="2024-07-14T04:45:00Z">
        <w:r w:rsidRPr="009329BA">
          <w:rPr>
            <w:sz w:val="32"/>
            <w:szCs w:val="32"/>
          </w:rPr>
          <w:t>Actions</w:t>
        </w:r>
      </w:ins>
    </w:p>
    <w:p w14:paraId="5C5C7167" w14:textId="77777777" w:rsidR="004275CD" w:rsidRPr="009329BA" w:rsidRDefault="004275CD" w:rsidP="004275CD">
      <w:pPr>
        <w:rPr>
          <w:ins w:id="99" w:author="kalla madhu" w:date="2024-07-14T10:15:00Z" w16du:dateUtc="2024-07-14T04:45:00Z"/>
          <w:sz w:val="32"/>
          <w:szCs w:val="32"/>
        </w:rPr>
      </w:pPr>
    </w:p>
    <w:p w14:paraId="069EE1A1" w14:textId="77777777" w:rsidR="004275CD" w:rsidRPr="009329BA" w:rsidRDefault="004275CD" w:rsidP="004275CD">
      <w:pPr>
        <w:rPr>
          <w:ins w:id="100" w:author="kalla madhu" w:date="2024-07-14T10:37:00Z" w16du:dateUtc="2024-07-14T05:07:00Z"/>
          <w:sz w:val="32"/>
          <w:szCs w:val="32"/>
        </w:rPr>
      </w:pPr>
    </w:p>
    <w:p w14:paraId="327B3EA6" w14:textId="77777777" w:rsidR="0021762B" w:rsidRPr="009329BA" w:rsidRDefault="0021762B" w:rsidP="004275CD">
      <w:pPr>
        <w:rPr>
          <w:ins w:id="101" w:author="kalla madhu" w:date="2024-07-14T10:37:00Z" w16du:dateUtc="2024-07-14T05:07:00Z"/>
          <w:sz w:val="32"/>
          <w:szCs w:val="32"/>
        </w:rPr>
      </w:pPr>
    </w:p>
    <w:p w14:paraId="1F77FC18" w14:textId="6148B63A" w:rsidR="0021762B" w:rsidRPr="009329BA" w:rsidRDefault="0021762B" w:rsidP="004275CD">
      <w:pPr>
        <w:rPr>
          <w:ins w:id="102" w:author="kalla madhu" w:date="2024-07-14T10:37:00Z" w16du:dateUtc="2024-07-14T05:07:00Z"/>
          <w:sz w:val="32"/>
          <w:szCs w:val="32"/>
        </w:rPr>
      </w:pPr>
      <w:ins w:id="103" w:author="kalla madhu" w:date="2024-07-14T10:37:00Z" w16du:dateUtc="2024-07-14T05:07:00Z">
        <w:r w:rsidRPr="009329BA">
          <w:rPr>
            <w:sz w:val="32"/>
            <w:szCs w:val="32"/>
          </w:rPr>
          <w:t>Myservlet.java</w:t>
        </w:r>
      </w:ins>
    </w:p>
    <w:p w14:paraId="01C0DB32" w14:textId="77777777" w:rsidR="0021762B" w:rsidRPr="009329BA" w:rsidRDefault="0021762B" w:rsidP="0021762B">
      <w:pPr>
        <w:shd w:val="clear" w:color="auto" w:fill="1F1F1F"/>
        <w:spacing w:line="525" w:lineRule="atLeast"/>
        <w:rPr>
          <w:ins w:id="104" w:author="kalla madhu" w:date="2024-07-14T10:37:00Z" w16du:dateUtc="2024-07-14T05:07:00Z"/>
          <w:rFonts w:ascii="Consolas" w:eastAsia="Times New Roman" w:hAnsi="Consolas" w:cs="Times New Roman"/>
          <w:color w:val="CCCCCC"/>
          <w:sz w:val="39"/>
          <w:szCs w:val="39"/>
          <w:lang w:eastAsia="en-US"/>
        </w:rPr>
      </w:pPr>
      <w:ins w:id="105" w:author="kalla madhu" w:date="2024-07-14T10:37:00Z" w16du:dateUtc="2024-07-14T05:07:00Z">
        <w:r w:rsidRPr="009329BA">
          <w:rPr>
            <w:rFonts w:ascii="Consolas" w:eastAsia="Times New Roman" w:hAnsi="Consolas" w:cs="Times New Roman"/>
            <w:color w:val="569CD6"/>
            <w:sz w:val="39"/>
            <w:szCs w:val="39"/>
            <w:lang w:eastAsia="en-US"/>
          </w:rPr>
          <w:t>import</w:t>
        </w:r>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4EC9B0"/>
            <w:sz w:val="39"/>
            <w:szCs w:val="39"/>
            <w:lang w:eastAsia="en-US"/>
          </w:rPr>
          <w:t>jakarta</w:t>
        </w:r>
        <w:r w:rsidRPr="009329BA">
          <w:rPr>
            <w:rFonts w:ascii="Consolas" w:eastAsia="Times New Roman" w:hAnsi="Consolas" w:cs="Times New Roman"/>
            <w:color w:val="D4D4D4"/>
            <w:sz w:val="39"/>
            <w:szCs w:val="39"/>
            <w:lang w:eastAsia="en-US"/>
          </w:rPr>
          <w:t>.</w:t>
        </w:r>
        <w:r w:rsidRPr="009329BA">
          <w:rPr>
            <w:rFonts w:ascii="Consolas" w:eastAsia="Times New Roman" w:hAnsi="Consolas" w:cs="Times New Roman"/>
            <w:color w:val="4EC9B0"/>
            <w:sz w:val="39"/>
            <w:szCs w:val="39"/>
            <w:lang w:eastAsia="en-US"/>
          </w:rPr>
          <w:t>servlet</w:t>
        </w:r>
        <w:proofErr w:type="gramEnd"/>
        <w:r w:rsidRPr="009329BA">
          <w:rPr>
            <w:rFonts w:ascii="Consolas" w:eastAsia="Times New Roman" w:hAnsi="Consolas" w:cs="Times New Roman"/>
            <w:color w:val="D4D4D4"/>
            <w:sz w:val="39"/>
            <w:szCs w:val="39"/>
            <w:lang w:eastAsia="en-US"/>
          </w:rPr>
          <w:t>.</w:t>
        </w:r>
        <w:r w:rsidRPr="009329BA">
          <w:rPr>
            <w:rFonts w:ascii="Consolas" w:eastAsia="Times New Roman" w:hAnsi="Consolas" w:cs="Times New Roman"/>
            <w:color w:val="4EC9B0"/>
            <w:sz w:val="39"/>
            <w:szCs w:val="39"/>
            <w:lang w:eastAsia="en-US"/>
          </w:rPr>
          <w:t>http</w:t>
        </w:r>
        <w:proofErr w:type="spellEnd"/>
        <w:r w:rsidRPr="009329BA">
          <w:rPr>
            <w:rFonts w:ascii="Consolas" w:eastAsia="Times New Roman" w:hAnsi="Consolas" w:cs="Times New Roman"/>
            <w:color w:val="D4D4D4"/>
            <w:sz w:val="39"/>
            <w:szCs w:val="39"/>
            <w:lang w:eastAsia="en-US"/>
          </w:rPr>
          <w:t>.*</w:t>
        </w:r>
        <w:r w:rsidRPr="009329BA">
          <w:rPr>
            <w:rFonts w:ascii="Consolas" w:eastAsia="Times New Roman" w:hAnsi="Consolas" w:cs="Times New Roman"/>
            <w:color w:val="CCCCCC"/>
            <w:sz w:val="39"/>
            <w:szCs w:val="39"/>
            <w:lang w:eastAsia="en-US"/>
          </w:rPr>
          <w:t>;</w:t>
        </w:r>
      </w:ins>
    </w:p>
    <w:p w14:paraId="5EA5B0D4" w14:textId="77777777" w:rsidR="0021762B" w:rsidRPr="009329BA" w:rsidRDefault="0021762B" w:rsidP="0021762B">
      <w:pPr>
        <w:shd w:val="clear" w:color="auto" w:fill="1F1F1F"/>
        <w:spacing w:line="525" w:lineRule="atLeast"/>
        <w:rPr>
          <w:ins w:id="106" w:author="kalla madhu" w:date="2024-07-14T10:37:00Z" w16du:dateUtc="2024-07-14T05:07:00Z"/>
          <w:rFonts w:ascii="Consolas" w:eastAsia="Times New Roman" w:hAnsi="Consolas" w:cs="Times New Roman"/>
          <w:color w:val="CCCCCC"/>
          <w:sz w:val="39"/>
          <w:szCs w:val="39"/>
          <w:lang w:eastAsia="en-US"/>
        </w:rPr>
      </w:pPr>
      <w:ins w:id="107" w:author="kalla madhu" w:date="2024-07-14T10:37:00Z" w16du:dateUtc="2024-07-14T05:07:00Z">
        <w:r w:rsidRPr="009329BA">
          <w:rPr>
            <w:rFonts w:ascii="Consolas" w:eastAsia="Times New Roman" w:hAnsi="Consolas" w:cs="Times New Roman"/>
            <w:color w:val="569CD6"/>
            <w:sz w:val="39"/>
            <w:szCs w:val="39"/>
            <w:lang w:eastAsia="en-US"/>
          </w:rPr>
          <w:t>import</w:t>
        </w:r>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4EC9B0"/>
            <w:sz w:val="39"/>
            <w:szCs w:val="39"/>
            <w:lang w:eastAsia="en-US"/>
          </w:rPr>
          <w:t>jakarta</w:t>
        </w:r>
        <w:r w:rsidRPr="009329BA">
          <w:rPr>
            <w:rFonts w:ascii="Consolas" w:eastAsia="Times New Roman" w:hAnsi="Consolas" w:cs="Times New Roman"/>
            <w:color w:val="D4D4D4"/>
            <w:sz w:val="39"/>
            <w:szCs w:val="39"/>
            <w:lang w:eastAsia="en-US"/>
          </w:rPr>
          <w:t>.</w:t>
        </w:r>
        <w:r w:rsidRPr="009329BA">
          <w:rPr>
            <w:rFonts w:ascii="Consolas" w:eastAsia="Times New Roman" w:hAnsi="Consolas" w:cs="Times New Roman"/>
            <w:color w:val="4EC9B0"/>
            <w:sz w:val="39"/>
            <w:szCs w:val="39"/>
            <w:lang w:eastAsia="en-US"/>
          </w:rPr>
          <w:t>servlet</w:t>
        </w:r>
        <w:proofErr w:type="spellEnd"/>
        <w:proofErr w:type="gramEnd"/>
        <w:r w:rsidRPr="009329BA">
          <w:rPr>
            <w:rFonts w:ascii="Consolas" w:eastAsia="Times New Roman" w:hAnsi="Consolas" w:cs="Times New Roman"/>
            <w:color w:val="D4D4D4"/>
            <w:sz w:val="39"/>
            <w:szCs w:val="39"/>
            <w:lang w:eastAsia="en-US"/>
          </w:rPr>
          <w:t>.*</w:t>
        </w:r>
        <w:r w:rsidRPr="009329BA">
          <w:rPr>
            <w:rFonts w:ascii="Consolas" w:eastAsia="Times New Roman" w:hAnsi="Consolas" w:cs="Times New Roman"/>
            <w:color w:val="CCCCCC"/>
            <w:sz w:val="39"/>
            <w:szCs w:val="39"/>
            <w:lang w:eastAsia="en-US"/>
          </w:rPr>
          <w:t>;</w:t>
        </w:r>
      </w:ins>
    </w:p>
    <w:p w14:paraId="157DA08B" w14:textId="77777777" w:rsidR="0021762B" w:rsidRPr="009329BA" w:rsidRDefault="0021762B" w:rsidP="0021762B">
      <w:pPr>
        <w:shd w:val="clear" w:color="auto" w:fill="1F1F1F"/>
        <w:spacing w:line="525" w:lineRule="atLeast"/>
        <w:rPr>
          <w:ins w:id="108" w:author="kalla madhu" w:date="2024-07-14T10:37:00Z" w16du:dateUtc="2024-07-14T05:07:00Z"/>
          <w:rFonts w:ascii="Consolas" w:eastAsia="Times New Roman" w:hAnsi="Consolas" w:cs="Times New Roman"/>
          <w:color w:val="CCCCCC"/>
          <w:sz w:val="39"/>
          <w:szCs w:val="39"/>
          <w:lang w:eastAsia="en-US"/>
        </w:rPr>
      </w:pPr>
      <w:ins w:id="109" w:author="kalla madhu" w:date="2024-07-14T10:37:00Z" w16du:dateUtc="2024-07-14T05:07:00Z">
        <w:r w:rsidRPr="009329BA">
          <w:rPr>
            <w:rFonts w:ascii="Consolas" w:eastAsia="Times New Roman" w:hAnsi="Consolas" w:cs="Times New Roman"/>
            <w:color w:val="569CD6"/>
            <w:sz w:val="39"/>
            <w:szCs w:val="39"/>
            <w:lang w:eastAsia="en-US"/>
          </w:rPr>
          <w:t>import</w:t>
        </w:r>
        <w:r w:rsidRPr="009329BA">
          <w:rPr>
            <w:rFonts w:ascii="Consolas" w:eastAsia="Times New Roman" w:hAnsi="Consolas" w:cs="Times New Roman"/>
            <w:color w:val="CCCCCC"/>
            <w:sz w:val="39"/>
            <w:szCs w:val="39"/>
            <w:lang w:eastAsia="en-US"/>
          </w:rPr>
          <w:t xml:space="preserve"> </w:t>
        </w:r>
        <w:proofErr w:type="gramStart"/>
        <w:r w:rsidRPr="009329BA">
          <w:rPr>
            <w:rFonts w:ascii="Consolas" w:eastAsia="Times New Roman" w:hAnsi="Consolas" w:cs="Times New Roman"/>
            <w:color w:val="4EC9B0"/>
            <w:sz w:val="39"/>
            <w:szCs w:val="39"/>
            <w:lang w:eastAsia="en-US"/>
          </w:rPr>
          <w:t>java</w:t>
        </w:r>
        <w:r w:rsidRPr="009329BA">
          <w:rPr>
            <w:rFonts w:ascii="Consolas" w:eastAsia="Times New Roman" w:hAnsi="Consolas" w:cs="Times New Roman"/>
            <w:color w:val="D4D4D4"/>
            <w:sz w:val="39"/>
            <w:szCs w:val="39"/>
            <w:lang w:eastAsia="en-US"/>
          </w:rPr>
          <w:t>.</w:t>
        </w:r>
        <w:r w:rsidRPr="009329BA">
          <w:rPr>
            <w:rFonts w:ascii="Consolas" w:eastAsia="Times New Roman" w:hAnsi="Consolas" w:cs="Times New Roman"/>
            <w:color w:val="4EC9B0"/>
            <w:sz w:val="39"/>
            <w:szCs w:val="39"/>
            <w:lang w:eastAsia="en-US"/>
          </w:rPr>
          <w:t>io</w:t>
        </w:r>
        <w:r w:rsidRPr="009329BA">
          <w:rPr>
            <w:rFonts w:ascii="Consolas" w:eastAsia="Times New Roman" w:hAnsi="Consolas" w:cs="Times New Roman"/>
            <w:color w:val="D4D4D4"/>
            <w:sz w:val="39"/>
            <w:szCs w:val="39"/>
            <w:lang w:eastAsia="en-US"/>
          </w:rPr>
          <w:t>.*</w:t>
        </w:r>
        <w:proofErr w:type="gramEnd"/>
        <w:r w:rsidRPr="009329BA">
          <w:rPr>
            <w:rFonts w:ascii="Consolas" w:eastAsia="Times New Roman" w:hAnsi="Consolas" w:cs="Times New Roman"/>
            <w:color w:val="CCCCCC"/>
            <w:sz w:val="39"/>
            <w:szCs w:val="39"/>
            <w:lang w:eastAsia="en-US"/>
          </w:rPr>
          <w:t>;</w:t>
        </w:r>
      </w:ins>
    </w:p>
    <w:p w14:paraId="0F84B1B7" w14:textId="77777777" w:rsidR="0021762B" w:rsidRPr="009329BA" w:rsidRDefault="0021762B" w:rsidP="0021762B">
      <w:pPr>
        <w:shd w:val="clear" w:color="auto" w:fill="1F1F1F"/>
        <w:spacing w:line="525" w:lineRule="atLeast"/>
        <w:rPr>
          <w:ins w:id="110" w:author="kalla madhu" w:date="2024-07-14T10:37:00Z" w16du:dateUtc="2024-07-14T05:07:00Z"/>
          <w:rFonts w:ascii="Consolas" w:eastAsia="Times New Roman" w:hAnsi="Consolas" w:cs="Times New Roman"/>
          <w:color w:val="CCCCCC"/>
          <w:sz w:val="39"/>
          <w:szCs w:val="39"/>
          <w:lang w:eastAsia="en-US"/>
        </w:rPr>
      </w:pPr>
      <w:ins w:id="111" w:author="kalla madhu" w:date="2024-07-14T10:37:00Z" w16du:dateUtc="2024-07-14T05:07:00Z">
        <w:r w:rsidRPr="009329BA">
          <w:rPr>
            <w:rFonts w:ascii="Consolas" w:eastAsia="Times New Roman" w:hAnsi="Consolas" w:cs="Times New Roman"/>
            <w:color w:val="569CD6"/>
            <w:sz w:val="39"/>
            <w:szCs w:val="39"/>
            <w:lang w:eastAsia="en-US"/>
          </w:rPr>
          <w:t>public</w:t>
        </w:r>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569CD6"/>
            <w:sz w:val="39"/>
            <w:szCs w:val="39"/>
            <w:lang w:eastAsia="en-US"/>
          </w:rPr>
          <w:t>class</w:t>
        </w:r>
        <w:r w:rsidRPr="009329BA">
          <w:rPr>
            <w:rFonts w:ascii="Consolas" w:eastAsia="Times New Roman" w:hAnsi="Consolas" w:cs="Times New Roman"/>
            <w:color w:val="CCCCCC"/>
            <w:sz w:val="39"/>
            <w:szCs w:val="39"/>
            <w:lang w:eastAsia="en-US"/>
          </w:rPr>
          <w:t xml:space="preserve"> </w:t>
        </w:r>
        <w:proofErr w:type="spellStart"/>
        <w:r w:rsidRPr="009329BA">
          <w:rPr>
            <w:rFonts w:ascii="Consolas" w:eastAsia="Times New Roman" w:hAnsi="Consolas" w:cs="Times New Roman"/>
            <w:color w:val="4EC9B0"/>
            <w:sz w:val="39"/>
            <w:szCs w:val="39"/>
            <w:lang w:eastAsia="en-US"/>
          </w:rPr>
          <w:t>MyServlet</w:t>
        </w:r>
        <w:proofErr w:type="spellEnd"/>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569CD6"/>
            <w:sz w:val="39"/>
            <w:szCs w:val="39"/>
            <w:lang w:eastAsia="en-US"/>
          </w:rPr>
          <w:t>extends</w:t>
        </w:r>
        <w:r w:rsidRPr="009329BA">
          <w:rPr>
            <w:rFonts w:ascii="Consolas" w:eastAsia="Times New Roman" w:hAnsi="Consolas" w:cs="Times New Roman"/>
            <w:color w:val="CCCCCC"/>
            <w:sz w:val="39"/>
            <w:szCs w:val="39"/>
            <w:lang w:eastAsia="en-US"/>
          </w:rPr>
          <w:t xml:space="preserve"> </w:t>
        </w:r>
        <w:proofErr w:type="spellStart"/>
        <w:r w:rsidRPr="009329BA">
          <w:rPr>
            <w:rFonts w:ascii="Consolas" w:eastAsia="Times New Roman" w:hAnsi="Consolas" w:cs="Times New Roman"/>
            <w:color w:val="4EC9B0"/>
            <w:sz w:val="39"/>
            <w:szCs w:val="39"/>
            <w:lang w:eastAsia="en-US"/>
          </w:rPr>
          <w:t>HttpServlet</w:t>
        </w:r>
        <w:proofErr w:type="spellEnd"/>
      </w:ins>
    </w:p>
    <w:p w14:paraId="70A27C50" w14:textId="77777777" w:rsidR="0021762B" w:rsidRPr="009329BA" w:rsidRDefault="0021762B" w:rsidP="0021762B">
      <w:pPr>
        <w:shd w:val="clear" w:color="auto" w:fill="1F1F1F"/>
        <w:spacing w:line="525" w:lineRule="atLeast"/>
        <w:rPr>
          <w:ins w:id="112" w:author="kalla madhu" w:date="2024-07-14T10:37:00Z" w16du:dateUtc="2024-07-14T05:07:00Z"/>
          <w:rFonts w:ascii="Consolas" w:eastAsia="Times New Roman" w:hAnsi="Consolas" w:cs="Times New Roman"/>
          <w:color w:val="CCCCCC"/>
          <w:sz w:val="39"/>
          <w:szCs w:val="39"/>
          <w:lang w:eastAsia="en-US"/>
        </w:rPr>
      </w:pPr>
      <w:ins w:id="113" w:author="kalla madhu" w:date="2024-07-14T10:37:00Z" w16du:dateUtc="2024-07-14T05:07:00Z">
        <w:r w:rsidRPr="009329BA">
          <w:rPr>
            <w:rFonts w:ascii="Consolas" w:eastAsia="Times New Roman" w:hAnsi="Consolas" w:cs="Times New Roman"/>
            <w:color w:val="CCCCCC"/>
            <w:sz w:val="39"/>
            <w:szCs w:val="39"/>
            <w:lang w:eastAsia="en-US"/>
          </w:rPr>
          <w:t>{</w:t>
        </w:r>
      </w:ins>
    </w:p>
    <w:p w14:paraId="24880A2A" w14:textId="77777777" w:rsidR="0021762B" w:rsidRPr="009329BA" w:rsidRDefault="0021762B" w:rsidP="0021762B">
      <w:pPr>
        <w:shd w:val="clear" w:color="auto" w:fill="1F1F1F"/>
        <w:spacing w:line="525" w:lineRule="atLeast"/>
        <w:rPr>
          <w:ins w:id="114" w:author="kalla madhu" w:date="2024-07-14T10:37:00Z" w16du:dateUtc="2024-07-14T05:07:00Z"/>
          <w:rFonts w:ascii="Consolas" w:eastAsia="Times New Roman" w:hAnsi="Consolas" w:cs="Times New Roman"/>
          <w:color w:val="CCCCCC"/>
          <w:sz w:val="39"/>
          <w:szCs w:val="39"/>
          <w:lang w:eastAsia="en-US"/>
        </w:rPr>
      </w:pPr>
      <w:ins w:id="115" w:author="kalla madhu" w:date="2024-07-14T10:37:00Z" w16du:dateUtc="2024-07-14T05:07:00Z">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4EC9B0"/>
            <w:sz w:val="39"/>
            <w:szCs w:val="39"/>
            <w:lang w:eastAsia="en-US"/>
          </w:rPr>
          <w:t>int</w:t>
        </w:r>
        <w:r w:rsidRPr="009329BA">
          <w:rPr>
            <w:rFonts w:ascii="Consolas" w:eastAsia="Times New Roman" w:hAnsi="Consolas" w:cs="Times New Roman"/>
            <w:color w:val="CCCCCC"/>
            <w:sz w:val="39"/>
            <w:szCs w:val="39"/>
            <w:lang w:eastAsia="en-US"/>
          </w:rPr>
          <w:t xml:space="preserve"> </w:t>
        </w:r>
        <w:proofErr w:type="spellStart"/>
        <w:r w:rsidRPr="009329BA">
          <w:rPr>
            <w:rFonts w:ascii="Consolas" w:eastAsia="Times New Roman" w:hAnsi="Consolas" w:cs="Times New Roman"/>
            <w:color w:val="9CDCFE"/>
            <w:sz w:val="39"/>
            <w:szCs w:val="39"/>
            <w:lang w:eastAsia="en-US"/>
          </w:rPr>
          <w:t>i</w:t>
        </w:r>
        <w:proofErr w:type="spellEnd"/>
        <w:r w:rsidRPr="009329BA">
          <w:rPr>
            <w:rFonts w:ascii="Consolas" w:eastAsia="Times New Roman" w:hAnsi="Consolas" w:cs="Times New Roman"/>
            <w:color w:val="D4D4D4"/>
            <w:sz w:val="39"/>
            <w:szCs w:val="39"/>
            <w:lang w:eastAsia="en-US"/>
          </w:rPr>
          <w:t>=</w:t>
        </w:r>
        <w:r w:rsidRPr="009329BA">
          <w:rPr>
            <w:rFonts w:ascii="Consolas" w:eastAsia="Times New Roman" w:hAnsi="Consolas" w:cs="Times New Roman"/>
            <w:color w:val="B5CEA8"/>
            <w:sz w:val="39"/>
            <w:szCs w:val="39"/>
            <w:lang w:eastAsia="en-US"/>
          </w:rPr>
          <w:t>1000</w:t>
        </w:r>
        <w:r w:rsidRPr="009329BA">
          <w:rPr>
            <w:rFonts w:ascii="Consolas" w:eastAsia="Times New Roman" w:hAnsi="Consolas" w:cs="Times New Roman"/>
            <w:color w:val="CCCCCC"/>
            <w:sz w:val="39"/>
            <w:szCs w:val="39"/>
            <w:lang w:eastAsia="en-US"/>
          </w:rPr>
          <w:t>;</w:t>
        </w:r>
      </w:ins>
    </w:p>
    <w:p w14:paraId="11FAC5E7" w14:textId="77777777" w:rsidR="0021762B" w:rsidRPr="009329BA" w:rsidRDefault="0021762B" w:rsidP="0021762B">
      <w:pPr>
        <w:shd w:val="clear" w:color="auto" w:fill="1F1F1F"/>
        <w:spacing w:line="525" w:lineRule="atLeast"/>
        <w:rPr>
          <w:ins w:id="116" w:author="kalla madhu" w:date="2024-07-14T10:37:00Z" w16du:dateUtc="2024-07-14T05:07:00Z"/>
          <w:rFonts w:ascii="Consolas" w:eastAsia="Times New Roman" w:hAnsi="Consolas" w:cs="Times New Roman"/>
          <w:color w:val="CCCCCC"/>
          <w:sz w:val="39"/>
          <w:szCs w:val="39"/>
          <w:lang w:eastAsia="en-US"/>
        </w:rPr>
      </w:pPr>
      <w:ins w:id="117" w:author="kalla madhu" w:date="2024-07-14T10:37:00Z" w16du:dateUtc="2024-07-14T05:07:00Z">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4EC9B0"/>
            <w:sz w:val="39"/>
            <w:szCs w:val="39"/>
            <w:lang w:eastAsia="en-US"/>
          </w:rPr>
          <w:t>int</w:t>
        </w:r>
        <w:r w:rsidRPr="009329BA">
          <w:rPr>
            <w:rFonts w:ascii="Consolas" w:eastAsia="Times New Roman" w:hAnsi="Consolas" w:cs="Times New Roman"/>
            <w:color w:val="CCCCCC"/>
            <w:sz w:val="39"/>
            <w:szCs w:val="39"/>
            <w:lang w:eastAsia="en-US"/>
          </w:rPr>
          <w:t xml:space="preserve"> </w:t>
        </w:r>
        <w:proofErr w:type="gramStart"/>
        <w:r w:rsidRPr="009329BA">
          <w:rPr>
            <w:rFonts w:ascii="Consolas" w:eastAsia="Times New Roman" w:hAnsi="Consolas" w:cs="Times New Roman"/>
            <w:color w:val="DCDCAA"/>
            <w:sz w:val="39"/>
            <w:szCs w:val="39"/>
            <w:lang w:eastAsia="en-US"/>
          </w:rPr>
          <w:t>add</w:t>
        </w:r>
        <w:r w:rsidRPr="009329BA">
          <w:rPr>
            <w:rFonts w:ascii="Consolas" w:eastAsia="Times New Roman" w:hAnsi="Consolas" w:cs="Times New Roman"/>
            <w:color w:val="CCCCCC"/>
            <w:sz w:val="39"/>
            <w:szCs w:val="39"/>
            <w:lang w:eastAsia="en-US"/>
          </w:rPr>
          <w:t>(</w:t>
        </w:r>
        <w:proofErr w:type="gramEnd"/>
        <w:r w:rsidRPr="009329BA">
          <w:rPr>
            <w:rFonts w:ascii="Consolas" w:eastAsia="Times New Roman" w:hAnsi="Consolas" w:cs="Times New Roman"/>
            <w:color w:val="4EC9B0"/>
            <w:sz w:val="39"/>
            <w:szCs w:val="39"/>
            <w:lang w:eastAsia="en-US"/>
          </w:rPr>
          <w:t>int</w:t>
        </w:r>
        <w:r w:rsidRPr="009329BA">
          <w:rPr>
            <w:rFonts w:ascii="Consolas" w:eastAsia="Times New Roman" w:hAnsi="Consolas" w:cs="Times New Roman"/>
            <w:color w:val="CCCCCC"/>
            <w:sz w:val="39"/>
            <w:szCs w:val="39"/>
            <w:lang w:eastAsia="en-US"/>
          </w:rPr>
          <w:t xml:space="preserve"> </w:t>
        </w:r>
        <w:proofErr w:type="spellStart"/>
        <w:r w:rsidRPr="009329BA">
          <w:rPr>
            <w:rFonts w:ascii="Consolas" w:eastAsia="Times New Roman" w:hAnsi="Consolas" w:cs="Times New Roman"/>
            <w:color w:val="9CDCFE"/>
            <w:sz w:val="39"/>
            <w:szCs w:val="39"/>
            <w:lang w:eastAsia="en-US"/>
          </w:rPr>
          <w:t>a</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4EC9B0"/>
            <w:sz w:val="39"/>
            <w:szCs w:val="39"/>
            <w:lang w:eastAsia="en-US"/>
          </w:rPr>
          <w:t>int</w:t>
        </w:r>
        <w:proofErr w:type="spellEnd"/>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9CDCFE"/>
            <w:sz w:val="39"/>
            <w:szCs w:val="39"/>
            <w:lang w:eastAsia="en-US"/>
          </w:rPr>
          <w:t>b</w:t>
        </w:r>
        <w:r w:rsidRPr="009329BA">
          <w:rPr>
            <w:rFonts w:ascii="Consolas" w:eastAsia="Times New Roman" w:hAnsi="Consolas" w:cs="Times New Roman"/>
            <w:color w:val="CCCCCC"/>
            <w:sz w:val="39"/>
            <w:szCs w:val="39"/>
            <w:lang w:eastAsia="en-US"/>
          </w:rPr>
          <w:t>)</w:t>
        </w:r>
      </w:ins>
    </w:p>
    <w:p w14:paraId="5C86DDD2" w14:textId="77777777" w:rsidR="0021762B" w:rsidRPr="009329BA" w:rsidRDefault="0021762B" w:rsidP="0021762B">
      <w:pPr>
        <w:shd w:val="clear" w:color="auto" w:fill="1F1F1F"/>
        <w:spacing w:line="525" w:lineRule="atLeast"/>
        <w:rPr>
          <w:ins w:id="118" w:author="kalla madhu" w:date="2024-07-14T10:37:00Z" w16du:dateUtc="2024-07-14T05:07:00Z"/>
          <w:rFonts w:ascii="Consolas" w:eastAsia="Times New Roman" w:hAnsi="Consolas" w:cs="Times New Roman"/>
          <w:color w:val="CCCCCC"/>
          <w:sz w:val="39"/>
          <w:szCs w:val="39"/>
          <w:lang w:eastAsia="en-US"/>
        </w:rPr>
      </w:pPr>
      <w:ins w:id="119" w:author="kalla madhu" w:date="2024-07-14T10:37:00Z" w16du:dateUtc="2024-07-14T05:07:00Z">
        <w:r w:rsidRPr="009329BA">
          <w:rPr>
            <w:rFonts w:ascii="Consolas" w:eastAsia="Times New Roman" w:hAnsi="Consolas" w:cs="Times New Roman"/>
            <w:color w:val="CCCCCC"/>
            <w:sz w:val="39"/>
            <w:szCs w:val="39"/>
            <w:lang w:eastAsia="en-US"/>
          </w:rPr>
          <w:t>    {</w:t>
        </w:r>
      </w:ins>
    </w:p>
    <w:p w14:paraId="3CF8B641" w14:textId="77777777" w:rsidR="0021762B" w:rsidRPr="009329BA" w:rsidRDefault="0021762B" w:rsidP="0021762B">
      <w:pPr>
        <w:shd w:val="clear" w:color="auto" w:fill="1F1F1F"/>
        <w:spacing w:line="525" w:lineRule="atLeast"/>
        <w:rPr>
          <w:ins w:id="120" w:author="kalla madhu" w:date="2024-07-14T10:37:00Z" w16du:dateUtc="2024-07-14T05:07:00Z"/>
          <w:rFonts w:ascii="Consolas" w:eastAsia="Times New Roman" w:hAnsi="Consolas" w:cs="Times New Roman"/>
          <w:color w:val="CCCCCC"/>
          <w:sz w:val="39"/>
          <w:szCs w:val="39"/>
          <w:lang w:eastAsia="en-US"/>
        </w:rPr>
      </w:pPr>
      <w:ins w:id="121" w:author="kalla madhu" w:date="2024-07-14T10:37:00Z" w16du:dateUtc="2024-07-14T05:07:00Z">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C586C0"/>
            <w:sz w:val="39"/>
            <w:szCs w:val="39"/>
            <w:lang w:eastAsia="en-US"/>
          </w:rPr>
          <w:t>return</w:t>
        </w:r>
        <w:r w:rsidRPr="009329BA">
          <w:rPr>
            <w:rFonts w:ascii="Consolas" w:eastAsia="Times New Roman" w:hAnsi="Consolas" w:cs="Times New Roman"/>
            <w:color w:val="CCCCCC"/>
            <w:sz w:val="39"/>
            <w:szCs w:val="39"/>
            <w:lang w:eastAsia="en-US"/>
          </w:rPr>
          <w:t xml:space="preserve"> </w:t>
        </w:r>
        <w:proofErr w:type="spellStart"/>
        <w:r w:rsidRPr="009329BA">
          <w:rPr>
            <w:rFonts w:ascii="Consolas" w:eastAsia="Times New Roman" w:hAnsi="Consolas" w:cs="Times New Roman"/>
            <w:color w:val="9CDCFE"/>
            <w:sz w:val="39"/>
            <w:szCs w:val="39"/>
            <w:lang w:eastAsia="en-US"/>
          </w:rPr>
          <w:t>a</w:t>
        </w:r>
        <w:r w:rsidRPr="009329BA">
          <w:rPr>
            <w:rFonts w:ascii="Consolas" w:eastAsia="Times New Roman" w:hAnsi="Consolas" w:cs="Times New Roman"/>
            <w:color w:val="D4D4D4"/>
            <w:sz w:val="39"/>
            <w:szCs w:val="39"/>
            <w:lang w:eastAsia="en-US"/>
          </w:rPr>
          <w:t>+</w:t>
        </w:r>
        <w:r w:rsidRPr="009329BA">
          <w:rPr>
            <w:rFonts w:ascii="Consolas" w:eastAsia="Times New Roman" w:hAnsi="Consolas" w:cs="Times New Roman"/>
            <w:color w:val="9CDCFE"/>
            <w:sz w:val="39"/>
            <w:szCs w:val="39"/>
            <w:lang w:eastAsia="en-US"/>
          </w:rPr>
          <w:t>b</w:t>
        </w:r>
        <w:proofErr w:type="spellEnd"/>
        <w:r w:rsidRPr="009329BA">
          <w:rPr>
            <w:rFonts w:ascii="Consolas" w:eastAsia="Times New Roman" w:hAnsi="Consolas" w:cs="Times New Roman"/>
            <w:color w:val="CCCCCC"/>
            <w:sz w:val="39"/>
            <w:szCs w:val="39"/>
            <w:lang w:eastAsia="en-US"/>
          </w:rPr>
          <w:t>;</w:t>
        </w:r>
      </w:ins>
    </w:p>
    <w:p w14:paraId="2C74A3D8" w14:textId="77777777" w:rsidR="0021762B" w:rsidRPr="009329BA" w:rsidRDefault="0021762B" w:rsidP="0021762B">
      <w:pPr>
        <w:shd w:val="clear" w:color="auto" w:fill="1F1F1F"/>
        <w:spacing w:line="525" w:lineRule="atLeast"/>
        <w:rPr>
          <w:ins w:id="122" w:author="kalla madhu" w:date="2024-07-14T10:37:00Z" w16du:dateUtc="2024-07-14T05:07:00Z"/>
          <w:rFonts w:ascii="Consolas" w:eastAsia="Times New Roman" w:hAnsi="Consolas" w:cs="Times New Roman"/>
          <w:color w:val="CCCCCC"/>
          <w:sz w:val="39"/>
          <w:szCs w:val="39"/>
          <w:lang w:eastAsia="en-US"/>
        </w:rPr>
      </w:pPr>
      <w:ins w:id="123" w:author="kalla madhu" w:date="2024-07-14T10:37:00Z" w16du:dateUtc="2024-07-14T05:07:00Z">
        <w:r w:rsidRPr="009329BA">
          <w:rPr>
            <w:rFonts w:ascii="Consolas" w:eastAsia="Times New Roman" w:hAnsi="Consolas" w:cs="Times New Roman"/>
            <w:color w:val="CCCCCC"/>
            <w:sz w:val="39"/>
            <w:szCs w:val="39"/>
            <w:lang w:eastAsia="en-US"/>
          </w:rPr>
          <w:t>    }</w:t>
        </w:r>
      </w:ins>
    </w:p>
    <w:p w14:paraId="11BE7335" w14:textId="77777777" w:rsidR="0021762B" w:rsidRPr="009329BA" w:rsidRDefault="0021762B" w:rsidP="0021762B">
      <w:pPr>
        <w:shd w:val="clear" w:color="auto" w:fill="1F1F1F"/>
        <w:spacing w:line="525" w:lineRule="atLeast"/>
        <w:rPr>
          <w:ins w:id="124" w:author="kalla madhu" w:date="2024-07-14T10:37:00Z" w16du:dateUtc="2024-07-14T05:07:00Z"/>
          <w:rFonts w:ascii="Consolas" w:eastAsia="Times New Roman" w:hAnsi="Consolas" w:cs="Times New Roman"/>
          <w:color w:val="CCCCCC"/>
          <w:sz w:val="39"/>
          <w:szCs w:val="39"/>
          <w:lang w:eastAsia="en-US"/>
        </w:rPr>
      </w:pPr>
      <w:ins w:id="125" w:author="kalla madhu" w:date="2024-07-14T10:37:00Z" w16du:dateUtc="2024-07-14T05:07:00Z">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569CD6"/>
            <w:sz w:val="39"/>
            <w:szCs w:val="39"/>
            <w:lang w:eastAsia="en-US"/>
          </w:rPr>
          <w:t>public</w:t>
        </w:r>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4EC9B0"/>
            <w:sz w:val="39"/>
            <w:szCs w:val="39"/>
            <w:lang w:eastAsia="en-US"/>
          </w:rPr>
          <w:t>void</w:t>
        </w:r>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DCDCAA"/>
            <w:sz w:val="39"/>
            <w:szCs w:val="39"/>
            <w:lang w:eastAsia="en-US"/>
          </w:rPr>
          <w:t>doGet</w:t>
        </w:r>
        <w:proofErr w:type="spellEnd"/>
        <w:r w:rsidRPr="009329BA">
          <w:rPr>
            <w:rFonts w:ascii="Consolas" w:eastAsia="Times New Roman" w:hAnsi="Consolas" w:cs="Times New Roman"/>
            <w:color w:val="CCCCCC"/>
            <w:sz w:val="39"/>
            <w:szCs w:val="39"/>
            <w:lang w:eastAsia="en-US"/>
          </w:rPr>
          <w:t>(</w:t>
        </w:r>
        <w:proofErr w:type="spellStart"/>
        <w:proofErr w:type="gramEnd"/>
        <w:r w:rsidRPr="009329BA">
          <w:rPr>
            <w:rFonts w:ascii="Consolas" w:eastAsia="Times New Roman" w:hAnsi="Consolas" w:cs="Times New Roman"/>
            <w:color w:val="4EC9B0"/>
            <w:sz w:val="39"/>
            <w:szCs w:val="39"/>
            <w:lang w:eastAsia="en-US"/>
          </w:rPr>
          <w:t>HttpServletRequest</w:t>
        </w:r>
        <w:proofErr w:type="spellEnd"/>
        <w:r w:rsidRPr="009329BA">
          <w:rPr>
            <w:rFonts w:ascii="Consolas" w:eastAsia="Times New Roman" w:hAnsi="Consolas" w:cs="Times New Roman"/>
            <w:color w:val="CCCCCC"/>
            <w:sz w:val="39"/>
            <w:szCs w:val="39"/>
            <w:lang w:eastAsia="en-US"/>
          </w:rPr>
          <w:t xml:space="preserve"> </w:t>
        </w:r>
        <w:proofErr w:type="spellStart"/>
        <w:r w:rsidRPr="009329BA">
          <w:rPr>
            <w:rFonts w:ascii="Consolas" w:eastAsia="Times New Roman" w:hAnsi="Consolas" w:cs="Times New Roman"/>
            <w:color w:val="9CDCFE"/>
            <w:sz w:val="39"/>
            <w:szCs w:val="39"/>
            <w:lang w:eastAsia="en-US"/>
          </w:rPr>
          <w:t>req</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4EC9B0"/>
            <w:sz w:val="39"/>
            <w:szCs w:val="39"/>
            <w:lang w:eastAsia="en-US"/>
          </w:rPr>
          <w:t>HttpServletResponse</w:t>
        </w:r>
        <w:proofErr w:type="spellEnd"/>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9CDCFE"/>
            <w:sz w:val="39"/>
            <w:szCs w:val="39"/>
            <w:lang w:eastAsia="en-US"/>
          </w:rPr>
          <w:t>res</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569CD6"/>
            <w:sz w:val="39"/>
            <w:szCs w:val="39"/>
            <w:lang w:eastAsia="en-US"/>
          </w:rPr>
          <w:t>throws</w:t>
        </w:r>
        <w:r w:rsidRPr="009329BA">
          <w:rPr>
            <w:rFonts w:ascii="Consolas" w:eastAsia="Times New Roman" w:hAnsi="Consolas" w:cs="Times New Roman"/>
            <w:color w:val="CCCCCC"/>
            <w:sz w:val="39"/>
            <w:szCs w:val="39"/>
            <w:lang w:eastAsia="en-US"/>
          </w:rPr>
          <w:t xml:space="preserve"> </w:t>
        </w:r>
        <w:proofErr w:type="spellStart"/>
        <w:r w:rsidRPr="009329BA">
          <w:rPr>
            <w:rFonts w:ascii="Consolas" w:eastAsia="Times New Roman" w:hAnsi="Consolas" w:cs="Times New Roman"/>
            <w:color w:val="4EC9B0"/>
            <w:sz w:val="39"/>
            <w:szCs w:val="39"/>
            <w:lang w:eastAsia="en-US"/>
          </w:rPr>
          <w:t>ServletException</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4EC9B0"/>
            <w:sz w:val="39"/>
            <w:szCs w:val="39"/>
            <w:lang w:eastAsia="en-US"/>
          </w:rPr>
          <w:t>IOException</w:t>
        </w:r>
        <w:proofErr w:type="spellEnd"/>
      </w:ins>
    </w:p>
    <w:p w14:paraId="525674A5" w14:textId="77777777" w:rsidR="0021762B" w:rsidRPr="009329BA" w:rsidRDefault="0021762B" w:rsidP="0021762B">
      <w:pPr>
        <w:shd w:val="clear" w:color="auto" w:fill="1F1F1F"/>
        <w:spacing w:line="525" w:lineRule="atLeast"/>
        <w:rPr>
          <w:ins w:id="126" w:author="kalla madhu" w:date="2024-07-14T10:37:00Z" w16du:dateUtc="2024-07-14T05:07:00Z"/>
          <w:rFonts w:ascii="Consolas" w:eastAsia="Times New Roman" w:hAnsi="Consolas" w:cs="Times New Roman"/>
          <w:color w:val="CCCCCC"/>
          <w:sz w:val="39"/>
          <w:szCs w:val="39"/>
          <w:lang w:eastAsia="en-US"/>
        </w:rPr>
      </w:pPr>
      <w:ins w:id="127" w:author="kalla madhu" w:date="2024-07-14T10:37:00Z" w16du:dateUtc="2024-07-14T05:07:00Z">
        <w:r w:rsidRPr="009329BA">
          <w:rPr>
            <w:rFonts w:ascii="Consolas" w:eastAsia="Times New Roman" w:hAnsi="Consolas" w:cs="Times New Roman"/>
            <w:color w:val="CCCCCC"/>
            <w:sz w:val="39"/>
            <w:szCs w:val="39"/>
            <w:lang w:eastAsia="en-US"/>
          </w:rPr>
          <w:t>    {</w:t>
        </w:r>
      </w:ins>
    </w:p>
    <w:p w14:paraId="59C5C737" w14:textId="77777777" w:rsidR="0021762B" w:rsidRPr="009329BA" w:rsidRDefault="0021762B" w:rsidP="0021762B">
      <w:pPr>
        <w:shd w:val="clear" w:color="auto" w:fill="1F1F1F"/>
        <w:spacing w:line="525" w:lineRule="atLeast"/>
        <w:rPr>
          <w:ins w:id="128" w:author="kalla madhu" w:date="2024-07-14T10:37:00Z" w16du:dateUtc="2024-07-14T05:07:00Z"/>
          <w:rFonts w:ascii="Consolas" w:eastAsia="Times New Roman" w:hAnsi="Consolas" w:cs="Times New Roman"/>
          <w:color w:val="CCCCCC"/>
          <w:sz w:val="39"/>
          <w:szCs w:val="39"/>
          <w:lang w:eastAsia="en-US"/>
        </w:rPr>
      </w:pPr>
      <w:ins w:id="129"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res</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setContentType</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"text/html"</w:t>
        </w:r>
        <w:r w:rsidRPr="009329BA">
          <w:rPr>
            <w:rFonts w:ascii="Consolas" w:eastAsia="Times New Roman" w:hAnsi="Consolas" w:cs="Times New Roman"/>
            <w:color w:val="CCCCCC"/>
            <w:sz w:val="39"/>
            <w:szCs w:val="39"/>
            <w:lang w:eastAsia="en-US"/>
          </w:rPr>
          <w:t>);</w:t>
        </w:r>
      </w:ins>
    </w:p>
    <w:p w14:paraId="13786AB1" w14:textId="77777777" w:rsidR="0021762B" w:rsidRPr="009329BA" w:rsidRDefault="0021762B" w:rsidP="0021762B">
      <w:pPr>
        <w:shd w:val="clear" w:color="auto" w:fill="1F1F1F"/>
        <w:spacing w:line="525" w:lineRule="atLeast"/>
        <w:rPr>
          <w:ins w:id="130" w:author="kalla madhu" w:date="2024-07-14T10:37:00Z" w16du:dateUtc="2024-07-14T05:07:00Z"/>
          <w:rFonts w:ascii="Consolas" w:eastAsia="Times New Roman" w:hAnsi="Consolas" w:cs="Times New Roman"/>
          <w:color w:val="CCCCCC"/>
          <w:sz w:val="39"/>
          <w:szCs w:val="39"/>
          <w:lang w:eastAsia="en-US"/>
        </w:rPr>
      </w:pPr>
      <w:ins w:id="131"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r w:rsidRPr="009329BA">
          <w:rPr>
            <w:rFonts w:ascii="Consolas" w:eastAsia="Times New Roman" w:hAnsi="Consolas" w:cs="Times New Roman"/>
            <w:color w:val="4EC9B0"/>
            <w:sz w:val="39"/>
            <w:szCs w:val="39"/>
            <w:lang w:eastAsia="en-US"/>
          </w:rPr>
          <w:t>PrintWriter</w:t>
        </w:r>
        <w:proofErr w:type="spellEnd"/>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D4D4D4"/>
            <w:sz w:val="39"/>
            <w:szCs w:val="39"/>
            <w:lang w:eastAsia="en-US"/>
          </w:rPr>
          <w:t>=</w:t>
        </w:r>
        <w:proofErr w:type="spellStart"/>
        <w:proofErr w:type="gramStart"/>
        <w:r w:rsidRPr="009329BA">
          <w:rPr>
            <w:rFonts w:ascii="Consolas" w:eastAsia="Times New Roman" w:hAnsi="Consolas" w:cs="Times New Roman"/>
            <w:color w:val="9CDCFE"/>
            <w:sz w:val="39"/>
            <w:szCs w:val="39"/>
            <w:lang w:eastAsia="en-US"/>
          </w:rPr>
          <w:t>res</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getWriter</w:t>
        </w:r>
        <w:proofErr w:type="spellEnd"/>
        <w:proofErr w:type="gramEnd"/>
        <w:r w:rsidRPr="009329BA">
          <w:rPr>
            <w:rFonts w:ascii="Consolas" w:eastAsia="Times New Roman" w:hAnsi="Consolas" w:cs="Times New Roman"/>
            <w:color w:val="CCCCCC"/>
            <w:sz w:val="39"/>
            <w:szCs w:val="39"/>
            <w:lang w:eastAsia="en-US"/>
          </w:rPr>
          <w:t>();</w:t>
        </w:r>
      </w:ins>
    </w:p>
    <w:p w14:paraId="0DA1B663" w14:textId="77777777" w:rsidR="0021762B" w:rsidRPr="009329BA" w:rsidRDefault="0021762B" w:rsidP="0021762B">
      <w:pPr>
        <w:shd w:val="clear" w:color="auto" w:fill="1F1F1F"/>
        <w:spacing w:line="525" w:lineRule="atLeast"/>
        <w:rPr>
          <w:ins w:id="132" w:author="kalla madhu" w:date="2024-07-14T10:37:00Z" w16du:dateUtc="2024-07-14T05:07:00Z"/>
          <w:rFonts w:ascii="Consolas" w:eastAsia="Times New Roman" w:hAnsi="Consolas" w:cs="Times New Roman"/>
          <w:color w:val="CCCCCC"/>
          <w:sz w:val="39"/>
          <w:szCs w:val="39"/>
          <w:lang w:eastAsia="en-US"/>
        </w:rPr>
      </w:pPr>
      <w:ins w:id="133"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"&lt;!DOCTYPE html&gt;"</w:t>
        </w:r>
        <w:r w:rsidRPr="009329BA">
          <w:rPr>
            <w:rFonts w:ascii="Consolas" w:eastAsia="Times New Roman" w:hAnsi="Consolas" w:cs="Times New Roman"/>
            <w:color w:val="CCCCCC"/>
            <w:sz w:val="39"/>
            <w:szCs w:val="39"/>
            <w:lang w:eastAsia="en-US"/>
          </w:rPr>
          <w:t>);</w:t>
        </w:r>
      </w:ins>
    </w:p>
    <w:p w14:paraId="0FDE9C48" w14:textId="77777777" w:rsidR="0021762B" w:rsidRPr="009329BA" w:rsidRDefault="0021762B" w:rsidP="0021762B">
      <w:pPr>
        <w:shd w:val="clear" w:color="auto" w:fill="1F1F1F"/>
        <w:spacing w:line="525" w:lineRule="atLeast"/>
        <w:rPr>
          <w:ins w:id="134" w:author="kalla madhu" w:date="2024-07-14T10:37:00Z" w16du:dateUtc="2024-07-14T05:07:00Z"/>
          <w:rFonts w:ascii="Consolas" w:eastAsia="Times New Roman" w:hAnsi="Consolas" w:cs="Times New Roman"/>
          <w:color w:val="CCCCCC"/>
          <w:sz w:val="39"/>
          <w:szCs w:val="39"/>
          <w:lang w:eastAsia="en-US"/>
        </w:rPr>
      </w:pPr>
      <w:ins w:id="135"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"&lt;html lang=</w:t>
        </w:r>
        <w:r w:rsidRPr="009329BA">
          <w:rPr>
            <w:rFonts w:ascii="Consolas" w:eastAsia="Times New Roman" w:hAnsi="Consolas" w:cs="Times New Roman"/>
            <w:color w:val="D7BA7D"/>
            <w:sz w:val="39"/>
            <w:szCs w:val="39"/>
            <w:lang w:eastAsia="en-US"/>
          </w:rPr>
          <w:t>\"</w:t>
        </w:r>
        <w:proofErr w:type="spellStart"/>
        <w:r w:rsidRPr="009329BA">
          <w:rPr>
            <w:rFonts w:ascii="Consolas" w:eastAsia="Times New Roman" w:hAnsi="Consolas" w:cs="Times New Roman"/>
            <w:color w:val="CE9178"/>
            <w:sz w:val="39"/>
            <w:szCs w:val="39"/>
            <w:lang w:eastAsia="en-US"/>
          </w:rPr>
          <w:t>en</w:t>
        </w:r>
        <w:proofErr w:type="spellEnd"/>
        <w:r w:rsidRPr="009329BA">
          <w:rPr>
            <w:rFonts w:ascii="Consolas" w:eastAsia="Times New Roman" w:hAnsi="Consolas" w:cs="Times New Roman"/>
            <w:color w:val="D7BA7D"/>
            <w:sz w:val="39"/>
            <w:szCs w:val="39"/>
            <w:lang w:eastAsia="en-US"/>
          </w:rPr>
          <w:t>\"</w:t>
        </w:r>
        <w:r w:rsidRPr="009329BA">
          <w:rPr>
            <w:rFonts w:ascii="Consolas" w:eastAsia="Times New Roman" w:hAnsi="Consolas" w:cs="Times New Roman"/>
            <w:color w:val="CE9178"/>
            <w:sz w:val="39"/>
            <w:szCs w:val="39"/>
            <w:lang w:eastAsia="en-US"/>
          </w:rPr>
          <w:t>&gt;"</w:t>
        </w:r>
        <w:r w:rsidRPr="009329BA">
          <w:rPr>
            <w:rFonts w:ascii="Consolas" w:eastAsia="Times New Roman" w:hAnsi="Consolas" w:cs="Times New Roman"/>
            <w:color w:val="CCCCCC"/>
            <w:sz w:val="39"/>
            <w:szCs w:val="39"/>
            <w:lang w:eastAsia="en-US"/>
          </w:rPr>
          <w:t>);</w:t>
        </w:r>
      </w:ins>
    </w:p>
    <w:p w14:paraId="6A1E1EFD" w14:textId="77777777" w:rsidR="0021762B" w:rsidRPr="009329BA" w:rsidRDefault="0021762B" w:rsidP="0021762B">
      <w:pPr>
        <w:shd w:val="clear" w:color="auto" w:fill="1F1F1F"/>
        <w:spacing w:line="525" w:lineRule="atLeast"/>
        <w:rPr>
          <w:ins w:id="136" w:author="kalla madhu" w:date="2024-07-14T10:37:00Z" w16du:dateUtc="2024-07-14T05:07:00Z"/>
          <w:rFonts w:ascii="Consolas" w:eastAsia="Times New Roman" w:hAnsi="Consolas" w:cs="Times New Roman"/>
          <w:color w:val="CCCCCC"/>
          <w:sz w:val="39"/>
          <w:szCs w:val="39"/>
          <w:lang w:eastAsia="en-US"/>
        </w:rPr>
      </w:pPr>
      <w:ins w:id="137" w:author="kalla madhu" w:date="2024-07-14T10:37:00Z" w16du:dateUtc="2024-07-14T05:07:00Z">
        <w:r w:rsidRPr="009329BA">
          <w:rPr>
            <w:rFonts w:ascii="Consolas" w:eastAsia="Times New Roman" w:hAnsi="Consolas" w:cs="Times New Roman"/>
            <w:color w:val="CCCCCC"/>
            <w:sz w:val="39"/>
            <w:szCs w:val="39"/>
            <w:lang w:eastAsia="en-US"/>
          </w:rPr>
          <w:lastRenderedPageBreak/>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"&lt;head&gt;"</w:t>
        </w:r>
        <w:r w:rsidRPr="009329BA">
          <w:rPr>
            <w:rFonts w:ascii="Consolas" w:eastAsia="Times New Roman" w:hAnsi="Consolas" w:cs="Times New Roman"/>
            <w:color w:val="CCCCCC"/>
            <w:sz w:val="39"/>
            <w:szCs w:val="39"/>
            <w:lang w:eastAsia="en-US"/>
          </w:rPr>
          <w:t>);</w:t>
        </w:r>
      </w:ins>
    </w:p>
    <w:p w14:paraId="2097CFE4" w14:textId="77777777" w:rsidR="0021762B" w:rsidRPr="009329BA" w:rsidRDefault="0021762B" w:rsidP="0021762B">
      <w:pPr>
        <w:shd w:val="clear" w:color="auto" w:fill="1F1F1F"/>
        <w:spacing w:line="525" w:lineRule="atLeast"/>
        <w:rPr>
          <w:ins w:id="138" w:author="kalla madhu" w:date="2024-07-14T10:37:00Z" w16du:dateUtc="2024-07-14T05:07:00Z"/>
          <w:rFonts w:ascii="Consolas" w:eastAsia="Times New Roman" w:hAnsi="Consolas" w:cs="Times New Roman"/>
          <w:color w:val="CCCCCC"/>
          <w:sz w:val="39"/>
          <w:szCs w:val="39"/>
          <w:lang w:eastAsia="en-US"/>
        </w:rPr>
      </w:pPr>
      <w:ins w:id="139"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"&lt;meta charset=</w:t>
        </w:r>
        <w:r w:rsidRPr="009329BA">
          <w:rPr>
            <w:rFonts w:ascii="Consolas" w:eastAsia="Times New Roman" w:hAnsi="Consolas" w:cs="Times New Roman"/>
            <w:color w:val="D7BA7D"/>
            <w:sz w:val="39"/>
            <w:szCs w:val="39"/>
            <w:lang w:eastAsia="en-US"/>
          </w:rPr>
          <w:t>\"</w:t>
        </w:r>
        <w:r w:rsidRPr="009329BA">
          <w:rPr>
            <w:rFonts w:ascii="Consolas" w:eastAsia="Times New Roman" w:hAnsi="Consolas" w:cs="Times New Roman"/>
            <w:color w:val="CE9178"/>
            <w:sz w:val="39"/>
            <w:szCs w:val="39"/>
            <w:lang w:eastAsia="en-US"/>
          </w:rPr>
          <w:t>UTF-8</w:t>
        </w:r>
        <w:r w:rsidRPr="009329BA">
          <w:rPr>
            <w:rFonts w:ascii="Consolas" w:eastAsia="Times New Roman" w:hAnsi="Consolas" w:cs="Times New Roman"/>
            <w:color w:val="D7BA7D"/>
            <w:sz w:val="39"/>
            <w:szCs w:val="39"/>
            <w:lang w:eastAsia="en-US"/>
          </w:rPr>
          <w:t>\"</w:t>
        </w:r>
        <w:r w:rsidRPr="009329BA">
          <w:rPr>
            <w:rFonts w:ascii="Consolas" w:eastAsia="Times New Roman" w:hAnsi="Consolas" w:cs="Times New Roman"/>
            <w:color w:val="CE9178"/>
            <w:sz w:val="39"/>
            <w:szCs w:val="39"/>
            <w:lang w:eastAsia="en-US"/>
          </w:rPr>
          <w:t>&gt;"</w:t>
        </w:r>
        <w:r w:rsidRPr="009329BA">
          <w:rPr>
            <w:rFonts w:ascii="Consolas" w:eastAsia="Times New Roman" w:hAnsi="Consolas" w:cs="Times New Roman"/>
            <w:color w:val="CCCCCC"/>
            <w:sz w:val="39"/>
            <w:szCs w:val="39"/>
            <w:lang w:eastAsia="en-US"/>
          </w:rPr>
          <w:t>);</w:t>
        </w:r>
      </w:ins>
    </w:p>
    <w:p w14:paraId="7B0F1A97" w14:textId="77777777" w:rsidR="0021762B" w:rsidRPr="009329BA" w:rsidRDefault="0021762B" w:rsidP="0021762B">
      <w:pPr>
        <w:shd w:val="clear" w:color="auto" w:fill="1F1F1F"/>
        <w:spacing w:line="525" w:lineRule="atLeast"/>
        <w:rPr>
          <w:ins w:id="140" w:author="kalla madhu" w:date="2024-07-14T10:37:00Z" w16du:dateUtc="2024-07-14T05:07:00Z"/>
          <w:rFonts w:ascii="Consolas" w:eastAsia="Times New Roman" w:hAnsi="Consolas" w:cs="Times New Roman"/>
          <w:color w:val="CCCCCC"/>
          <w:sz w:val="39"/>
          <w:szCs w:val="39"/>
          <w:lang w:eastAsia="en-US"/>
        </w:rPr>
      </w:pPr>
      <w:ins w:id="141"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"&lt;meta name=</w:t>
        </w:r>
        <w:r w:rsidRPr="009329BA">
          <w:rPr>
            <w:rFonts w:ascii="Consolas" w:eastAsia="Times New Roman" w:hAnsi="Consolas" w:cs="Times New Roman"/>
            <w:color w:val="D7BA7D"/>
            <w:sz w:val="39"/>
            <w:szCs w:val="39"/>
            <w:lang w:eastAsia="en-US"/>
          </w:rPr>
          <w:t>\"</w:t>
        </w:r>
        <w:r w:rsidRPr="009329BA">
          <w:rPr>
            <w:rFonts w:ascii="Consolas" w:eastAsia="Times New Roman" w:hAnsi="Consolas" w:cs="Times New Roman"/>
            <w:color w:val="CE9178"/>
            <w:sz w:val="39"/>
            <w:szCs w:val="39"/>
            <w:lang w:eastAsia="en-US"/>
          </w:rPr>
          <w:t>viewport</w:t>
        </w:r>
        <w:r w:rsidRPr="009329BA">
          <w:rPr>
            <w:rFonts w:ascii="Consolas" w:eastAsia="Times New Roman" w:hAnsi="Consolas" w:cs="Times New Roman"/>
            <w:color w:val="D7BA7D"/>
            <w:sz w:val="39"/>
            <w:szCs w:val="39"/>
            <w:lang w:eastAsia="en-US"/>
          </w:rPr>
          <w:t>\"</w:t>
        </w:r>
        <w:r w:rsidRPr="009329BA">
          <w:rPr>
            <w:rFonts w:ascii="Consolas" w:eastAsia="Times New Roman" w:hAnsi="Consolas" w:cs="Times New Roman"/>
            <w:color w:val="CE9178"/>
            <w:sz w:val="39"/>
            <w:szCs w:val="39"/>
            <w:lang w:eastAsia="en-US"/>
          </w:rPr>
          <w:t xml:space="preserve"> content=</w:t>
        </w:r>
        <w:r w:rsidRPr="009329BA">
          <w:rPr>
            <w:rFonts w:ascii="Consolas" w:eastAsia="Times New Roman" w:hAnsi="Consolas" w:cs="Times New Roman"/>
            <w:color w:val="D7BA7D"/>
            <w:sz w:val="39"/>
            <w:szCs w:val="39"/>
            <w:lang w:eastAsia="en-US"/>
          </w:rPr>
          <w:t>\"</w:t>
        </w:r>
        <w:r w:rsidRPr="009329BA">
          <w:rPr>
            <w:rFonts w:ascii="Consolas" w:eastAsia="Times New Roman" w:hAnsi="Consolas" w:cs="Times New Roman"/>
            <w:color w:val="CE9178"/>
            <w:sz w:val="39"/>
            <w:szCs w:val="39"/>
            <w:lang w:eastAsia="en-US"/>
          </w:rPr>
          <w:t>width=device-width, initial-scale=1.0</w:t>
        </w:r>
        <w:r w:rsidRPr="009329BA">
          <w:rPr>
            <w:rFonts w:ascii="Consolas" w:eastAsia="Times New Roman" w:hAnsi="Consolas" w:cs="Times New Roman"/>
            <w:color w:val="D7BA7D"/>
            <w:sz w:val="39"/>
            <w:szCs w:val="39"/>
            <w:lang w:eastAsia="en-US"/>
          </w:rPr>
          <w:t>\"</w:t>
        </w:r>
        <w:r w:rsidRPr="009329BA">
          <w:rPr>
            <w:rFonts w:ascii="Consolas" w:eastAsia="Times New Roman" w:hAnsi="Consolas" w:cs="Times New Roman"/>
            <w:color w:val="CE9178"/>
            <w:sz w:val="39"/>
            <w:szCs w:val="39"/>
            <w:lang w:eastAsia="en-US"/>
          </w:rPr>
          <w:t>&gt;"</w:t>
        </w:r>
        <w:r w:rsidRPr="009329BA">
          <w:rPr>
            <w:rFonts w:ascii="Consolas" w:eastAsia="Times New Roman" w:hAnsi="Consolas" w:cs="Times New Roman"/>
            <w:color w:val="CCCCCC"/>
            <w:sz w:val="39"/>
            <w:szCs w:val="39"/>
            <w:lang w:eastAsia="en-US"/>
          </w:rPr>
          <w:t>);</w:t>
        </w:r>
      </w:ins>
    </w:p>
    <w:p w14:paraId="0D7C1EFA" w14:textId="77777777" w:rsidR="0021762B" w:rsidRPr="009329BA" w:rsidRDefault="0021762B" w:rsidP="0021762B">
      <w:pPr>
        <w:shd w:val="clear" w:color="auto" w:fill="1F1F1F"/>
        <w:spacing w:line="525" w:lineRule="atLeast"/>
        <w:rPr>
          <w:ins w:id="142" w:author="kalla madhu" w:date="2024-07-14T10:37:00Z" w16du:dateUtc="2024-07-14T05:07:00Z"/>
          <w:rFonts w:ascii="Consolas" w:eastAsia="Times New Roman" w:hAnsi="Consolas" w:cs="Times New Roman"/>
          <w:color w:val="CCCCCC"/>
          <w:sz w:val="39"/>
          <w:szCs w:val="39"/>
          <w:lang w:eastAsia="en-US"/>
        </w:rPr>
      </w:pPr>
      <w:ins w:id="143"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"&lt;title&gt;Document&lt;/title&gt;"</w:t>
        </w:r>
        <w:r w:rsidRPr="009329BA">
          <w:rPr>
            <w:rFonts w:ascii="Consolas" w:eastAsia="Times New Roman" w:hAnsi="Consolas" w:cs="Times New Roman"/>
            <w:color w:val="CCCCCC"/>
            <w:sz w:val="39"/>
            <w:szCs w:val="39"/>
            <w:lang w:eastAsia="en-US"/>
          </w:rPr>
          <w:t>);</w:t>
        </w:r>
      </w:ins>
    </w:p>
    <w:p w14:paraId="6DBD03B5" w14:textId="77777777" w:rsidR="0021762B" w:rsidRPr="009329BA" w:rsidRDefault="0021762B" w:rsidP="0021762B">
      <w:pPr>
        <w:shd w:val="clear" w:color="auto" w:fill="1F1F1F"/>
        <w:spacing w:line="525" w:lineRule="atLeast"/>
        <w:rPr>
          <w:ins w:id="144" w:author="kalla madhu" w:date="2024-07-14T10:37:00Z" w16du:dateUtc="2024-07-14T05:07:00Z"/>
          <w:rFonts w:ascii="Consolas" w:eastAsia="Times New Roman" w:hAnsi="Consolas" w:cs="Times New Roman"/>
          <w:color w:val="CCCCCC"/>
          <w:sz w:val="39"/>
          <w:szCs w:val="39"/>
          <w:lang w:eastAsia="en-US"/>
        </w:rPr>
      </w:pPr>
      <w:ins w:id="145"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"&lt;/head&gt;"</w:t>
        </w:r>
        <w:r w:rsidRPr="009329BA">
          <w:rPr>
            <w:rFonts w:ascii="Consolas" w:eastAsia="Times New Roman" w:hAnsi="Consolas" w:cs="Times New Roman"/>
            <w:color w:val="CCCCCC"/>
            <w:sz w:val="39"/>
            <w:szCs w:val="39"/>
            <w:lang w:eastAsia="en-US"/>
          </w:rPr>
          <w:t>);</w:t>
        </w:r>
      </w:ins>
    </w:p>
    <w:p w14:paraId="07441B03" w14:textId="77777777" w:rsidR="0021762B" w:rsidRPr="009329BA" w:rsidRDefault="0021762B" w:rsidP="0021762B">
      <w:pPr>
        <w:shd w:val="clear" w:color="auto" w:fill="1F1F1F"/>
        <w:spacing w:line="525" w:lineRule="atLeast"/>
        <w:rPr>
          <w:ins w:id="146" w:author="kalla madhu" w:date="2024-07-14T10:37:00Z" w16du:dateUtc="2024-07-14T05:07:00Z"/>
          <w:rFonts w:ascii="Consolas" w:eastAsia="Times New Roman" w:hAnsi="Consolas" w:cs="Times New Roman"/>
          <w:color w:val="CCCCCC"/>
          <w:sz w:val="39"/>
          <w:szCs w:val="39"/>
          <w:lang w:eastAsia="en-US"/>
        </w:rPr>
      </w:pPr>
      <w:ins w:id="147"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"&lt;body&gt;"</w:t>
        </w:r>
        <w:r w:rsidRPr="009329BA">
          <w:rPr>
            <w:rFonts w:ascii="Consolas" w:eastAsia="Times New Roman" w:hAnsi="Consolas" w:cs="Times New Roman"/>
            <w:color w:val="CCCCCC"/>
            <w:sz w:val="39"/>
            <w:szCs w:val="39"/>
            <w:lang w:eastAsia="en-US"/>
          </w:rPr>
          <w:t>);</w:t>
        </w:r>
      </w:ins>
    </w:p>
    <w:p w14:paraId="5ACCF710" w14:textId="77777777" w:rsidR="0021762B" w:rsidRPr="009329BA" w:rsidRDefault="0021762B" w:rsidP="0021762B">
      <w:pPr>
        <w:shd w:val="clear" w:color="auto" w:fill="1F1F1F"/>
        <w:spacing w:line="525" w:lineRule="atLeast"/>
        <w:rPr>
          <w:ins w:id="148" w:author="kalla madhu" w:date="2024-07-14T10:37:00Z" w16du:dateUtc="2024-07-14T05:07:00Z"/>
          <w:rFonts w:ascii="Consolas" w:eastAsia="Times New Roman" w:hAnsi="Consolas" w:cs="Times New Roman"/>
          <w:color w:val="CCCCCC"/>
          <w:sz w:val="39"/>
          <w:szCs w:val="39"/>
          <w:lang w:eastAsia="en-US"/>
        </w:rPr>
      </w:pPr>
      <w:ins w:id="149" w:author="kalla madhu" w:date="2024-07-14T10:37:00Z" w16du:dateUtc="2024-07-14T05:07:00Z">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4EC9B0"/>
            <w:sz w:val="39"/>
            <w:szCs w:val="39"/>
            <w:lang w:eastAsia="en-US"/>
          </w:rPr>
          <w:t>int</w:t>
        </w:r>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9CDCFE"/>
            <w:sz w:val="39"/>
            <w:szCs w:val="39"/>
            <w:lang w:eastAsia="en-US"/>
          </w:rPr>
          <w:t>x</w:t>
        </w:r>
        <w:r w:rsidRPr="009329BA">
          <w:rPr>
            <w:rFonts w:ascii="Consolas" w:eastAsia="Times New Roman" w:hAnsi="Consolas" w:cs="Times New Roman"/>
            <w:color w:val="D4D4D4"/>
            <w:sz w:val="39"/>
            <w:szCs w:val="39"/>
            <w:lang w:eastAsia="en-US"/>
          </w:rPr>
          <w:t>=</w:t>
        </w:r>
        <w:r w:rsidRPr="009329BA">
          <w:rPr>
            <w:rFonts w:ascii="Consolas" w:eastAsia="Times New Roman" w:hAnsi="Consolas" w:cs="Times New Roman"/>
            <w:color w:val="B5CEA8"/>
            <w:sz w:val="39"/>
            <w:szCs w:val="39"/>
            <w:lang w:eastAsia="en-US"/>
          </w:rPr>
          <w:t>10</w:t>
        </w:r>
        <w:r w:rsidRPr="009329BA">
          <w:rPr>
            <w:rFonts w:ascii="Consolas" w:eastAsia="Times New Roman" w:hAnsi="Consolas" w:cs="Times New Roman"/>
            <w:color w:val="CCCCCC"/>
            <w:sz w:val="39"/>
            <w:szCs w:val="39"/>
            <w:lang w:eastAsia="en-US"/>
          </w:rPr>
          <w:t>;</w:t>
        </w:r>
      </w:ins>
    </w:p>
    <w:p w14:paraId="042F0AC4" w14:textId="77777777" w:rsidR="0021762B" w:rsidRPr="009329BA" w:rsidRDefault="0021762B" w:rsidP="0021762B">
      <w:pPr>
        <w:shd w:val="clear" w:color="auto" w:fill="1F1F1F"/>
        <w:spacing w:line="525" w:lineRule="atLeast"/>
        <w:rPr>
          <w:ins w:id="150" w:author="kalla madhu" w:date="2024-07-14T10:37:00Z" w16du:dateUtc="2024-07-14T05:07:00Z"/>
          <w:rFonts w:ascii="Consolas" w:eastAsia="Times New Roman" w:hAnsi="Consolas" w:cs="Times New Roman"/>
          <w:color w:val="CCCCCC"/>
          <w:sz w:val="39"/>
          <w:szCs w:val="39"/>
          <w:lang w:eastAsia="en-US"/>
        </w:rPr>
      </w:pPr>
      <w:ins w:id="151" w:author="kalla madhu" w:date="2024-07-14T10:37:00Z" w16du:dateUtc="2024-07-14T05:07:00Z">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4EC9B0"/>
            <w:sz w:val="39"/>
            <w:szCs w:val="39"/>
            <w:lang w:eastAsia="en-US"/>
          </w:rPr>
          <w:t>int</w:t>
        </w:r>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9CDCFE"/>
            <w:sz w:val="39"/>
            <w:szCs w:val="39"/>
            <w:lang w:eastAsia="en-US"/>
          </w:rPr>
          <w:t>y</w:t>
        </w:r>
        <w:r w:rsidRPr="009329BA">
          <w:rPr>
            <w:rFonts w:ascii="Consolas" w:eastAsia="Times New Roman" w:hAnsi="Consolas" w:cs="Times New Roman"/>
            <w:color w:val="D4D4D4"/>
            <w:sz w:val="39"/>
            <w:szCs w:val="39"/>
            <w:lang w:eastAsia="en-US"/>
          </w:rPr>
          <w:t>=</w:t>
        </w:r>
        <w:r w:rsidRPr="009329BA">
          <w:rPr>
            <w:rFonts w:ascii="Consolas" w:eastAsia="Times New Roman" w:hAnsi="Consolas" w:cs="Times New Roman"/>
            <w:color w:val="B5CEA8"/>
            <w:sz w:val="39"/>
            <w:szCs w:val="39"/>
            <w:lang w:eastAsia="en-US"/>
          </w:rPr>
          <w:t>20</w:t>
        </w:r>
        <w:r w:rsidRPr="009329BA">
          <w:rPr>
            <w:rFonts w:ascii="Consolas" w:eastAsia="Times New Roman" w:hAnsi="Consolas" w:cs="Times New Roman"/>
            <w:color w:val="CCCCCC"/>
            <w:sz w:val="39"/>
            <w:szCs w:val="39"/>
            <w:lang w:eastAsia="en-US"/>
          </w:rPr>
          <w:t>;</w:t>
        </w:r>
      </w:ins>
    </w:p>
    <w:p w14:paraId="1BBCAE8A" w14:textId="77777777" w:rsidR="0021762B" w:rsidRPr="009329BA" w:rsidRDefault="0021762B" w:rsidP="0021762B">
      <w:pPr>
        <w:shd w:val="clear" w:color="auto" w:fill="1F1F1F"/>
        <w:spacing w:line="525" w:lineRule="atLeast"/>
        <w:rPr>
          <w:ins w:id="152" w:author="kalla madhu" w:date="2024-07-14T10:37:00Z" w16du:dateUtc="2024-07-14T05:07:00Z"/>
          <w:rFonts w:ascii="Consolas" w:eastAsia="Times New Roman" w:hAnsi="Consolas" w:cs="Times New Roman"/>
          <w:color w:val="CCCCCC"/>
          <w:sz w:val="39"/>
          <w:szCs w:val="39"/>
          <w:lang w:eastAsia="en-US"/>
        </w:rPr>
      </w:pPr>
      <w:ins w:id="153" w:author="kalla madhu" w:date="2024-07-14T10:37:00Z" w16du:dateUtc="2024-07-14T05:07:00Z">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4EC9B0"/>
            <w:sz w:val="39"/>
            <w:szCs w:val="39"/>
            <w:lang w:eastAsia="en-US"/>
          </w:rPr>
          <w:t>int</w:t>
        </w:r>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9CDCFE"/>
            <w:sz w:val="39"/>
            <w:szCs w:val="39"/>
            <w:lang w:eastAsia="en-US"/>
          </w:rPr>
          <w:t>z</w:t>
        </w:r>
        <w:r w:rsidRPr="009329BA">
          <w:rPr>
            <w:rFonts w:ascii="Consolas" w:eastAsia="Times New Roman" w:hAnsi="Consolas" w:cs="Times New Roman"/>
            <w:color w:val="D4D4D4"/>
            <w:sz w:val="39"/>
            <w:szCs w:val="39"/>
            <w:lang w:eastAsia="en-US"/>
          </w:rPr>
          <w:t>=</w:t>
        </w:r>
        <w:proofErr w:type="spellStart"/>
        <w:r w:rsidRPr="009329BA">
          <w:rPr>
            <w:rFonts w:ascii="Consolas" w:eastAsia="Times New Roman" w:hAnsi="Consolas" w:cs="Times New Roman"/>
            <w:color w:val="9CDCFE"/>
            <w:sz w:val="39"/>
            <w:szCs w:val="39"/>
            <w:lang w:eastAsia="en-US"/>
          </w:rPr>
          <w:t>x</w:t>
        </w:r>
        <w:r w:rsidRPr="009329BA">
          <w:rPr>
            <w:rFonts w:ascii="Consolas" w:eastAsia="Times New Roman" w:hAnsi="Consolas" w:cs="Times New Roman"/>
            <w:color w:val="D4D4D4"/>
            <w:sz w:val="39"/>
            <w:szCs w:val="39"/>
            <w:lang w:eastAsia="en-US"/>
          </w:rPr>
          <w:t>+</w:t>
        </w:r>
        <w:r w:rsidRPr="009329BA">
          <w:rPr>
            <w:rFonts w:ascii="Consolas" w:eastAsia="Times New Roman" w:hAnsi="Consolas" w:cs="Times New Roman"/>
            <w:color w:val="9CDCFE"/>
            <w:sz w:val="39"/>
            <w:szCs w:val="39"/>
            <w:lang w:eastAsia="en-US"/>
          </w:rPr>
          <w:t>y</w:t>
        </w:r>
        <w:proofErr w:type="spellEnd"/>
        <w:r w:rsidRPr="009329BA">
          <w:rPr>
            <w:rFonts w:ascii="Consolas" w:eastAsia="Times New Roman" w:hAnsi="Consolas" w:cs="Times New Roman"/>
            <w:color w:val="CCCCCC"/>
            <w:sz w:val="39"/>
            <w:szCs w:val="39"/>
            <w:lang w:eastAsia="en-US"/>
          </w:rPr>
          <w:t>;</w:t>
        </w:r>
      </w:ins>
    </w:p>
    <w:p w14:paraId="3080937D" w14:textId="77777777" w:rsidR="0021762B" w:rsidRPr="009329BA" w:rsidRDefault="0021762B" w:rsidP="0021762B">
      <w:pPr>
        <w:shd w:val="clear" w:color="auto" w:fill="1F1F1F"/>
        <w:spacing w:line="525" w:lineRule="atLeast"/>
        <w:rPr>
          <w:ins w:id="154" w:author="kalla madhu" w:date="2024-07-14T10:37:00Z" w16du:dateUtc="2024-07-14T05:07:00Z"/>
          <w:rFonts w:ascii="Consolas" w:eastAsia="Times New Roman" w:hAnsi="Consolas" w:cs="Times New Roman"/>
          <w:color w:val="CCCCCC"/>
          <w:sz w:val="39"/>
          <w:szCs w:val="39"/>
          <w:lang w:eastAsia="en-US"/>
        </w:rPr>
      </w:pPr>
      <w:ins w:id="155"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"z="</w:t>
        </w:r>
        <w:r w:rsidRPr="009329BA">
          <w:rPr>
            <w:rFonts w:ascii="Consolas" w:eastAsia="Times New Roman" w:hAnsi="Consolas" w:cs="Times New Roman"/>
            <w:color w:val="D4D4D4"/>
            <w:sz w:val="39"/>
            <w:szCs w:val="39"/>
            <w:lang w:eastAsia="en-US"/>
          </w:rPr>
          <w:t>+</w:t>
        </w:r>
        <w:r w:rsidRPr="009329BA">
          <w:rPr>
            <w:rFonts w:ascii="Consolas" w:eastAsia="Times New Roman" w:hAnsi="Consolas" w:cs="Times New Roman"/>
            <w:color w:val="9CDCFE"/>
            <w:sz w:val="39"/>
            <w:szCs w:val="39"/>
            <w:lang w:eastAsia="en-US"/>
          </w:rPr>
          <w:t>z</w:t>
        </w:r>
        <w:r w:rsidRPr="009329BA">
          <w:rPr>
            <w:rFonts w:ascii="Consolas" w:eastAsia="Times New Roman" w:hAnsi="Consolas" w:cs="Times New Roman"/>
            <w:color w:val="CCCCCC"/>
            <w:sz w:val="39"/>
            <w:szCs w:val="39"/>
            <w:lang w:eastAsia="en-US"/>
          </w:rPr>
          <w:t>);</w:t>
        </w:r>
      </w:ins>
    </w:p>
    <w:p w14:paraId="4FA6F475" w14:textId="77777777" w:rsidR="0021762B" w:rsidRPr="009329BA" w:rsidRDefault="0021762B" w:rsidP="0021762B">
      <w:pPr>
        <w:shd w:val="clear" w:color="auto" w:fill="1F1F1F"/>
        <w:spacing w:line="525" w:lineRule="atLeast"/>
        <w:rPr>
          <w:ins w:id="156" w:author="kalla madhu" w:date="2024-07-14T10:37:00Z" w16du:dateUtc="2024-07-14T05:07:00Z"/>
          <w:rFonts w:ascii="Consolas" w:eastAsia="Times New Roman" w:hAnsi="Consolas" w:cs="Times New Roman"/>
          <w:color w:val="CCCCCC"/>
          <w:sz w:val="39"/>
          <w:szCs w:val="39"/>
          <w:lang w:eastAsia="en-US"/>
        </w:rPr>
      </w:pPr>
      <w:ins w:id="157"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"&lt;h1&gt;Welcome&lt;/h1&gt;"</w:t>
        </w:r>
        <w:r w:rsidRPr="009329BA">
          <w:rPr>
            <w:rFonts w:ascii="Consolas" w:eastAsia="Times New Roman" w:hAnsi="Consolas" w:cs="Times New Roman"/>
            <w:color w:val="CCCCCC"/>
            <w:sz w:val="39"/>
            <w:szCs w:val="39"/>
            <w:lang w:eastAsia="en-US"/>
          </w:rPr>
          <w:t>);</w:t>
        </w:r>
      </w:ins>
    </w:p>
    <w:p w14:paraId="52FD025F" w14:textId="77777777" w:rsidR="0021762B" w:rsidRPr="009329BA" w:rsidRDefault="0021762B" w:rsidP="0021762B">
      <w:pPr>
        <w:shd w:val="clear" w:color="auto" w:fill="1F1F1F"/>
        <w:spacing w:line="525" w:lineRule="atLeast"/>
        <w:rPr>
          <w:ins w:id="158" w:author="kalla madhu" w:date="2024-07-14T10:37:00Z" w16du:dateUtc="2024-07-14T05:07:00Z"/>
          <w:rFonts w:ascii="Consolas" w:eastAsia="Times New Roman" w:hAnsi="Consolas" w:cs="Times New Roman"/>
          <w:color w:val="CCCCCC"/>
          <w:sz w:val="39"/>
          <w:szCs w:val="39"/>
          <w:lang w:eastAsia="en-US"/>
        </w:rPr>
      </w:pPr>
      <w:ins w:id="159"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 xml:space="preserve">"Phone Pay </w:t>
        </w:r>
        <w:proofErr w:type="spellStart"/>
        <w:r w:rsidRPr="009329BA">
          <w:rPr>
            <w:rFonts w:ascii="Consolas" w:eastAsia="Times New Roman" w:hAnsi="Consolas" w:cs="Times New Roman"/>
            <w:color w:val="CE9178"/>
            <w:sz w:val="39"/>
            <w:szCs w:val="39"/>
            <w:lang w:eastAsia="en-US"/>
          </w:rPr>
          <w:t>Dwara</w:t>
        </w:r>
        <w:proofErr w:type="spellEnd"/>
        <w:r w:rsidRPr="009329BA">
          <w:rPr>
            <w:rFonts w:ascii="Consolas" w:eastAsia="Times New Roman" w:hAnsi="Consolas" w:cs="Times New Roman"/>
            <w:color w:val="CE9178"/>
            <w:sz w:val="39"/>
            <w:szCs w:val="39"/>
            <w:lang w:eastAsia="en-US"/>
          </w:rPr>
          <w:t xml:space="preserve"> "</w:t>
        </w:r>
        <w:r w:rsidRPr="009329BA">
          <w:rPr>
            <w:rFonts w:ascii="Consolas" w:eastAsia="Times New Roman" w:hAnsi="Consolas" w:cs="Times New Roman"/>
            <w:color w:val="CCCCCC"/>
            <w:sz w:val="39"/>
            <w:szCs w:val="39"/>
            <w:lang w:eastAsia="en-US"/>
          </w:rPr>
          <w:t>);</w:t>
        </w:r>
      </w:ins>
    </w:p>
    <w:p w14:paraId="4F50D67F" w14:textId="77777777" w:rsidR="0021762B" w:rsidRPr="009329BA" w:rsidRDefault="0021762B" w:rsidP="0021762B">
      <w:pPr>
        <w:shd w:val="clear" w:color="auto" w:fill="1F1F1F"/>
        <w:spacing w:line="525" w:lineRule="atLeast"/>
        <w:rPr>
          <w:ins w:id="160" w:author="kalla madhu" w:date="2024-07-14T10:37:00Z" w16du:dateUtc="2024-07-14T05:07:00Z"/>
          <w:rFonts w:ascii="Consolas" w:eastAsia="Times New Roman" w:hAnsi="Consolas" w:cs="Times New Roman"/>
          <w:color w:val="CCCCCC"/>
          <w:sz w:val="39"/>
          <w:szCs w:val="39"/>
          <w:lang w:eastAsia="en-US"/>
        </w:rPr>
      </w:pPr>
      <w:ins w:id="161"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proofErr w:type="spellStart"/>
        <w:r w:rsidRPr="009329BA">
          <w:rPr>
            <w:rFonts w:ascii="Consolas" w:eastAsia="Times New Roman" w:hAnsi="Consolas" w:cs="Times New Roman"/>
            <w:color w:val="9CDCFE"/>
            <w:sz w:val="39"/>
            <w:szCs w:val="39"/>
            <w:lang w:eastAsia="en-US"/>
          </w:rPr>
          <w:t>i</w:t>
        </w:r>
        <w:proofErr w:type="spellEnd"/>
        <w:r w:rsidRPr="009329BA">
          <w:rPr>
            <w:rFonts w:ascii="Consolas" w:eastAsia="Times New Roman" w:hAnsi="Consolas" w:cs="Times New Roman"/>
            <w:color w:val="CCCCCC"/>
            <w:sz w:val="39"/>
            <w:szCs w:val="39"/>
            <w:lang w:eastAsia="en-US"/>
          </w:rPr>
          <w:t>);</w:t>
        </w:r>
      </w:ins>
    </w:p>
    <w:p w14:paraId="6B4193C3" w14:textId="77777777" w:rsidR="0021762B" w:rsidRPr="009329BA" w:rsidRDefault="0021762B" w:rsidP="0021762B">
      <w:pPr>
        <w:shd w:val="clear" w:color="auto" w:fill="1F1F1F"/>
        <w:spacing w:line="525" w:lineRule="atLeast"/>
        <w:rPr>
          <w:ins w:id="162" w:author="kalla madhu" w:date="2024-07-14T10:37:00Z" w16du:dateUtc="2024-07-14T05:07:00Z"/>
          <w:rFonts w:ascii="Consolas" w:eastAsia="Times New Roman" w:hAnsi="Consolas" w:cs="Times New Roman"/>
          <w:color w:val="CCCCCC"/>
          <w:sz w:val="39"/>
          <w:szCs w:val="39"/>
          <w:lang w:eastAsia="en-US"/>
        </w:rPr>
      </w:pPr>
      <w:ins w:id="163"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w:t>
        </w:r>
        <w:proofErr w:type="spellStart"/>
        <w:r w:rsidRPr="009329BA">
          <w:rPr>
            <w:rFonts w:ascii="Consolas" w:eastAsia="Times New Roman" w:hAnsi="Consolas" w:cs="Times New Roman"/>
            <w:color w:val="CE9178"/>
            <w:sz w:val="39"/>
            <w:szCs w:val="39"/>
            <w:lang w:eastAsia="en-US"/>
          </w:rPr>
          <w:t>rs</w:t>
        </w:r>
        <w:proofErr w:type="spellEnd"/>
        <w:r w:rsidRPr="009329BA">
          <w:rPr>
            <w:rFonts w:ascii="Consolas" w:eastAsia="Times New Roman" w:hAnsi="Consolas" w:cs="Times New Roman"/>
            <w:color w:val="CE9178"/>
            <w:sz w:val="39"/>
            <w:szCs w:val="39"/>
            <w:lang w:eastAsia="en-US"/>
          </w:rPr>
          <w:t xml:space="preserve"> </w:t>
        </w:r>
        <w:proofErr w:type="spellStart"/>
        <w:r w:rsidRPr="009329BA">
          <w:rPr>
            <w:rFonts w:ascii="Consolas" w:eastAsia="Times New Roman" w:hAnsi="Consolas" w:cs="Times New Roman"/>
            <w:color w:val="CE9178"/>
            <w:sz w:val="39"/>
            <w:szCs w:val="39"/>
            <w:lang w:eastAsia="en-US"/>
          </w:rPr>
          <w:t>Vachai</w:t>
        </w:r>
        <w:proofErr w:type="spellEnd"/>
        <w:r w:rsidRPr="009329BA">
          <w:rPr>
            <w:rFonts w:ascii="Consolas" w:eastAsia="Times New Roman" w:hAnsi="Consolas" w:cs="Times New Roman"/>
            <w:color w:val="CE9178"/>
            <w:sz w:val="39"/>
            <w:szCs w:val="39"/>
            <w:lang w:eastAsia="en-US"/>
          </w:rPr>
          <w:t xml:space="preserve"> Thank </w:t>
        </w:r>
        <w:proofErr w:type="spellStart"/>
        <w:r w:rsidRPr="009329BA">
          <w:rPr>
            <w:rFonts w:ascii="Consolas" w:eastAsia="Times New Roman" w:hAnsi="Consolas" w:cs="Times New Roman"/>
            <w:color w:val="CE9178"/>
            <w:sz w:val="39"/>
            <w:szCs w:val="39"/>
            <w:lang w:eastAsia="en-US"/>
          </w:rPr>
          <w:t>You</w:t>
        </w:r>
        <w:proofErr w:type="spellEnd"/>
        <w:r w:rsidRPr="009329BA">
          <w:rPr>
            <w:rFonts w:ascii="Consolas" w:eastAsia="Times New Roman" w:hAnsi="Consolas" w:cs="Times New Roman"/>
            <w:color w:val="CE9178"/>
            <w:sz w:val="39"/>
            <w:szCs w:val="39"/>
            <w:lang w:eastAsia="en-US"/>
          </w:rPr>
          <w:t xml:space="preserve"> Boss....."</w:t>
        </w:r>
        <w:r w:rsidRPr="009329BA">
          <w:rPr>
            <w:rFonts w:ascii="Consolas" w:eastAsia="Times New Roman" w:hAnsi="Consolas" w:cs="Times New Roman"/>
            <w:color w:val="CCCCCC"/>
            <w:sz w:val="39"/>
            <w:szCs w:val="39"/>
            <w:lang w:eastAsia="en-US"/>
          </w:rPr>
          <w:t>);</w:t>
        </w:r>
      </w:ins>
    </w:p>
    <w:p w14:paraId="4DCE8092" w14:textId="77777777" w:rsidR="0021762B" w:rsidRPr="009329BA" w:rsidRDefault="0021762B" w:rsidP="0021762B">
      <w:pPr>
        <w:shd w:val="clear" w:color="auto" w:fill="1F1F1F"/>
        <w:spacing w:line="525" w:lineRule="atLeast"/>
        <w:rPr>
          <w:ins w:id="164" w:author="kalla madhu" w:date="2024-07-14T10:37:00Z" w16du:dateUtc="2024-07-14T05:07:00Z"/>
          <w:rFonts w:ascii="Consolas" w:eastAsia="Times New Roman" w:hAnsi="Consolas" w:cs="Times New Roman"/>
          <w:color w:val="CCCCCC"/>
          <w:sz w:val="39"/>
          <w:szCs w:val="39"/>
          <w:lang w:eastAsia="en-US"/>
        </w:rPr>
      </w:pPr>
      <w:ins w:id="165"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"&lt;/body&gt;"</w:t>
        </w:r>
        <w:r w:rsidRPr="009329BA">
          <w:rPr>
            <w:rFonts w:ascii="Consolas" w:eastAsia="Times New Roman" w:hAnsi="Consolas" w:cs="Times New Roman"/>
            <w:color w:val="CCCCCC"/>
            <w:sz w:val="39"/>
            <w:szCs w:val="39"/>
            <w:lang w:eastAsia="en-US"/>
          </w:rPr>
          <w:t>);</w:t>
        </w:r>
      </w:ins>
    </w:p>
    <w:p w14:paraId="06274E10" w14:textId="77777777" w:rsidR="0021762B" w:rsidRPr="009329BA" w:rsidRDefault="0021762B" w:rsidP="0021762B">
      <w:pPr>
        <w:shd w:val="clear" w:color="auto" w:fill="1F1F1F"/>
        <w:spacing w:line="525" w:lineRule="atLeast"/>
        <w:rPr>
          <w:ins w:id="166" w:author="kalla madhu" w:date="2024-07-14T10:37:00Z" w16du:dateUtc="2024-07-14T05:07:00Z"/>
          <w:rFonts w:ascii="Consolas" w:eastAsia="Times New Roman" w:hAnsi="Consolas" w:cs="Times New Roman"/>
          <w:color w:val="CCCCCC"/>
          <w:sz w:val="39"/>
          <w:szCs w:val="39"/>
          <w:lang w:eastAsia="en-US"/>
        </w:rPr>
      </w:pPr>
      <w:ins w:id="167"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9CDCFE"/>
            <w:sz w:val="39"/>
            <w:szCs w:val="39"/>
            <w:lang w:eastAsia="en-US"/>
          </w:rPr>
          <w:t>out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DCDCAA"/>
            <w:sz w:val="39"/>
            <w:szCs w:val="39"/>
            <w:lang w:eastAsia="en-US"/>
          </w:rPr>
          <w:t>println</w:t>
        </w:r>
        <w:proofErr w:type="spellEnd"/>
        <w:proofErr w:type="gramEnd"/>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"&lt;/html&gt;"</w:t>
        </w:r>
        <w:r w:rsidRPr="009329BA">
          <w:rPr>
            <w:rFonts w:ascii="Consolas" w:eastAsia="Times New Roman" w:hAnsi="Consolas" w:cs="Times New Roman"/>
            <w:color w:val="CCCCCC"/>
            <w:sz w:val="39"/>
            <w:szCs w:val="39"/>
            <w:lang w:eastAsia="en-US"/>
          </w:rPr>
          <w:t>);</w:t>
        </w:r>
      </w:ins>
    </w:p>
    <w:p w14:paraId="2CEA7A4E" w14:textId="77777777" w:rsidR="0021762B" w:rsidRPr="009329BA" w:rsidRDefault="0021762B" w:rsidP="0021762B">
      <w:pPr>
        <w:shd w:val="clear" w:color="auto" w:fill="1F1F1F"/>
        <w:spacing w:line="525" w:lineRule="atLeast"/>
        <w:rPr>
          <w:ins w:id="168" w:author="kalla madhu" w:date="2024-07-14T10:37:00Z" w16du:dateUtc="2024-07-14T05:07:00Z"/>
          <w:rFonts w:ascii="Consolas" w:eastAsia="Times New Roman" w:hAnsi="Consolas" w:cs="Times New Roman"/>
          <w:color w:val="CCCCCC"/>
          <w:sz w:val="39"/>
          <w:szCs w:val="39"/>
          <w:lang w:eastAsia="en-US"/>
        </w:rPr>
      </w:pPr>
      <w:ins w:id="169" w:author="kalla madhu" w:date="2024-07-14T10:37:00Z" w16du:dateUtc="2024-07-14T05:07:00Z">
        <w:r w:rsidRPr="009329BA">
          <w:rPr>
            <w:rFonts w:ascii="Consolas" w:eastAsia="Times New Roman" w:hAnsi="Consolas" w:cs="Times New Roman"/>
            <w:color w:val="CCCCCC"/>
            <w:sz w:val="39"/>
            <w:szCs w:val="39"/>
            <w:lang w:eastAsia="en-US"/>
          </w:rPr>
          <w:t>    }</w:t>
        </w:r>
      </w:ins>
    </w:p>
    <w:p w14:paraId="3A62C88B" w14:textId="77777777" w:rsidR="0021762B" w:rsidRPr="009329BA" w:rsidRDefault="0021762B" w:rsidP="0021762B">
      <w:pPr>
        <w:shd w:val="clear" w:color="auto" w:fill="1F1F1F"/>
        <w:spacing w:line="525" w:lineRule="atLeast"/>
        <w:rPr>
          <w:ins w:id="170" w:author="kalla madhu" w:date="2024-07-14T10:37:00Z" w16du:dateUtc="2024-07-14T05:07:00Z"/>
          <w:rFonts w:ascii="Consolas" w:eastAsia="Times New Roman" w:hAnsi="Consolas" w:cs="Times New Roman"/>
          <w:color w:val="CCCCCC"/>
          <w:sz w:val="39"/>
          <w:szCs w:val="39"/>
          <w:lang w:eastAsia="en-US"/>
        </w:rPr>
      </w:pPr>
      <w:ins w:id="171" w:author="kalla madhu" w:date="2024-07-14T10:37:00Z" w16du:dateUtc="2024-07-14T05:07:00Z">
        <w:r w:rsidRPr="009329BA">
          <w:rPr>
            <w:rFonts w:ascii="Consolas" w:eastAsia="Times New Roman" w:hAnsi="Consolas" w:cs="Times New Roman"/>
            <w:color w:val="CCCCCC"/>
            <w:sz w:val="39"/>
            <w:szCs w:val="39"/>
            <w:lang w:eastAsia="en-US"/>
          </w:rPr>
          <w:t>}</w:t>
        </w:r>
      </w:ins>
    </w:p>
    <w:p w14:paraId="522E3C18" w14:textId="77777777" w:rsidR="0021762B" w:rsidRPr="009329BA" w:rsidRDefault="0021762B" w:rsidP="004275CD">
      <w:pPr>
        <w:rPr>
          <w:ins w:id="172" w:author="kalla madhu" w:date="2024-07-14T10:37:00Z" w16du:dateUtc="2024-07-14T05:07:00Z"/>
          <w:sz w:val="32"/>
          <w:szCs w:val="32"/>
        </w:rPr>
      </w:pPr>
    </w:p>
    <w:p w14:paraId="6B85D760" w14:textId="4CA2F809" w:rsidR="0021762B" w:rsidRPr="009329BA" w:rsidRDefault="0021762B" w:rsidP="004275CD">
      <w:pPr>
        <w:rPr>
          <w:ins w:id="173" w:author="kalla madhu" w:date="2024-07-14T10:37:00Z" w16du:dateUtc="2024-07-14T05:07:00Z"/>
          <w:sz w:val="32"/>
          <w:szCs w:val="32"/>
        </w:rPr>
      </w:pPr>
      <w:ins w:id="174" w:author="kalla madhu" w:date="2024-07-14T10:37:00Z" w16du:dateUtc="2024-07-14T05:07:00Z">
        <w:r w:rsidRPr="009329BA">
          <w:rPr>
            <w:sz w:val="32"/>
            <w:szCs w:val="32"/>
          </w:rPr>
          <w:t xml:space="preserve">Corresponding </w:t>
        </w:r>
        <w:proofErr w:type="spellStart"/>
        <w:r w:rsidRPr="009329BA">
          <w:rPr>
            <w:sz w:val="32"/>
            <w:szCs w:val="32"/>
          </w:rPr>
          <w:t>jsp</w:t>
        </w:r>
        <w:proofErr w:type="spellEnd"/>
        <w:r w:rsidRPr="009329BA">
          <w:rPr>
            <w:sz w:val="32"/>
            <w:szCs w:val="32"/>
          </w:rPr>
          <w:t xml:space="preserve"> page is</w:t>
        </w:r>
      </w:ins>
    </w:p>
    <w:p w14:paraId="77D1CA6D" w14:textId="77777777" w:rsidR="0021762B" w:rsidRPr="009329BA" w:rsidRDefault="0021762B" w:rsidP="0021762B">
      <w:pPr>
        <w:shd w:val="clear" w:color="auto" w:fill="1F1F1F"/>
        <w:spacing w:line="525" w:lineRule="atLeast"/>
        <w:rPr>
          <w:ins w:id="175" w:author="kalla madhu" w:date="2024-07-14T10:37:00Z" w16du:dateUtc="2024-07-14T05:07:00Z"/>
          <w:rFonts w:ascii="Consolas" w:eastAsia="Times New Roman" w:hAnsi="Consolas" w:cs="Times New Roman"/>
          <w:color w:val="CCCCCC"/>
          <w:sz w:val="39"/>
          <w:szCs w:val="39"/>
          <w:lang w:eastAsia="en-US"/>
        </w:rPr>
      </w:pPr>
      <w:ins w:id="176" w:author="kalla madhu" w:date="2024-07-14T10:37:00Z" w16du:dateUtc="2024-07-14T05:07:00Z">
        <w:r w:rsidRPr="009329BA">
          <w:rPr>
            <w:rFonts w:ascii="Consolas" w:eastAsia="Times New Roman" w:hAnsi="Consolas" w:cs="Times New Roman"/>
            <w:color w:val="808080"/>
            <w:sz w:val="39"/>
            <w:szCs w:val="39"/>
            <w:lang w:eastAsia="en-US"/>
          </w:rPr>
          <w:t>&lt;!</w:t>
        </w:r>
        <w:r w:rsidRPr="009329BA">
          <w:rPr>
            <w:rFonts w:ascii="Consolas" w:eastAsia="Times New Roman" w:hAnsi="Consolas" w:cs="Times New Roman"/>
            <w:color w:val="569CD6"/>
            <w:sz w:val="39"/>
            <w:szCs w:val="39"/>
            <w:lang w:eastAsia="en-US"/>
          </w:rPr>
          <w:t>DOCTYPE</w:t>
        </w:r>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9CDCFE"/>
            <w:sz w:val="39"/>
            <w:szCs w:val="39"/>
            <w:lang w:eastAsia="en-US"/>
          </w:rPr>
          <w:t>html</w:t>
        </w:r>
        <w:r w:rsidRPr="009329BA">
          <w:rPr>
            <w:rFonts w:ascii="Consolas" w:eastAsia="Times New Roman" w:hAnsi="Consolas" w:cs="Times New Roman"/>
            <w:color w:val="808080"/>
            <w:sz w:val="39"/>
            <w:szCs w:val="39"/>
            <w:lang w:eastAsia="en-US"/>
          </w:rPr>
          <w:t>&gt;</w:t>
        </w:r>
      </w:ins>
    </w:p>
    <w:p w14:paraId="464FBDA5" w14:textId="77777777" w:rsidR="0021762B" w:rsidRPr="009329BA" w:rsidRDefault="0021762B" w:rsidP="0021762B">
      <w:pPr>
        <w:shd w:val="clear" w:color="auto" w:fill="1F1F1F"/>
        <w:spacing w:line="525" w:lineRule="atLeast"/>
        <w:rPr>
          <w:ins w:id="177" w:author="kalla madhu" w:date="2024-07-14T10:37:00Z" w16du:dateUtc="2024-07-14T05:07:00Z"/>
          <w:rFonts w:ascii="Consolas" w:eastAsia="Times New Roman" w:hAnsi="Consolas" w:cs="Times New Roman"/>
          <w:color w:val="CCCCCC"/>
          <w:sz w:val="39"/>
          <w:szCs w:val="39"/>
          <w:lang w:eastAsia="en-US"/>
        </w:rPr>
      </w:pPr>
      <w:ins w:id="178" w:author="kalla madhu" w:date="2024-07-14T10:37:00Z" w16du:dateUtc="2024-07-14T05:07:00Z">
        <w:r w:rsidRPr="009329BA">
          <w:rPr>
            <w:rFonts w:ascii="Consolas" w:eastAsia="Times New Roman" w:hAnsi="Consolas" w:cs="Times New Roman"/>
            <w:color w:val="808080"/>
            <w:sz w:val="39"/>
            <w:szCs w:val="39"/>
            <w:lang w:eastAsia="en-US"/>
          </w:rPr>
          <w:t>&lt;</w:t>
        </w:r>
        <w:r w:rsidRPr="009329BA">
          <w:rPr>
            <w:rFonts w:ascii="Consolas" w:eastAsia="Times New Roman" w:hAnsi="Consolas" w:cs="Times New Roman"/>
            <w:color w:val="569CD6"/>
            <w:sz w:val="39"/>
            <w:szCs w:val="39"/>
            <w:lang w:eastAsia="en-US"/>
          </w:rPr>
          <w:t>html</w:t>
        </w:r>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9CDCFE"/>
            <w:sz w:val="39"/>
            <w:szCs w:val="39"/>
            <w:lang w:eastAsia="en-US"/>
          </w:rPr>
          <w:t>lang</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w:t>
        </w:r>
        <w:proofErr w:type="spellStart"/>
        <w:r w:rsidRPr="009329BA">
          <w:rPr>
            <w:rFonts w:ascii="Consolas" w:eastAsia="Times New Roman" w:hAnsi="Consolas" w:cs="Times New Roman"/>
            <w:color w:val="CE9178"/>
            <w:sz w:val="39"/>
            <w:szCs w:val="39"/>
            <w:lang w:eastAsia="en-US"/>
          </w:rPr>
          <w:t>en</w:t>
        </w:r>
        <w:proofErr w:type="spellEnd"/>
        <w:r w:rsidRPr="009329BA">
          <w:rPr>
            <w:rFonts w:ascii="Consolas" w:eastAsia="Times New Roman" w:hAnsi="Consolas" w:cs="Times New Roman"/>
            <w:color w:val="CE9178"/>
            <w:sz w:val="39"/>
            <w:szCs w:val="39"/>
            <w:lang w:eastAsia="en-US"/>
          </w:rPr>
          <w:t>"</w:t>
        </w:r>
        <w:r w:rsidRPr="009329BA">
          <w:rPr>
            <w:rFonts w:ascii="Consolas" w:eastAsia="Times New Roman" w:hAnsi="Consolas" w:cs="Times New Roman"/>
            <w:color w:val="808080"/>
            <w:sz w:val="39"/>
            <w:szCs w:val="39"/>
            <w:lang w:eastAsia="en-US"/>
          </w:rPr>
          <w:t>&gt;</w:t>
        </w:r>
      </w:ins>
    </w:p>
    <w:p w14:paraId="7C2B3B21" w14:textId="77777777" w:rsidR="0021762B" w:rsidRPr="009329BA" w:rsidRDefault="0021762B" w:rsidP="0021762B">
      <w:pPr>
        <w:shd w:val="clear" w:color="auto" w:fill="1F1F1F"/>
        <w:spacing w:line="525" w:lineRule="atLeast"/>
        <w:rPr>
          <w:ins w:id="179" w:author="kalla madhu" w:date="2024-07-14T10:37:00Z" w16du:dateUtc="2024-07-14T05:07:00Z"/>
          <w:rFonts w:ascii="Consolas" w:eastAsia="Times New Roman" w:hAnsi="Consolas" w:cs="Times New Roman"/>
          <w:color w:val="CCCCCC"/>
          <w:sz w:val="39"/>
          <w:szCs w:val="39"/>
          <w:lang w:eastAsia="en-US"/>
        </w:rPr>
      </w:pPr>
      <w:ins w:id="180" w:author="kalla madhu" w:date="2024-07-14T10:37:00Z" w16du:dateUtc="2024-07-14T05:07:00Z">
        <w:r w:rsidRPr="009329BA">
          <w:rPr>
            <w:rFonts w:ascii="Consolas" w:eastAsia="Times New Roman" w:hAnsi="Consolas" w:cs="Times New Roman"/>
            <w:color w:val="808080"/>
            <w:sz w:val="39"/>
            <w:szCs w:val="39"/>
            <w:lang w:eastAsia="en-US"/>
          </w:rPr>
          <w:t>&lt;</w:t>
        </w:r>
        <w:r w:rsidRPr="009329BA">
          <w:rPr>
            <w:rFonts w:ascii="Consolas" w:eastAsia="Times New Roman" w:hAnsi="Consolas" w:cs="Times New Roman"/>
            <w:color w:val="569CD6"/>
            <w:sz w:val="39"/>
            <w:szCs w:val="39"/>
            <w:lang w:eastAsia="en-US"/>
          </w:rPr>
          <w:t>head</w:t>
        </w:r>
        <w:r w:rsidRPr="009329BA">
          <w:rPr>
            <w:rFonts w:ascii="Consolas" w:eastAsia="Times New Roman" w:hAnsi="Consolas" w:cs="Times New Roman"/>
            <w:color w:val="808080"/>
            <w:sz w:val="39"/>
            <w:szCs w:val="39"/>
            <w:lang w:eastAsia="en-US"/>
          </w:rPr>
          <w:t>&gt;</w:t>
        </w:r>
      </w:ins>
    </w:p>
    <w:p w14:paraId="2188592D" w14:textId="77777777" w:rsidR="0021762B" w:rsidRPr="009329BA" w:rsidRDefault="0021762B" w:rsidP="0021762B">
      <w:pPr>
        <w:shd w:val="clear" w:color="auto" w:fill="1F1F1F"/>
        <w:spacing w:line="525" w:lineRule="atLeast"/>
        <w:rPr>
          <w:ins w:id="181" w:author="kalla madhu" w:date="2024-07-14T10:37:00Z" w16du:dateUtc="2024-07-14T05:07:00Z"/>
          <w:rFonts w:ascii="Consolas" w:eastAsia="Times New Roman" w:hAnsi="Consolas" w:cs="Times New Roman"/>
          <w:color w:val="CCCCCC"/>
          <w:sz w:val="39"/>
          <w:szCs w:val="39"/>
          <w:lang w:eastAsia="en-US"/>
        </w:rPr>
      </w:pPr>
      <w:ins w:id="182" w:author="kalla madhu" w:date="2024-07-14T10:37:00Z" w16du:dateUtc="2024-07-14T05:07:00Z">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808080"/>
            <w:sz w:val="39"/>
            <w:szCs w:val="39"/>
            <w:lang w:eastAsia="en-US"/>
          </w:rPr>
          <w:t>&lt;</w:t>
        </w:r>
        <w:r w:rsidRPr="009329BA">
          <w:rPr>
            <w:rFonts w:ascii="Consolas" w:eastAsia="Times New Roman" w:hAnsi="Consolas" w:cs="Times New Roman"/>
            <w:color w:val="569CD6"/>
            <w:sz w:val="39"/>
            <w:szCs w:val="39"/>
            <w:lang w:eastAsia="en-US"/>
          </w:rPr>
          <w:t>meta</w:t>
        </w:r>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9CDCFE"/>
            <w:sz w:val="39"/>
            <w:szCs w:val="39"/>
            <w:lang w:eastAsia="en-US"/>
          </w:rPr>
          <w:t>charset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"UTF-8"</w:t>
        </w:r>
        <w:r w:rsidRPr="009329BA">
          <w:rPr>
            <w:rFonts w:ascii="Consolas" w:eastAsia="Times New Roman" w:hAnsi="Consolas" w:cs="Times New Roman"/>
            <w:color w:val="808080"/>
            <w:sz w:val="39"/>
            <w:szCs w:val="39"/>
            <w:lang w:eastAsia="en-US"/>
          </w:rPr>
          <w:t>&gt;</w:t>
        </w:r>
      </w:ins>
    </w:p>
    <w:p w14:paraId="06D1D450" w14:textId="77777777" w:rsidR="0021762B" w:rsidRPr="009329BA" w:rsidRDefault="0021762B" w:rsidP="0021762B">
      <w:pPr>
        <w:shd w:val="clear" w:color="auto" w:fill="1F1F1F"/>
        <w:spacing w:line="525" w:lineRule="atLeast"/>
        <w:rPr>
          <w:ins w:id="183" w:author="kalla madhu" w:date="2024-07-14T10:37:00Z" w16du:dateUtc="2024-07-14T05:07:00Z"/>
          <w:rFonts w:ascii="Consolas" w:eastAsia="Times New Roman" w:hAnsi="Consolas" w:cs="Times New Roman"/>
          <w:color w:val="CCCCCC"/>
          <w:sz w:val="39"/>
          <w:szCs w:val="39"/>
          <w:lang w:eastAsia="en-US"/>
        </w:rPr>
      </w:pPr>
      <w:ins w:id="184" w:author="kalla madhu" w:date="2024-07-14T10:37:00Z" w16du:dateUtc="2024-07-14T05:07:00Z">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808080"/>
            <w:sz w:val="39"/>
            <w:szCs w:val="39"/>
            <w:lang w:eastAsia="en-US"/>
          </w:rPr>
          <w:t>&lt;</w:t>
        </w:r>
        <w:r w:rsidRPr="009329BA">
          <w:rPr>
            <w:rFonts w:ascii="Consolas" w:eastAsia="Times New Roman" w:hAnsi="Consolas" w:cs="Times New Roman"/>
            <w:color w:val="569CD6"/>
            <w:sz w:val="39"/>
            <w:szCs w:val="39"/>
            <w:lang w:eastAsia="en-US"/>
          </w:rPr>
          <w:t>meta</w:t>
        </w:r>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9CDCFE"/>
            <w:sz w:val="39"/>
            <w:szCs w:val="39"/>
            <w:lang w:eastAsia="en-US"/>
          </w:rPr>
          <w:t>name</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"viewport"</w:t>
        </w:r>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9CDCFE"/>
            <w:sz w:val="39"/>
            <w:szCs w:val="39"/>
            <w:lang w:eastAsia="en-US"/>
          </w:rPr>
          <w:t>content</w:t>
        </w:r>
        <w:r w:rsidRPr="009329BA">
          <w:rPr>
            <w:rFonts w:ascii="Consolas" w:eastAsia="Times New Roman" w:hAnsi="Consolas" w:cs="Times New Roman"/>
            <w:color w:val="CCCCCC"/>
            <w:sz w:val="39"/>
            <w:szCs w:val="39"/>
            <w:lang w:eastAsia="en-US"/>
          </w:rPr>
          <w:t>=</w:t>
        </w:r>
        <w:r w:rsidRPr="009329BA">
          <w:rPr>
            <w:rFonts w:ascii="Consolas" w:eastAsia="Times New Roman" w:hAnsi="Consolas" w:cs="Times New Roman"/>
            <w:color w:val="CE9178"/>
            <w:sz w:val="39"/>
            <w:szCs w:val="39"/>
            <w:lang w:eastAsia="en-US"/>
          </w:rPr>
          <w:t>"width=device-width, initial-scale=1.0"</w:t>
        </w:r>
        <w:r w:rsidRPr="009329BA">
          <w:rPr>
            <w:rFonts w:ascii="Consolas" w:eastAsia="Times New Roman" w:hAnsi="Consolas" w:cs="Times New Roman"/>
            <w:color w:val="808080"/>
            <w:sz w:val="39"/>
            <w:szCs w:val="39"/>
            <w:lang w:eastAsia="en-US"/>
          </w:rPr>
          <w:t>&gt;</w:t>
        </w:r>
      </w:ins>
    </w:p>
    <w:p w14:paraId="3ACAC70C" w14:textId="77777777" w:rsidR="0021762B" w:rsidRPr="009329BA" w:rsidRDefault="0021762B" w:rsidP="0021762B">
      <w:pPr>
        <w:shd w:val="clear" w:color="auto" w:fill="1F1F1F"/>
        <w:spacing w:line="525" w:lineRule="atLeast"/>
        <w:rPr>
          <w:ins w:id="185" w:author="kalla madhu" w:date="2024-07-14T10:37:00Z" w16du:dateUtc="2024-07-14T05:07:00Z"/>
          <w:rFonts w:ascii="Consolas" w:eastAsia="Times New Roman" w:hAnsi="Consolas" w:cs="Times New Roman"/>
          <w:color w:val="CCCCCC"/>
          <w:sz w:val="39"/>
          <w:szCs w:val="39"/>
          <w:lang w:eastAsia="en-US"/>
        </w:rPr>
      </w:pPr>
      <w:ins w:id="186" w:author="kalla madhu" w:date="2024-07-14T10:37:00Z" w16du:dateUtc="2024-07-14T05:07:00Z">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808080"/>
            <w:sz w:val="39"/>
            <w:szCs w:val="39"/>
            <w:lang w:eastAsia="en-US"/>
          </w:rPr>
          <w:t>&lt;</w:t>
        </w:r>
        <w:r w:rsidRPr="009329BA">
          <w:rPr>
            <w:rFonts w:ascii="Consolas" w:eastAsia="Times New Roman" w:hAnsi="Consolas" w:cs="Times New Roman"/>
            <w:color w:val="569CD6"/>
            <w:sz w:val="39"/>
            <w:szCs w:val="39"/>
            <w:lang w:eastAsia="en-US"/>
          </w:rPr>
          <w:t>title</w:t>
        </w:r>
        <w:r w:rsidRPr="009329BA">
          <w:rPr>
            <w:rFonts w:ascii="Consolas" w:eastAsia="Times New Roman" w:hAnsi="Consolas" w:cs="Times New Roman"/>
            <w:color w:val="808080"/>
            <w:sz w:val="39"/>
            <w:szCs w:val="39"/>
            <w:lang w:eastAsia="en-US"/>
          </w:rPr>
          <w:t>&gt;</w:t>
        </w:r>
        <w:r w:rsidRPr="009329BA">
          <w:rPr>
            <w:rFonts w:ascii="Consolas" w:eastAsia="Times New Roman" w:hAnsi="Consolas" w:cs="Times New Roman"/>
            <w:color w:val="CCCCCC"/>
            <w:sz w:val="39"/>
            <w:szCs w:val="39"/>
            <w:lang w:eastAsia="en-US"/>
          </w:rPr>
          <w:t>Document</w:t>
        </w:r>
        <w:r w:rsidRPr="009329BA">
          <w:rPr>
            <w:rFonts w:ascii="Consolas" w:eastAsia="Times New Roman" w:hAnsi="Consolas" w:cs="Times New Roman"/>
            <w:color w:val="808080"/>
            <w:sz w:val="39"/>
            <w:szCs w:val="39"/>
            <w:lang w:eastAsia="en-US"/>
          </w:rPr>
          <w:t>&lt;/</w:t>
        </w:r>
        <w:r w:rsidRPr="009329BA">
          <w:rPr>
            <w:rFonts w:ascii="Consolas" w:eastAsia="Times New Roman" w:hAnsi="Consolas" w:cs="Times New Roman"/>
            <w:color w:val="569CD6"/>
            <w:sz w:val="39"/>
            <w:szCs w:val="39"/>
            <w:lang w:eastAsia="en-US"/>
          </w:rPr>
          <w:t>title</w:t>
        </w:r>
        <w:r w:rsidRPr="009329BA">
          <w:rPr>
            <w:rFonts w:ascii="Consolas" w:eastAsia="Times New Roman" w:hAnsi="Consolas" w:cs="Times New Roman"/>
            <w:color w:val="808080"/>
            <w:sz w:val="39"/>
            <w:szCs w:val="39"/>
            <w:lang w:eastAsia="en-US"/>
          </w:rPr>
          <w:t>&gt;</w:t>
        </w:r>
      </w:ins>
    </w:p>
    <w:p w14:paraId="1042E3DD" w14:textId="77777777" w:rsidR="0021762B" w:rsidRPr="009329BA" w:rsidRDefault="0021762B" w:rsidP="0021762B">
      <w:pPr>
        <w:shd w:val="clear" w:color="auto" w:fill="1F1F1F"/>
        <w:spacing w:line="525" w:lineRule="atLeast"/>
        <w:rPr>
          <w:ins w:id="187" w:author="kalla madhu" w:date="2024-07-14T10:37:00Z" w16du:dateUtc="2024-07-14T05:07:00Z"/>
          <w:rFonts w:ascii="Consolas" w:eastAsia="Times New Roman" w:hAnsi="Consolas" w:cs="Times New Roman"/>
          <w:color w:val="CCCCCC"/>
          <w:sz w:val="39"/>
          <w:szCs w:val="39"/>
          <w:lang w:eastAsia="en-US"/>
        </w:rPr>
      </w:pPr>
      <w:ins w:id="188" w:author="kalla madhu" w:date="2024-07-14T10:37:00Z" w16du:dateUtc="2024-07-14T05:07:00Z">
        <w:r w:rsidRPr="009329BA">
          <w:rPr>
            <w:rFonts w:ascii="Consolas" w:eastAsia="Times New Roman" w:hAnsi="Consolas" w:cs="Times New Roman"/>
            <w:color w:val="808080"/>
            <w:sz w:val="39"/>
            <w:szCs w:val="39"/>
            <w:lang w:eastAsia="en-US"/>
          </w:rPr>
          <w:t>&lt;/</w:t>
        </w:r>
        <w:r w:rsidRPr="009329BA">
          <w:rPr>
            <w:rFonts w:ascii="Consolas" w:eastAsia="Times New Roman" w:hAnsi="Consolas" w:cs="Times New Roman"/>
            <w:color w:val="569CD6"/>
            <w:sz w:val="39"/>
            <w:szCs w:val="39"/>
            <w:lang w:eastAsia="en-US"/>
          </w:rPr>
          <w:t>head</w:t>
        </w:r>
        <w:r w:rsidRPr="009329BA">
          <w:rPr>
            <w:rFonts w:ascii="Consolas" w:eastAsia="Times New Roman" w:hAnsi="Consolas" w:cs="Times New Roman"/>
            <w:color w:val="808080"/>
            <w:sz w:val="39"/>
            <w:szCs w:val="39"/>
            <w:lang w:eastAsia="en-US"/>
          </w:rPr>
          <w:t>&gt;</w:t>
        </w:r>
      </w:ins>
    </w:p>
    <w:p w14:paraId="712C5A37" w14:textId="77777777" w:rsidR="0021762B" w:rsidRPr="009329BA" w:rsidRDefault="0021762B" w:rsidP="0021762B">
      <w:pPr>
        <w:shd w:val="clear" w:color="auto" w:fill="1F1F1F"/>
        <w:spacing w:line="525" w:lineRule="atLeast"/>
        <w:rPr>
          <w:ins w:id="189" w:author="kalla madhu" w:date="2024-07-14T10:37:00Z" w16du:dateUtc="2024-07-14T05:07:00Z"/>
          <w:rFonts w:ascii="Consolas" w:eastAsia="Times New Roman" w:hAnsi="Consolas" w:cs="Times New Roman"/>
          <w:color w:val="CCCCCC"/>
          <w:sz w:val="39"/>
          <w:szCs w:val="39"/>
          <w:lang w:eastAsia="en-US"/>
        </w:rPr>
      </w:pPr>
      <w:ins w:id="190" w:author="kalla madhu" w:date="2024-07-14T10:37:00Z" w16du:dateUtc="2024-07-14T05:07:00Z">
        <w:r w:rsidRPr="009329BA">
          <w:rPr>
            <w:rFonts w:ascii="Consolas" w:eastAsia="Times New Roman" w:hAnsi="Consolas" w:cs="Times New Roman"/>
            <w:color w:val="808080"/>
            <w:sz w:val="39"/>
            <w:szCs w:val="39"/>
            <w:lang w:eastAsia="en-US"/>
          </w:rPr>
          <w:t>&lt;</w:t>
        </w:r>
        <w:r w:rsidRPr="009329BA">
          <w:rPr>
            <w:rFonts w:ascii="Consolas" w:eastAsia="Times New Roman" w:hAnsi="Consolas" w:cs="Times New Roman"/>
            <w:color w:val="569CD6"/>
            <w:sz w:val="39"/>
            <w:szCs w:val="39"/>
            <w:lang w:eastAsia="en-US"/>
          </w:rPr>
          <w:t>body</w:t>
        </w:r>
        <w:r w:rsidRPr="009329BA">
          <w:rPr>
            <w:rFonts w:ascii="Consolas" w:eastAsia="Times New Roman" w:hAnsi="Consolas" w:cs="Times New Roman"/>
            <w:color w:val="808080"/>
            <w:sz w:val="39"/>
            <w:szCs w:val="39"/>
            <w:lang w:eastAsia="en-US"/>
          </w:rPr>
          <w:t>&gt;</w:t>
        </w:r>
      </w:ins>
    </w:p>
    <w:p w14:paraId="4D8DF461" w14:textId="77777777" w:rsidR="0021762B" w:rsidRPr="009329BA" w:rsidRDefault="0021762B" w:rsidP="0021762B">
      <w:pPr>
        <w:shd w:val="clear" w:color="auto" w:fill="1F1F1F"/>
        <w:spacing w:line="525" w:lineRule="atLeast"/>
        <w:rPr>
          <w:ins w:id="191" w:author="kalla madhu" w:date="2024-07-14T10:37:00Z" w16du:dateUtc="2024-07-14T05:07:00Z"/>
          <w:rFonts w:ascii="Consolas" w:eastAsia="Times New Roman" w:hAnsi="Consolas" w:cs="Times New Roman"/>
          <w:color w:val="CCCCCC"/>
          <w:sz w:val="39"/>
          <w:szCs w:val="39"/>
          <w:lang w:eastAsia="en-US"/>
        </w:rPr>
      </w:pPr>
      <w:ins w:id="192"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gramStart"/>
        <w:r w:rsidRPr="009329BA">
          <w:rPr>
            <w:rFonts w:ascii="Consolas" w:eastAsia="Times New Roman" w:hAnsi="Consolas" w:cs="Times New Roman"/>
            <w:color w:val="6A9955"/>
            <w:sz w:val="39"/>
            <w:szCs w:val="39"/>
            <w:lang w:eastAsia="en-US"/>
          </w:rPr>
          <w:t>&lt;!--</w:t>
        </w:r>
        <w:proofErr w:type="gramEnd"/>
        <w:r w:rsidRPr="009329BA">
          <w:rPr>
            <w:rFonts w:ascii="Consolas" w:eastAsia="Times New Roman" w:hAnsi="Consolas" w:cs="Times New Roman"/>
            <w:color w:val="6A9955"/>
            <w:sz w:val="39"/>
            <w:szCs w:val="39"/>
            <w:lang w:eastAsia="en-US"/>
          </w:rPr>
          <w:t xml:space="preserve"> declaration --&gt;</w:t>
        </w:r>
      </w:ins>
    </w:p>
    <w:p w14:paraId="59E50594" w14:textId="77777777" w:rsidR="0021762B" w:rsidRPr="009329BA" w:rsidRDefault="0021762B" w:rsidP="0021762B">
      <w:pPr>
        <w:shd w:val="clear" w:color="auto" w:fill="1F1F1F"/>
        <w:spacing w:line="525" w:lineRule="atLeast"/>
        <w:rPr>
          <w:ins w:id="193" w:author="kalla madhu" w:date="2024-07-14T10:37:00Z" w16du:dateUtc="2024-07-14T05:07:00Z"/>
          <w:rFonts w:ascii="Consolas" w:eastAsia="Times New Roman" w:hAnsi="Consolas" w:cs="Times New Roman"/>
          <w:color w:val="CCCCCC"/>
          <w:sz w:val="39"/>
          <w:szCs w:val="39"/>
          <w:lang w:eastAsia="en-US"/>
        </w:rPr>
      </w:pPr>
      <w:ins w:id="194" w:author="kalla madhu" w:date="2024-07-14T10:37:00Z" w16du:dateUtc="2024-07-14T05:07:00Z">
        <w:r w:rsidRPr="009329BA">
          <w:rPr>
            <w:rFonts w:ascii="Consolas" w:eastAsia="Times New Roman" w:hAnsi="Consolas" w:cs="Times New Roman"/>
            <w:color w:val="CCCCCC"/>
            <w:sz w:val="39"/>
            <w:szCs w:val="39"/>
            <w:lang w:eastAsia="en-US"/>
          </w:rPr>
          <w:t>     </w:t>
        </w:r>
        <w:proofErr w:type="gramStart"/>
        <w:r w:rsidRPr="009329BA">
          <w:rPr>
            <w:rFonts w:ascii="Consolas" w:eastAsia="Times New Roman" w:hAnsi="Consolas" w:cs="Times New Roman"/>
            <w:color w:val="6A9955"/>
            <w:sz w:val="39"/>
            <w:szCs w:val="39"/>
            <w:lang w:eastAsia="en-US"/>
          </w:rPr>
          <w:t>&lt;!--</w:t>
        </w:r>
        <w:proofErr w:type="gramEnd"/>
        <w:r w:rsidRPr="009329BA">
          <w:rPr>
            <w:rFonts w:ascii="Consolas" w:eastAsia="Times New Roman" w:hAnsi="Consolas" w:cs="Times New Roman"/>
            <w:color w:val="6A9955"/>
            <w:sz w:val="39"/>
            <w:szCs w:val="39"/>
            <w:lang w:eastAsia="en-US"/>
          </w:rPr>
          <w:t xml:space="preserve"> if you are writing something in declaration that should be placed in servlet outside the methods --&gt;</w:t>
        </w:r>
      </w:ins>
    </w:p>
    <w:p w14:paraId="4213DE86" w14:textId="77777777" w:rsidR="0021762B" w:rsidRPr="009329BA" w:rsidRDefault="0021762B" w:rsidP="0021762B">
      <w:pPr>
        <w:shd w:val="clear" w:color="auto" w:fill="1F1F1F"/>
        <w:spacing w:line="525" w:lineRule="atLeast"/>
        <w:rPr>
          <w:ins w:id="195" w:author="kalla madhu" w:date="2024-07-14T10:37:00Z" w16du:dateUtc="2024-07-14T05:07:00Z"/>
          <w:rFonts w:ascii="Consolas" w:eastAsia="Times New Roman" w:hAnsi="Consolas" w:cs="Times New Roman"/>
          <w:color w:val="CCCCCC"/>
          <w:sz w:val="39"/>
          <w:szCs w:val="39"/>
          <w:lang w:eastAsia="en-US"/>
        </w:rPr>
      </w:pPr>
      <w:ins w:id="196" w:author="kalla madhu" w:date="2024-07-14T10:37:00Z" w16du:dateUtc="2024-07-14T05:07:00Z">
        <w:r w:rsidRPr="009329BA">
          <w:rPr>
            <w:rFonts w:ascii="Consolas" w:eastAsia="Times New Roman" w:hAnsi="Consolas" w:cs="Times New Roman"/>
            <w:color w:val="CCCCCC"/>
            <w:sz w:val="39"/>
            <w:szCs w:val="39"/>
            <w:lang w:eastAsia="en-US"/>
          </w:rPr>
          <w:t>    &lt;%!</w:t>
        </w:r>
      </w:ins>
    </w:p>
    <w:p w14:paraId="0F4C99C4" w14:textId="77777777" w:rsidR="0021762B" w:rsidRPr="009329BA" w:rsidRDefault="0021762B" w:rsidP="0021762B">
      <w:pPr>
        <w:shd w:val="clear" w:color="auto" w:fill="1F1F1F"/>
        <w:spacing w:line="525" w:lineRule="atLeast"/>
        <w:rPr>
          <w:ins w:id="197" w:author="kalla madhu" w:date="2024-07-14T10:37:00Z" w16du:dateUtc="2024-07-14T05:07:00Z"/>
          <w:rFonts w:ascii="Consolas" w:eastAsia="Times New Roman" w:hAnsi="Consolas" w:cs="Times New Roman"/>
          <w:color w:val="CCCCCC"/>
          <w:sz w:val="39"/>
          <w:szCs w:val="39"/>
          <w:lang w:eastAsia="en-US"/>
        </w:rPr>
      </w:pPr>
      <w:ins w:id="198" w:author="kalla madhu" w:date="2024-07-14T10:37:00Z" w16du:dateUtc="2024-07-14T05:07:00Z">
        <w:r w:rsidRPr="009329BA">
          <w:rPr>
            <w:rFonts w:ascii="Consolas" w:eastAsia="Times New Roman" w:hAnsi="Consolas" w:cs="Times New Roman"/>
            <w:color w:val="CCCCCC"/>
            <w:sz w:val="39"/>
            <w:szCs w:val="39"/>
            <w:lang w:eastAsia="en-US"/>
          </w:rPr>
          <w:t xml:space="preserve">        int </w:t>
        </w:r>
        <w:proofErr w:type="spellStart"/>
        <w:r w:rsidRPr="009329BA">
          <w:rPr>
            <w:rFonts w:ascii="Consolas" w:eastAsia="Times New Roman" w:hAnsi="Consolas" w:cs="Times New Roman"/>
            <w:color w:val="CCCCCC"/>
            <w:sz w:val="39"/>
            <w:szCs w:val="39"/>
            <w:lang w:eastAsia="en-US"/>
          </w:rPr>
          <w:t>i</w:t>
        </w:r>
        <w:proofErr w:type="spellEnd"/>
        <w:r w:rsidRPr="009329BA">
          <w:rPr>
            <w:rFonts w:ascii="Consolas" w:eastAsia="Times New Roman" w:hAnsi="Consolas" w:cs="Times New Roman"/>
            <w:color w:val="CCCCCC"/>
            <w:sz w:val="39"/>
            <w:szCs w:val="39"/>
            <w:lang w:eastAsia="en-US"/>
          </w:rPr>
          <w:t>=1000;</w:t>
        </w:r>
      </w:ins>
    </w:p>
    <w:p w14:paraId="08B3BAF0" w14:textId="77777777" w:rsidR="0021762B" w:rsidRPr="009329BA" w:rsidRDefault="0021762B" w:rsidP="0021762B">
      <w:pPr>
        <w:shd w:val="clear" w:color="auto" w:fill="1F1F1F"/>
        <w:spacing w:line="525" w:lineRule="atLeast"/>
        <w:rPr>
          <w:ins w:id="199" w:author="kalla madhu" w:date="2024-07-14T10:37:00Z" w16du:dateUtc="2024-07-14T05:07:00Z"/>
          <w:rFonts w:ascii="Consolas" w:eastAsia="Times New Roman" w:hAnsi="Consolas" w:cs="Times New Roman"/>
          <w:color w:val="CCCCCC"/>
          <w:sz w:val="39"/>
          <w:szCs w:val="39"/>
          <w:lang w:eastAsia="en-US"/>
        </w:rPr>
      </w:pPr>
      <w:ins w:id="200" w:author="kalla madhu" w:date="2024-07-14T10:37:00Z" w16du:dateUtc="2024-07-14T05:07:00Z">
        <w:r w:rsidRPr="009329BA">
          <w:rPr>
            <w:rFonts w:ascii="Consolas" w:eastAsia="Times New Roman" w:hAnsi="Consolas" w:cs="Times New Roman"/>
            <w:color w:val="CCCCCC"/>
            <w:sz w:val="39"/>
            <w:szCs w:val="39"/>
            <w:lang w:eastAsia="en-US"/>
          </w:rPr>
          <w:t>        //writing a function in servlet</w:t>
        </w:r>
      </w:ins>
    </w:p>
    <w:p w14:paraId="72174EA5" w14:textId="77777777" w:rsidR="0021762B" w:rsidRPr="009329BA" w:rsidRDefault="0021762B" w:rsidP="0021762B">
      <w:pPr>
        <w:shd w:val="clear" w:color="auto" w:fill="1F1F1F"/>
        <w:spacing w:line="525" w:lineRule="atLeast"/>
        <w:rPr>
          <w:ins w:id="201" w:author="kalla madhu" w:date="2024-07-14T10:37:00Z" w16du:dateUtc="2024-07-14T05:07:00Z"/>
          <w:rFonts w:ascii="Consolas" w:eastAsia="Times New Roman" w:hAnsi="Consolas" w:cs="Times New Roman"/>
          <w:color w:val="CCCCCC"/>
          <w:sz w:val="39"/>
          <w:szCs w:val="39"/>
          <w:lang w:eastAsia="en-US"/>
        </w:rPr>
      </w:pPr>
      <w:ins w:id="202" w:author="kalla madhu" w:date="2024-07-14T10:37:00Z" w16du:dateUtc="2024-07-14T05:07:00Z">
        <w:r w:rsidRPr="009329BA">
          <w:rPr>
            <w:rFonts w:ascii="Consolas" w:eastAsia="Times New Roman" w:hAnsi="Consolas" w:cs="Times New Roman"/>
            <w:color w:val="CCCCCC"/>
            <w:sz w:val="39"/>
            <w:szCs w:val="39"/>
            <w:lang w:eastAsia="en-US"/>
          </w:rPr>
          <w:t xml:space="preserve">        int </w:t>
        </w:r>
        <w:proofErr w:type="gramStart"/>
        <w:r w:rsidRPr="009329BA">
          <w:rPr>
            <w:rFonts w:ascii="Consolas" w:eastAsia="Times New Roman" w:hAnsi="Consolas" w:cs="Times New Roman"/>
            <w:color w:val="CCCCCC"/>
            <w:sz w:val="39"/>
            <w:szCs w:val="39"/>
            <w:lang w:eastAsia="en-US"/>
          </w:rPr>
          <w:t>add(</w:t>
        </w:r>
        <w:proofErr w:type="gramEnd"/>
        <w:r w:rsidRPr="009329BA">
          <w:rPr>
            <w:rFonts w:ascii="Consolas" w:eastAsia="Times New Roman" w:hAnsi="Consolas" w:cs="Times New Roman"/>
            <w:color w:val="CCCCCC"/>
            <w:sz w:val="39"/>
            <w:szCs w:val="39"/>
            <w:lang w:eastAsia="en-US"/>
          </w:rPr>
          <w:t xml:space="preserve">int </w:t>
        </w:r>
        <w:proofErr w:type="spellStart"/>
        <w:r w:rsidRPr="009329BA">
          <w:rPr>
            <w:rFonts w:ascii="Consolas" w:eastAsia="Times New Roman" w:hAnsi="Consolas" w:cs="Times New Roman"/>
            <w:color w:val="CCCCCC"/>
            <w:sz w:val="39"/>
            <w:szCs w:val="39"/>
            <w:lang w:eastAsia="en-US"/>
          </w:rPr>
          <w:t>a,int</w:t>
        </w:r>
        <w:proofErr w:type="spellEnd"/>
        <w:r w:rsidRPr="009329BA">
          <w:rPr>
            <w:rFonts w:ascii="Consolas" w:eastAsia="Times New Roman" w:hAnsi="Consolas" w:cs="Times New Roman"/>
            <w:color w:val="CCCCCC"/>
            <w:sz w:val="39"/>
            <w:szCs w:val="39"/>
            <w:lang w:eastAsia="en-US"/>
          </w:rPr>
          <w:t xml:space="preserve"> b)</w:t>
        </w:r>
      </w:ins>
    </w:p>
    <w:p w14:paraId="0330F865" w14:textId="77777777" w:rsidR="0021762B" w:rsidRPr="009329BA" w:rsidRDefault="0021762B" w:rsidP="0021762B">
      <w:pPr>
        <w:shd w:val="clear" w:color="auto" w:fill="1F1F1F"/>
        <w:spacing w:line="525" w:lineRule="atLeast"/>
        <w:rPr>
          <w:ins w:id="203" w:author="kalla madhu" w:date="2024-07-14T10:37:00Z" w16du:dateUtc="2024-07-14T05:07:00Z"/>
          <w:rFonts w:ascii="Consolas" w:eastAsia="Times New Roman" w:hAnsi="Consolas" w:cs="Times New Roman"/>
          <w:color w:val="CCCCCC"/>
          <w:sz w:val="39"/>
          <w:szCs w:val="39"/>
          <w:lang w:eastAsia="en-US"/>
        </w:rPr>
      </w:pPr>
      <w:ins w:id="204" w:author="kalla madhu" w:date="2024-07-14T10:37:00Z" w16du:dateUtc="2024-07-14T05:07:00Z">
        <w:r w:rsidRPr="009329BA">
          <w:rPr>
            <w:rFonts w:ascii="Consolas" w:eastAsia="Times New Roman" w:hAnsi="Consolas" w:cs="Times New Roman"/>
            <w:color w:val="CCCCCC"/>
            <w:sz w:val="39"/>
            <w:szCs w:val="39"/>
            <w:lang w:eastAsia="en-US"/>
          </w:rPr>
          <w:t>        {</w:t>
        </w:r>
      </w:ins>
    </w:p>
    <w:p w14:paraId="08B5F643" w14:textId="77777777" w:rsidR="0021762B" w:rsidRPr="009329BA" w:rsidRDefault="0021762B" w:rsidP="0021762B">
      <w:pPr>
        <w:shd w:val="clear" w:color="auto" w:fill="1F1F1F"/>
        <w:spacing w:line="525" w:lineRule="atLeast"/>
        <w:rPr>
          <w:ins w:id="205" w:author="kalla madhu" w:date="2024-07-14T10:37:00Z" w16du:dateUtc="2024-07-14T05:07:00Z"/>
          <w:rFonts w:ascii="Consolas" w:eastAsia="Times New Roman" w:hAnsi="Consolas" w:cs="Times New Roman"/>
          <w:color w:val="CCCCCC"/>
          <w:sz w:val="39"/>
          <w:szCs w:val="39"/>
          <w:lang w:eastAsia="en-US"/>
        </w:rPr>
      </w:pPr>
      <w:ins w:id="206" w:author="kalla madhu" w:date="2024-07-14T10:37:00Z" w16du:dateUtc="2024-07-14T05:07:00Z">
        <w:r w:rsidRPr="009329BA">
          <w:rPr>
            <w:rFonts w:ascii="Consolas" w:eastAsia="Times New Roman" w:hAnsi="Consolas" w:cs="Times New Roman"/>
            <w:color w:val="CCCCCC"/>
            <w:sz w:val="39"/>
            <w:szCs w:val="39"/>
            <w:lang w:eastAsia="en-US"/>
          </w:rPr>
          <w:t xml:space="preserve">            return </w:t>
        </w:r>
        <w:proofErr w:type="spellStart"/>
        <w:r w:rsidRPr="009329BA">
          <w:rPr>
            <w:rFonts w:ascii="Consolas" w:eastAsia="Times New Roman" w:hAnsi="Consolas" w:cs="Times New Roman"/>
            <w:color w:val="CCCCCC"/>
            <w:sz w:val="39"/>
            <w:szCs w:val="39"/>
            <w:lang w:eastAsia="en-US"/>
          </w:rPr>
          <w:t>a+b</w:t>
        </w:r>
        <w:proofErr w:type="spellEnd"/>
        <w:r w:rsidRPr="009329BA">
          <w:rPr>
            <w:rFonts w:ascii="Consolas" w:eastAsia="Times New Roman" w:hAnsi="Consolas" w:cs="Times New Roman"/>
            <w:color w:val="CCCCCC"/>
            <w:sz w:val="39"/>
            <w:szCs w:val="39"/>
            <w:lang w:eastAsia="en-US"/>
          </w:rPr>
          <w:t>;</w:t>
        </w:r>
      </w:ins>
    </w:p>
    <w:p w14:paraId="47B52B54" w14:textId="77777777" w:rsidR="0021762B" w:rsidRPr="009329BA" w:rsidRDefault="0021762B" w:rsidP="0021762B">
      <w:pPr>
        <w:shd w:val="clear" w:color="auto" w:fill="1F1F1F"/>
        <w:spacing w:line="525" w:lineRule="atLeast"/>
        <w:rPr>
          <w:ins w:id="207" w:author="kalla madhu" w:date="2024-07-14T10:37:00Z" w16du:dateUtc="2024-07-14T05:07:00Z"/>
          <w:rFonts w:ascii="Consolas" w:eastAsia="Times New Roman" w:hAnsi="Consolas" w:cs="Times New Roman"/>
          <w:color w:val="CCCCCC"/>
          <w:sz w:val="39"/>
          <w:szCs w:val="39"/>
          <w:lang w:eastAsia="en-US"/>
        </w:rPr>
      </w:pPr>
      <w:ins w:id="208" w:author="kalla madhu" w:date="2024-07-14T10:37:00Z" w16du:dateUtc="2024-07-14T05:07:00Z">
        <w:r w:rsidRPr="009329BA">
          <w:rPr>
            <w:rFonts w:ascii="Consolas" w:eastAsia="Times New Roman" w:hAnsi="Consolas" w:cs="Times New Roman"/>
            <w:color w:val="CCCCCC"/>
            <w:sz w:val="39"/>
            <w:szCs w:val="39"/>
            <w:lang w:eastAsia="en-US"/>
          </w:rPr>
          <w:t>        }</w:t>
        </w:r>
      </w:ins>
    </w:p>
    <w:p w14:paraId="0C4C0ED3" w14:textId="77777777" w:rsidR="0021762B" w:rsidRPr="009329BA" w:rsidRDefault="0021762B" w:rsidP="0021762B">
      <w:pPr>
        <w:shd w:val="clear" w:color="auto" w:fill="1F1F1F"/>
        <w:spacing w:line="525" w:lineRule="atLeast"/>
        <w:rPr>
          <w:ins w:id="209" w:author="kalla madhu" w:date="2024-07-14T10:37:00Z" w16du:dateUtc="2024-07-14T05:07:00Z"/>
          <w:rFonts w:ascii="Consolas" w:eastAsia="Times New Roman" w:hAnsi="Consolas" w:cs="Times New Roman"/>
          <w:color w:val="CCCCCC"/>
          <w:sz w:val="39"/>
          <w:szCs w:val="39"/>
          <w:lang w:eastAsia="en-US"/>
        </w:rPr>
      </w:pPr>
      <w:ins w:id="210" w:author="kalla madhu" w:date="2024-07-14T10:37:00Z" w16du:dateUtc="2024-07-14T05:07:00Z">
        <w:r w:rsidRPr="009329BA">
          <w:rPr>
            <w:rFonts w:ascii="Consolas" w:eastAsia="Times New Roman" w:hAnsi="Consolas" w:cs="Times New Roman"/>
            <w:color w:val="CCCCCC"/>
            <w:sz w:val="39"/>
            <w:szCs w:val="39"/>
            <w:lang w:eastAsia="en-US"/>
          </w:rPr>
          <w:t>    %&gt;</w:t>
        </w:r>
      </w:ins>
    </w:p>
    <w:p w14:paraId="5CE16C9F" w14:textId="77777777" w:rsidR="0021762B" w:rsidRPr="009329BA" w:rsidRDefault="0021762B" w:rsidP="0021762B">
      <w:pPr>
        <w:shd w:val="clear" w:color="auto" w:fill="1F1F1F"/>
        <w:spacing w:line="525" w:lineRule="atLeast"/>
        <w:rPr>
          <w:ins w:id="211" w:author="kalla madhu" w:date="2024-07-14T10:37:00Z" w16du:dateUtc="2024-07-14T05:07:00Z"/>
          <w:rFonts w:ascii="Consolas" w:eastAsia="Times New Roman" w:hAnsi="Consolas" w:cs="Times New Roman"/>
          <w:color w:val="CCCCCC"/>
          <w:sz w:val="39"/>
          <w:szCs w:val="39"/>
          <w:lang w:eastAsia="en-US"/>
        </w:rPr>
      </w:pPr>
    </w:p>
    <w:p w14:paraId="4F1103E6" w14:textId="77777777" w:rsidR="0021762B" w:rsidRPr="009329BA" w:rsidRDefault="0021762B" w:rsidP="0021762B">
      <w:pPr>
        <w:shd w:val="clear" w:color="auto" w:fill="1F1F1F"/>
        <w:spacing w:line="525" w:lineRule="atLeast"/>
        <w:rPr>
          <w:ins w:id="212" w:author="kalla madhu" w:date="2024-07-14T10:37:00Z" w16du:dateUtc="2024-07-14T05:07:00Z"/>
          <w:rFonts w:ascii="Consolas" w:eastAsia="Times New Roman" w:hAnsi="Consolas" w:cs="Times New Roman"/>
          <w:color w:val="CCCCCC"/>
          <w:sz w:val="39"/>
          <w:szCs w:val="39"/>
          <w:lang w:eastAsia="en-US"/>
        </w:rPr>
      </w:pPr>
      <w:ins w:id="213"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gramStart"/>
        <w:r w:rsidRPr="009329BA">
          <w:rPr>
            <w:rFonts w:ascii="Consolas" w:eastAsia="Times New Roman" w:hAnsi="Consolas" w:cs="Times New Roman"/>
            <w:color w:val="6A9955"/>
            <w:sz w:val="39"/>
            <w:szCs w:val="39"/>
            <w:lang w:eastAsia="en-US"/>
          </w:rPr>
          <w:t>&lt;!--</w:t>
        </w:r>
        <w:proofErr w:type="gramEnd"/>
        <w:r w:rsidRPr="009329BA">
          <w:rPr>
            <w:rFonts w:ascii="Consolas" w:eastAsia="Times New Roman" w:hAnsi="Consolas" w:cs="Times New Roman"/>
            <w:color w:val="6A9955"/>
            <w:sz w:val="39"/>
            <w:szCs w:val="39"/>
            <w:lang w:eastAsia="en-US"/>
          </w:rPr>
          <w:t xml:space="preserve"> </w:t>
        </w:r>
        <w:proofErr w:type="spellStart"/>
        <w:r w:rsidRPr="009329BA">
          <w:rPr>
            <w:rFonts w:ascii="Consolas" w:eastAsia="Times New Roman" w:hAnsi="Consolas" w:cs="Times New Roman"/>
            <w:color w:val="6A9955"/>
            <w:sz w:val="39"/>
            <w:szCs w:val="39"/>
            <w:lang w:eastAsia="en-US"/>
          </w:rPr>
          <w:t>scriptlet</w:t>
        </w:r>
        <w:proofErr w:type="spellEnd"/>
        <w:r w:rsidRPr="009329BA">
          <w:rPr>
            <w:rFonts w:ascii="Consolas" w:eastAsia="Times New Roman" w:hAnsi="Consolas" w:cs="Times New Roman"/>
            <w:color w:val="6A9955"/>
            <w:sz w:val="39"/>
            <w:szCs w:val="39"/>
            <w:lang w:eastAsia="en-US"/>
          </w:rPr>
          <w:t xml:space="preserve"> --&gt;</w:t>
        </w:r>
      </w:ins>
    </w:p>
    <w:p w14:paraId="5ACF7D39" w14:textId="77777777" w:rsidR="0021762B" w:rsidRPr="009329BA" w:rsidRDefault="0021762B" w:rsidP="0021762B">
      <w:pPr>
        <w:shd w:val="clear" w:color="auto" w:fill="1F1F1F"/>
        <w:spacing w:line="525" w:lineRule="atLeast"/>
        <w:rPr>
          <w:ins w:id="214" w:author="kalla madhu" w:date="2024-07-14T10:37:00Z" w16du:dateUtc="2024-07-14T05:07:00Z"/>
          <w:rFonts w:ascii="Consolas" w:eastAsia="Times New Roman" w:hAnsi="Consolas" w:cs="Times New Roman"/>
          <w:color w:val="CCCCCC"/>
          <w:sz w:val="39"/>
          <w:szCs w:val="39"/>
          <w:lang w:eastAsia="en-US"/>
        </w:rPr>
      </w:pPr>
      <w:ins w:id="215" w:author="kalla madhu" w:date="2024-07-14T10:37:00Z" w16du:dateUtc="2024-07-14T05:07:00Z">
        <w:r w:rsidRPr="009329BA">
          <w:rPr>
            <w:rFonts w:ascii="Consolas" w:eastAsia="Times New Roman" w:hAnsi="Consolas" w:cs="Times New Roman"/>
            <w:color w:val="CCCCCC"/>
            <w:sz w:val="39"/>
            <w:szCs w:val="39"/>
            <w:lang w:eastAsia="en-US"/>
          </w:rPr>
          <w:lastRenderedPageBreak/>
          <w:t>     </w:t>
        </w:r>
        <w:proofErr w:type="gramStart"/>
        <w:r w:rsidRPr="009329BA">
          <w:rPr>
            <w:rFonts w:ascii="Consolas" w:eastAsia="Times New Roman" w:hAnsi="Consolas" w:cs="Times New Roman"/>
            <w:color w:val="6A9955"/>
            <w:sz w:val="39"/>
            <w:szCs w:val="39"/>
            <w:lang w:eastAsia="en-US"/>
          </w:rPr>
          <w:t>&lt;!--</w:t>
        </w:r>
        <w:proofErr w:type="gramEnd"/>
        <w:r w:rsidRPr="009329BA">
          <w:rPr>
            <w:rFonts w:ascii="Consolas" w:eastAsia="Times New Roman" w:hAnsi="Consolas" w:cs="Times New Roman"/>
            <w:color w:val="6A9955"/>
            <w:sz w:val="39"/>
            <w:szCs w:val="39"/>
            <w:lang w:eastAsia="en-US"/>
          </w:rPr>
          <w:t xml:space="preserve"> the code which you have written in </w:t>
        </w:r>
        <w:proofErr w:type="spellStart"/>
        <w:r w:rsidRPr="009329BA">
          <w:rPr>
            <w:rFonts w:ascii="Consolas" w:eastAsia="Times New Roman" w:hAnsi="Consolas" w:cs="Times New Roman"/>
            <w:color w:val="6A9955"/>
            <w:sz w:val="39"/>
            <w:szCs w:val="39"/>
            <w:lang w:eastAsia="en-US"/>
          </w:rPr>
          <w:t>scriptlet</w:t>
        </w:r>
        <w:proofErr w:type="spellEnd"/>
        <w:r w:rsidRPr="009329BA">
          <w:rPr>
            <w:rFonts w:ascii="Consolas" w:eastAsia="Times New Roman" w:hAnsi="Consolas" w:cs="Times New Roman"/>
            <w:color w:val="6A9955"/>
            <w:sz w:val="39"/>
            <w:szCs w:val="39"/>
            <w:lang w:eastAsia="en-US"/>
          </w:rPr>
          <w:t xml:space="preserve"> is placed in the service method or </w:t>
        </w:r>
        <w:proofErr w:type="spellStart"/>
        <w:r w:rsidRPr="009329BA">
          <w:rPr>
            <w:rFonts w:ascii="Consolas" w:eastAsia="Times New Roman" w:hAnsi="Consolas" w:cs="Times New Roman"/>
            <w:color w:val="6A9955"/>
            <w:sz w:val="39"/>
            <w:szCs w:val="39"/>
            <w:lang w:eastAsia="en-US"/>
          </w:rPr>
          <w:t>doXXX</w:t>
        </w:r>
        <w:proofErr w:type="spellEnd"/>
        <w:r w:rsidRPr="009329BA">
          <w:rPr>
            <w:rFonts w:ascii="Consolas" w:eastAsia="Times New Roman" w:hAnsi="Consolas" w:cs="Times New Roman"/>
            <w:color w:val="6A9955"/>
            <w:sz w:val="39"/>
            <w:szCs w:val="39"/>
            <w:lang w:eastAsia="en-US"/>
          </w:rPr>
          <w:t>() method --&gt;</w:t>
        </w:r>
      </w:ins>
    </w:p>
    <w:p w14:paraId="6503D869" w14:textId="77777777" w:rsidR="0021762B" w:rsidRPr="009329BA" w:rsidRDefault="0021762B" w:rsidP="0021762B">
      <w:pPr>
        <w:shd w:val="clear" w:color="auto" w:fill="1F1F1F"/>
        <w:spacing w:line="525" w:lineRule="atLeast"/>
        <w:rPr>
          <w:ins w:id="216" w:author="kalla madhu" w:date="2024-07-14T10:37:00Z" w16du:dateUtc="2024-07-14T05:07:00Z"/>
          <w:rFonts w:ascii="Consolas" w:eastAsia="Times New Roman" w:hAnsi="Consolas" w:cs="Times New Roman"/>
          <w:color w:val="CCCCCC"/>
          <w:sz w:val="39"/>
          <w:szCs w:val="39"/>
          <w:lang w:eastAsia="en-US"/>
        </w:rPr>
      </w:pPr>
      <w:ins w:id="217" w:author="kalla madhu" w:date="2024-07-14T10:37:00Z" w16du:dateUtc="2024-07-14T05:07:00Z">
        <w:r w:rsidRPr="009329BA">
          <w:rPr>
            <w:rFonts w:ascii="Consolas" w:eastAsia="Times New Roman" w:hAnsi="Consolas" w:cs="Times New Roman"/>
            <w:color w:val="CCCCCC"/>
            <w:sz w:val="39"/>
            <w:szCs w:val="39"/>
            <w:lang w:eastAsia="en-US"/>
          </w:rPr>
          <w:t>    &lt;%</w:t>
        </w:r>
      </w:ins>
    </w:p>
    <w:p w14:paraId="5F9212C7" w14:textId="77777777" w:rsidR="0021762B" w:rsidRPr="009329BA" w:rsidRDefault="0021762B" w:rsidP="0021762B">
      <w:pPr>
        <w:shd w:val="clear" w:color="auto" w:fill="1F1F1F"/>
        <w:spacing w:line="525" w:lineRule="atLeast"/>
        <w:rPr>
          <w:ins w:id="218" w:author="kalla madhu" w:date="2024-07-14T10:37:00Z" w16du:dateUtc="2024-07-14T05:07:00Z"/>
          <w:rFonts w:ascii="Consolas" w:eastAsia="Times New Roman" w:hAnsi="Consolas" w:cs="Times New Roman"/>
          <w:color w:val="CCCCCC"/>
          <w:sz w:val="39"/>
          <w:szCs w:val="39"/>
          <w:lang w:eastAsia="en-US"/>
        </w:rPr>
      </w:pPr>
      <w:ins w:id="219" w:author="kalla madhu" w:date="2024-07-14T10:37:00Z" w16du:dateUtc="2024-07-14T05:07:00Z">
        <w:r w:rsidRPr="009329BA">
          <w:rPr>
            <w:rFonts w:ascii="Consolas" w:eastAsia="Times New Roman" w:hAnsi="Consolas" w:cs="Times New Roman"/>
            <w:color w:val="CCCCCC"/>
            <w:sz w:val="39"/>
            <w:szCs w:val="39"/>
            <w:lang w:eastAsia="en-US"/>
          </w:rPr>
          <w:t>        int x=10;</w:t>
        </w:r>
      </w:ins>
    </w:p>
    <w:p w14:paraId="01E745F2" w14:textId="77777777" w:rsidR="0021762B" w:rsidRPr="009329BA" w:rsidRDefault="0021762B" w:rsidP="0021762B">
      <w:pPr>
        <w:shd w:val="clear" w:color="auto" w:fill="1F1F1F"/>
        <w:spacing w:line="525" w:lineRule="atLeast"/>
        <w:rPr>
          <w:ins w:id="220" w:author="kalla madhu" w:date="2024-07-14T10:37:00Z" w16du:dateUtc="2024-07-14T05:07:00Z"/>
          <w:rFonts w:ascii="Consolas" w:eastAsia="Times New Roman" w:hAnsi="Consolas" w:cs="Times New Roman"/>
          <w:color w:val="CCCCCC"/>
          <w:sz w:val="39"/>
          <w:szCs w:val="39"/>
          <w:lang w:eastAsia="en-US"/>
        </w:rPr>
      </w:pPr>
      <w:ins w:id="221" w:author="kalla madhu" w:date="2024-07-14T10:37:00Z" w16du:dateUtc="2024-07-14T05:07:00Z">
        <w:r w:rsidRPr="009329BA">
          <w:rPr>
            <w:rFonts w:ascii="Consolas" w:eastAsia="Times New Roman" w:hAnsi="Consolas" w:cs="Times New Roman"/>
            <w:color w:val="CCCCCC"/>
            <w:sz w:val="39"/>
            <w:szCs w:val="39"/>
            <w:lang w:eastAsia="en-US"/>
          </w:rPr>
          <w:t>        int y=20;</w:t>
        </w:r>
      </w:ins>
    </w:p>
    <w:p w14:paraId="20730CBD" w14:textId="77777777" w:rsidR="0021762B" w:rsidRPr="009329BA" w:rsidRDefault="0021762B" w:rsidP="0021762B">
      <w:pPr>
        <w:shd w:val="clear" w:color="auto" w:fill="1F1F1F"/>
        <w:spacing w:line="525" w:lineRule="atLeast"/>
        <w:rPr>
          <w:ins w:id="222" w:author="kalla madhu" w:date="2024-07-14T10:37:00Z" w16du:dateUtc="2024-07-14T05:07:00Z"/>
          <w:rFonts w:ascii="Consolas" w:eastAsia="Times New Roman" w:hAnsi="Consolas" w:cs="Times New Roman"/>
          <w:color w:val="CCCCCC"/>
          <w:sz w:val="39"/>
          <w:szCs w:val="39"/>
          <w:lang w:eastAsia="en-US"/>
        </w:rPr>
      </w:pPr>
      <w:ins w:id="223" w:author="kalla madhu" w:date="2024-07-14T10:37:00Z" w16du:dateUtc="2024-07-14T05:07:00Z">
        <w:r w:rsidRPr="009329BA">
          <w:rPr>
            <w:rFonts w:ascii="Consolas" w:eastAsia="Times New Roman" w:hAnsi="Consolas" w:cs="Times New Roman"/>
            <w:color w:val="CCCCCC"/>
            <w:sz w:val="39"/>
            <w:szCs w:val="39"/>
            <w:lang w:eastAsia="en-US"/>
          </w:rPr>
          <w:t>        int z=</w:t>
        </w:r>
        <w:proofErr w:type="spellStart"/>
        <w:r w:rsidRPr="009329BA">
          <w:rPr>
            <w:rFonts w:ascii="Consolas" w:eastAsia="Times New Roman" w:hAnsi="Consolas" w:cs="Times New Roman"/>
            <w:color w:val="CCCCCC"/>
            <w:sz w:val="39"/>
            <w:szCs w:val="39"/>
            <w:lang w:eastAsia="en-US"/>
          </w:rPr>
          <w:t>x+y</w:t>
        </w:r>
        <w:proofErr w:type="spellEnd"/>
        <w:r w:rsidRPr="009329BA">
          <w:rPr>
            <w:rFonts w:ascii="Consolas" w:eastAsia="Times New Roman" w:hAnsi="Consolas" w:cs="Times New Roman"/>
            <w:color w:val="CCCCCC"/>
            <w:sz w:val="39"/>
            <w:szCs w:val="39"/>
            <w:lang w:eastAsia="en-US"/>
          </w:rPr>
          <w:t>;</w:t>
        </w:r>
      </w:ins>
    </w:p>
    <w:p w14:paraId="78BC6E80" w14:textId="77777777" w:rsidR="0021762B" w:rsidRPr="009329BA" w:rsidRDefault="0021762B" w:rsidP="0021762B">
      <w:pPr>
        <w:shd w:val="clear" w:color="auto" w:fill="1F1F1F"/>
        <w:spacing w:line="525" w:lineRule="atLeast"/>
        <w:rPr>
          <w:ins w:id="224" w:author="kalla madhu" w:date="2024-07-14T10:37:00Z" w16du:dateUtc="2024-07-14T05:07:00Z"/>
          <w:rFonts w:ascii="Consolas" w:eastAsia="Times New Roman" w:hAnsi="Consolas" w:cs="Times New Roman"/>
          <w:color w:val="CCCCCC"/>
          <w:sz w:val="39"/>
          <w:szCs w:val="39"/>
          <w:lang w:eastAsia="en-US"/>
        </w:rPr>
      </w:pPr>
      <w:ins w:id="225" w:author="kalla madhu" w:date="2024-07-14T10:37:00Z" w16du:dateUtc="2024-07-14T05:07:00Z">
        <w:r w:rsidRPr="009329BA">
          <w:rPr>
            <w:rFonts w:ascii="Consolas" w:eastAsia="Times New Roman" w:hAnsi="Consolas" w:cs="Times New Roman"/>
            <w:color w:val="CCCCCC"/>
            <w:sz w:val="39"/>
            <w:szCs w:val="39"/>
            <w:lang w:eastAsia="en-US"/>
          </w:rPr>
          <w:t>        //out is implicit object</w:t>
        </w:r>
      </w:ins>
    </w:p>
    <w:p w14:paraId="6FE80C0C" w14:textId="77777777" w:rsidR="0021762B" w:rsidRPr="009329BA" w:rsidRDefault="0021762B" w:rsidP="0021762B">
      <w:pPr>
        <w:shd w:val="clear" w:color="auto" w:fill="1F1F1F"/>
        <w:spacing w:line="525" w:lineRule="atLeast"/>
        <w:rPr>
          <w:ins w:id="226" w:author="kalla madhu" w:date="2024-07-14T10:37:00Z" w16du:dateUtc="2024-07-14T05:07:00Z"/>
          <w:rFonts w:ascii="Consolas" w:eastAsia="Times New Roman" w:hAnsi="Consolas" w:cs="Times New Roman"/>
          <w:color w:val="CCCCCC"/>
          <w:sz w:val="39"/>
          <w:szCs w:val="39"/>
          <w:lang w:eastAsia="en-US"/>
        </w:rPr>
      </w:pPr>
      <w:ins w:id="227"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spellStart"/>
        <w:proofErr w:type="gramStart"/>
        <w:r w:rsidRPr="009329BA">
          <w:rPr>
            <w:rFonts w:ascii="Consolas" w:eastAsia="Times New Roman" w:hAnsi="Consolas" w:cs="Times New Roman"/>
            <w:color w:val="CCCCCC"/>
            <w:sz w:val="39"/>
            <w:szCs w:val="39"/>
            <w:lang w:eastAsia="en-US"/>
          </w:rPr>
          <w:t>out.println</w:t>
        </w:r>
        <w:proofErr w:type="spellEnd"/>
        <w:proofErr w:type="gramEnd"/>
        <w:r w:rsidRPr="009329BA">
          <w:rPr>
            <w:rFonts w:ascii="Consolas" w:eastAsia="Times New Roman" w:hAnsi="Consolas" w:cs="Times New Roman"/>
            <w:color w:val="CCCCCC"/>
            <w:sz w:val="39"/>
            <w:szCs w:val="39"/>
            <w:lang w:eastAsia="en-US"/>
          </w:rPr>
          <w:t>("z="+z);</w:t>
        </w:r>
      </w:ins>
    </w:p>
    <w:p w14:paraId="342329C3" w14:textId="77777777" w:rsidR="0021762B" w:rsidRPr="009329BA" w:rsidRDefault="0021762B" w:rsidP="0021762B">
      <w:pPr>
        <w:shd w:val="clear" w:color="auto" w:fill="1F1F1F"/>
        <w:spacing w:line="525" w:lineRule="atLeast"/>
        <w:rPr>
          <w:ins w:id="228" w:author="kalla madhu" w:date="2024-07-14T10:37:00Z" w16du:dateUtc="2024-07-14T05:07:00Z"/>
          <w:rFonts w:ascii="Consolas" w:eastAsia="Times New Roman" w:hAnsi="Consolas" w:cs="Times New Roman"/>
          <w:color w:val="CCCCCC"/>
          <w:sz w:val="39"/>
          <w:szCs w:val="39"/>
          <w:lang w:eastAsia="en-US"/>
        </w:rPr>
      </w:pPr>
      <w:ins w:id="229" w:author="kalla madhu" w:date="2024-07-14T10:37:00Z" w16du:dateUtc="2024-07-14T05:07:00Z">
        <w:r w:rsidRPr="009329BA">
          <w:rPr>
            <w:rFonts w:ascii="Consolas" w:eastAsia="Times New Roman" w:hAnsi="Consolas" w:cs="Times New Roman"/>
            <w:color w:val="CCCCCC"/>
            <w:sz w:val="39"/>
            <w:szCs w:val="39"/>
            <w:lang w:eastAsia="en-US"/>
          </w:rPr>
          <w:t>    %&gt;</w:t>
        </w:r>
      </w:ins>
    </w:p>
    <w:p w14:paraId="4405EBFD" w14:textId="77777777" w:rsidR="0021762B" w:rsidRPr="009329BA" w:rsidRDefault="0021762B" w:rsidP="0021762B">
      <w:pPr>
        <w:shd w:val="clear" w:color="auto" w:fill="1F1F1F"/>
        <w:spacing w:line="525" w:lineRule="atLeast"/>
        <w:rPr>
          <w:ins w:id="230" w:author="kalla madhu" w:date="2024-07-14T10:37:00Z" w16du:dateUtc="2024-07-14T05:07:00Z"/>
          <w:rFonts w:ascii="Consolas" w:eastAsia="Times New Roman" w:hAnsi="Consolas" w:cs="Times New Roman"/>
          <w:color w:val="CCCCCC"/>
          <w:sz w:val="39"/>
          <w:szCs w:val="39"/>
          <w:lang w:eastAsia="en-US"/>
        </w:rPr>
      </w:pPr>
    </w:p>
    <w:p w14:paraId="323B340F" w14:textId="77777777" w:rsidR="0021762B" w:rsidRPr="009329BA" w:rsidRDefault="0021762B" w:rsidP="0021762B">
      <w:pPr>
        <w:shd w:val="clear" w:color="auto" w:fill="1F1F1F"/>
        <w:spacing w:line="525" w:lineRule="atLeast"/>
        <w:rPr>
          <w:ins w:id="231" w:author="kalla madhu" w:date="2024-07-14T10:37:00Z" w16du:dateUtc="2024-07-14T05:07:00Z"/>
          <w:rFonts w:ascii="Consolas" w:eastAsia="Times New Roman" w:hAnsi="Consolas" w:cs="Times New Roman"/>
          <w:color w:val="CCCCCC"/>
          <w:sz w:val="39"/>
          <w:szCs w:val="39"/>
          <w:lang w:eastAsia="en-US"/>
        </w:rPr>
      </w:pPr>
      <w:ins w:id="232" w:author="kalla madhu" w:date="2024-07-14T10:37:00Z" w16du:dateUtc="2024-07-14T05:07:00Z">
        <w:r w:rsidRPr="009329BA">
          <w:rPr>
            <w:rFonts w:ascii="Consolas" w:eastAsia="Times New Roman" w:hAnsi="Consolas" w:cs="Times New Roman"/>
            <w:color w:val="CCCCCC"/>
            <w:sz w:val="39"/>
            <w:szCs w:val="39"/>
            <w:lang w:eastAsia="en-US"/>
          </w:rPr>
          <w:t xml:space="preserve">    </w:t>
        </w:r>
        <w:r w:rsidRPr="009329BA">
          <w:rPr>
            <w:rFonts w:ascii="Consolas" w:eastAsia="Times New Roman" w:hAnsi="Consolas" w:cs="Times New Roman"/>
            <w:color w:val="808080"/>
            <w:sz w:val="39"/>
            <w:szCs w:val="39"/>
            <w:lang w:eastAsia="en-US"/>
          </w:rPr>
          <w:t>&lt;</w:t>
        </w:r>
        <w:r w:rsidRPr="009329BA">
          <w:rPr>
            <w:rFonts w:ascii="Consolas" w:eastAsia="Times New Roman" w:hAnsi="Consolas" w:cs="Times New Roman"/>
            <w:color w:val="569CD6"/>
            <w:sz w:val="39"/>
            <w:szCs w:val="39"/>
            <w:lang w:eastAsia="en-US"/>
          </w:rPr>
          <w:t>h1</w:t>
        </w:r>
        <w:r w:rsidRPr="009329BA">
          <w:rPr>
            <w:rFonts w:ascii="Consolas" w:eastAsia="Times New Roman" w:hAnsi="Consolas" w:cs="Times New Roman"/>
            <w:color w:val="808080"/>
            <w:sz w:val="39"/>
            <w:szCs w:val="39"/>
            <w:lang w:eastAsia="en-US"/>
          </w:rPr>
          <w:t>&gt;</w:t>
        </w:r>
        <w:r w:rsidRPr="009329BA">
          <w:rPr>
            <w:rFonts w:ascii="Consolas" w:eastAsia="Times New Roman" w:hAnsi="Consolas" w:cs="Times New Roman"/>
            <w:color w:val="CCCCCC"/>
            <w:sz w:val="39"/>
            <w:szCs w:val="39"/>
            <w:lang w:eastAsia="en-US"/>
          </w:rPr>
          <w:t>Welcome</w:t>
        </w:r>
        <w:r w:rsidRPr="009329BA">
          <w:rPr>
            <w:rFonts w:ascii="Consolas" w:eastAsia="Times New Roman" w:hAnsi="Consolas" w:cs="Times New Roman"/>
            <w:color w:val="808080"/>
            <w:sz w:val="39"/>
            <w:szCs w:val="39"/>
            <w:lang w:eastAsia="en-US"/>
          </w:rPr>
          <w:t>&lt;/</w:t>
        </w:r>
        <w:r w:rsidRPr="009329BA">
          <w:rPr>
            <w:rFonts w:ascii="Consolas" w:eastAsia="Times New Roman" w:hAnsi="Consolas" w:cs="Times New Roman"/>
            <w:color w:val="569CD6"/>
            <w:sz w:val="39"/>
            <w:szCs w:val="39"/>
            <w:lang w:eastAsia="en-US"/>
          </w:rPr>
          <w:t>h1</w:t>
        </w:r>
        <w:r w:rsidRPr="009329BA">
          <w:rPr>
            <w:rFonts w:ascii="Consolas" w:eastAsia="Times New Roman" w:hAnsi="Consolas" w:cs="Times New Roman"/>
            <w:color w:val="808080"/>
            <w:sz w:val="39"/>
            <w:szCs w:val="39"/>
            <w:lang w:eastAsia="en-US"/>
          </w:rPr>
          <w:t>&gt;</w:t>
        </w:r>
        <w:r w:rsidRPr="009329BA">
          <w:rPr>
            <w:rFonts w:ascii="Consolas" w:eastAsia="Times New Roman" w:hAnsi="Consolas" w:cs="Times New Roman"/>
            <w:color w:val="CCCCCC"/>
            <w:sz w:val="39"/>
            <w:szCs w:val="39"/>
            <w:lang w:eastAsia="en-US"/>
          </w:rPr>
          <w:t xml:space="preserve">    </w:t>
        </w:r>
      </w:ins>
    </w:p>
    <w:p w14:paraId="2448F38D" w14:textId="77777777" w:rsidR="0021762B" w:rsidRPr="009329BA" w:rsidRDefault="0021762B" w:rsidP="0021762B">
      <w:pPr>
        <w:shd w:val="clear" w:color="auto" w:fill="1F1F1F"/>
        <w:spacing w:line="525" w:lineRule="atLeast"/>
        <w:rPr>
          <w:ins w:id="233" w:author="kalla madhu" w:date="2024-07-14T10:37:00Z" w16du:dateUtc="2024-07-14T05:07:00Z"/>
          <w:rFonts w:ascii="Consolas" w:eastAsia="Times New Roman" w:hAnsi="Consolas" w:cs="Times New Roman"/>
          <w:color w:val="CCCCCC"/>
          <w:sz w:val="39"/>
          <w:szCs w:val="39"/>
          <w:lang w:eastAsia="en-US"/>
        </w:rPr>
      </w:pPr>
      <w:ins w:id="234" w:author="kalla madhu" w:date="2024-07-14T10:37:00Z" w16du:dateUtc="2024-07-14T05:07:00Z">
        <w:r w:rsidRPr="009329BA">
          <w:rPr>
            <w:rFonts w:ascii="Consolas" w:eastAsia="Times New Roman" w:hAnsi="Consolas" w:cs="Times New Roman"/>
            <w:color w:val="CCCCCC"/>
            <w:sz w:val="39"/>
            <w:szCs w:val="39"/>
            <w:lang w:eastAsia="en-US"/>
          </w:rPr>
          <w:t xml:space="preserve">    </w:t>
        </w:r>
        <w:proofErr w:type="gramStart"/>
        <w:r w:rsidRPr="009329BA">
          <w:rPr>
            <w:rFonts w:ascii="Consolas" w:eastAsia="Times New Roman" w:hAnsi="Consolas" w:cs="Times New Roman"/>
            <w:color w:val="6A9955"/>
            <w:sz w:val="39"/>
            <w:szCs w:val="39"/>
            <w:lang w:eastAsia="en-US"/>
          </w:rPr>
          <w:t>&lt;!--</w:t>
        </w:r>
        <w:proofErr w:type="gramEnd"/>
        <w:r w:rsidRPr="009329BA">
          <w:rPr>
            <w:rFonts w:ascii="Consolas" w:eastAsia="Times New Roman" w:hAnsi="Consolas" w:cs="Times New Roman"/>
            <w:color w:val="6A9955"/>
            <w:sz w:val="39"/>
            <w:szCs w:val="39"/>
            <w:lang w:eastAsia="en-US"/>
          </w:rPr>
          <w:t xml:space="preserve"> expression --&gt;</w:t>
        </w:r>
      </w:ins>
    </w:p>
    <w:p w14:paraId="1DB4225F" w14:textId="77777777" w:rsidR="0021762B" w:rsidRPr="009329BA" w:rsidRDefault="0021762B" w:rsidP="0021762B">
      <w:pPr>
        <w:shd w:val="clear" w:color="auto" w:fill="1F1F1F"/>
        <w:spacing w:line="525" w:lineRule="atLeast"/>
        <w:rPr>
          <w:ins w:id="235" w:author="kalla madhu" w:date="2024-07-14T10:37:00Z" w16du:dateUtc="2024-07-14T05:07:00Z"/>
          <w:rFonts w:ascii="Consolas" w:eastAsia="Times New Roman" w:hAnsi="Consolas" w:cs="Times New Roman"/>
          <w:color w:val="CCCCCC"/>
          <w:sz w:val="39"/>
          <w:szCs w:val="39"/>
          <w:lang w:eastAsia="en-US"/>
        </w:rPr>
      </w:pPr>
      <w:ins w:id="236" w:author="kalla madhu" w:date="2024-07-14T10:37:00Z" w16du:dateUtc="2024-07-14T05:07:00Z">
        <w:r w:rsidRPr="009329BA">
          <w:rPr>
            <w:rFonts w:ascii="Consolas" w:eastAsia="Times New Roman" w:hAnsi="Consolas" w:cs="Times New Roman"/>
            <w:color w:val="CCCCCC"/>
            <w:sz w:val="39"/>
            <w:szCs w:val="39"/>
            <w:lang w:eastAsia="en-US"/>
          </w:rPr>
          <w:t xml:space="preserve">    Phone Pay </w:t>
        </w:r>
        <w:proofErr w:type="spellStart"/>
        <w:r w:rsidRPr="009329BA">
          <w:rPr>
            <w:rFonts w:ascii="Consolas" w:eastAsia="Times New Roman" w:hAnsi="Consolas" w:cs="Times New Roman"/>
            <w:color w:val="CCCCCC"/>
            <w:sz w:val="39"/>
            <w:szCs w:val="39"/>
            <w:lang w:eastAsia="en-US"/>
          </w:rPr>
          <w:t>Dwara</w:t>
        </w:r>
        <w:proofErr w:type="spellEnd"/>
        <w:r w:rsidRPr="009329BA">
          <w:rPr>
            <w:rFonts w:ascii="Consolas" w:eastAsia="Times New Roman" w:hAnsi="Consolas" w:cs="Times New Roman"/>
            <w:color w:val="CCCCCC"/>
            <w:sz w:val="39"/>
            <w:szCs w:val="39"/>
            <w:lang w:eastAsia="en-US"/>
          </w:rPr>
          <w:t xml:space="preserve"> &lt;%=</w:t>
        </w:r>
        <w:proofErr w:type="spellStart"/>
        <w:r w:rsidRPr="009329BA">
          <w:rPr>
            <w:rFonts w:ascii="Consolas" w:eastAsia="Times New Roman" w:hAnsi="Consolas" w:cs="Times New Roman"/>
            <w:color w:val="CCCCCC"/>
            <w:sz w:val="39"/>
            <w:szCs w:val="39"/>
            <w:lang w:eastAsia="en-US"/>
          </w:rPr>
          <w:t>i</w:t>
        </w:r>
        <w:proofErr w:type="spellEnd"/>
        <w:r w:rsidRPr="009329BA">
          <w:rPr>
            <w:rFonts w:ascii="Consolas" w:eastAsia="Times New Roman" w:hAnsi="Consolas" w:cs="Times New Roman"/>
            <w:color w:val="CCCCCC"/>
            <w:sz w:val="39"/>
            <w:szCs w:val="39"/>
            <w:lang w:eastAsia="en-US"/>
          </w:rPr>
          <w:t xml:space="preserve">%&gt; </w:t>
        </w:r>
        <w:proofErr w:type="spellStart"/>
        <w:r w:rsidRPr="009329BA">
          <w:rPr>
            <w:rFonts w:ascii="Consolas" w:eastAsia="Times New Roman" w:hAnsi="Consolas" w:cs="Times New Roman"/>
            <w:color w:val="CCCCCC"/>
            <w:sz w:val="39"/>
            <w:szCs w:val="39"/>
            <w:lang w:eastAsia="en-US"/>
          </w:rPr>
          <w:t>rs</w:t>
        </w:r>
        <w:proofErr w:type="spellEnd"/>
        <w:r w:rsidRPr="009329BA">
          <w:rPr>
            <w:rFonts w:ascii="Consolas" w:eastAsia="Times New Roman" w:hAnsi="Consolas" w:cs="Times New Roman"/>
            <w:color w:val="CCCCCC"/>
            <w:sz w:val="39"/>
            <w:szCs w:val="39"/>
            <w:lang w:eastAsia="en-US"/>
          </w:rPr>
          <w:t xml:space="preserve"> </w:t>
        </w:r>
        <w:proofErr w:type="spellStart"/>
        <w:r w:rsidRPr="009329BA">
          <w:rPr>
            <w:rFonts w:ascii="Consolas" w:eastAsia="Times New Roman" w:hAnsi="Consolas" w:cs="Times New Roman"/>
            <w:color w:val="CCCCCC"/>
            <w:sz w:val="39"/>
            <w:szCs w:val="39"/>
            <w:lang w:eastAsia="en-US"/>
          </w:rPr>
          <w:t>Vachai</w:t>
        </w:r>
        <w:proofErr w:type="spellEnd"/>
        <w:r w:rsidRPr="009329BA">
          <w:rPr>
            <w:rFonts w:ascii="Consolas" w:eastAsia="Times New Roman" w:hAnsi="Consolas" w:cs="Times New Roman"/>
            <w:color w:val="CCCCCC"/>
            <w:sz w:val="39"/>
            <w:szCs w:val="39"/>
            <w:lang w:eastAsia="en-US"/>
          </w:rPr>
          <w:t xml:space="preserve"> Thank </w:t>
        </w:r>
        <w:proofErr w:type="spellStart"/>
        <w:r w:rsidRPr="009329BA">
          <w:rPr>
            <w:rFonts w:ascii="Consolas" w:eastAsia="Times New Roman" w:hAnsi="Consolas" w:cs="Times New Roman"/>
            <w:color w:val="CCCCCC"/>
            <w:sz w:val="39"/>
            <w:szCs w:val="39"/>
            <w:lang w:eastAsia="en-US"/>
          </w:rPr>
          <w:t>You</w:t>
        </w:r>
        <w:proofErr w:type="spellEnd"/>
        <w:r w:rsidRPr="009329BA">
          <w:rPr>
            <w:rFonts w:ascii="Consolas" w:eastAsia="Times New Roman" w:hAnsi="Consolas" w:cs="Times New Roman"/>
            <w:color w:val="CCCCCC"/>
            <w:sz w:val="39"/>
            <w:szCs w:val="39"/>
            <w:lang w:eastAsia="en-US"/>
          </w:rPr>
          <w:t xml:space="preserve"> Boss</w:t>
        </w:r>
        <w:proofErr w:type="gramStart"/>
        <w:r w:rsidRPr="009329BA">
          <w:rPr>
            <w:rFonts w:ascii="Consolas" w:eastAsia="Times New Roman" w:hAnsi="Consolas" w:cs="Times New Roman"/>
            <w:color w:val="CCCCCC"/>
            <w:sz w:val="39"/>
            <w:szCs w:val="39"/>
            <w:lang w:eastAsia="en-US"/>
          </w:rPr>
          <w:t>.....</w:t>
        </w:r>
        <w:proofErr w:type="gramEnd"/>
      </w:ins>
    </w:p>
    <w:p w14:paraId="22974831" w14:textId="77777777" w:rsidR="0021762B" w:rsidRPr="009329BA" w:rsidRDefault="0021762B" w:rsidP="0021762B">
      <w:pPr>
        <w:shd w:val="clear" w:color="auto" w:fill="1F1F1F"/>
        <w:spacing w:line="525" w:lineRule="atLeast"/>
        <w:rPr>
          <w:ins w:id="237" w:author="kalla madhu" w:date="2024-07-14T10:37:00Z" w16du:dateUtc="2024-07-14T05:07:00Z"/>
          <w:rFonts w:ascii="Consolas" w:eastAsia="Times New Roman" w:hAnsi="Consolas" w:cs="Times New Roman"/>
          <w:color w:val="CCCCCC"/>
          <w:sz w:val="39"/>
          <w:szCs w:val="39"/>
          <w:lang w:eastAsia="en-US"/>
        </w:rPr>
      </w:pPr>
      <w:ins w:id="238" w:author="kalla madhu" w:date="2024-07-14T10:37:00Z" w16du:dateUtc="2024-07-14T05:07:00Z">
        <w:r w:rsidRPr="009329BA">
          <w:rPr>
            <w:rFonts w:ascii="Consolas" w:eastAsia="Times New Roman" w:hAnsi="Consolas" w:cs="Times New Roman"/>
            <w:color w:val="808080"/>
            <w:sz w:val="39"/>
            <w:szCs w:val="39"/>
            <w:lang w:eastAsia="en-US"/>
          </w:rPr>
          <w:t>&lt;/</w:t>
        </w:r>
        <w:r w:rsidRPr="009329BA">
          <w:rPr>
            <w:rFonts w:ascii="Consolas" w:eastAsia="Times New Roman" w:hAnsi="Consolas" w:cs="Times New Roman"/>
            <w:color w:val="569CD6"/>
            <w:sz w:val="39"/>
            <w:szCs w:val="39"/>
            <w:lang w:eastAsia="en-US"/>
          </w:rPr>
          <w:t>body</w:t>
        </w:r>
        <w:r w:rsidRPr="009329BA">
          <w:rPr>
            <w:rFonts w:ascii="Consolas" w:eastAsia="Times New Roman" w:hAnsi="Consolas" w:cs="Times New Roman"/>
            <w:color w:val="808080"/>
            <w:sz w:val="39"/>
            <w:szCs w:val="39"/>
            <w:lang w:eastAsia="en-US"/>
          </w:rPr>
          <w:t>&gt;</w:t>
        </w:r>
      </w:ins>
    </w:p>
    <w:p w14:paraId="20B943B0" w14:textId="77777777" w:rsidR="0021762B" w:rsidRPr="009329BA" w:rsidRDefault="0021762B" w:rsidP="0021762B">
      <w:pPr>
        <w:shd w:val="clear" w:color="auto" w:fill="1F1F1F"/>
        <w:spacing w:line="525" w:lineRule="atLeast"/>
        <w:rPr>
          <w:ins w:id="239" w:author="kalla madhu" w:date="2024-07-14T10:37:00Z" w16du:dateUtc="2024-07-14T05:07:00Z"/>
          <w:rFonts w:ascii="Consolas" w:eastAsia="Times New Roman" w:hAnsi="Consolas" w:cs="Times New Roman"/>
          <w:color w:val="CCCCCC"/>
          <w:sz w:val="39"/>
          <w:szCs w:val="39"/>
          <w:lang w:eastAsia="en-US"/>
        </w:rPr>
      </w:pPr>
      <w:ins w:id="240" w:author="kalla madhu" w:date="2024-07-14T10:37:00Z" w16du:dateUtc="2024-07-14T05:07:00Z">
        <w:r w:rsidRPr="009329BA">
          <w:rPr>
            <w:rFonts w:ascii="Consolas" w:eastAsia="Times New Roman" w:hAnsi="Consolas" w:cs="Times New Roman"/>
            <w:color w:val="808080"/>
            <w:sz w:val="39"/>
            <w:szCs w:val="39"/>
            <w:lang w:eastAsia="en-US"/>
          </w:rPr>
          <w:t>&lt;/</w:t>
        </w:r>
        <w:r w:rsidRPr="009329BA">
          <w:rPr>
            <w:rFonts w:ascii="Consolas" w:eastAsia="Times New Roman" w:hAnsi="Consolas" w:cs="Times New Roman"/>
            <w:color w:val="569CD6"/>
            <w:sz w:val="39"/>
            <w:szCs w:val="39"/>
            <w:lang w:eastAsia="en-US"/>
          </w:rPr>
          <w:t>html</w:t>
        </w:r>
        <w:r w:rsidRPr="009329BA">
          <w:rPr>
            <w:rFonts w:ascii="Consolas" w:eastAsia="Times New Roman" w:hAnsi="Consolas" w:cs="Times New Roman"/>
            <w:color w:val="808080"/>
            <w:sz w:val="39"/>
            <w:szCs w:val="39"/>
            <w:lang w:eastAsia="en-US"/>
          </w:rPr>
          <w:t>&gt;</w:t>
        </w:r>
      </w:ins>
    </w:p>
    <w:p w14:paraId="7E668024" w14:textId="77777777" w:rsidR="0021762B" w:rsidRPr="009329BA" w:rsidRDefault="0021762B" w:rsidP="0021762B">
      <w:pPr>
        <w:shd w:val="clear" w:color="auto" w:fill="1F1F1F"/>
        <w:spacing w:line="525" w:lineRule="atLeast"/>
        <w:rPr>
          <w:ins w:id="241" w:author="kalla madhu" w:date="2024-07-14T10:37:00Z" w16du:dateUtc="2024-07-14T05:07:00Z"/>
          <w:rFonts w:ascii="Consolas" w:eastAsia="Times New Roman" w:hAnsi="Consolas" w:cs="Times New Roman"/>
          <w:color w:val="CCCCCC"/>
          <w:sz w:val="39"/>
          <w:szCs w:val="39"/>
          <w:lang w:eastAsia="en-US"/>
        </w:rPr>
      </w:pPr>
    </w:p>
    <w:p w14:paraId="19CFFEE0" w14:textId="77777777" w:rsidR="0021762B" w:rsidRPr="009329BA" w:rsidRDefault="0021762B" w:rsidP="004275CD">
      <w:pPr>
        <w:rPr>
          <w:ins w:id="242" w:author="kalla madhu" w:date="2024-07-14T10:37:00Z" w16du:dateUtc="2024-07-14T05:07:00Z"/>
          <w:sz w:val="32"/>
          <w:szCs w:val="32"/>
        </w:rPr>
      </w:pPr>
    </w:p>
    <w:p w14:paraId="3D18C3B6" w14:textId="77777777" w:rsidR="0021762B" w:rsidRPr="009329BA" w:rsidRDefault="0021762B" w:rsidP="004275CD">
      <w:pPr>
        <w:rPr>
          <w:ins w:id="243" w:author="kalla madhu" w:date="2024-07-14T10:15:00Z" w16du:dateUtc="2024-07-14T04:45:00Z"/>
          <w:sz w:val="32"/>
          <w:szCs w:val="32"/>
        </w:rPr>
      </w:pPr>
    </w:p>
    <w:p w14:paraId="6342AE0B" w14:textId="77777777" w:rsidR="004275CD" w:rsidRPr="009329BA" w:rsidRDefault="004275CD">
      <w:pPr>
        <w:rPr>
          <w:ins w:id="244" w:author="kalla madhu" w:date="2024-07-14T10:14:00Z" w16du:dateUtc="2024-07-14T04:44:00Z"/>
          <w:sz w:val="32"/>
          <w:szCs w:val="32"/>
          <w:rPrChange w:id="245" w:author="kalla madhu" w:date="2024-07-18T10:21:00Z" w16du:dateUtc="2024-07-18T04:51:00Z">
            <w:rPr>
              <w:ins w:id="246" w:author="kalla madhu" w:date="2024-07-14T10:14:00Z" w16du:dateUtc="2024-07-14T04:44:00Z"/>
              <w:b/>
              <w:bCs/>
              <w:sz w:val="32"/>
              <w:szCs w:val="32"/>
              <w:u w:val="single"/>
            </w:rPr>
          </w:rPrChange>
        </w:rPr>
        <w:pPrChange w:id="247" w:author="kalla madhu" w:date="2024-07-14T10:15:00Z" w16du:dateUtc="2024-07-14T04:45:00Z">
          <w:pPr>
            <w:pStyle w:val="ListParagraph"/>
            <w:numPr>
              <w:ilvl w:val="1"/>
              <w:numId w:val="32"/>
            </w:numPr>
            <w:ind w:left="1440" w:hanging="360"/>
          </w:pPr>
        </w:pPrChange>
      </w:pPr>
    </w:p>
    <w:p w14:paraId="0D9DD165" w14:textId="62C401CF" w:rsidR="00752A05" w:rsidRPr="009329BA" w:rsidDel="0033645B" w:rsidRDefault="0033645B" w:rsidP="0033645B">
      <w:pPr>
        <w:rPr>
          <w:del w:id="248" w:author="kalla madhu" w:date="2024-07-13T14:28:00Z" w16du:dateUtc="2024-07-13T08:58:00Z"/>
          <w:b/>
          <w:bCs/>
          <w:sz w:val="32"/>
          <w:szCs w:val="32"/>
          <w:rPrChange w:id="249" w:author="kalla madhu" w:date="2024-07-18T10:21:00Z" w16du:dateUtc="2024-07-18T04:51:00Z">
            <w:rPr>
              <w:del w:id="250" w:author="kalla madhu" w:date="2024-07-13T14:28:00Z" w16du:dateUtc="2024-07-13T08:58:00Z"/>
              <w:b/>
              <w:bCs/>
              <w:sz w:val="32"/>
              <w:szCs w:val="32"/>
              <w:u w:val="single"/>
            </w:rPr>
          </w:rPrChange>
        </w:rPr>
      </w:pPr>
      <w:ins w:id="251" w:author="kalla madhu" w:date="2024-07-14T10:51:00Z" w16du:dateUtc="2024-07-14T05:21:00Z">
        <w:r w:rsidRPr="009329BA">
          <w:rPr>
            <w:b/>
            <w:bCs/>
            <w:sz w:val="32"/>
            <w:szCs w:val="32"/>
            <w:rPrChange w:id="252" w:author="kalla madhu" w:date="2024-07-18T10:21:00Z" w16du:dateUtc="2024-07-18T04:51:00Z">
              <w:rPr>
                <w:b/>
                <w:bCs/>
                <w:sz w:val="32"/>
                <w:szCs w:val="32"/>
                <w:u w:val="single"/>
              </w:rPr>
            </w:rPrChange>
          </w:rPr>
          <w:t xml:space="preserve">Writing for loop in </w:t>
        </w:r>
        <w:proofErr w:type="spellStart"/>
        <w:r w:rsidRPr="009329BA">
          <w:rPr>
            <w:b/>
            <w:bCs/>
            <w:sz w:val="32"/>
            <w:szCs w:val="32"/>
            <w:rPrChange w:id="253" w:author="kalla madhu" w:date="2024-07-18T10:21:00Z" w16du:dateUtc="2024-07-18T04:51:00Z">
              <w:rPr>
                <w:b/>
                <w:bCs/>
                <w:sz w:val="32"/>
                <w:szCs w:val="32"/>
                <w:u w:val="single"/>
              </w:rPr>
            </w:rPrChange>
          </w:rPr>
          <w:t>jsp</w:t>
        </w:r>
        <w:proofErr w:type="spellEnd"/>
        <w:r w:rsidRPr="009329BA">
          <w:rPr>
            <w:b/>
            <w:bCs/>
            <w:sz w:val="32"/>
            <w:szCs w:val="32"/>
            <w:rPrChange w:id="254" w:author="kalla madhu" w:date="2024-07-18T10:21:00Z" w16du:dateUtc="2024-07-18T04:51:00Z">
              <w:rPr>
                <w:b/>
                <w:bCs/>
                <w:sz w:val="32"/>
                <w:szCs w:val="32"/>
                <w:u w:val="single"/>
              </w:rPr>
            </w:rPrChange>
          </w:rPr>
          <w:t xml:space="preserve"> page using </w:t>
        </w:r>
        <w:proofErr w:type="spellStart"/>
        <w:r w:rsidRPr="009329BA">
          <w:rPr>
            <w:b/>
            <w:bCs/>
            <w:sz w:val="32"/>
            <w:szCs w:val="32"/>
            <w:rPrChange w:id="255" w:author="kalla madhu" w:date="2024-07-18T10:21:00Z" w16du:dateUtc="2024-07-18T04:51:00Z">
              <w:rPr>
                <w:b/>
                <w:bCs/>
                <w:sz w:val="32"/>
                <w:szCs w:val="32"/>
                <w:u w:val="single"/>
              </w:rPr>
            </w:rPrChange>
          </w:rPr>
          <w:t>scriptlet</w:t>
        </w:r>
      </w:ins>
      <w:proofErr w:type="spellEnd"/>
    </w:p>
    <w:tbl>
      <w:tblPr>
        <w:tblStyle w:val="TableGrid"/>
        <w:tblW w:w="0" w:type="auto"/>
        <w:tblLook w:val="04A0" w:firstRow="1" w:lastRow="0" w:firstColumn="1" w:lastColumn="0" w:noHBand="0" w:noVBand="1"/>
      </w:tblPr>
      <w:tblGrid>
        <w:gridCol w:w="8296"/>
      </w:tblGrid>
      <w:tr w:rsidR="0033645B" w:rsidRPr="009329BA" w14:paraId="47F60D79" w14:textId="77777777" w:rsidTr="0033645B">
        <w:trPr>
          <w:ins w:id="256" w:author="kalla madhu" w:date="2024-07-14T10:51:00Z"/>
        </w:trPr>
        <w:tc>
          <w:tcPr>
            <w:tcW w:w="8296" w:type="dxa"/>
          </w:tcPr>
          <w:p w14:paraId="349B020D" w14:textId="77777777" w:rsidR="0033645B" w:rsidRPr="009329BA" w:rsidRDefault="0033645B" w:rsidP="0033645B">
            <w:pPr>
              <w:pStyle w:val="NormalWeb"/>
              <w:shd w:val="clear" w:color="auto" w:fill="FFFFFF"/>
              <w:spacing w:before="0" w:beforeAutospacing="0" w:after="0" w:afterAutospacing="0"/>
              <w:rPr>
                <w:ins w:id="257" w:author="kalla madhu" w:date="2024-07-14T10:51:00Z" w16du:dateUtc="2024-07-14T05:21:00Z"/>
                <w:rFonts w:ascii="Consolas" w:hAnsi="Consolas"/>
                <w:color w:val="000000"/>
                <w:sz w:val="28"/>
                <w:szCs w:val="28"/>
              </w:rPr>
            </w:pPr>
            <w:ins w:id="258" w:author="kalla madhu" w:date="2024-07-14T10:51:00Z" w16du:dateUtc="2024-07-14T05:21:00Z">
              <w:r w:rsidRPr="009329BA">
                <w:rPr>
                  <w:rFonts w:ascii="Consolas" w:hAnsi="Consolas"/>
                  <w:color w:val="BF5F3F"/>
                  <w:sz w:val="28"/>
                  <w:szCs w:val="28"/>
                </w:rPr>
                <w:t>&lt;%@</w:t>
              </w:r>
              <w:r w:rsidRPr="009329BA">
                <w:rPr>
                  <w:rFonts w:ascii="Consolas" w:hAnsi="Consolas"/>
                  <w:color w:val="000000"/>
                  <w:sz w:val="28"/>
                  <w:szCs w:val="28"/>
                </w:rPr>
                <w:t xml:space="preserve"> </w:t>
              </w:r>
              <w:r w:rsidRPr="009329BA">
                <w:rPr>
                  <w:rFonts w:ascii="Consolas" w:hAnsi="Consolas"/>
                  <w:color w:val="3F7F7F"/>
                  <w:sz w:val="28"/>
                  <w:szCs w:val="28"/>
                </w:rPr>
                <w:t>page</w:t>
              </w:r>
              <w:r w:rsidRPr="009329BA">
                <w:rPr>
                  <w:rFonts w:ascii="Consolas" w:hAnsi="Consolas"/>
                  <w:color w:val="000000"/>
                  <w:sz w:val="28"/>
                  <w:szCs w:val="28"/>
                </w:rPr>
                <w:t xml:space="preserve"> </w:t>
              </w:r>
              <w:r w:rsidRPr="009329BA">
                <w:rPr>
                  <w:rFonts w:ascii="Consolas" w:hAnsi="Consolas"/>
                  <w:color w:val="7F007F"/>
                  <w:sz w:val="28"/>
                  <w:szCs w:val="28"/>
                </w:rPr>
                <w:t>language</w:t>
              </w:r>
              <w:r w:rsidRPr="009329BA">
                <w:rPr>
                  <w:rFonts w:ascii="Consolas" w:hAnsi="Consolas"/>
                  <w:color w:val="000000"/>
                  <w:sz w:val="28"/>
                  <w:szCs w:val="28"/>
                </w:rPr>
                <w:t>=</w:t>
              </w:r>
              <w:r w:rsidRPr="009329BA">
                <w:rPr>
                  <w:rFonts w:ascii="Consolas" w:hAnsi="Consolas"/>
                  <w:i/>
                  <w:iCs/>
                  <w:color w:val="2A00FF"/>
                  <w:sz w:val="28"/>
                  <w:szCs w:val="28"/>
                </w:rPr>
                <w:t>"java"</w:t>
              </w:r>
              <w:r w:rsidRPr="009329BA">
                <w:rPr>
                  <w:rFonts w:ascii="Consolas" w:hAnsi="Consolas"/>
                  <w:color w:val="000000"/>
                  <w:sz w:val="28"/>
                  <w:szCs w:val="28"/>
                </w:rPr>
                <w:t xml:space="preserve"> </w:t>
              </w:r>
              <w:proofErr w:type="spellStart"/>
              <w:r w:rsidRPr="009329BA">
                <w:rPr>
                  <w:rFonts w:ascii="Consolas" w:hAnsi="Consolas"/>
                  <w:color w:val="7F007F"/>
                  <w:sz w:val="28"/>
                  <w:szCs w:val="28"/>
                </w:rPr>
                <w:t>contentType</w:t>
              </w:r>
              <w:proofErr w:type="spellEnd"/>
              <w:r w:rsidRPr="009329BA">
                <w:rPr>
                  <w:rFonts w:ascii="Consolas" w:hAnsi="Consolas"/>
                  <w:color w:val="000000"/>
                  <w:sz w:val="28"/>
                  <w:szCs w:val="28"/>
                </w:rPr>
                <w:t>=</w:t>
              </w:r>
              <w:r w:rsidRPr="009329BA">
                <w:rPr>
                  <w:rFonts w:ascii="Consolas" w:hAnsi="Consolas"/>
                  <w:i/>
                  <w:iCs/>
                  <w:color w:val="2A00FF"/>
                  <w:sz w:val="28"/>
                  <w:szCs w:val="28"/>
                </w:rPr>
                <w:t>"text/html; charset=UTF-8"</w:t>
              </w:r>
            </w:ins>
          </w:p>
          <w:p w14:paraId="39AA733B" w14:textId="77777777" w:rsidR="0033645B" w:rsidRPr="009329BA" w:rsidRDefault="0033645B" w:rsidP="0033645B">
            <w:pPr>
              <w:pStyle w:val="NormalWeb"/>
              <w:shd w:val="clear" w:color="auto" w:fill="FFFFFF"/>
              <w:spacing w:before="0" w:beforeAutospacing="0" w:after="0" w:afterAutospacing="0"/>
              <w:rPr>
                <w:ins w:id="259" w:author="kalla madhu" w:date="2024-07-14T10:51:00Z" w16du:dateUtc="2024-07-14T05:21:00Z"/>
                <w:rFonts w:ascii="Consolas" w:hAnsi="Consolas"/>
                <w:color w:val="000000"/>
                <w:sz w:val="28"/>
                <w:szCs w:val="28"/>
              </w:rPr>
            </w:pPr>
            <w:ins w:id="260" w:author="kalla madhu" w:date="2024-07-14T10:51:00Z" w16du:dateUtc="2024-07-14T05:21:00Z">
              <w:r w:rsidRPr="009329BA">
                <w:rPr>
                  <w:rFonts w:ascii="Consolas" w:hAnsi="Consolas"/>
                  <w:color w:val="000000"/>
                  <w:sz w:val="28"/>
                  <w:szCs w:val="28"/>
                </w:rPr>
                <w:t xml:space="preserve">    </w:t>
              </w:r>
              <w:proofErr w:type="spellStart"/>
              <w:r w:rsidRPr="009329BA">
                <w:rPr>
                  <w:rFonts w:ascii="Consolas" w:hAnsi="Consolas"/>
                  <w:color w:val="7F007F"/>
                  <w:sz w:val="28"/>
                  <w:szCs w:val="28"/>
                </w:rPr>
                <w:t>pageEncoding</w:t>
              </w:r>
              <w:proofErr w:type="spellEnd"/>
              <w:r w:rsidRPr="009329BA">
                <w:rPr>
                  <w:rFonts w:ascii="Consolas" w:hAnsi="Consolas"/>
                  <w:color w:val="000000"/>
                  <w:sz w:val="28"/>
                  <w:szCs w:val="28"/>
                </w:rPr>
                <w:t>=</w:t>
              </w:r>
              <w:r w:rsidRPr="009329BA">
                <w:rPr>
                  <w:rFonts w:ascii="Consolas" w:hAnsi="Consolas"/>
                  <w:i/>
                  <w:iCs/>
                  <w:color w:val="2A00FF"/>
                  <w:sz w:val="28"/>
                  <w:szCs w:val="28"/>
                </w:rPr>
                <w:t>"UTF-8"</w:t>
              </w:r>
              <w:r w:rsidRPr="009329BA">
                <w:rPr>
                  <w:rFonts w:ascii="Consolas" w:hAnsi="Consolas"/>
                  <w:color w:val="BF5F3F"/>
                  <w:sz w:val="28"/>
                  <w:szCs w:val="28"/>
                </w:rPr>
                <w:t>%&gt;</w:t>
              </w:r>
            </w:ins>
          </w:p>
          <w:p w14:paraId="5B137559" w14:textId="77777777" w:rsidR="0033645B" w:rsidRPr="009329BA" w:rsidRDefault="0033645B" w:rsidP="0033645B">
            <w:pPr>
              <w:pStyle w:val="NormalWeb"/>
              <w:shd w:val="clear" w:color="auto" w:fill="FFFFFF"/>
              <w:spacing w:before="0" w:beforeAutospacing="0" w:after="0" w:afterAutospacing="0"/>
              <w:rPr>
                <w:ins w:id="261" w:author="kalla madhu" w:date="2024-07-14T10:51:00Z" w16du:dateUtc="2024-07-14T05:21:00Z"/>
                <w:rFonts w:ascii="Consolas" w:hAnsi="Consolas"/>
                <w:color w:val="000000"/>
                <w:sz w:val="28"/>
                <w:szCs w:val="28"/>
              </w:rPr>
            </w:pPr>
            <w:ins w:id="262" w:author="kalla madhu" w:date="2024-07-14T10:51:00Z" w16du:dateUtc="2024-07-14T05:21:00Z">
              <w:r w:rsidRPr="009329BA">
                <w:rPr>
                  <w:rFonts w:ascii="Consolas" w:hAnsi="Consolas"/>
                  <w:color w:val="008080"/>
                  <w:sz w:val="28"/>
                  <w:szCs w:val="28"/>
                </w:rPr>
                <w:t>&lt;!</w:t>
              </w:r>
              <w:r w:rsidRPr="009329BA">
                <w:rPr>
                  <w:rFonts w:ascii="Consolas" w:hAnsi="Consolas"/>
                  <w:color w:val="3F7F7F"/>
                  <w:sz w:val="28"/>
                  <w:szCs w:val="28"/>
                </w:rPr>
                <w:t>DOCTYPE</w:t>
              </w:r>
              <w:r w:rsidRPr="009329BA">
                <w:rPr>
                  <w:rFonts w:ascii="Consolas" w:hAnsi="Consolas"/>
                  <w:color w:val="000000"/>
                  <w:sz w:val="28"/>
                  <w:szCs w:val="28"/>
                </w:rPr>
                <w:t xml:space="preserve"> </w:t>
              </w:r>
              <w:r w:rsidRPr="009329BA">
                <w:rPr>
                  <w:rFonts w:ascii="Consolas" w:hAnsi="Consolas"/>
                  <w:color w:val="008080"/>
                  <w:sz w:val="28"/>
                  <w:szCs w:val="28"/>
                </w:rPr>
                <w:t>html&gt;</w:t>
              </w:r>
            </w:ins>
          </w:p>
          <w:p w14:paraId="1489CC26" w14:textId="77777777" w:rsidR="0033645B" w:rsidRPr="009329BA" w:rsidRDefault="0033645B" w:rsidP="0033645B">
            <w:pPr>
              <w:pStyle w:val="NormalWeb"/>
              <w:shd w:val="clear" w:color="auto" w:fill="FFFFFF"/>
              <w:spacing w:before="0" w:beforeAutospacing="0" w:after="0" w:afterAutospacing="0"/>
              <w:rPr>
                <w:ins w:id="263" w:author="kalla madhu" w:date="2024-07-14T10:51:00Z" w16du:dateUtc="2024-07-14T05:21:00Z"/>
                <w:rFonts w:ascii="Consolas" w:hAnsi="Consolas"/>
                <w:color w:val="000000"/>
                <w:sz w:val="28"/>
                <w:szCs w:val="28"/>
              </w:rPr>
            </w:pPr>
            <w:ins w:id="264" w:author="kalla madhu" w:date="2024-07-14T10:51:00Z" w16du:dateUtc="2024-07-14T05:21:00Z">
              <w:r w:rsidRPr="009329BA">
                <w:rPr>
                  <w:rFonts w:ascii="Consolas" w:hAnsi="Consolas"/>
                  <w:color w:val="008080"/>
                  <w:sz w:val="28"/>
                  <w:szCs w:val="28"/>
                </w:rPr>
                <w:t>&lt;</w:t>
              </w:r>
              <w:r w:rsidRPr="009329BA">
                <w:rPr>
                  <w:rFonts w:ascii="Consolas" w:hAnsi="Consolas"/>
                  <w:color w:val="3F7F7F"/>
                  <w:sz w:val="28"/>
                  <w:szCs w:val="28"/>
                </w:rPr>
                <w:t>html</w:t>
              </w:r>
              <w:r w:rsidRPr="009329BA">
                <w:rPr>
                  <w:rFonts w:ascii="Consolas" w:hAnsi="Consolas"/>
                  <w:color w:val="008080"/>
                  <w:sz w:val="28"/>
                  <w:szCs w:val="28"/>
                </w:rPr>
                <w:t>&gt;</w:t>
              </w:r>
            </w:ins>
          </w:p>
          <w:p w14:paraId="0569881A" w14:textId="77777777" w:rsidR="0033645B" w:rsidRPr="009329BA" w:rsidRDefault="0033645B" w:rsidP="0033645B">
            <w:pPr>
              <w:pStyle w:val="NormalWeb"/>
              <w:shd w:val="clear" w:color="auto" w:fill="FFFFFF"/>
              <w:spacing w:before="0" w:beforeAutospacing="0" w:after="0" w:afterAutospacing="0"/>
              <w:rPr>
                <w:ins w:id="265" w:author="kalla madhu" w:date="2024-07-14T10:51:00Z" w16du:dateUtc="2024-07-14T05:21:00Z"/>
                <w:rFonts w:ascii="Consolas" w:hAnsi="Consolas"/>
                <w:color w:val="000000"/>
                <w:sz w:val="28"/>
                <w:szCs w:val="28"/>
              </w:rPr>
            </w:pPr>
            <w:ins w:id="266" w:author="kalla madhu" w:date="2024-07-14T10:51:00Z" w16du:dateUtc="2024-07-14T05:21:00Z">
              <w:r w:rsidRPr="009329BA">
                <w:rPr>
                  <w:rFonts w:ascii="Consolas" w:hAnsi="Consolas"/>
                  <w:color w:val="008080"/>
                  <w:sz w:val="28"/>
                  <w:szCs w:val="28"/>
                </w:rPr>
                <w:t>&lt;</w:t>
              </w:r>
              <w:r w:rsidRPr="009329BA">
                <w:rPr>
                  <w:rFonts w:ascii="Consolas" w:hAnsi="Consolas"/>
                  <w:color w:val="3F7F7F"/>
                  <w:sz w:val="28"/>
                  <w:szCs w:val="28"/>
                </w:rPr>
                <w:t>head</w:t>
              </w:r>
              <w:r w:rsidRPr="009329BA">
                <w:rPr>
                  <w:rFonts w:ascii="Consolas" w:hAnsi="Consolas"/>
                  <w:color w:val="008080"/>
                  <w:sz w:val="28"/>
                  <w:szCs w:val="28"/>
                </w:rPr>
                <w:t>&gt;</w:t>
              </w:r>
            </w:ins>
          </w:p>
          <w:p w14:paraId="3C970D0F" w14:textId="77777777" w:rsidR="0033645B" w:rsidRPr="009329BA" w:rsidRDefault="0033645B" w:rsidP="0033645B">
            <w:pPr>
              <w:pStyle w:val="NormalWeb"/>
              <w:shd w:val="clear" w:color="auto" w:fill="FFFFFF"/>
              <w:spacing w:before="0" w:beforeAutospacing="0" w:after="0" w:afterAutospacing="0"/>
              <w:rPr>
                <w:ins w:id="267" w:author="kalla madhu" w:date="2024-07-14T10:51:00Z" w16du:dateUtc="2024-07-14T05:21:00Z"/>
                <w:rFonts w:ascii="Consolas" w:hAnsi="Consolas"/>
                <w:color w:val="000000"/>
                <w:sz w:val="28"/>
                <w:szCs w:val="28"/>
              </w:rPr>
            </w:pPr>
            <w:ins w:id="268" w:author="kalla madhu" w:date="2024-07-14T10:51:00Z" w16du:dateUtc="2024-07-14T05:21:00Z">
              <w:r w:rsidRPr="009329BA">
                <w:rPr>
                  <w:rFonts w:ascii="Consolas" w:hAnsi="Consolas"/>
                  <w:color w:val="008080"/>
                  <w:sz w:val="28"/>
                  <w:szCs w:val="28"/>
                </w:rPr>
                <w:t>&lt;</w:t>
              </w:r>
              <w:r w:rsidRPr="009329BA">
                <w:rPr>
                  <w:rFonts w:ascii="Consolas" w:hAnsi="Consolas"/>
                  <w:color w:val="3F7F7F"/>
                  <w:sz w:val="28"/>
                  <w:szCs w:val="28"/>
                </w:rPr>
                <w:t>meta</w:t>
              </w:r>
              <w:r w:rsidRPr="009329BA">
                <w:rPr>
                  <w:rFonts w:ascii="Consolas" w:hAnsi="Consolas"/>
                  <w:color w:val="000000"/>
                  <w:sz w:val="28"/>
                  <w:szCs w:val="28"/>
                </w:rPr>
                <w:t xml:space="preserve"> </w:t>
              </w:r>
              <w:r w:rsidRPr="009329BA">
                <w:rPr>
                  <w:rFonts w:ascii="Consolas" w:hAnsi="Consolas"/>
                  <w:color w:val="7F007F"/>
                  <w:sz w:val="28"/>
                  <w:szCs w:val="28"/>
                </w:rPr>
                <w:t>charset</w:t>
              </w:r>
              <w:r w:rsidRPr="009329BA">
                <w:rPr>
                  <w:rFonts w:ascii="Consolas" w:hAnsi="Consolas"/>
                  <w:color w:val="000000"/>
                  <w:sz w:val="28"/>
                  <w:szCs w:val="28"/>
                </w:rPr>
                <w:t>=</w:t>
              </w:r>
              <w:r w:rsidRPr="009329BA">
                <w:rPr>
                  <w:rFonts w:ascii="Consolas" w:hAnsi="Consolas"/>
                  <w:i/>
                  <w:iCs/>
                  <w:color w:val="2A00FF"/>
                  <w:sz w:val="28"/>
                  <w:szCs w:val="28"/>
                </w:rPr>
                <w:t>"UTF-8"</w:t>
              </w:r>
              <w:r w:rsidRPr="009329BA">
                <w:rPr>
                  <w:rFonts w:ascii="Consolas" w:hAnsi="Consolas"/>
                  <w:color w:val="008080"/>
                  <w:sz w:val="28"/>
                  <w:szCs w:val="28"/>
                </w:rPr>
                <w:t>&gt;</w:t>
              </w:r>
            </w:ins>
          </w:p>
          <w:p w14:paraId="09DCDA76" w14:textId="77777777" w:rsidR="0033645B" w:rsidRPr="009329BA" w:rsidRDefault="0033645B" w:rsidP="0033645B">
            <w:pPr>
              <w:pStyle w:val="NormalWeb"/>
              <w:shd w:val="clear" w:color="auto" w:fill="FFFFFF"/>
              <w:spacing w:before="0" w:beforeAutospacing="0" w:after="0" w:afterAutospacing="0"/>
              <w:rPr>
                <w:ins w:id="269" w:author="kalla madhu" w:date="2024-07-14T10:51:00Z" w16du:dateUtc="2024-07-14T05:21:00Z"/>
                <w:rFonts w:ascii="Consolas" w:hAnsi="Consolas"/>
                <w:color w:val="000000"/>
                <w:sz w:val="28"/>
                <w:szCs w:val="28"/>
              </w:rPr>
            </w:pPr>
            <w:ins w:id="270" w:author="kalla madhu" w:date="2024-07-14T10:51:00Z" w16du:dateUtc="2024-07-14T05:21:00Z">
              <w:r w:rsidRPr="009329BA">
                <w:rPr>
                  <w:rFonts w:ascii="Consolas" w:hAnsi="Consolas"/>
                  <w:color w:val="008080"/>
                  <w:sz w:val="28"/>
                  <w:szCs w:val="28"/>
                </w:rPr>
                <w:t>&lt;</w:t>
              </w:r>
              <w:r w:rsidRPr="009329BA">
                <w:rPr>
                  <w:rFonts w:ascii="Consolas" w:hAnsi="Consolas"/>
                  <w:color w:val="3F7F7F"/>
                  <w:sz w:val="28"/>
                  <w:szCs w:val="28"/>
                </w:rPr>
                <w:t>title</w:t>
              </w:r>
              <w:r w:rsidRPr="009329BA">
                <w:rPr>
                  <w:rFonts w:ascii="Consolas" w:hAnsi="Consolas"/>
                  <w:color w:val="008080"/>
                  <w:sz w:val="28"/>
                  <w:szCs w:val="28"/>
                </w:rPr>
                <w:t>&gt;</w:t>
              </w:r>
              <w:r w:rsidRPr="009329BA">
                <w:rPr>
                  <w:rFonts w:ascii="Consolas" w:hAnsi="Consolas"/>
                  <w:color w:val="000000"/>
                  <w:sz w:val="28"/>
                  <w:szCs w:val="28"/>
                </w:rPr>
                <w:t>Insert title here</w:t>
              </w:r>
              <w:r w:rsidRPr="009329BA">
                <w:rPr>
                  <w:rFonts w:ascii="Consolas" w:hAnsi="Consolas"/>
                  <w:color w:val="008080"/>
                  <w:sz w:val="28"/>
                  <w:szCs w:val="28"/>
                </w:rPr>
                <w:t>&lt;/</w:t>
              </w:r>
              <w:r w:rsidRPr="009329BA">
                <w:rPr>
                  <w:rFonts w:ascii="Consolas" w:hAnsi="Consolas"/>
                  <w:color w:val="3F7F7F"/>
                  <w:sz w:val="28"/>
                  <w:szCs w:val="28"/>
                </w:rPr>
                <w:t>title</w:t>
              </w:r>
              <w:r w:rsidRPr="009329BA">
                <w:rPr>
                  <w:rFonts w:ascii="Consolas" w:hAnsi="Consolas"/>
                  <w:color w:val="008080"/>
                  <w:sz w:val="28"/>
                  <w:szCs w:val="28"/>
                </w:rPr>
                <w:t>&gt;</w:t>
              </w:r>
            </w:ins>
          </w:p>
          <w:p w14:paraId="78B58474" w14:textId="77777777" w:rsidR="0033645B" w:rsidRPr="009329BA" w:rsidRDefault="0033645B" w:rsidP="0033645B">
            <w:pPr>
              <w:pStyle w:val="NormalWeb"/>
              <w:shd w:val="clear" w:color="auto" w:fill="FFFFFF"/>
              <w:spacing w:before="0" w:beforeAutospacing="0" w:after="0" w:afterAutospacing="0"/>
              <w:rPr>
                <w:ins w:id="271" w:author="kalla madhu" w:date="2024-07-14T10:51:00Z" w16du:dateUtc="2024-07-14T05:21:00Z"/>
                <w:rFonts w:ascii="Consolas" w:hAnsi="Consolas"/>
                <w:color w:val="000000"/>
                <w:sz w:val="28"/>
                <w:szCs w:val="28"/>
              </w:rPr>
            </w:pPr>
            <w:ins w:id="272" w:author="kalla madhu" w:date="2024-07-14T10:51:00Z" w16du:dateUtc="2024-07-14T05:21:00Z">
              <w:r w:rsidRPr="009329BA">
                <w:rPr>
                  <w:rFonts w:ascii="Consolas" w:hAnsi="Consolas"/>
                  <w:color w:val="008080"/>
                  <w:sz w:val="28"/>
                  <w:szCs w:val="28"/>
                </w:rPr>
                <w:lastRenderedPageBreak/>
                <w:t>&lt;/</w:t>
              </w:r>
              <w:r w:rsidRPr="009329BA">
                <w:rPr>
                  <w:rFonts w:ascii="Consolas" w:hAnsi="Consolas"/>
                  <w:color w:val="3F7F7F"/>
                  <w:sz w:val="28"/>
                  <w:szCs w:val="28"/>
                </w:rPr>
                <w:t>head</w:t>
              </w:r>
              <w:r w:rsidRPr="009329BA">
                <w:rPr>
                  <w:rFonts w:ascii="Consolas" w:hAnsi="Consolas"/>
                  <w:color w:val="008080"/>
                  <w:sz w:val="28"/>
                  <w:szCs w:val="28"/>
                </w:rPr>
                <w:t>&gt;</w:t>
              </w:r>
            </w:ins>
          </w:p>
          <w:p w14:paraId="66A7610E" w14:textId="77777777" w:rsidR="0033645B" w:rsidRPr="009329BA" w:rsidRDefault="0033645B" w:rsidP="0033645B">
            <w:pPr>
              <w:pStyle w:val="NormalWeb"/>
              <w:shd w:val="clear" w:color="auto" w:fill="FFFFFF"/>
              <w:spacing w:before="0" w:beforeAutospacing="0" w:after="0" w:afterAutospacing="0"/>
              <w:rPr>
                <w:ins w:id="273" w:author="kalla madhu" w:date="2024-07-14T10:51:00Z" w16du:dateUtc="2024-07-14T05:21:00Z"/>
                <w:rFonts w:ascii="Consolas" w:hAnsi="Consolas"/>
                <w:color w:val="000000"/>
                <w:sz w:val="28"/>
                <w:szCs w:val="28"/>
              </w:rPr>
            </w:pPr>
            <w:ins w:id="274" w:author="kalla madhu" w:date="2024-07-14T10:51:00Z" w16du:dateUtc="2024-07-14T05:21:00Z">
              <w:r w:rsidRPr="009329BA">
                <w:rPr>
                  <w:rFonts w:ascii="Consolas" w:hAnsi="Consolas"/>
                  <w:color w:val="008080"/>
                  <w:sz w:val="28"/>
                  <w:szCs w:val="28"/>
                </w:rPr>
                <w:t>&lt;</w:t>
              </w:r>
              <w:r w:rsidRPr="009329BA">
                <w:rPr>
                  <w:rFonts w:ascii="Consolas" w:hAnsi="Consolas"/>
                  <w:color w:val="3F7F7F"/>
                  <w:sz w:val="28"/>
                  <w:szCs w:val="28"/>
                </w:rPr>
                <w:t>body</w:t>
              </w:r>
              <w:r w:rsidRPr="009329BA">
                <w:rPr>
                  <w:rFonts w:ascii="Consolas" w:hAnsi="Consolas"/>
                  <w:color w:val="008080"/>
                  <w:sz w:val="28"/>
                  <w:szCs w:val="28"/>
                </w:rPr>
                <w:t>&gt;</w:t>
              </w:r>
            </w:ins>
          </w:p>
          <w:p w14:paraId="3E434D4C" w14:textId="77777777" w:rsidR="0033645B" w:rsidRPr="009329BA" w:rsidRDefault="0033645B" w:rsidP="0033645B">
            <w:pPr>
              <w:pStyle w:val="NormalWeb"/>
              <w:shd w:val="clear" w:color="auto" w:fill="FFFFFF"/>
              <w:spacing w:before="0" w:beforeAutospacing="0" w:after="0" w:afterAutospacing="0"/>
              <w:rPr>
                <w:ins w:id="275" w:author="kalla madhu" w:date="2024-07-14T10:51:00Z" w16du:dateUtc="2024-07-14T05:21:00Z"/>
                <w:rFonts w:ascii="Consolas" w:hAnsi="Consolas"/>
                <w:color w:val="000000"/>
                <w:sz w:val="28"/>
                <w:szCs w:val="28"/>
              </w:rPr>
            </w:pPr>
            <w:proofErr w:type="gramStart"/>
            <w:ins w:id="276" w:author="kalla madhu" w:date="2024-07-14T10:51:00Z" w16du:dateUtc="2024-07-14T05:21:00Z">
              <w:r w:rsidRPr="009329BA">
                <w:rPr>
                  <w:rFonts w:ascii="Consolas" w:hAnsi="Consolas"/>
                  <w:color w:val="3F5FBF"/>
                  <w:sz w:val="28"/>
                  <w:szCs w:val="28"/>
                </w:rPr>
                <w:t>&lt;!--</w:t>
              </w:r>
              <w:proofErr w:type="gramEnd"/>
              <w:r w:rsidRPr="009329BA">
                <w:rPr>
                  <w:rFonts w:ascii="Consolas" w:hAnsi="Consolas"/>
                  <w:color w:val="3F5FBF"/>
                  <w:sz w:val="28"/>
                  <w:szCs w:val="28"/>
                </w:rPr>
                <w:t xml:space="preserve"> script let --&gt;</w:t>
              </w:r>
            </w:ins>
          </w:p>
          <w:p w14:paraId="36F93613" w14:textId="77777777" w:rsidR="0033645B" w:rsidRPr="009329BA" w:rsidRDefault="0033645B" w:rsidP="0033645B">
            <w:pPr>
              <w:pStyle w:val="NormalWeb"/>
              <w:shd w:val="clear" w:color="auto" w:fill="FFFFFF"/>
              <w:spacing w:before="0" w:beforeAutospacing="0" w:after="0" w:afterAutospacing="0"/>
              <w:rPr>
                <w:ins w:id="277" w:author="kalla madhu" w:date="2024-07-14T10:51:00Z" w16du:dateUtc="2024-07-14T05:21:00Z"/>
                <w:rFonts w:ascii="Consolas" w:hAnsi="Consolas"/>
                <w:color w:val="000000"/>
                <w:sz w:val="28"/>
                <w:szCs w:val="28"/>
              </w:rPr>
            </w:pPr>
            <w:ins w:id="278" w:author="kalla madhu" w:date="2024-07-14T10:51:00Z" w16du:dateUtc="2024-07-14T05:21:00Z">
              <w:r w:rsidRPr="009329BA">
                <w:rPr>
                  <w:rFonts w:ascii="Consolas" w:hAnsi="Consolas"/>
                  <w:color w:val="BF5F3F"/>
                  <w:sz w:val="28"/>
                  <w:szCs w:val="28"/>
                </w:rPr>
                <w:t>&lt;%</w:t>
              </w:r>
            </w:ins>
          </w:p>
          <w:p w14:paraId="119C4C19" w14:textId="77777777" w:rsidR="0033645B" w:rsidRPr="009329BA" w:rsidRDefault="0033645B" w:rsidP="0033645B">
            <w:pPr>
              <w:pStyle w:val="NormalWeb"/>
              <w:shd w:val="clear" w:color="auto" w:fill="FFFFFF"/>
              <w:spacing w:before="0" w:beforeAutospacing="0" w:after="0" w:afterAutospacing="0"/>
              <w:rPr>
                <w:ins w:id="279" w:author="kalla madhu" w:date="2024-07-14T10:51:00Z" w16du:dateUtc="2024-07-14T05:21:00Z"/>
                <w:rFonts w:ascii="Consolas" w:hAnsi="Consolas"/>
                <w:color w:val="000000"/>
                <w:sz w:val="28"/>
                <w:szCs w:val="28"/>
              </w:rPr>
            </w:pPr>
            <w:ins w:id="280" w:author="kalla madhu" w:date="2024-07-14T10:51:00Z" w16du:dateUtc="2024-07-14T05:21:00Z">
              <w:r w:rsidRPr="009329BA">
                <w:rPr>
                  <w:rFonts w:ascii="Consolas" w:hAnsi="Consolas"/>
                  <w:color w:val="000000"/>
                  <w:sz w:val="28"/>
                  <w:szCs w:val="28"/>
                </w:rPr>
                <w:tab/>
              </w:r>
              <w:proofErr w:type="gramStart"/>
              <w:r w:rsidRPr="009329BA">
                <w:rPr>
                  <w:rFonts w:ascii="Consolas" w:hAnsi="Consolas"/>
                  <w:b/>
                  <w:bCs/>
                  <w:color w:val="7F0055"/>
                  <w:sz w:val="28"/>
                  <w:szCs w:val="28"/>
                </w:rPr>
                <w:t>for</w:t>
              </w:r>
              <w:r w:rsidRPr="009329BA">
                <w:rPr>
                  <w:rFonts w:ascii="Consolas" w:hAnsi="Consolas"/>
                  <w:color w:val="000000"/>
                  <w:sz w:val="28"/>
                  <w:szCs w:val="28"/>
                </w:rPr>
                <w:t>(</w:t>
              </w:r>
              <w:proofErr w:type="gramEnd"/>
              <w:r w:rsidRPr="009329BA">
                <w:rPr>
                  <w:rFonts w:ascii="Consolas" w:hAnsi="Consolas"/>
                  <w:b/>
                  <w:bCs/>
                  <w:color w:val="7F0055"/>
                  <w:sz w:val="28"/>
                  <w:szCs w:val="28"/>
                </w:rPr>
                <w:t>int</w:t>
              </w:r>
              <w:r w:rsidRPr="009329BA">
                <w:rPr>
                  <w:rFonts w:ascii="Consolas" w:hAnsi="Consolas"/>
                  <w:color w:val="000000"/>
                  <w:sz w:val="28"/>
                  <w:szCs w:val="28"/>
                </w:rPr>
                <w:t xml:space="preserve"> </w:t>
              </w:r>
              <w:proofErr w:type="spellStart"/>
              <w:r w:rsidRPr="009329BA">
                <w:rPr>
                  <w:rFonts w:ascii="Consolas" w:hAnsi="Consolas"/>
                  <w:color w:val="000000"/>
                  <w:sz w:val="28"/>
                  <w:szCs w:val="28"/>
                </w:rPr>
                <w:t>i</w:t>
              </w:r>
              <w:proofErr w:type="spellEnd"/>
              <w:r w:rsidRPr="009329BA">
                <w:rPr>
                  <w:rFonts w:ascii="Consolas" w:hAnsi="Consolas"/>
                  <w:color w:val="000000"/>
                  <w:sz w:val="28"/>
                  <w:szCs w:val="28"/>
                </w:rPr>
                <w:t>=1;i&lt;=10;i++)</w:t>
              </w:r>
            </w:ins>
          </w:p>
          <w:p w14:paraId="342022B7" w14:textId="77777777" w:rsidR="0033645B" w:rsidRPr="009329BA" w:rsidRDefault="0033645B" w:rsidP="0033645B">
            <w:pPr>
              <w:pStyle w:val="NormalWeb"/>
              <w:shd w:val="clear" w:color="auto" w:fill="FFFFFF"/>
              <w:spacing w:before="0" w:beforeAutospacing="0" w:after="0" w:afterAutospacing="0"/>
              <w:rPr>
                <w:ins w:id="281" w:author="kalla madhu" w:date="2024-07-14T10:51:00Z" w16du:dateUtc="2024-07-14T05:21:00Z"/>
                <w:rFonts w:ascii="Consolas" w:hAnsi="Consolas"/>
                <w:color w:val="000000"/>
                <w:sz w:val="28"/>
                <w:szCs w:val="28"/>
              </w:rPr>
            </w:pPr>
            <w:ins w:id="282" w:author="kalla madhu" w:date="2024-07-14T10:51:00Z" w16du:dateUtc="2024-07-14T05:21:00Z">
              <w:r w:rsidRPr="009329BA">
                <w:rPr>
                  <w:rFonts w:ascii="Consolas" w:hAnsi="Consolas"/>
                  <w:color w:val="000000"/>
                  <w:sz w:val="28"/>
                  <w:szCs w:val="28"/>
                </w:rPr>
                <w:tab/>
                <w:t>{</w:t>
              </w:r>
            </w:ins>
          </w:p>
          <w:p w14:paraId="4FE092D5" w14:textId="77777777" w:rsidR="0033645B" w:rsidRPr="009329BA" w:rsidRDefault="0033645B" w:rsidP="0033645B">
            <w:pPr>
              <w:pStyle w:val="NormalWeb"/>
              <w:shd w:val="clear" w:color="auto" w:fill="FFFFFF"/>
              <w:spacing w:before="0" w:beforeAutospacing="0" w:after="0" w:afterAutospacing="0"/>
              <w:rPr>
                <w:ins w:id="283" w:author="kalla madhu" w:date="2024-07-14T10:51:00Z" w16du:dateUtc="2024-07-14T05:21:00Z"/>
                <w:rFonts w:ascii="Consolas" w:hAnsi="Consolas"/>
                <w:color w:val="000000"/>
                <w:sz w:val="28"/>
                <w:szCs w:val="28"/>
              </w:rPr>
            </w:pPr>
            <w:ins w:id="284" w:author="kalla madhu" w:date="2024-07-14T10:51:00Z" w16du:dateUtc="2024-07-14T05:21: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3F7F5F"/>
                  <w:sz w:val="28"/>
                  <w:szCs w:val="28"/>
                </w:rPr>
                <w:t>//out is implicit object</w:t>
              </w:r>
            </w:ins>
          </w:p>
          <w:p w14:paraId="756DD2BD" w14:textId="77777777" w:rsidR="0033645B" w:rsidRPr="009329BA" w:rsidRDefault="0033645B" w:rsidP="0033645B">
            <w:pPr>
              <w:pStyle w:val="NormalWeb"/>
              <w:shd w:val="clear" w:color="auto" w:fill="FFFFFF"/>
              <w:spacing w:before="0" w:beforeAutospacing="0" w:after="0" w:afterAutospacing="0"/>
              <w:rPr>
                <w:ins w:id="285" w:author="kalla madhu" w:date="2024-07-14T10:51:00Z" w16du:dateUtc="2024-07-14T05:21:00Z"/>
                <w:rFonts w:ascii="Consolas" w:hAnsi="Consolas"/>
                <w:color w:val="000000"/>
                <w:sz w:val="28"/>
                <w:szCs w:val="28"/>
              </w:rPr>
            </w:pPr>
            <w:ins w:id="286" w:author="kalla madhu" w:date="2024-07-14T10:51:00Z" w16du:dateUtc="2024-07-14T05:21:00Z">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out.println</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w:t>
              </w:r>
              <w:proofErr w:type="spellStart"/>
              <w:r w:rsidRPr="009329BA">
                <w:rPr>
                  <w:rFonts w:ascii="Consolas" w:hAnsi="Consolas"/>
                  <w:color w:val="2A00FF"/>
                  <w:sz w:val="28"/>
                  <w:szCs w:val="28"/>
                </w:rPr>
                <w:t>i</w:t>
              </w:r>
              <w:proofErr w:type="spellEnd"/>
              <w:r w:rsidRPr="009329BA">
                <w:rPr>
                  <w:rFonts w:ascii="Consolas" w:hAnsi="Consolas"/>
                  <w:color w:val="2A00FF"/>
                  <w:sz w:val="28"/>
                  <w:szCs w:val="28"/>
                </w:rPr>
                <w:t>="</w:t>
              </w:r>
              <w:r w:rsidRPr="009329BA">
                <w:rPr>
                  <w:rFonts w:ascii="Consolas" w:hAnsi="Consolas"/>
                  <w:color w:val="000000"/>
                  <w:sz w:val="28"/>
                  <w:szCs w:val="28"/>
                </w:rPr>
                <w:t>+</w:t>
              </w:r>
              <w:proofErr w:type="spellStart"/>
              <w:r w:rsidRPr="009329BA">
                <w:rPr>
                  <w:rFonts w:ascii="Consolas" w:hAnsi="Consolas"/>
                  <w:color w:val="000000"/>
                  <w:sz w:val="28"/>
                  <w:szCs w:val="28"/>
                </w:rPr>
                <w:t>i</w:t>
              </w:r>
              <w:proofErr w:type="spellEnd"/>
              <w:r w:rsidRPr="009329BA">
                <w:rPr>
                  <w:rFonts w:ascii="Consolas" w:hAnsi="Consolas"/>
                  <w:color w:val="000000"/>
                  <w:sz w:val="28"/>
                  <w:szCs w:val="28"/>
                </w:rPr>
                <w:t>+</w:t>
              </w:r>
              <w:r w:rsidRPr="009329BA">
                <w:rPr>
                  <w:rFonts w:ascii="Consolas" w:hAnsi="Consolas"/>
                  <w:color w:val="2A00FF"/>
                  <w:sz w:val="28"/>
                  <w:szCs w:val="28"/>
                </w:rPr>
                <w:t>"&lt;</w:t>
              </w:r>
              <w:proofErr w:type="spellStart"/>
              <w:r w:rsidRPr="009329BA">
                <w:rPr>
                  <w:rFonts w:ascii="Consolas" w:hAnsi="Consolas"/>
                  <w:color w:val="2A00FF"/>
                  <w:sz w:val="28"/>
                  <w:szCs w:val="28"/>
                </w:rPr>
                <w:t>br</w:t>
              </w:r>
              <w:proofErr w:type="spellEnd"/>
              <w:r w:rsidRPr="009329BA">
                <w:rPr>
                  <w:rFonts w:ascii="Consolas" w:hAnsi="Consolas"/>
                  <w:color w:val="2A00FF"/>
                  <w:sz w:val="28"/>
                  <w:szCs w:val="28"/>
                </w:rPr>
                <w:t>&gt;"</w:t>
              </w:r>
              <w:r w:rsidRPr="009329BA">
                <w:rPr>
                  <w:rFonts w:ascii="Consolas" w:hAnsi="Consolas"/>
                  <w:color w:val="000000"/>
                  <w:sz w:val="28"/>
                  <w:szCs w:val="28"/>
                </w:rPr>
                <w:t>);</w:t>
              </w:r>
            </w:ins>
          </w:p>
          <w:p w14:paraId="113A82F1" w14:textId="77777777" w:rsidR="0033645B" w:rsidRPr="009329BA" w:rsidRDefault="0033645B" w:rsidP="0033645B">
            <w:pPr>
              <w:pStyle w:val="NormalWeb"/>
              <w:shd w:val="clear" w:color="auto" w:fill="FFFFFF"/>
              <w:spacing w:before="0" w:beforeAutospacing="0" w:after="0" w:afterAutospacing="0"/>
              <w:rPr>
                <w:ins w:id="287" w:author="kalla madhu" w:date="2024-07-14T10:51:00Z" w16du:dateUtc="2024-07-14T05:21:00Z"/>
                <w:rFonts w:ascii="Consolas" w:hAnsi="Consolas"/>
                <w:color w:val="000000"/>
                <w:sz w:val="28"/>
                <w:szCs w:val="28"/>
              </w:rPr>
            </w:pPr>
            <w:ins w:id="288" w:author="kalla madhu" w:date="2024-07-14T10:51:00Z" w16du:dateUtc="2024-07-14T05:21:00Z">
              <w:r w:rsidRPr="009329BA">
                <w:rPr>
                  <w:rFonts w:ascii="Consolas" w:hAnsi="Consolas"/>
                  <w:color w:val="000000"/>
                  <w:sz w:val="28"/>
                  <w:szCs w:val="28"/>
                </w:rPr>
                <w:tab/>
                <w:t>}</w:t>
              </w:r>
            </w:ins>
          </w:p>
          <w:p w14:paraId="0CBE08C8" w14:textId="77777777" w:rsidR="0033645B" w:rsidRPr="009329BA" w:rsidRDefault="0033645B" w:rsidP="0033645B">
            <w:pPr>
              <w:pStyle w:val="NormalWeb"/>
              <w:shd w:val="clear" w:color="auto" w:fill="FFFFFF"/>
              <w:spacing w:before="0" w:beforeAutospacing="0" w:after="0" w:afterAutospacing="0"/>
              <w:rPr>
                <w:ins w:id="289" w:author="kalla madhu" w:date="2024-07-14T10:51:00Z" w16du:dateUtc="2024-07-14T05:21:00Z"/>
                <w:rFonts w:ascii="Consolas" w:hAnsi="Consolas"/>
                <w:color w:val="000000"/>
                <w:sz w:val="28"/>
                <w:szCs w:val="28"/>
              </w:rPr>
            </w:pPr>
            <w:ins w:id="290" w:author="kalla madhu" w:date="2024-07-14T10:51:00Z" w16du:dateUtc="2024-07-14T05:21:00Z">
              <w:r w:rsidRPr="009329BA">
                <w:rPr>
                  <w:rFonts w:ascii="Consolas" w:hAnsi="Consolas"/>
                  <w:color w:val="BF5F3F"/>
                  <w:sz w:val="28"/>
                  <w:szCs w:val="28"/>
                </w:rPr>
                <w:t>%&gt;</w:t>
              </w:r>
            </w:ins>
          </w:p>
          <w:p w14:paraId="7163A118" w14:textId="77777777" w:rsidR="0033645B" w:rsidRPr="009329BA" w:rsidRDefault="0033645B" w:rsidP="0033645B">
            <w:pPr>
              <w:pStyle w:val="NormalWeb"/>
              <w:shd w:val="clear" w:color="auto" w:fill="FFFFFF"/>
              <w:spacing w:before="0" w:beforeAutospacing="0" w:after="0" w:afterAutospacing="0"/>
              <w:rPr>
                <w:ins w:id="291" w:author="kalla madhu" w:date="2024-07-14T10:51:00Z" w16du:dateUtc="2024-07-14T05:21:00Z"/>
                <w:rFonts w:ascii="Consolas" w:hAnsi="Consolas"/>
                <w:color w:val="000000"/>
                <w:sz w:val="28"/>
                <w:szCs w:val="28"/>
              </w:rPr>
            </w:pPr>
            <w:ins w:id="292" w:author="kalla madhu" w:date="2024-07-14T10:51:00Z" w16du:dateUtc="2024-07-14T05:21:00Z">
              <w:r w:rsidRPr="009329BA">
                <w:rPr>
                  <w:rFonts w:ascii="Consolas" w:hAnsi="Consolas"/>
                  <w:color w:val="008080"/>
                  <w:sz w:val="28"/>
                  <w:szCs w:val="28"/>
                </w:rPr>
                <w:t>&lt;/</w:t>
              </w:r>
              <w:r w:rsidRPr="009329BA">
                <w:rPr>
                  <w:rFonts w:ascii="Consolas" w:hAnsi="Consolas"/>
                  <w:color w:val="3F7F7F"/>
                  <w:sz w:val="28"/>
                  <w:szCs w:val="28"/>
                </w:rPr>
                <w:t>body</w:t>
              </w:r>
              <w:r w:rsidRPr="009329BA">
                <w:rPr>
                  <w:rFonts w:ascii="Consolas" w:hAnsi="Consolas"/>
                  <w:color w:val="008080"/>
                  <w:sz w:val="28"/>
                  <w:szCs w:val="28"/>
                </w:rPr>
                <w:t>&gt;</w:t>
              </w:r>
            </w:ins>
          </w:p>
          <w:p w14:paraId="6834ADA2" w14:textId="1A5DEFC2" w:rsidR="0033645B" w:rsidRPr="009329BA" w:rsidRDefault="0033645B">
            <w:pPr>
              <w:pStyle w:val="NormalWeb"/>
              <w:shd w:val="clear" w:color="auto" w:fill="FFFFFF"/>
              <w:spacing w:before="0" w:beforeAutospacing="0" w:after="0" w:afterAutospacing="0"/>
              <w:rPr>
                <w:ins w:id="293" w:author="kalla madhu" w:date="2024-07-14T10:51:00Z" w16du:dateUtc="2024-07-14T05:21:00Z"/>
                <w:rFonts w:ascii="Consolas" w:hAnsi="Consolas"/>
                <w:color w:val="000000"/>
                <w:sz w:val="28"/>
                <w:szCs w:val="28"/>
                <w:rPrChange w:id="294" w:author="kalla madhu" w:date="2024-07-18T10:21:00Z" w16du:dateUtc="2024-07-18T04:51:00Z">
                  <w:rPr>
                    <w:ins w:id="295" w:author="kalla madhu" w:date="2024-07-14T10:51:00Z" w16du:dateUtc="2024-07-14T05:21:00Z"/>
                    <w:b/>
                    <w:bCs/>
                    <w:sz w:val="32"/>
                    <w:szCs w:val="32"/>
                    <w:u w:val="single"/>
                  </w:rPr>
                </w:rPrChange>
              </w:rPr>
              <w:pPrChange w:id="296" w:author="kalla madhu" w:date="2024-07-14T10:51:00Z" w16du:dateUtc="2024-07-14T05:21:00Z">
                <w:pPr>
                  <w:jc w:val="both"/>
                </w:pPr>
              </w:pPrChange>
            </w:pPr>
            <w:ins w:id="297" w:author="kalla madhu" w:date="2024-07-14T10:51:00Z" w16du:dateUtc="2024-07-14T05:21:00Z">
              <w:r w:rsidRPr="009329BA">
                <w:rPr>
                  <w:rFonts w:ascii="Consolas" w:hAnsi="Consolas"/>
                  <w:color w:val="008080"/>
                  <w:sz w:val="28"/>
                  <w:szCs w:val="28"/>
                </w:rPr>
                <w:t>&lt;/</w:t>
              </w:r>
              <w:r w:rsidRPr="009329BA">
                <w:rPr>
                  <w:rFonts w:ascii="Consolas" w:hAnsi="Consolas"/>
                  <w:color w:val="3F7F7F"/>
                  <w:sz w:val="28"/>
                  <w:szCs w:val="28"/>
                </w:rPr>
                <w:t>html</w:t>
              </w:r>
              <w:r w:rsidRPr="009329BA">
                <w:rPr>
                  <w:rFonts w:ascii="Consolas" w:hAnsi="Consolas"/>
                  <w:color w:val="008080"/>
                  <w:sz w:val="28"/>
                  <w:szCs w:val="28"/>
                </w:rPr>
                <w:t>&gt;</w:t>
              </w:r>
            </w:ins>
          </w:p>
        </w:tc>
      </w:tr>
    </w:tbl>
    <w:p w14:paraId="2B4CA61A" w14:textId="77777777" w:rsidR="0033645B" w:rsidRPr="009329BA" w:rsidRDefault="0033645B" w:rsidP="00752A05">
      <w:pPr>
        <w:jc w:val="both"/>
        <w:rPr>
          <w:ins w:id="298" w:author="kalla madhu" w:date="2024-07-14T10:51:00Z" w16du:dateUtc="2024-07-14T05:21:00Z"/>
          <w:b/>
          <w:bCs/>
          <w:sz w:val="32"/>
          <w:szCs w:val="32"/>
          <w:rPrChange w:id="299" w:author="kalla madhu" w:date="2024-07-18T10:21:00Z" w16du:dateUtc="2024-07-18T04:51:00Z">
            <w:rPr>
              <w:ins w:id="300" w:author="kalla madhu" w:date="2024-07-14T10:51:00Z" w16du:dateUtc="2024-07-14T05:21:00Z"/>
              <w:b/>
              <w:bCs/>
              <w:sz w:val="32"/>
              <w:szCs w:val="32"/>
              <w:u w:val="single"/>
            </w:rPr>
          </w:rPrChange>
        </w:rPr>
      </w:pPr>
    </w:p>
    <w:p w14:paraId="467F6084" w14:textId="565616FF" w:rsidR="0033645B" w:rsidRPr="009329BA" w:rsidRDefault="00C64ABA" w:rsidP="00752A05">
      <w:pPr>
        <w:jc w:val="both"/>
        <w:rPr>
          <w:ins w:id="301" w:author="kalla madhu" w:date="2024-07-14T10:58:00Z" w16du:dateUtc="2024-07-14T05:28:00Z"/>
          <w:b/>
          <w:bCs/>
          <w:sz w:val="32"/>
          <w:szCs w:val="32"/>
          <w:rPrChange w:id="302" w:author="kalla madhu" w:date="2024-07-18T10:21:00Z" w16du:dateUtc="2024-07-18T04:51:00Z">
            <w:rPr>
              <w:ins w:id="303" w:author="kalla madhu" w:date="2024-07-14T10:58:00Z" w16du:dateUtc="2024-07-14T05:28:00Z"/>
              <w:b/>
              <w:bCs/>
              <w:sz w:val="32"/>
              <w:szCs w:val="32"/>
              <w:u w:val="single"/>
            </w:rPr>
          </w:rPrChange>
        </w:rPr>
      </w:pPr>
      <w:ins w:id="304" w:author="kalla madhu" w:date="2024-07-14T10:57:00Z" w16du:dateUtc="2024-07-14T05:27:00Z">
        <w:r w:rsidRPr="009329BA">
          <w:rPr>
            <w:b/>
            <w:bCs/>
            <w:sz w:val="32"/>
            <w:szCs w:val="32"/>
            <w:rPrChange w:id="305" w:author="kalla madhu" w:date="2024-07-18T10:21:00Z" w16du:dateUtc="2024-07-18T04:51:00Z">
              <w:rPr>
                <w:b/>
                <w:bCs/>
                <w:sz w:val="32"/>
                <w:szCs w:val="32"/>
                <w:u w:val="single"/>
              </w:rPr>
            </w:rPrChange>
          </w:rPr>
          <w:t>Same as above but I have used</w:t>
        </w:r>
      </w:ins>
      <w:ins w:id="306" w:author="kalla madhu" w:date="2024-07-14T10:58:00Z" w16du:dateUtc="2024-07-14T05:28:00Z">
        <w:r w:rsidRPr="009329BA">
          <w:rPr>
            <w:b/>
            <w:bCs/>
            <w:sz w:val="32"/>
            <w:szCs w:val="32"/>
            <w:rPrChange w:id="307" w:author="kalla madhu" w:date="2024-07-18T10:21:00Z" w16du:dateUtc="2024-07-18T04:51:00Z">
              <w:rPr>
                <w:b/>
                <w:bCs/>
                <w:sz w:val="32"/>
                <w:szCs w:val="32"/>
                <w:u w:val="single"/>
              </w:rPr>
            </w:rPrChange>
          </w:rPr>
          <w:t xml:space="preserve"> expression and </w:t>
        </w:r>
        <w:proofErr w:type="spellStart"/>
        <w:r w:rsidRPr="009329BA">
          <w:rPr>
            <w:b/>
            <w:bCs/>
            <w:sz w:val="32"/>
            <w:szCs w:val="32"/>
            <w:rPrChange w:id="308" w:author="kalla madhu" w:date="2024-07-18T10:21:00Z" w16du:dateUtc="2024-07-18T04:51:00Z">
              <w:rPr>
                <w:b/>
                <w:bCs/>
                <w:sz w:val="32"/>
                <w:szCs w:val="32"/>
                <w:u w:val="single"/>
              </w:rPr>
            </w:rPrChange>
          </w:rPr>
          <w:t>scriptlet</w:t>
        </w:r>
        <w:proofErr w:type="spellEnd"/>
      </w:ins>
    </w:p>
    <w:tbl>
      <w:tblPr>
        <w:tblStyle w:val="TableGrid"/>
        <w:tblW w:w="0" w:type="auto"/>
        <w:tblLook w:val="04A0" w:firstRow="1" w:lastRow="0" w:firstColumn="1" w:lastColumn="0" w:noHBand="0" w:noVBand="1"/>
      </w:tblPr>
      <w:tblGrid>
        <w:gridCol w:w="8296"/>
      </w:tblGrid>
      <w:tr w:rsidR="00C64ABA" w:rsidRPr="009329BA" w14:paraId="2F4D32F9" w14:textId="77777777" w:rsidTr="00C64ABA">
        <w:trPr>
          <w:ins w:id="309" w:author="kalla madhu" w:date="2024-07-14T10:58:00Z"/>
        </w:trPr>
        <w:tc>
          <w:tcPr>
            <w:tcW w:w="8296" w:type="dxa"/>
          </w:tcPr>
          <w:p w14:paraId="45A3EFE4" w14:textId="77777777" w:rsidR="00C64ABA" w:rsidRPr="009329BA" w:rsidRDefault="00C64ABA" w:rsidP="00C64ABA">
            <w:pPr>
              <w:pStyle w:val="NormalWeb"/>
              <w:shd w:val="clear" w:color="auto" w:fill="FFFFFF"/>
              <w:spacing w:before="0" w:beforeAutospacing="0" w:after="0" w:afterAutospacing="0"/>
              <w:rPr>
                <w:ins w:id="310" w:author="kalla madhu" w:date="2024-07-14T10:58:00Z" w16du:dateUtc="2024-07-14T05:28:00Z"/>
                <w:rFonts w:ascii="Consolas" w:hAnsi="Consolas"/>
                <w:color w:val="000000"/>
                <w:sz w:val="28"/>
                <w:szCs w:val="28"/>
              </w:rPr>
            </w:pPr>
            <w:ins w:id="311" w:author="kalla madhu" w:date="2024-07-14T10:58:00Z" w16du:dateUtc="2024-07-14T05:28:00Z">
              <w:r w:rsidRPr="009329BA">
                <w:rPr>
                  <w:rFonts w:ascii="Consolas" w:hAnsi="Consolas"/>
                  <w:color w:val="BF5F3F"/>
                  <w:sz w:val="28"/>
                  <w:szCs w:val="28"/>
                </w:rPr>
                <w:t>&lt;%@</w:t>
              </w:r>
              <w:r w:rsidRPr="009329BA">
                <w:rPr>
                  <w:rFonts w:ascii="Consolas" w:hAnsi="Consolas"/>
                  <w:color w:val="000000"/>
                  <w:sz w:val="28"/>
                  <w:szCs w:val="28"/>
                </w:rPr>
                <w:t xml:space="preserve"> </w:t>
              </w:r>
              <w:r w:rsidRPr="009329BA">
                <w:rPr>
                  <w:rFonts w:ascii="Consolas" w:hAnsi="Consolas"/>
                  <w:color w:val="3F7F7F"/>
                  <w:sz w:val="28"/>
                  <w:szCs w:val="28"/>
                </w:rPr>
                <w:t>page</w:t>
              </w:r>
              <w:r w:rsidRPr="009329BA">
                <w:rPr>
                  <w:rFonts w:ascii="Consolas" w:hAnsi="Consolas"/>
                  <w:color w:val="000000"/>
                  <w:sz w:val="28"/>
                  <w:szCs w:val="28"/>
                </w:rPr>
                <w:t xml:space="preserve"> </w:t>
              </w:r>
              <w:r w:rsidRPr="009329BA">
                <w:rPr>
                  <w:rFonts w:ascii="Consolas" w:hAnsi="Consolas"/>
                  <w:color w:val="7F007F"/>
                  <w:sz w:val="28"/>
                  <w:szCs w:val="28"/>
                </w:rPr>
                <w:t>language</w:t>
              </w:r>
              <w:r w:rsidRPr="009329BA">
                <w:rPr>
                  <w:rFonts w:ascii="Consolas" w:hAnsi="Consolas"/>
                  <w:color w:val="000000"/>
                  <w:sz w:val="28"/>
                  <w:szCs w:val="28"/>
                </w:rPr>
                <w:t>=</w:t>
              </w:r>
              <w:r w:rsidRPr="009329BA">
                <w:rPr>
                  <w:rFonts w:ascii="Consolas" w:hAnsi="Consolas"/>
                  <w:i/>
                  <w:iCs/>
                  <w:color w:val="2A00FF"/>
                  <w:sz w:val="28"/>
                  <w:szCs w:val="28"/>
                </w:rPr>
                <w:t>"java"</w:t>
              </w:r>
              <w:r w:rsidRPr="009329BA">
                <w:rPr>
                  <w:rFonts w:ascii="Consolas" w:hAnsi="Consolas"/>
                  <w:color w:val="000000"/>
                  <w:sz w:val="28"/>
                  <w:szCs w:val="28"/>
                </w:rPr>
                <w:t xml:space="preserve"> </w:t>
              </w:r>
              <w:proofErr w:type="spellStart"/>
              <w:r w:rsidRPr="009329BA">
                <w:rPr>
                  <w:rFonts w:ascii="Consolas" w:hAnsi="Consolas"/>
                  <w:color w:val="7F007F"/>
                  <w:sz w:val="28"/>
                  <w:szCs w:val="28"/>
                </w:rPr>
                <w:t>contentType</w:t>
              </w:r>
              <w:proofErr w:type="spellEnd"/>
              <w:r w:rsidRPr="009329BA">
                <w:rPr>
                  <w:rFonts w:ascii="Consolas" w:hAnsi="Consolas"/>
                  <w:color w:val="000000"/>
                  <w:sz w:val="28"/>
                  <w:szCs w:val="28"/>
                </w:rPr>
                <w:t>=</w:t>
              </w:r>
              <w:r w:rsidRPr="009329BA">
                <w:rPr>
                  <w:rFonts w:ascii="Consolas" w:hAnsi="Consolas"/>
                  <w:i/>
                  <w:iCs/>
                  <w:color w:val="2A00FF"/>
                  <w:sz w:val="28"/>
                  <w:szCs w:val="28"/>
                </w:rPr>
                <w:t>"text/html; charset=UTF-8"</w:t>
              </w:r>
            </w:ins>
          </w:p>
          <w:p w14:paraId="3D36CC81" w14:textId="77777777" w:rsidR="00C64ABA" w:rsidRPr="009329BA" w:rsidRDefault="00C64ABA" w:rsidP="00C64ABA">
            <w:pPr>
              <w:pStyle w:val="NormalWeb"/>
              <w:shd w:val="clear" w:color="auto" w:fill="FFFFFF"/>
              <w:spacing w:before="0" w:beforeAutospacing="0" w:after="0" w:afterAutospacing="0"/>
              <w:rPr>
                <w:ins w:id="312" w:author="kalla madhu" w:date="2024-07-14T10:58:00Z" w16du:dateUtc="2024-07-14T05:28:00Z"/>
                <w:rFonts w:ascii="Consolas" w:hAnsi="Consolas"/>
                <w:color w:val="000000"/>
                <w:sz w:val="28"/>
                <w:szCs w:val="28"/>
              </w:rPr>
            </w:pPr>
            <w:ins w:id="313" w:author="kalla madhu" w:date="2024-07-14T10:58:00Z" w16du:dateUtc="2024-07-14T05:28:00Z">
              <w:r w:rsidRPr="009329BA">
                <w:rPr>
                  <w:rFonts w:ascii="Consolas" w:hAnsi="Consolas"/>
                  <w:color w:val="000000"/>
                  <w:sz w:val="28"/>
                  <w:szCs w:val="28"/>
                </w:rPr>
                <w:t xml:space="preserve">    </w:t>
              </w:r>
              <w:proofErr w:type="spellStart"/>
              <w:r w:rsidRPr="009329BA">
                <w:rPr>
                  <w:rFonts w:ascii="Consolas" w:hAnsi="Consolas"/>
                  <w:color w:val="7F007F"/>
                  <w:sz w:val="28"/>
                  <w:szCs w:val="28"/>
                </w:rPr>
                <w:t>pageEncoding</w:t>
              </w:r>
              <w:proofErr w:type="spellEnd"/>
              <w:r w:rsidRPr="009329BA">
                <w:rPr>
                  <w:rFonts w:ascii="Consolas" w:hAnsi="Consolas"/>
                  <w:color w:val="000000"/>
                  <w:sz w:val="28"/>
                  <w:szCs w:val="28"/>
                </w:rPr>
                <w:t>=</w:t>
              </w:r>
              <w:r w:rsidRPr="009329BA">
                <w:rPr>
                  <w:rFonts w:ascii="Consolas" w:hAnsi="Consolas"/>
                  <w:i/>
                  <w:iCs/>
                  <w:color w:val="2A00FF"/>
                  <w:sz w:val="28"/>
                  <w:szCs w:val="28"/>
                </w:rPr>
                <w:t>"UTF-8"</w:t>
              </w:r>
              <w:r w:rsidRPr="009329BA">
                <w:rPr>
                  <w:rFonts w:ascii="Consolas" w:hAnsi="Consolas"/>
                  <w:color w:val="BF5F3F"/>
                  <w:sz w:val="28"/>
                  <w:szCs w:val="28"/>
                </w:rPr>
                <w:t>%&gt;</w:t>
              </w:r>
            </w:ins>
          </w:p>
          <w:p w14:paraId="7A50400F" w14:textId="77777777" w:rsidR="00C64ABA" w:rsidRPr="009329BA" w:rsidRDefault="00C64ABA" w:rsidP="00C64ABA">
            <w:pPr>
              <w:pStyle w:val="NormalWeb"/>
              <w:shd w:val="clear" w:color="auto" w:fill="FFFFFF"/>
              <w:spacing w:before="0" w:beforeAutospacing="0" w:after="0" w:afterAutospacing="0"/>
              <w:rPr>
                <w:ins w:id="314" w:author="kalla madhu" w:date="2024-07-14T10:58:00Z" w16du:dateUtc="2024-07-14T05:28:00Z"/>
                <w:rFonts w:ascii="Consolas" w:hAnsi="Consolas"/>
                <w:color w:val="000000"/>
                <w:sz w:val="28"/>
                <w:szCs w:val="28"/>
              </w:rPr>
            </w:pPr>
            <w:ins w:id="315" w:author="kalla madhu" w:date="2024-07-14T10:58:00Z" w16du:dateUtc="2024-07-14T05:28:00Z">
              <w:r w:rsidRPr="009329BA">
                <w:rPr>
                  <w:rFonts w:ascii="Consolas" w:hAnsi="Consolas"/>
                  <w:color w:val="008080"/>
                  <w:sz w:val="28"/>
                  <w:szCs w:val="28"/>
                </w:rPr>
                <w:t>&lt;!</w:t>
              </w:r>
              <w:r w:rsidRPr="009329BA">
                <w:rPr>
                  <w:rFonts w:ascii="Consolas" w:hAnsi="Consolas"/>
                  <w:color w:val="3F7F7F"/>
                  <w:sz w:val="28"/>
                  <w:szCs w:val="28"/>
                </w:rPr>
                <w:t>DOCTYPE</w:t>
              </w:r>
              <w:r w:rsidRPr="009329BA">
                <w:rPr>
                  <w:rFonts w:ascii="Consolas" w:hAnsi="Consolas"/>
                  <w:color w:val="000000"/>
                  <w:sz w:val="28"/>
                  <w:szCs w:val="28"/>
                </w:rPr>
                <w:t xml:space="preserve"> </w:t>
              </w:r>
              <w:r w:rsidRPr="009329BA">
                <w:rPr>
                  <w:rFonts w:ascii="Consolas" w:hAnsi="Consolas"/>
                  <w:color w:val="008080"/>
                  <w:sz w:val="28"/>
                  <w:szCs w:val="28"/>
                </w:rPr>
                <w:t>html&gt;</w:t>
              </w:r>
            </w:ins>
          </w:p>
          <w:p w14:paraId="73B67F6D" w14:textId="77777777" w:rsidR="00C64ABA" w:rsidRPr="009329BA" w:rsidRDefault="00C64ABA" w:rsidP="00C64ABA">
            <w:pPr>
              <w:pStyle w:val="NormalWeb"/>
              <w:shd w:val="clear" w:color="auto" w:fill="FFFFFF"/>
              <w:spacing w:before="0" w:beforeAutospacing="0" w:after="0" w:afterAutospacing="0"/>
              <w:rPr>
                <w:ins w:id="316" w:author="kalla madhu" w:date="2024-07-14T10:58:00Z" w16du:dateUtc="2024-07-14T05:28:00Z"/>
                <w:rFonts w:ascii="Consolas" w:hAnsi="Consolas"/>
                <w:color w:val="000000"/>
                <w:sz w:val="28"/>
                <w:szCs w:val="28"/>
              </w:rPr>
            </w:pPr>
            <w:ins w:id="317" w:author="kalla madhu" w:date="2024-07-14T10:58:00Z" w16du:dateUtc="2024-07-14T05:28:00Z">
              <w:r w:rsidRPr="009329BA">
                <w:rPr>
                  <w:rFonts w:ascii="Consolas" w:hAnsi="Consolas"/>
                  <w:color w:val="008080"/>
                  <w:sz w:val="28"/>
                  <w:szCs w:val="28"/>
                </w:rPr>
                <w:t>&lt;</w:t>
              </w:r>
              <w:r w:rsidRPr="009329BA">
                <w:rPr>
                  <w:rFonts w:ascii="Consolas" w:hAnsi="Consolas"/>
                  <w:color w:val="3F7F7F"/>
                  <w:sz w:val="28"/>
                  <w:szCs w:val="28"/>
                </w:rPr>
                <w:t>html</w:t>
              </w:r>
              <w:r w:rsidRPr="009329BA">
                <w:rPr>
                  <w:rFonts w:ascii="Consolas" w:hAnsi="Consolas"/>
                  <w:color w:val="008080"/>
                  <w:sz w:val="28"/>
                  <w:szCs w:val="28"/>
                </w:rPr>
                <w:t>&gt;</w:t>
              </w:r>
            </w:ins>
          </w:p>
          <w:p w14:paraId="3B435BBA" w14:textId="77777777" w:rsidR="00C64ABA" w:rsidRPr="009329BA" w:rsidRDefault="00C64ABA" w:rsidP="00C64ABA">
            <w:pPr>
              <w:pStyle w:val="NormalWeb"/>
              <w:shd w:val="clear" w:color="auto" w:fill="FFFFFF"/>
              <w:spacing w:before="0" w:beforeAutospacing="0" w:after="0" w:afterAutospacing="0"/>
              <w:rPr>
                <w:ins w:id="318" w:author="kalla madhu" w:date="2024-07-14T10:58:00Z" w16du:dateUtc="2024-07-14T05:28:00Z"/>
                <w:rFonts w:ascii="Consolas" w:hAnsi="Consolas"/>
                <w:color w:val="000000"/>
                <w:sz w:val="28"/>
                <w:szCs w:val="28"/>
              </w:rPr>
            </w:pPr>
            <w:ins w:id="319" w:author="kalla madhu" w:date="2024-07-14T10:58:00Z" w16du:dateUtc="2024-07-14T05:28:00Z">
              <w:r w:rsidRPr="009329BA">
                <w:rPr>
                  <w:rFonts w:ascii="Consolas" w:hAnsi="Consolas"/>
                  <w:color w:val="008080"/>
                  <w:sz w:val="28"/>
                  <w:szCs w:val="28"/>
                </w:rPr>
                <w:t>&lt;</w:t>
              </w:r>
              <w:r w:rsidRPr="009329BA">
                <w:rPr>
                  <w:rFonts w:ascii="Consolas" w:hAnsi="Consolas"/>
                  <w:color w:val="3F7F7F"/>
                  <w:sz w:val="28"/>
                  <w:szCs w:val="28"/>
                </w:rPr>
                <w:t>head</w:t>
              </w:r>
              <w:r w:rsidRPr="009329BA">
                <w:rPr>
                  <w:rFonts w:ascii="Consolas" w:hAnsi="Consolas"/>
                  <w:color w:val="008080"/>
                  <w:sz w:val="28"/>
                  <w:szCs w:val="28"/>
                </w:rPr>
                <w:t>&gt;</w:t>
              </w:r>
            </w:ins>
          </w:p>
          <w:p w14:paraId="2222D466" w14:textId="77777777" w:rsidR="00C64ABA" w:rsidRPr="009329BA" w:rsidRDefault="00C64ABA" w:rsidP="00C64ABA">
            <w:pPr>
              <w:pStyle w:val="NormalWeb"/>
              <w:shd w:val="clear" w:color="auto" w:fill="FFFFFF"/>
              <w:spacing w:before="0" w:beforeAutospacing="0" w:after="0" w:afterAutospacing="0"/>
              <w:rPr>
                <w:ins w:id="320" w:author="kalla madhu" w:date="2024-07-14T10:58:00Z" w16du:dateUtc="2024-07-14T05:28:00Z"/>
                <w:rFonts w:ascii="Consolas" w:hAnsi="Consolas"/>
                <w:color w:val="000000"/>
                <w:sz w:val="28"/>
                <w:szCs w:val="28"/>
              </w:rPr>
            </w:pPr>
            <w:ins w:id="321" w:author="kalla madhu" w:date="2024-07-14T10:58:00Z" w16du:dateUtc="2024-07-14T05:28:00Z">
              <w:r w:rsidRPr="009329BA">
                <w:rPr>
                  <w:rFonts w:ascii="Consolas" w:hAnsi="Consolas"/>
                  <w:color w:val="008080"/>
                  <w:sz w:val="28"/>
                  <w:szCs w:val="28"/>
                </w:rPr>
                <w:t>&lt;</w:t>
              </w:r>
              <w:r w:rsidRPr="009329BA">
                <w:rPr>
                  <w:rFonts w:ascii="Consolas" w:hAnsi="Consolas"/>
                  <w:color w:val="3F7F7F"/>
                  <w:sz w:val="28"/>
                  <w:szCs w:val="28"/>
                </w:rPr>
                <w:t>meta</w:t>
              </w:r>
              <w:r w:rsidRPr="009329BA">
                <w:rPr>
                  <w:rFonts w:ascii="Consolas" w:hAnsi="Consolas"/>
                  <w:color w:val="000000"/>
                  <w:sz w:val="28"/>
                  <w:szCs w:val="28"/>
                </w:rPr>
                <w:t xml:space="preserve"> </w:t>
              </w:r>
              <w:r w:rsidRPr="009329BA">
                <w:rPr>
                  <w:rFonts w:ascii="Consolas" w:hAnsi="Consolas"/>
                  <w:color w:val="7F007F"/>
                  <w:sz w:val="28"/>
                  <w:szCs w:val="28"/>
                </w:rPr>
                <w:t>charset</w:t>
              </w:r>
              <w:r w:rsidRPr="009329BA">
                <w:rPr>
                  <w:rFonts w:ascii="Consolas" w:hAnsi="Consolas"/>
                  <w:color w:val="000000"/>
                  <w:sz w:val="28"/>
                  <w:szCs w:val="28"/>
                </w:rPr>
                <w:t>=</w:t>
              </w:r>
              <w:r w:rsidRPr="009329BA">
                <w:rPr>
                  <w:rFonts w:ascii="Consolas" w:hAnsi="Consolas"/>
                  <w:i/>
                  <w:iCs/>
                  <w:color w:val="2A00FF"/>
                  <w:sz w:val="28"/>
                  <w:szCs w:val="28"/>
                </w:rPr>
                <w:t>"UTF-8"</w:t>
              </w:r>
              <w:r w:rsidRPr="009329BA">
                <w:rPr>
                  <w:rFonts w:ascii="Consolas" w:hAnsi="Consolas"/>
                  <w:color w:val="008080"/>
                  <w:sz w:val="28"/>
                  <w:szCs w:val="28"/>
                </w:rPr>
                <w:t>&gt;</w:t>
              </w:r>
            </w:ins>
          </w:p>
          <w:p w14:paraId="2D3B2120" w14:textId="77777777" w:rsidR="00C64ABA" w:rsidRPr="009329BA" w:rsidRDefault="00C64ABA" w:rsidP="00C64ABA">
            <w:pPr>
              <w:pStyle w:val="NormalWeb"/>
              <w:shd w:val="clear" w:color="auto" w:fill="FFFFFF"/>
              <w:spacing w:before="0" w:beforeAutospacing="0" w:after="0" w:afterAutospacing="0"/>
              <w:rPr>
                <w:ins w:id="322" w:author="kalla madhu" w:date="2024-07-14T10:58:00Z" w16du:dateUtc="2024-07-14T05:28:00Z"/>
                <w:rFonts w:ascii="Consolas" w:hAnsi="Consolas"/>
                <w:color w:val="000000"/>
                <w:sz w:val="28"/>
                <w:szCs w:val="28"/>
              </w:rPr>
            </w:pPr>
            <w:ins w:id="323" w:author="kalla madhu" w:date="2024-07-14T10:58:00Z" w16du:dateUtc="2024-07-14T05:28:00Z">
              <w:r w:rsidRPr="009329BA">
                <w:rPr>
                  <w:rFonts w:ascii="Consolas" w:hAnsi="Consolas"/>
                  <w:color w:val="008080"/>
                  <w:sz w:val="28"/>
                  <w:szCs w:val="28"/>
                </w:rPr>
                <w:t>&lt;</w:t>
              </w:r>
              <w:r w:rsidRPr="009329BA">
                <w:rPr>
                  <w:rFonts w:ascii="Consolas" w:hAnsi="Consolas"/>
                  <w:color w:val="3F7F7F"/>
                  <w:sz w:val="28"/>
                  <w:szCs w:val="28"/>
                </w:rPr>
                <w:t>title</w:t>
              </w:r>
              <w:r w:rsidRPr="009329BA">
                <w:rPr>
                  <w:rFonts w:ascii="Consolas" w:hAnsi="Consolas"/>
                  <w:color w:val="008080"/>
                  <w:sz w:val="28"/>
                  <w:szCs w:val="28"/>
                </w:rPr>
                <w:t>&gt;</w:t>
              </w:r>
              <w:r w:rsidRPr="009329BA">
                <w:rPr>
                  <w:rFonts w:ascii="Consolas" w:hAnsi="Consolas"/>
                  <w:color w:val="000000"/>
                  <w:sz w:val="28"/>
                  <w:szCs w:val="28"/>
                </w:rPr>
                <w:t>Insert title here</w:t>
              </w:r>
              <w:r w:rsidRPr="009329BA">
                <w:rPr>
                  <w:rFonts w:ascii="Consolas" w:hAnsi="Consolas"/>
                  <w:color w:val="008080"/>
                  <w:sz w:val="28"/>
                  <w:szCs w:val="28"/>
                </w:rPr>
                <w:t>&lt;/</w:t>
              </w:r>
              <w:r w:rsidRPr="009329BA">
                <w:rPr>
                  <w:rFonts w:ascii="Consolas" w:hAnsi="Consolas"/>
                  <w:color w:val="3F7F7F"/>
                  <w:sz w:val="28"/>
                  <w:szCs w:val="28"/>
                </w:rPr>
                <w:t>title</w:t>
              </w:r>
              <w:r w:rsidRPr="009329BA">
                <w:rPr>
                  <w:rFonts w:ascii="Consolas" w:hAnsi="Consolas"/>
                  <w:color w:val="008080"/>
                  <w:sz w:val="28"/>
                  <w:szCs w:val="28"/>
                </w:rPr>
                <w:t>&gt;</w:t>
              </w:r>
            </w:ins>
          </w:p>
          <w:p w14:paraId="50729AD2" w14:textId="77777777" w:rsidR="00C64ABA" w:rsidRPr="009329BA" w:rsidRDefault="00C64ABA" w:rsidP="00C64ABA">
            <w:pPr>
              <w:pStyle w:val="NormalWeb"/>
              <w:shd w:val="clear" w:color="auto" w:fill="FFFFFF"/>
              <w:spacing w:before="0" w:beforeAutospacing="0" w:after="0" w:afterAutospacing="0"/>
              <w:rPr>
                <w:ins w:id="324" w:author="kalla madhu" w:date="2024-07-14T10:58:00Z" w16du:dateUtc="2024-07-14T05:28:00Z"/>
                <w:rFonts w:ascii="Consolas" w:hAnsi="Consolas"/>
                <w:color w:val="000000"/>
                <w:sz w:val="28"/>
                <w:szCs w:val="28"/>
              </w:rPr>
            </w:pPr>
            <w:ins w:id="325" w:author="kalla madhu" w:date="2024-07-14T10:58:00Z" w16du:dateUtc="2024-07-14T05:28:00Z">
              <w:r w:rsidRPr="009329BA">
                <w:rPr>
                  <w:rFonts w:ascii="Consolas" w:hAnsi="Consolas"/>
                  <w:color w:val="008080"/>
                  <w:sz w:val="28"/>
                  <w:szCs w:val="28"/>
                </w:rPr>
                <w:t>&lt;/</w:t>
              </w:r>
              <w:r w:rsidRPr="009329BA">
                <w:rPr>
                  <w:rFonts w:ascii="Consolas" w:hAnsi="Consolas"/>
                  <w:color w:val="3F7F7F"/>
                  <w:sz w:val="28"/>
                  <w:szCs w:val="28"/>
                </w:rPr>
                <w:t>head</w:t>
              </w:r>
              <w:r w:rsidRPr="009329BA">
                <w:rPr>
                  <w:rFonts w:ascii="Consolas" w:hAnsi="Consolas"/>
                  <w:color w:val="008080"/>
                  <w:sz w:val="28"/>
                  <w:szCs w:val="28"/>
                </w:rPr>
                <w:t>&gt;</w:t>
              </w:r>
            </w:ins>
          </w:p>
          <w:p w14:paraId="57AA4E18" w14:textId="77777777" w:rsidR="00C64ABA" w:rsidRPr="009329BA" w:rsidRDefault="00C64ABA" w:rsidP="00C64ABA">
            <w:pPr>
              <w:pStyle w:val="NormalWeb"/>
              <w:shd w:val="clear" w:color="auto" w:fill="FFFFFF"/>
              <w:spacing w:before="0" w:beforeAutospacing="0" w:after="0" w:afterAutospacing="0"/>
              <w:rPr>
                <w:ins w:id="326" w:author="kalla madhu" w:date="2024-07-14T10:58:00Z" w16du:dateUtc="2024-07-14T05:28:00Z"/>
                <w:rFonts w:ascii="Consolas" w:hAnsi="Consolas"/>
                <w:color w:val="000000"/>
                <w:sz w:val="28"/>
                <w:szCs w:val="28"/>
              </w:rPr>
            </w:pPr>
            <w:ins w:id="327" w:author="kalla madhu" w:date="2024-07-14T10:58:00Z" w16du:dateUtc="2024-07-14T05:28:00Z">
              <w:r w:rsidRPr="009329BA">
                <w:rPr>
                  <w:rFonts w:ascii="Consolas" w:hAnsi="Consolas"/>
                  <w:color w:val="008080"/>
                  <w:sz w:val="28"/>
                  <w:szCs w:val="28"/>
                </w:rPr>
                <w:t>&lt;</w:t>
              </w:r>
              <w:r w:rsidRPr="009329BA">
                <w:rPr>
                  <w:rFonts w:ascii="Consolas" w:hAnsi="Consolas"/>
                  <w:color w:val="3F7F7F"/>
                  <w:sz w:val="28"/>
                  <w:szCs w:val="28"/>
                </w:rPr>
                <w:t>body</w:t>
              </w:r>
              <w:r w:rsidRPr="009329BA">
                <w:rPr>
                  <w:rFonts w:ascii="Consolas" w:hAnsi="Consolas"/>
                  <w:color w:val="008080"/>
                  <w:sz w:val="28"/>
                  <w:szCs w:val="28"/>
                </w:rPr>
                <w:t>&gt;</w:t>
              </w:r>
            </w:ins>
          </w:p>
          <w:p w14:paraId="3B82C676" w14:textId="77777777" w:rsidR="00C64ABA" w:rsidRPr="009329BA" w:rsidRDefault="00C64ABA" w:rsidP="00C64ABA">
            <w:pPr>
              <w:pStyle w:val="NormalWeb"/>
              <w:shd w:val="clear" w:color="auto" w:fill="FFFFFF"/>
              <w:spacing w:before="0" w:beforeAutospacing="0" w:after="0" w:afterAutospacing="0"/>
              <w:rPr>
                <w:ins w:id="328" w:author="kalla madhu" w:date="2024-07-14T10:58:00Z" w16du:dateUtc="2024-07-14T05:28:00Z"/>
                <w:rFonts w:ascii="Consolas" w:hAnsi="Consolas"/>
                <w:color w:val="000000"/>
                <w:sz w:val="28"/>
                <w:szCs w:val="28"/>
              </w:rPr>
            </w:pPr>
            <w:proofErr w:type="gramStart"/>
            <w:ins w:id="329" w:author="kalla madhu" w:date="2024-07-14T10:58:00Z" w16du:dateUtc="2024-07-14T05:28:00Z">
              <w:r w:rsidRPr="009329BA">
                <w:rPr>
                  <w:rFonts w:ascii="Consolas" w:hAnsi="Consolas"/>
                  <w:color w:val="3F5FBF"/>
                  <w:sz w:val="28"/>
                  <w:szCs w:val="28"/>
                </w:rPr>
                <w:t>&lt;!--</w:t>
              </w:r>
              <w:proofErr w:type="gramEnd"/>
              <w:r w:rsidRPr="009329BA">
                <w:rPr>
                  <w:rFonts w:ascii="Consolas" w:hAnsi="Consolas"/>
                  <w:color w:val="3F5FBF"/>
                  <w:sz w:val="28"/>
                  <w:szCs w:val="28"/>
                </w:rPr>
                <w:t xml:space="preserve"> script let --&gt;</w:t>
              </w:r>
            </w:ins>
          </w:p>
          <w:p w14:paraId="23046B3F" w14:textId="77777777" w:rsidR="00C64ABA" w:rsidRPr="009329BA" w:rsidRDefault="00C64ABA" w:rsidP="00C64ABA">
            <w:pPr>
              <w:pStyle w:val="NormalWeb"/>
              <w:shd w:val="clear" w:color="auto" w:fill="FFFFFF"/>
              <w:spacing w:before="0" w:beforeAutospacing="0" w:after="0" w:afterAutospacing="0"/>
              <w:rPr>
                <w:ins w:id="330" w:author="kalla madhu" w:date="2024-07-14T10:58:00Z" w16du:dateUtc="2024-07-14T05:28:00Z"/>
                <w:rFonts w:ascii="Consolas" w:hAnsi="Consolas"/>
                <w:color w:val="000000"/>
                <w:sz w:val="28"/>
                <w:szCs w:val="28"/>
              </w:rPr>
            </w:pPr>
            <w:ins w:id="331" w:author="kalla madhu" w:date="2024-07-14T10:58:00Z" w16du:dateUtc="2024-07-14T05:28:00Z">
              <w:r w:rsidRPr="009329BA">
                <w:rPr>
                  <w:rFonts w:ascii="Consolas" w:hAnsi="Consolas"/>
                  <w:color w:val="BF5F3F"/>
                  <w:sz w:val="28"/>
                  <w:szCs w:val="28"/>
                </w:rPr>
                <w:t>&lt;%</w:t>
              </w:r>
            </w:ins>
          </w:p>
          <w:p w14:paraId="7B930336" w14:textId="77777777" w:rsidR="00C64ABA" w:rsidRPr="009329BA" w:rsidRDefault="00C64ABA" w:rsidP="00C64ABA">
            <w:pPr>
              <w:pStyle w:val="NormalWeb"/>
              <w:shd w:val="clear" w:color="auto" w:fill="FFFFFF"/>
              <w:spacing w:before="0" w:beforeAutospacing="0" w:after="0" w:afterAutospacing="0"/>
              <w:rPr>
                <w:ins w:id="332" w:author="kalla madhu" w:date="2024-07-14T10:58:00Z" w16du:dateUtc="2024-07-14T05:28:00Z"/>
                <w:rFonts w:ascii="Consolas" w:hAnsi="Consolas"/>
                <w:color w:val="000000"/>
                <w:sz w:val="28"/>
                <w:szCs w:val="28"/>
              </w:rPr>
            </w:pPr>
            <w:ins w:id="333" w:author="kalla madhu" w:date="2024-07-14T10:58:00Z" w16du:dateUtc="2024-07-14T05:28:00Z">
              <w:r w:rsidRPr="009329BA">
                <w:rPr>
                  <w:rFonts w:ascii="Consolas" w:hAnsi="Consolas"/>
                  <w:color w:val="000000"/>
                  <w:sz w:val="28"/>
                  <w:szCs w:val="28"/>
                </w:rPr>
                <w:tab/>
              </w:r>
              <w:proofErr w:type="gramStart"/>
              <w:r w:rsidRPr="009329BA">
                <w:rPr>
                  <w:rFonts w:ascii="Consolas" w:hAnsi="Consolas"/>
                  <w:b/>
                  <w:bCs/>
                  <w:color w:val="7F0055"/>
                  <w:sz w:val="28"/>
                  <w:szCs w:val="28"/>
                </w:rPr>
                <w:t>for</w:t>
              </w:r>
              <w:r w:rsidRPr="009329BA">
                <w:rPr>
                  <w:rFonts w:ascii="Consolas" w:hAnsi="Consolas"/>
                  <w:color w:val="000000"/>
                  <w:sz w:val="28"/>
                  <w:szCs w:val="28"/>
                </w:rPr>
                <w:t>(</w:t>
              </w:r>
              <w:proofErr w:type="gramEnd"/>
              <w:r w:rsidRPr="009329BA">
                <w:rPr>
                  <w:rFonts w:ascii="Consolas" w:hAnsi="Consolas"/>
                  <w:b/>
                  <w:bCs/>
                  <w:color w:val="7F0055"/>
                  <w:sz w:val="28"/>
                  <w:szCs w:val="28"/>
                </w:rPr>
                <w:t>int</w:t>
              </w:r>
              <w:r w:rsidRPr="009329BA">
                <w:rPr>
                  <w:rFonts w:ascii="Consolas" w:hAnsi="Consolas"/>
                  <w:color w:val="000000"/>
                  <w:sz w:val="28"/>
                  <w:szCs w:val="28"/>
                </w:rPr>
                <w:t xml:space="preserve"> </w:t>
              </w:r>
              <w:proofErr w:type="spellStart"/>
              <w:r w:rsidRPr="009329BA">
                <w:rPr>
                  <w:rFonts w:ascii="Consolas" w:hAnsi="Consolas"/>
                  <w:color w:val="000000"/>
                  <w:sz w:val="28"/>
                  <w:szCs w:val="28"/>
                </w:rPr>
                <w:t>i</w:t>
              </w:r>
              <w:proofErr w:type="spellEnd"/>
              <w:r w:rsidRPr="009329BA">
                <w:rPr>
                  <w:rFonts w:ascii="Consolas" w:hAnsi="Consolas"/>
                  <w:color w:val="000000"/>
                  <w:sz w:val="28"/>
                  <w:szCs w:val="28"/>
                </w:rPr>
                <w:t>=1;i&lt;=10;i++)</w:t>
              </w:r>
            </w:ins>
          </w:p>
          <w:p w14:paraId="51EF18B7" w14:textId="77777777" w:rsidR="00C64ABA" w:rsidRPr="009329BA" w:rsidRDefault="00C64ABA" w:rsidP="00C64ABA">
            <w:pPr>
              <w:pStyle w:val="NormalWeb"/>
              <w:shd w:val="clear" w:color="auto" w:fill="FFFFFF"/>
              <w:spacing w:before="0" w:beforeAutospacing="0" w:after="0" w:afterAutospacing="0"/>
              <w:rPr>
                <w:ins w:id="334" w:author="kalla madhu" w:date="2024-07-14T10:58:00Z" w16du:dateUtc="2024-07-14T05:28:00Z"/>
                <w:rFonts w:ascii="Consolas" w:hAnsi="Consolas"/>
                <w:color w:val="000000"/>
                <w:sz w:val="28"/>
                <w:szCs w:val="28"/>
              </w:rPr>
            </w:pPr>
            <w:ins w:id="335" w:author="kalla madhu" w:date="2024-07-14T10:58:00Z" w16du:dateUtc="2024-07-14T05:28:00Z">
              <w:r w:rsidRPr="009329BA">
                <w:rPr>
                  <w:rFonts w:ascii="Consolas" w:hAnsi="Consolas"/>
                  <w:color w:val="000000"/>
                  <w:sz w:val="28"/>
                  <w:szCs w:val="28"/>
                </w:rPr>
                <w:tab/>
                <w:t>{</w:t>
              </w:r>
            </w:ins>
          </w:p>
          <w:p w14:paraId="5C94061C" w14:textId="77777777" w:rsidR="00C64ABA" w:rsidRPr="009329BA" w:rsidRDefault="00C64ABA" w:rsidP="00C64ABA">
            <w:pPr>
              <w:pStyle w:val="NormalWeb"/>
              <w:shd w:val="clear" w:color="auto" w:fill="FFFFFF"/>
              <w:spacing w:before="0" w:beforeAutospacing="0" w:after="0" w:afterAutospacing="0"/>
              <w:rPr>
                <w:ins w:id="336" w:author="kalla madhu" w:date="2024-07-14T10:58:00Z" w16du:dateUtc="2024-07-14T05:28:00Z"/>
                <w:rFonts w:ascii="Consolas" w:hAnsi="Consolas"/>
                <w:color w:val="000000"/>
                <w:sz w:val="28"/>
                <w:szCs w:val="28"/>
              </w:rPr>
            </w:pPr>
            <w:ins w:id="337" w:author="kalla madhu" w:date="2024-07-14T10:58:00Z" w16du:dateUtc="2024-07-14T05:28:00Z">
              <w:r w:rsidRPr="009329BA">
                <w:rPr>
                  <w:rFonts w:ascii="Consolas" w:hAnsi="Consolas"/>
                  <w:color w:val="BF5F3F"/>
                  <w:sz w:val="28"/>
                  <w:szCs w:val="28"/>
                </w:rPr>
                <w:t>%&gt;</w:t>
              </w:r>
            </w:ins>
          </w:p>
          <w:p w14:paraId="35BB5403" w14:textId="77777777" w:rsidR="00C64ABA" w:rsidRPr="009329BA" w:rsidRDefault="00C64ABA" w:rsidP="00C64ABA">
            <w:pPr>
              <w:pStyle w:val="NormalWeb"/>
              <w:shd w:val="clear" w:color="auto" w:fill="FFFFFF"/>
              <w:spacing w:before="0" w:beforeAutospacing="0" w:after="0" w:afterAutospacing="0"/>
              <w:rPr>
                <w:ins w:id="338" w:author="kalla madhu" w:date="2024-07-14T10:58:00Z" w16du:dateUtc="2024-07-14T05:28:00Z"/>
                <w:rFonts w:ascii="Consolas" w:hAnsi="Consolas"/>
                <w:color w:val="000000"/>
                <w:sz w:val="28"/>
                <w:szCs w:val="28"/>
              </w:rPr>
            </w:pPr>
            <w:ins w:id="339" w:author="kalla madhu" w:date="2024-07-14T10:58:00Z" w16du:dateUtc="2024-07-14T05:28:00Z">
              <w:r w:rsidRPr="009329BA">
                <w:rPr>
                  <w:rFonts w:ascii="Consolas" w:hAnsi="Consolas"/>
                  <w:color w:val="000000"/>
                  <w:sz w:val="28"/>
                  <w:szCs w:val="28"/>
                </w:rPr>
                <w:tab/>
              </w:r>
              <w:r w:rsidRPr="009329BA">
                <w:rPr>
                  <w:rFonts w:ascii="Consolas" w:hAnsi="Consolas"/>
                  <w:color w:val="000000"/>
                  <w:sz w:val="28"/>
                  <w:szCs w:val="28"/>
                </w:rPr>
                <w:tab/>
              </w:r>
              <w:proofErr w:type="spellStart"/>
              <w:r w:rsidRPr="009329BA">
                <w:rPr>
                  <w:rFonts w:ascii="Consolas" w:hAnsi="Consolas"/>
                  <w:color w:val="000000"/>
                  <w:sz w:val="28"/>
                  <w:szCs w:val="28"/>
                </w:rPr>
                <w:t>i</w:t>
              </w:r>
              <w:proofErr w:type="spellEnd"/>
              <w:r w:rsidRPr="009329BA">
                <w:rPr>
                  <w:rFonts w:ascii="Consolas" w:hAnsi="Consolas"/>
                  <w:color w:val="000000"/>
                  <w:sz w:val="28"/>
                  <w:szCs w:val="28"/>
                </w:rPr>
                <w:t>=</w:t>
              </w:r>
              <w:r w:rsidRPr="009329BA">
                <w:rPr>
                  <w:rFonts w:ascii="Consolas" w:hAnsi="Consolas"/>
                  <w:color w:val="BF5F3F"/>
                  <w:sz w:val="28"/>
                  <w:szCs w:val="28"/>
                </w:rPr>
                <w:t>&lt;%=</w:t>
              </w:r>
              <w:proofErr w:type="spellStart"/>
              <w:r w:rsidRPr="009329BA">
                <w:rPr>
                  <w:rFonts w:ascii="Consolas" w:hAnsi="Consolas"/>
                  <w:color w:val="000000"/>
                  <w:sz w:val="28"/>
                  <w:szCs w:val="28"/>
                </w:rPr>
                <w:t>i</w:t>
              </w:r>
              <w:proofErr w:type="spellEnd"/>
              <w:r w:rsidRPr="009329BA">
                <w:rPr>
                  <w:rFonts w:ascii="Consolas" w:hAnsi="Consolas"/>
                  <w:color w:val="BF5F3F"/>
                  <w:sz w:val="28"/>
                  <w:szCs w:val="28"/>
                </w:rPr>
                <w:t>%&gt;</w:t>
              </w:r>
              <w:r w:rsidRPr="009329BA">
                <w:rPr>
                  <w:rFonts w:ascii="Consolas" w:hAnsi="Consolas"/>
                  <w:color w:val="008080"/>
                  <w:sz w:val="28"/>
                  <w:szCs w:val="28"/>
                </w:rPr>
                <w:t>&lt;</w:t>
              </w:r>
              <w:proofErr w:type="spellStart"/>
              <w:r w:rsidRPr="009329BA">
                <w:rPr>
                  <w:rFonts w:ascii="Consolas" w:hAnsi="Consolas"/>
                  <w:color w:val="3F7F7F"/>
                  <w:sz w:val="28"/>
                  <w:szCs w:val="28"/>
                </w:rPr>
                <w:t>br</w:t>
              </w:r>
              <w:proofErr w:type="spellEnd"/>
              <w:r w:rsidRPr="009329BA">
                <w:rPr>
                  <w:rFonts w:ascii="Consolas" w:hAnsi="Consolas"/>
                  <w:color w:val="008080"/>
                  <w:sz w:val="28"/>
                  <w:szCs w:val="28"/>
                </w:rPr>
                <w:t>&gt;</w:t>
              </w:r>
            </w:ins>
          </w:p>
          <w:p w14:paraId="6E92C9E2" w14:textId="77777777" w:rsidR="00C64ABA" w:rsidRPr="009329BA" w:rsidRDefault="00C64ABA" w:rsidP="00C64ABA">
            <w:pPr>
              <w:pStyle w:val="NormalWeb"/>
              <w:shd w:val="clear" w:color="auto" w:fill="FFFFFF"/>
              <w:spacing w:before="0" w:beforeAutospacing="0" w:after="0" w:afterAutospacing="0"/>
              <w:rPr>
                <w:ins w:id="340" w:author="kalla madhu" w:date="2024-07-14T10:58:00Z" w16du:dateUtc="2024-07-14T05:28:00Z"/>
                <w:rFonts w:ascii="Consolas" w:hAnsi="Consolas"/>
                <w:color w:val="000000"/>
                <w:sz w:val="28"/>
                <w:szCs w:val="28"/>
              </w:rPr>
            </w:pPr>
            <w:ins w:id="341" w:author="kalla madhu" w:date="2024-07-14T10:58:00Z" w16du:dateUtc="2024-07-14T05:28:00Z">
              <w:r w:rsidRPr="009329BA">
                <w:rPr>
                  <w:rFonts w:ascii="Consolas" w:hAnsi="Consolas"/>
                  <w:color w:val="BF5F3F"/>
                  <w:sz w:val="28"/>
                  <w:szCs w:val="28"/>
                </w:rPr>
                <w:t>&lt;%</w:t>
              </w:r>
            </w:ins>
          </w:p>
          <w:p w14:paraId="1057D84B" w14:textId="77777777" w:rsidR="00C64ABA" w:rsidRPr="009329BA" w:rsidRDefault="00C64ABA" w:rsidP="00C64ABA">
            <w:pPr>
              <w:pStyle w:val="NormalWeb"/>
              <w:shd w:val="clear" w:color="auto" w:fill="FFFFFF"/>
              <w:spacing w:before="0" w:beforeAutospacing="0" w:after="0" w:afterAutospacing="0"/>
              <w:rPr>
                <w:ins w:id="342" w:author="kalla madhu" w:date="2024-07-14T10:58:00Z" w16du:dateUtc="2024-07-14T05:28:00Z"/>
                <w:rFonts w:ascii="Consolas" w:hAnsi="Consolas"/>
                <w:color w:val="000000"/>
                <w:sz w:val="28"/>
                <w:szCs w:val="28"/>
              </w:rPr>
            </w:pPr>
            <w:ins w:id="343" w:author="kalla madhu" w:date="2024-07-14T10:58:00Z" w16du:dateUtc="2024-07-14T05:28:00Z">
              <w:r w:rsidRPr="009329BA">
                <w:rPr>
                  <w:rFonts w:ascii="Consolas" w:hAnsi="Consolas"/>
                  <w:color w:val="000000"/>
                  <w:sz w:val="28"/>
                  <w:szCs w:val="28"/>
                </w:rPr>
                <w:tab/>
                <w:t>}</w:t>
              </w:r>
            </w:ins>
          </w:p>
          <w:p w14:paraId="15116C06" w14:textId="77777777" w:rsidR="00C64ABA" w:rsidRPr="009329BA" w:rsidRDefault="00C64ABA" w:rsidP="00C64ABA">
            <w:pPr>
              <w:pStyle w:val="NormalWeb"/>
              <w:shd w:val="clear" w:color="auto" w:fill="FFFFFF"/>
              <w:spacing w:before="0" w:beforeAutospacing="0" w:after="0" w:afterAutospacing="0"/>
              <w:rPr>
                <w:ins w:id="344" w:author="kalla madhu" w:date="2024-07-14T10:58:00Z" w16du:dateUtc="2024-07-14T05:28:00Z"/>
                <w:rFonts w:ascii="Consolas" w:hAnsi="Consolas"/>
                <w:color w:val="000000"/>
                <w:sz w:val="28"/>
                <w:szCs w:val="28"/>
              </w:rPr>
            </w:pPr>
            <w:ins w:id="345" w:author="kalla madhu" w:date="2024-07-14T10:58:00Z" w16du:dateUtc="2024-07-14T05:28:00Z">
              <w:r w:rsidRPr="009329BA">
                <w:rPr>
                  <w:rFonts w:ascii="Consolas" w:hAnsi="Consolas"/>
                  <w:color w:val="BF5F3F"/>
                  <w:sz w:val="28"/>
                  <w:szCs w:val="28"/>
                </w:rPr>
                <w:t>%&gt;</w:t>
              </w:r>
            </w:ins>
          </w:p>
          <w:p w14:paraId="5869CD30" w14:textId="77777777" w:rsidR="00C64ABA" w:rsidRPr="009329BA" w:rsidRDefault="00C64ABA" w:rsidP="00C64ABA">
            <w:pPr>
              <w:pStyle w:val="NormalWeb"/>
              <w:shd w:val="clear" w:color="auto" w:fill="FFFFFF"/>
              <w:spacing w:before="0" w:beforeAutospacing="0" w:after="0" w:afterAutospacing="0"/>
              <w:rPr>
                <w:ins w:id="346" w:author="kalla madhu" w:date="2024-07-14T10:58:00Z" w16du:dateUtc="2024-07-14T05:28:00Z"/>
                <w:rFonts w:ascii="Consolas" w:hAnsi="Consolas"/>
                <w:color w:val="000000"/>
                <w:sz w:val="28"/>
                <w:szCs w:val="28"/>
              </w:rPr>
            </w:pPr>
            <w:ins w:id="347" w:author="kalla madhu" w:date="2024-07-14T10:58:00Z" w16du:dateUtc="2024-07-14T05:28:00Z">
              <w:r w:rsidRPr="009329BA">
                <w:rPr>
                  <w:rFonts w:ascii="Consolas" w:hAnsi="Consolas"/>
                  <w:color w:val="008080"/>
                  <w:sz w:val="28"/>
                  <w:szCs w:val="28"/>
                </w:rPr>
                <w:t>&lt;/</w:t>
              </w:r>
              <w:r w:rsidRPr="009329BA">
                <w:rPr>
                  <w:rFonts w:ascii="Consolas" w:hAnsi="Consolas"/>
                  <w:color w:val="3F7F7F"/>
                  <w:sz w:val="28"/>
                  <w:szCs w:val="28"/>
                </w:rPr>
                <w:t>body</w:t>
              </w:r>
              <w:r w:rsidRPr="009329BA">
                <w:rPr>
                  <w:rFonts w:ascii="Consolas" w:hAnsi="Consolas"/>
                  <w:color w:val="008080"/>
                  <w:sz w:val="28"/>
                  <w:szCs w:val="28"/>
                </w:rPr>
                <w:t>&gt;</w:t>
              </w:r>
            </w:ins>
          </w:p>
          <w:p w14:paraId="6DF18E50" w14:textId="77777777" w:rsidR="00C64ABA" w:rsidRPr="009329BA" w:rsidRDefault="00C64ABA" w:rsidP="00C64ABA">
            <w:pPr>
              <w:pStyle w:val="NormalWeb"/>
              <w:shd w:val="clear" w:color="auto" w:fill="FFFFFF"/>
              <w:spacing w:before="0" w:beforeAutospacing="0" w:after="0" w:afterAutospacing="0"/>
              <w:rPr>
                <w:ins w:id="348" w:author="kalla madhu" w:date="2024-07-14T10:58:00Z" w16du:dateUtc="2024-07-14T05:28:00Z"/>
                <w:rFonts w:ascii="Consolas" w:hAnsi="Consolas"/>
                <w:color w:val="000000"/>
                <w:sz w:val="28"/>
                <w:szCs w:val="28"/>
              </w:rPr>
            </w:pPr>
            <w:ins w:id="349" w:author="kalla madhu" w:date="2024-07-14T10:58:00Z" w16du:dateUtc="2024-07-14T05:28:00Z">
              <w:r w:rsidRPr="009329BA">
                <w:rPr>
                  <w:rFonts w:ascii="Consolas" w:hAnsi="Consolas"/>
                  <w:color w:val="008080"/>
                  <w:sz w:val="28"/>
                  <w:szCs w:val="28"/>
                </w:rPr>
                <w:t>&lt;/</w:t>
              </w:r>
              <w:r w:rsidRPr="009329BA">
                <w:rPr>
                  <w:rFonts w:ascii="Consolas" w:hAnsi="Consolas"/>
                  <w:color w:val="3F7F7F"/>
                  <w:sz w:val="28"/>
                  <w:szCs w:val="28"/>
                </w:rPr>
                <w:t>html</w:t>
              </w:r>
              <w:r w:rsidRPr="009329BA">
                <w:rPr>
                  <w:rFonts w:ascii="Consolas" w:hAnsi="Consolas"/>
                  <w:color w:val="008080"/>
                  <w:sz w:val="28"/>
                  <w:szCs w:val="28"/>
                </w:rPr>
                <w:t>&gt;</w:t>
              </w:r>
            </w:ins>
          </w:p>
          <w:p w14:paraId="1B693CC6" w14:textId="77777777" w:rsidR="00C64ABA" w:rsidRPr="009329BA" w:rsidRDefault="00C64ABA" w:rsidP="00752A05">
            <w:pPr>
              <w:jc w:val="both"/>
              <w:rPr>
                <w:ins w:id="350" w:author="kalla madhu" w:date="2024-07-14T10:58:00Z" w16du:dateUtc="2024-07-14T05:28:00Z"/>
                <w:b/>
                <w:bCs/>
                <w:sz w:val="32"/>
                <w:szCs w:val="32"/>
                <w:rPrChange w:id="351" w:author="kalla madhu" w:date="2024-07-18T10:21:00Z" w16du:dateUtc="2024-07-18T04:51:00Z">
                  <w:rPr>
                    <w:ins w:id="352" w:author="kalla madhu" w:date="2024-07-14T10:58:00Z" w16du:dateUtc="2024-07-14T05:28:00Z"/>
                    <w:b/>
                    <w:bCs/>
                    <w:sz w:val="32"/>
                    <w:szCs w:val="32"/>
                    <w:u w:val="single"/>
                  </w:rPr>
                </w:rPrChange>
              </w:rPr>
            </w:pPr>
          </w:p>
        </w:tc>
      </w:tr>
    </w:tbl>
    <w:p w14:paraId="180289C8" w14:textId="77777777" w:rsidR="007A602F" w:rsidRPr="009329BA" w:rsidRDefault="007A602F" w:rsidP="007A602F">
      <w:pPr>
        <w:rPr>
          <w:ins w:id="353" w:author="kalla madhu" w:date="2024-07-14T11:09:00Z" w16du:dateUtc="2024-07-14T05:39:00Z"/>
          <w:b/>
          <w:bCs/>
          <w:sz w:val="42"/>
          <w:szCs w:val="42"/>
          <w:rPrChange w:id="354" w:author="kalla madhu" w:date="2024-07-18T10:21:00Z" w16du:dateUtc="2024-07-18T04:51:00Z">
            <w:rPr>
              <w:ins w:id="355" w:author="kalla madhu" w:date="2024-07-14T11:09:00Z" w16du:dateUtc="2024-07-14T05:39:00Z"/>
              <w:b/>
              <w:bCs/>
              <w:sz w:val="42"/>
              <w:szCs w:val="42"/>
              <w:u w:val="single"/>
            </w:rPr>
          </w:rPrChange>
        </w:rPr>
      </w:pPr>
    </w:p>
    <w:p w14:paraId="0965A7D1" w14:textId="77777777" w:rsidR="007A602F" w:rsidRPr="009329BA" w:rsidRDefault="007A602F" w:rsidP="007A602F">
      <w:pPr>
        <w:rPr>
          <w:ins w:id="356" w:author="kalla madhu" w:date="2024-07-14T11:09:00Z" w16du:dateUtc="2024-07-14T05:39:00Z"/>
          <w:b/>
          <w:bCs/>
          <w:sz w:val="42"/>
          <w:szCs w:val="42"/>
          <w:rPrChange w:id="357" w:author="kalla madhu" w:date="2024-07-18T10:21:00Z" w16du:dateUtc="2024-07-18T04:51:00Z">
            <w:rPr>
              <w:ins w:id="358" w:author="kalla madhu" w:date="2024-07-14T11:09:00Z" w16du:dateUtc="2024-07-14T05:39:00Z"/>
              <w:b/>
              <w:bCs/>
              <w:sz w:val="42"/>
              <w:szCs w:val="42"/>
              <w:u w:val="single"/>
            </w:rPr>
          </w:rPrChange>
        </w:rPr>
      </w:pPr>
    </w:p>
    <w:p w14:paraId="3B2F8CA8" w14:textId="77777777" w:rsidR="007A602F" w:rsidRPr="009329BA" w:rsidRDefault="007A602F" w:rsidP="007A602F">
      <w:pPr>
        <w:rPr>
          <w:ins w:id="359" w:author="kalla madhu" w:date="2024-07-14T11:09:00Z" w16du:dateUtc="2024-07-14T05:39:00Z"/>
          <w:b/>
          <w:bCs/>
          <w:sz w:val="42"/>
          <w:szCs w:val="42"/>
          <w:rPrChange w:id="360" w:author="kalla madhu" w:date="2024-07-18T10:21:00Z" w16du:dateUtc="2024-07-18T04:51:00Z">
            <w:rPr>
              <w:ins w:id="361" w:author="kalla madhu" w:date="2024-07-14T11:09:00Z" w16du:dateUtc="2024-07-14T05:39:00Z"/>
              <w:b/>
              <w:bCs/>
              <w:sz w:val="42"/>
              <w:szCs w:val="42"/>
              <w:u w:val="single"/>
            </w:rPr>
          </w:rPrChange>
        </w:rPr>
      </w:pPr>
    </w:p>
    <w:p w14:paraId="334A71AB" w14:textId="507532ED" w:rsidR="006206C2" w:rsidRPr="009329BA" w:rsidDel="007A602F" w:rsidRDefault="00383D9D">
      <w:pPr>
        <w:rPr>
          <w:del w:id="362" w:author="kalla madhu" w:date="2024-07-13T14:28:00Z" w16du:dateUtc="2024-07-13T08:58:00Z"/>
          <w:b/>
          <w:bCs/>
          <w:sz w:val="42"/>
          <w:szCs w:val="42"/>
          <w:rPrChange w:id="363" w:author="kalla madhu" w:date="2024-07-18T10:21:00Z" w16du:dateUtc="2024-07-18T04:51:00Z">
            <w:rPr>
              <w:del w:id="364" w:author="kalla madhu" w:date="2024-07-13T14:28:00Z" w16du:dateUtc="2024-07-13T08:58:00Z"/>
              <w:b/>
              <w:bCs/>
              <w:sz w:val="42"/>
              <w:szCs w:val="42"/>
              <w:u w:val="single"/>
            </w:rPr>
          </w:rPrChange>
        </w:rPr>
        <w:pPrChange w:id="365" w:author="kalla madhu" w:date="2024-07-14T11:09:00Z" w16du:dateUtc="2024-07-14T05:39:00Z">
          <w:pPr>
            <w:jc w:val="center"/>
          </w:pPr>
        </w:pPrChange>
      </w:pPr>
      <w:ins w:id="366" w:author="kalla madhu" w:date="2024-07-14T11:08:00Z" w16du:dateUtc="2024-07-14T05:38:00Z">
        <w:r w:rsidRPr="009329BA">
          <w:rPr>
            <w:b/>
            <w:bCs/>
            <w:sz w:val="42"/>
            <w:szCs w:val="42"/>
            <w:rPrChange w:id="367" w:author="kalla madhu" w:date="2024-07-18T10:21:00Z" w16du:dateUtc="2024-07-18T04:51:00Z">
              <w:rPr>
                <w:sz w:val="26"/>
                <w:szCs w:val="26"/>
              </w:rPr>
            </w:rPrChange>
          </w:rPr>
          <w:lastRenderedPageBreak/>
          <w:t>Usage of include directive</w:t>
        </w:r>
      </w:ins>
      <w:del w:id="368" w:author="kalla madhu" w:date="2024-07-13T14:28:00Z" w16du:dateUtc="2024-07-13T08:58:00Z">
        <w:r w:rsidR="00FD40C1" w:rsidRPr="009329BA" w:rsidDel="00D542BF">
          <w:rPr>
            <w:b/>
            <w:bCs/>
            <w:sz w:val="42"/>
            <w:szCs w:val="42"/>
            <w:rPrChange w:id="369" w:author="kalla madhu" w:date="2024-07-18T10:21:00Z" w16du:dateUtc="2024-07-18T04:51:00Z">
              <w:rPr>
                <w:sz w:val="26"/>
                <w:szCs w:val="26"/>
              </w:rPr>
            </w:rPrChange>
          </w:rPr>
          <w:delText>Introduction Java has an API for working with databases, and this technology is known as JDBC. JDBC provides the developer with tools that allow clients to connect to databases, and send commands to the database. These commands are written in the Structured Query Language. However, JDBC can be used with any kind of data base. That is because JDBC abstracts common database functions into a set of common classes and methods. Database-specific code is contained in a code library, commonly called a driver library. If there is a driver library for a database, you can use the JDBC API to send commands to the database and extract data from the database.</w:delText>
        </w:r>
      </w:del>
    </w:p>
    <w:p w14:paraId="2F6D17D5" w14:textId="77777777" w:rsidR="007A602F" w:rsidRPr="009329BA" w:rsidRDefault="007A602F" w:rsidP="007A602F">
      <w:pPr>
        <w:rPr>
          <w:ins w:id="370" w:author="kalla madhu" w:date="2024-07-14T11:09:00Z" w16du:dateUtc="2024-07-14T05:39:00Z"/>
          <w:b/>
          <w:bCs/>
          <w:sz w:val="42"/>
          <w:szCs w:val="42"/>
          <w:rPrChange w:id="371" w:author="kalla madhu" w:date="2024-07-18T10:21:00Z" w16du:dateUtc="2024-07-18T04:51:00Z">
            <w:rPr>
              <w:ins w:id="372" w:author="kalla madhu" w:date="2024-07-14T11:09:00Z" w16du:dateUtc="2024-07-14T05:39:00Z"/>
              <w:b/>
              <w:bCs/>
              <w:sz w:val="42"/>
              <w:szCs w:val="42"/>
              <w:u w:val="single"/>
            </w:rPr>
          </w:rPrChange>
        </w:rPr>
      </w:pPr>
    </w:p>
    <w:p w14:paraId="49A9B72E" w14:textId="77777777" w:rsidR="007A602F" w:rsidRPr="009329BA" w:rsidRDefault="007A602F" w:rsidP="007A602F">
      <w:pPr>
        <w:rPr>
          <w:ins w:id="373" w:author="kalla madhu" w:date="2024-07-14T11:09:00Z" w16du:dateUtc="2024-07-14T05:39:00Z"/>
          <w:b/>
          <w:bCs/>
          <w:sz w:val="42"/>
          <w:szCs w:val="42"/>
          <w:rPrChange w:id="374" w:author="kalla madhu" w:date="2024-07-18T10:21:00Z" w16du:dateUtc="2024-07-18T04:51:00Z">
            <w:rPr>
              <w:ins w:id="375" w:author="kalla madhu" w:date="2024-07-14T11:09:00Z" w16du:dateUtc="2024-07-14T05:39:00Z"/>
              <w:b/>
              <w:bCs/>
              <w:sz w:val="42"/>
              <w:szCs w:val="42"/>
              <w:u w:val="single"/>
            </w:rPr>
          </w:rPrChange>
        </w:rPr>
      </w:pPr>
    </w:p>
    <w:p w14:paraId="2E7975A1" w14:textId="35047C35" w:rsidR="007A602F" w:rsidRPr="009329BA" w:rsidRDefault="007A602F" w:rsidP="007A602F">
      <w:pPr>
        <w:rPr>
          <w:ins w:id="376" w:author="kalla madhu" w:date="2024-07-14T11:09:00Z" w16du:dateUtc="2024-07-14T05:39:00Z"/>
          <w:b/>
          <w:bCs/>
          <w:sz w:val="42"/>
          <w:szCs w:val="42"/>
          <w:rPrChange w:id="377" w:author="kalla madhu" w:date="2024-07-18T10:21:00Z" w16du:dateUtc="2024-07-18T04:51:00Z">
            <w:rPr>
              <w:ins w:id="378" w:author="kalla madhu" w:date="2024-07-14T11:09:00Z" w16du:dateUtc="2024-07-14T05:39:00Z"/>
              <w:b/>
              <w:bCs/>
              <w:sz w:val="42"/>
              <w:szCs w:val="42"/>
              <w:u w:val="single"/>
            </w:rPr>
          </w:rPrChange>
        </w:rPr>
      </w:pPr>
      <w:proofErr w:type="spellStart"/>
      <w:ins w:id="379" w:author="kalla madhu" w:date="2024-07-14T11:09:00Z" w16du:dateUtc="2024-07-14T05:39:00Z">
        <w:r w:rsidRPr="009329BA">
          <w:rPr>
            <w:b/>
            <w:bCs/>
            <w:sz w:val="42"/>
            <w:szCs w:val="42"/>
            <w:rPrChange w:id="380" w:author="kalla madhu" w:date="2024-07-18T10:21:00Z" w16du:dateUtc="2024-07-18T04:51:00Z">
              <w:rPr>
                <w:b/>
                <w:bCs/>
                <w:sz w:val="42"/>
                <w:szCs w:val="42"/>
                <w:u w:val="single"/>
              </w:rPr>
            </w:rPrChange>
          </w:rPr>
          <w:t>One.jsp</w:t>
        </w:r>
        <w:proofErr w:type="spellEnd"/>
      </w:ins>
    </w:p>
    <w:p w14:paraId="37362B27" w14:textId="77777777" w:rsidR="007A602F" w:rsidRPr="009329BA" w:rsidRDefault="007A602F" w:rsidP="007A602F">
      <w:pPr>
        <w:pStyle w:val="NormalWeb"/>
        <w:shd w:val="clear" w:color="auto" w:fill="FFFFFF"/>
        <w:spacing w:before="0" w:beforeAutospacing="0" w:after="0" w:afterAutospacing="0"/>
        <w:rPr>
          <w:ins w:id="381" w:author="kalla madhu" w:date="2024-07-14T11:09:00Z" w16du:dateUtc="2024-07-14T05:39:00Z"/>
          <w:rFonts w:ascii="Consolas" w:hAnsi="Consolas"/>
          <w:color w:val="000000"/>
          <w:sz w:val="28"/>
          <w:szCs w:val="28"/>
        </w:rPr>
      </w:pPr>
      <w:ins w:id="382" w:author="kalla madhu" w:date="2024-07-14T11:09:00Z" w16du:dateUtc="2024-07-14T05:39:00Z">
        <w:r w:rsidRPr="009329BA">
          <w:rPr>
            <w:rFonts w:ascii="Consolas" w:hAnsi="Consolas"/>
            <w:color w:val="BF5F3F"/>
            <w:sz w:val="28"/>
            <w:szCs w:val="28"/>
          </w:rPr>
          <w:t>&lt;%@</w:t>
        </w:r>
        <w:r w:rsidRPr="009329BA">
          <w:rPr>
            <w:rFonts w:ascii="Consolas" w:hAnsi="Consolas"/>
            <w:color w:val="000000"/>
            <w:sz w:val="28"/>
            <w:szCs w:val="28"/>
          </w:rPr>
          <w:t xml:space="preserve"> </w:t>
        </w:r>
        <w:r w:rsidRPr="009329BA">
          <w:rPr>
            <w:rFonts w:ascii="Consolas" w:hAnsi="Consolas"/>
            <w:color w:val="3F7F7F"/>
            <w:sz w:val="28"/>
            <w:szCs w:val="28"/>
          </w:rPr>
          <w:t>page</w:t>
        </w:r>
        <w:r w:rsidRPr="009329BA">
          <w:rPr>
            <w:rFonts w:ascii="Consolas" w:hAnsi="Consolas"/>
            <w:color w:val="000000"/>
            <w:sz w:val="28"/>
            <w:szCs w:val="28"/>
          </w:rPr>
          <w:t xml:space="preserve"> </w:t>
        </w:r>
        <w:r w:rsidRPr="009329BA">
          <w:rPr>
            <w:rFonts w:ascii="Consolas" w:hAnsi="Consolas"/>
            <w:color w:val="7F007F"/>
            <w:sz w:val="28"/>
            <w:szCs w:val="28"/>
          </w:rPr>
          <w:t>language</w:t>
        </w:r>
        <w:r w:rsidRPr="009329BA">
          <w:rPr>
            <w:rFonts w:ascii="Consolas" w:hAnsi="Consolas"/>
            <w:color w:val="000000"/>
            <w:sz w:val="28"/>
            <w:szCs w:val="28"/>
          </w:rPr>
          <w:t>=</w:t>
        </w:r>
        <w:r w:rsidRPr="009329BA">
          <w:rPr>
            <w:rFonts w:ascii="Consolas" w:hAnsi="Consolas"/>
            <w:i/>
            <w:iCs/>
            <w:color w:val="2A00FF"/>
            <w:sz w:val="28"/>
            <w:szCs w:val="28"/>
          </w:rPr>
          <w:t>"java"</w:t>
        </w:r>
        <w:r w:rsidRPr="009329BA">
          <w:rPr>
            <w:rFonts w:ascii="Consolas" w:hAnsi="Consolas"/>
            <w:color w:val="000000"/>
            <w:sz w:val="28"/>
            <w:szCs w:val="28"/>
          </w:rPr>
          <w:t xml:space="preserve"> </w:t>
        </w:r>
        <w:proofErr w:type="spellStart"/>
        <w:r w:rsidRPr="009329BA">
          <w:rPr>
            <w:rFonts w:ascii="Consolas" w:hAnsi="Consolas"/>
            <w:color w:val="7F007F"/>
            <w:sz w:val="28"/>
            <w:szCs w:val="28"/>
          </w:rPr>
          <w:t>contentType</w:t>
        </w:r>
        <w:proofErr w:type="spellEnd"/>
        <w:r w:rsidRPr="009329BA">
          <w:rPr>
            <w:rFonts w:ascii="Consolas" w:hAnsi="Consolas"/>
            <w:color w:val="000000"/>
            <w:sz w:val="28"/>
            <w:szCs w:val="28"/>
          </w:rPr>
          <w:t>=</w:t>
        </w:r>
        <w:r w:rsidRPr="009329BA">
          <w:rPr>
            <w:rFonts w:ascii="Consolas" w:hAnsi="Consolas"/>
            <w:i/>
            <w:iCs/>
            <w:color w:val="2A00FF"/>
            <w:sz w:val="28"/>
            <w:szCs w:val="28"/>
          </w:rPr>
          <w:t>"text/html; charset=UTF-8"</w:t>
        </w:r>
      </w:ins>
    </w:p>
    <w:p w14:paraId="342238F5" w14:textId="77777777" w:rsidR="007A602F" w:rsidRPr="009329BA" w:rsidRDefault="007A602F" w:rsidP="007A602F">
      <w:pPr>
        <w:pStyle w:val="NormalWeb"/>
        <w:shd w:val="clear" w:color="auto" w:fill="FFFFFF"/>
        <w:spacing w:before="0" w:beforeAutospacing="0" w:after="0" w:afterAutospacing="0"/>
        <w:rPr>
          <w:ins w:id="383" w:author="kalla madhu" w:date="2024-07-14T11:09:00Z" w16du:dateUtc="2024-07-14T05:39:00Z"/>
          <w:rFonts w:ascii="Consolas" w:hAnsi="Consolas"/>
          <w:color w:val="000000"/>
          <w:sz w:val="28"/>
          <w:szCs w:val="28"/>
        </w:rPr>
      </w:pPr>
      <w:ins w:id="384" w:author="kalla madhu" w:date="2024-07-14T11:09:00Z" w16du:dateUtc="2024-07-14T05:39:00Z">
        <w:r w:rsidRPr="009329BA">
          <w:rPr>
            <w:rFonts w:ascii="Consolas" w:hAnsi="Consolas"/>
            <w:color w:val="000000"/>
            <w:sz w:val="28"/>
            <w:szCs w:val="28"/>
          </w:rPr>
          <w:t xml:space="preserve">    </w:t>
        </w:r>
        <w:proofErr w:type="spellStart"/>
        <w:r w:rsidRPr="009329BA">
          <w:rPr>
            <w:rFonts w:ascii="Consolas" w:hAnsi="Consolas"/>
            <w:color w:val="7F007F"/>
            <w:sz w:val="28"/>
            <w:szCs w:val="28"/>
          </w:rPr>
          <w:t>pageEncoding</w:t>
        </w:r>
        <w:proofErr w:type="spellEnd"/>
        <w:r w:rsidRPr="009329BA">
          <w:rPr>
            <w:rFonts w:ascii="Consolas" w:hAnsi="Consolas"/>
            <w:color w:val="000000"/>
            <w:sz w:val="28"/>
            <w:szCs w:val="28"/>
          </w:rPr>
          <w:t>=</w:t>
        </w:r>
        <w:r w:rsidRPr="009329BA">
          <w:rPr>
            <w:rFonts w:ascii="Consolas" w:hAnsi="Consolas"/>
            <w:i/>
            <w:iCs/>
            <w:color w:val="2A00FF"/>
            <w:sz w:val="28"/>
            <w:szCs w:val="28"/>
          </w:rPr>
          <w:t>"UTF-8"</w:t>
        </w:r>
        <w:r w:rsidRPr="009329BA">
          <w:rPr>
            <w:rFonts w:ascii="Consolas" w:hAnsi="Consolas"/>
            <w:color w:val="BF5F3F"/>
            <w:sz w:val="28"/>
            <w:szCs w:val="28"/>
          </w:rPr>
          <w:t>%&gt;</w:t>
        </w:r>
      </w:ins>
    </w:p>
    <w:p w14:paraId="1FEFD4EA" w14:textId="77777777" w:rsidR="007A602F" w:rsidRPr="009329BA" w:rsidRDefault="007A602F" w:rsidP="007A602F">
      <w:pPr>
        <w:pStyle w:val="NormalWeb"/>
        <w:shd w:val="clear" w:color="auto" w:fill="FFFFFF"/>
        <w:spacing w:before="0" w:beforeAutospacing="0" w:after="0" w:afterAutospacing="0"/>
        <w:rPr>
          <w:ins w:id="385" w:author="kalla madhu" w:date="2024-07-14T11:09:00Z" w16du:dateUtc="2024-07-14T05:39:00Z"/>
          <w:rFonts w:ascii="Consolas" w:hAnsi="Consolas"/>
          <w:color w:val="000000"/>
          <w:sz w:val="28"/>
          <w:szCs w:val="28"/>
        </w:rPr>
      </w:pPr>
      <w:ins w:id="386" w:author="kalla madhu" w:date="2024-07-14T11:09:00Z" w16du:dateUtc="2024-07-14T05:39:00Z">
        <w:r w:rsidRPr="009329BA">
          <w:rPr>
            <w:rFonts w:ascii="Consolas" w:hAnsi="Consolas"/>
            <w:color w:val="008080"/>
            <w:sz w:val="28"/>
            <w:szCs w:val="28"/>
          </w:rPr>
          <w:t>&lt;!</w:t>
        </w:r>
        <w:r w:rsidRPr="009329BA">
          <w:rPr>
            <w:rFonts w:ascii="Consolas" w:hAnsi="Consolas"/>
            <w:color w:val="3F7F7F"/>
            <w:sz w:val="28"/>
            <w:szCs w:val="28"/>
          </w:rPr>
          <w:t>DOCTYPE</w:t>
        </w:r>
        <w:r w:rsidRPr="009329BA">
          <w:rPr>
            <w:rFonts w:ascii="Consolas" w:hAnsi="Consolas"/>
            <w:color w:val="000000"/>
            <w:sz w:val="28"/>
            <w:szCs w:val="28"/>
          </w:rPr>
          <w:t xml:space="preserve"> </w:t>
        </w:r>
        <w:r w:rsidRPr="009329BA">
          <w:rPr>
            <w:rFonts w:ascii="Consolas" w:hAnsi="Consolas"/>
            <w:color w:val="008080"/>
            <w:sz w:val="28"/>
            <w:szCs w:val="28"/>
          </w:rPr>
          <w:t>html&gt;</w:t>
        </w:r>
      </w:ins>
    </w:p>
    <w:p w14:paraId="4EC7DA8A" w14:textId="77777777" w:rsidR="007A602F" w:rsidRPr="009329BA" w:rsidRDefault="007A602F" w:rsidP="007A602F">
      <w:pPr>
        <w:pStyle w:val="NormalWeb"/>
        <w:shd w:val="clear" w:color="auto" w:fill="FFFFFF"/>
        <w:spacing w:before="0" w:beforeAutospacing="0" w:after="0" w:afterAutospacing="0"/>
        <w:rPr>
          <w:ins w:id="387" w:author="kalla madhu" w:date="2024-07-14T11:09:00Z" w16du:dateUtc="2024-07-14T05:39:00Z"/>
          <w:rFonts w:ascii="Consolas" w:hAnsi="Consolas"/>
          <w:color w:val="000000"/>
          <w:sz w:val="28"/>
          <w:szCs w:val="28"/>
        </w:rPr>
      </w:pPr>
      <w:ins w:id="388" w:author="kalla madhu" w:date="2024-07-14T11:09:00Z" w16du:dateUtc="2024-07-14T05:39:00Z">
        <w:r w:rsidRPr="009329BA">
          <w:rPr>
            <w:rFonts w:ascii="Consolas" w:hAnsi="Consolas"/>
            <w:color w:val="008080"/>
            <w:sz w:val="28"/>
            <w:szCs w:val="28"/>
          </w:rPr>
          <w:t>&lt;</w:t>
        </w:r>
        <w:r w:rsidRPr="009329BA">
          <w:rPr>
            <w:rFonts w:ascii="Consolas" w:hAnsi="Consolas"/>
            <w:color w:val="3F7F7F"/>
            <w:sz w:val="28"/>
            <w:szCs w:val="28"/>
          </w:rPr>
          <w:t>html</w:t>
        </w:r>
        <w:r w:rsidRPr="009329BA">
          <w:rPr>
            <w:rFonts w:ascii="Consolas" w:hAnsi="Consolas"/>
            <w:color w:val="008080"/>
            <w:sz w:val="28"/>
            <w:szCs w:val="28"/>
          </w:rPr>
          <w:t>&gt;</w:t>
        </w:r>
      </w:ins>
    </w:p>
    <w:p w14:paraId="6417CF8D" w14:textId="77777777" w:rsidR="007A602F" w:rsidRPr="009329BA" w:rsidRDefault="007A602F" w:rsidP="007A602F">
      <w:pPr>
        <w:pStyle w:val="NormalWeb"/>
        <w:shd w:val="clear" w:color="auto" w:fill="FFFFFF"/>
        <w:spacing w:before="0" w:beforeAutospacing="0" w:after="0" w:afterAutospacing="0"/>
        <w:rPr>
          <w:ins w:id="389" w:author="kalla madhu" w:date="2024-07-14T11:09:00Z" w16du:dateUtc="2024-07-14T05:39:00Z"/>
          <w:rFonts w:ascii="Consolas" w:hAnsi="Consolas"/>
          <w:color w:val="000000"/>
          <w:sz w:val="28"/>
          <w:szCs w:val="28"/>
        </w:rPr>
      </w:pPr>
      <w:ins w:id="390" w:author="kalla madhu" w:date="2024-07-14T11:09:00Z" w16du:dateUtc="2024-07-14T05:39:00Z">
        <w:r w:rsidRPr="009329BA">
          <w:rPr>
            <w:rFonts w:ascii="Consolas" w:hAnsi="Consolas"/>
            <w:color w:val="008080"/>
            <w:sz w:val="28"/>
            <w:szCs w:val="28"/>
          </w:rPr>
          <w:t>&lt;</w:t>
        </w:r>
        <w:r w:rsidRPr="009329BA">
          <w:rPr>
            <w:rFonts w:ascii="Consolas" w:hAnsi="Consolas"/>
            <w:color w:val="3F7F7F"/>
            <w:sz w:val="28"/>
            <w:szCs w:val="28"/>
          </w:rPr>
          <w:t>head</w:t>
        </w:r>
        <w:r w:rsidRPr="009329BA">
          <w:rPr>
            <w:rFonts w:ascii="Consolas" w:hAnsi="Consolas"/>
            <w:color w:val="008080"/>
            <w:sz w:val="28"/>
            <w:szCs w:val="28"/>
          </w:rPr>
          <w:t>&gt;</w:t>
        </w:r>
      </w:ins>
    </w:p>
    <w:p w14:paraId="008231E3" w14:textId="77777777" w:rsidR="007A602F" w:rsidRPr="009329BA" w:rsidRDefault="007A602F" w:rsidP="007A602F">
      <w:pPr>
        <w:pStyle w:val="NormalWeb"/>
        <w:shd w:val="clear" w:color="auto" w:fill="FFFFFF"/>
        <w:spacing w:before="0" w:beforeAutospacing="0" w:after="0" w:afterAutospacing="0"/>
        <w:rPr>
          <w:ins w:id="391" w:author="kalla madhu" w:date="2024-07-14T11:09:00Z" w16du:dateUtc="2024-07-14T05:39:00Z"/>
          <w:rFonts w:ascii="Consolas" w:hAnsi="Consolas"/>
          <w:color w:val="000000"/>
          <w:sz w:val="28"/>
          <w:szCs w:val="28"/>
        </w:rPr>
      </w:pPr>
      <w:ins w:id="392" w:author="kalla madhu" w:date="2024-07-14T11:09:00Z" w16du:dateUtc="2024-07-14T05:39:00Z">
        <w:r w:rsidRPr="009329BA">
          <w:rPr>
            <w:rFonts w:ascii="Consolas" w:hAnsi="Consolas"/>
            <w:color w:val="008080"/>
            <w:sz w:val="28"/>
            <w:szCs w:val="28"/>
          </w:rPr>
          <w:t>&lt;</w:t>
        </w:r>
        <w:r w:rsidRPr="009329BA">
          <w:rPr>
            <w:rFonts w:ascii="Consolas" w:hAnsi="Consolas"/>
            <w:color w:val="3F7F7F"/>
            <w:sz w:val="28"/>
            <w:szCs w:val="28"/>
          </w:rPr>
          <w:t>meta</w:t>
        </w:r>
        <w:r w:rsidRPr="009329BA">
          <w:rPr>
            <w:rFonts w:ascii="Consolas" w:hAnsi="Consolas"/>
            <w:color w:val="000000"/>
            <w:sz w:val="28"/>
            <w:szCs w:val="28"/>
          </w:rPr>
          <w:t xml:space="preserve"> </w:t>
        </w:r>
        <w:r w:rsidRPr="009329BA">
          <w:rPr>
            <w:rFonts w:ascii="Consolas" w:hAnsi="Consolas"/>
            <w:color w:val="7F007F"/>
            <w:sz w:val="28"/>
            <w:szCs w:val="28"/>
          </w:rPr>
          <w:t>charset</w:t>
        </w:r>
        <w:r w:rsidRPr="009329BA">
          <w:rPr>
            <w:rFonts w:ascii="Consolas" w:hAnsi="Consolas"/>
            <w:color w:val="000000"/>
            <w:sz w:val="28"/>
            <w:szCs w:val="28"/>
          </w:rPr>
          <w:t>=</w:t>
        </w:r>
        <w:r w:rsidRPr="009329BA">
          <w:rPr>
            <w:rFonts w:ascii="Consolas" w:hAnsi="Consolas"/>
            <w:i/>
            <w:iCs/>
            <w:color w:val="2A00FF"/>
            <w:sz w:val="28"/>
            <w:szCs w:val="28"/>
          </w:rPr>
          <w:t>"UTF-8"</w:t>
        </w:r>
        <w:r w:rsidRPr="009329BA">
          <w:rPr>
            <w:rFonts w:ascii="Consolas" w:hAnsi="Consolas"/>
            <w:color w:val="008080"/>
            <w:sz w:val="28"/>
            <w:szCs w:val="28"/>
          </w:rPr>
          <w:t>&gt;</w:t>
        </w:r>
      </w:ins>
    </w:p>
    <w:p w14:paraId="1DC086E4" w14:textId="77777777" w:rsidR="007A602F" w:rsidRPr="009329BA" w:rsidRDefault="007A602F" w:rsidP="007A602F">
      <w:pPr>
        <w:pStyle w:val="NormalWeb"/>
        <w:shd w:val="clear" w:color="auto" w:fill="FFFFFF"/>
        <w:spacing w:before="0" w:beforeAutospacing="0" w:after="0" w:afterAutospacing="0"/>
        <w:rPr>
          <w:ins w:id="393" w:author="kalla madhu" w:date="2024-07-14T11:09:00Z" w16du:dateUtc="2024-07-14T05:39:00Z"/>
          <w:rFonts w:ascii="Consolas" w:hAnsi="Consolas"/>
          <w:color w:val="000000"/>
          <w:sz w:val="28"/>
          <w:szCs w:val="28"/>
        </w:rPr>
      </w:pPr>
      <w:ins w:id="394" w:author="kalla madhu" w:date="2024-07-14T11:09:00Z" w16du:dateUtc="2024-07-14T05:39:00Z">
        <w:r w:rsidRPr="009329BA">
          <w:rPr>
            <w:rFonts w:ascii="Consolas" w:hAnsi="Consolas"/>
            <w:color w:val="008080"/>
            <w:sz w:val="28"/>
            <w:szCs w:val="28"/>
          </w:rPr>
          <w:t>&lt;</w:t>
        </w:r>
        <w:r w:rsidRPr="009329BA">
          <w:rPr>
            <w:rFonts w:ascii="Consolas" w:hAnsi="Consolas"/>
            <w:color w:val="3F7F7F"/>
            <w:sz w:val="28"/>
            <w:szCs w:val="28"/>
          </w:rPr>
          <w:t>title</w:t>
        </w:r>
        <w:r w:rsidRPr="009329BA">
          <w:rPr>
            <w:rFonts w:ascii="Consolas" w:hAnsi="Consolas"/>
            <w:color w:val="008080"/>
            <w:sz w:val="28"/>
            <w:szCs w:val="28"/>
          </w:rPr>
          <w:t>&gt;</w:t>
        </w:r>
        <w:r w:rsidRPr="009329BA">
          <w:rPr>
            <w:rFonts w:ascii="Consolas" w:hAnsi="Consolas"/>
            <w:color w:val="000000"/>
            <w:sz w:val="28"/>
            <w:szCs w:val="28"/>
          </w:rPr>
          <w:t>Insert title here</w:t>
        </w:r>
        <w:r w:rsidRPr="009329BA">
          <w:rPr>
            <w:rFonts w:ascii="Consolas" w:hAnsi="Consolas"/>
            <w:color w:val="008080"/>
            <w:sz w:val="28"/>
            <w:szCs w:val="28"/>
          </w:rPr>
          <w:t>&lt;/</w:t>
        </w:r>
        <w:r w:rsidRPr="009329BA">
          <w:rPr>
            <w:rFonts w:ascii="Consolas" w:hAnsi="Consolas"/>
            <w:color w:val="3F7F7F"/>
            <w:sz w:val="28"/>
            <w:szCs w:val="28"/>
          </w:rPr>
          <w:t>title</w:t>
        </w:r>
        <w:r w:rsidRPr="009329BA">
          <w:rPr>
            <w:rFonts w:ascii="Consolas" w:hAnsi="Consolas"/>
            <w:color w:val="008080"/>
            <w:sz w:val="28"/>
            <w:szCs w:val="28"/>
          </w:rPr>
          <w:t>&gt;</w:t>
        </w:r>
      </w:ins>
    </w:p>
    <w:p w14:paraId="7E039FDC" w14:textId="77777777" w:rsidR="007A602F" w:rsidRPr="009329BA" w:rsidRDefault="007A602F" w:rsidP="007A602F">
      <w:pPr>
        <w:pStyle w:val="NormalWeb"/>
        <w:shd w:val="clear" w:color="auto" w:fill="FFFFFF"/>
        <w:spacing w:before="0" w:beforeAutospacing="0" w:after="0" w:afterAutospacing="0"/>
        <w:rPr>
          <w:ins w:id="395" w:author="kalla madhu" w:date="2024-07-14T11:09:00Z" w16du:dateUtc="2024-07-14T05:39:00Z"/>
          <w:rFonts w:ascii="Consolas" w:hAnsi="Consolas"/>
          <w:color w:val="000000"/>
          <w:sz w:val="28"/>
          <w:szCs w:val="28"/>
        </w:rPr>
      </w:pPr>
      <w:ins w:id="396" w:author="kalla madhu" w:date="2024-07-14T11:09:00Z" w16du:dateUtc="2024-07-14T05:39:00Z">
        <w:r w:rsidRPr="009329BA">
          <w:rPr>
            <w:rFonts w:ascii="Consolas" w:hAnsi="Consolas"/>
            <w:color w:val="008080"/>
            <w:sz w:val="28"/>
            <w:szCs w:val="28"/>
          </w:rPr>
          <w:t>&lt;/</w:t>
        </w:r>
        <w:r w:rsidRPr="009329BA">
          <w:rPr>
            <w:rFonts w:ascii="Consolas" w:hAnsi="Consolas"/>
            <w:color w:val="3F7F7F"/>
            <w:sz w:val="28"/>
            <w:szCs w:val="28"/>
          </w:rPr>
          <w:t>head</w:t>
        </w:r>
        <w:r w:rsidRPr="009329BA">
          <w:rPr>
            <w:rFonts w:ascii="Consolas" w:hAnsi="Consolas"/>
            <w:color w:val="008080"/>
            <w:sz w:val="28"/>
            <w:szCs w:val="28"/>
          </w:rPr>
          <w:t>&gt;</w:t>
        </w:r>
      </w:ins>
    </w:p>
    <w:p w14:paraId="6C18A7C1" w14:textId="77777777" w:rsidR="007A602F" w:rsidRPr="009329BA" w:rsidRDefault="007A602F" w:rsidP="007A602F">
      <w:pPr>
        <w:pStyle w:val="NormalWeb"/>
        <w:shd w:val="clear" w:color="auto" w:fill="FFFFFF"/>
        <w:spacing w:before="0" w:beforeAutospacing="0" w:after="0" w:afterAutospacing="0"/>
        <w:rPr>
          <w:ins w:id="397" w:author="kalla madhu" w:date="2024-07-14T11:09:00Z" w16du:dateUtc="2024-07-14T05:39:00Z"/>
          <w:rFonts w:ascii="Consolas" w:hAnsi="Consolas"/>
          <w:color w:val="000000"/>
          <w:sz w:val="28"/>
          <w:szCs w:val="28"/>
        </w:rPr>
      </w:pPr>
      <w:ins w:id="398" w:author="kalla madhu" w:date="2024-07-14T11:09:00Z" w16du:dateUtc="2024-07-14T05:39:00Z">
        <w:r w:rsidRPr="009329BA">
          <w:rPr>
            <w:rFonts w:ascii="Consolas" w:hAnsi="Consolas"/>
            <w:color w:val="008080"/>
            <w:sz w:val="28"/>
            <w:szCs w:val="28"/>
          </w:rPr>
          <w:t>&lt;</w:t>
        </w:r>
        <w:r w:rsidRPr="009329BA">
          <w:rPr>
            <w:rFonts w:ascii="Consolas" w:hAnsi="Consolas"/>
            <w:color w:val="3F7F7F"/>
            <w:sz w:val="28"/>
            <w:szCs w:val="28"/>
          </w:rPr>
          <w:t>body</w:t>
        </w:r>
        <w:r w:rsidRPr="009329BA">
          <w:rPr>
            <w:rFonts w:ascii="Consolas" w:hAnsi="Consolas"/>
            <w:color w:val="000000"/>
            <w:sz w:val="28"/>
            <w:szCs w:val="28"/>
          </w:rPr>
          <w:t xml:space="preserve"> </w:t>
        </w:r>
        <w:r w:rsidRPr="009329BA">
          <w:rPr>
            <w:rFonts w:ascii="Consolas" w:hAnsi="Consolas"/>
            <w:color w:val="7F007F"/>
            <w:sz w:val="28"/>
            <w:szCs w:val="28"/>
          </w:rPr>
          <w:t>style</w:t>
        </w:r>
        <w:r w:rsidRPr="009329BA">
          <w:rPr>
            <w:rFonts w:ascii="Consolas" w:hAnsi="Consolas"/>
            <w:color w:val="000000"/>
            <w:sz w:val="28"/>
            <w:szCs w:val="28"/>
          </w:rPr>
          <w:t>="</w:t>
        </w:r>
        <w:r w:rsidRPr="009329BA">
          <w:rPr>
            <w:rFonts w:ascii="Consolas" w:hAnsi="Consolas"/>
            <w:color w:val="7F007F"/>
            <w:sz w:val="28"/>
            <w:szCs w:val="28"/>
          </w:rPr>
          <w:t>background-color</w:t>
        </w:r>
        <w:r w:rsidRPr="009329BA">
          <w:rPr>
            <w:rFonts w:ascii="Consolas" w:hAnsi="Consolas"/>
            <w:color w:val="000000"/>
            <w:sz w:val="28"/>
            <w:szCs w:val="28"/>
          </w:rPr>
          <w:t xml:space="preserve">: </w:t>
        </w:r>
        <w:proofErr w:type="spellStart"/>
        <w:proofErr w:type="gramStart"/>
        <w:r w:rsidRPr="009329BA">
          <w:rPr>
            <w:rFonts w:ascii="Consolas" w:hAnsi="Consolas"/>
            <w:i/>
            <w:iCs/>
            <w:color w:val="2A00E1"/>
            <w:sz w:val="28"/>
            <w:szCs w:val="28"/>
          </w:rPr>
          <w:t>red</w:t>
        </w:r>
        <w:r w:rsidRPr="009329BA">
          <w:rPr>
            <w:rFonts w:ascii="Consolas" w:hAnsi="Consolas"/>
            <w:color w:val="000000"/>
            <w:sz w:val="28"/>
            <w:szCs w:val="28"/>
          </w:rPr>
          <w:t>;</w:t>
        </w:r>
        <w:r w:rsidRPr="009329BA">
          <w:rPr>
            <w:rFonts w:ascii="Consolas" w:hAnsi="Consolas"/>
            <w:color w:val="7F007F"/>
            <w:sz w:val="28"/>
            <w:szCs w:val="28"/>
          </w:rPr>
          <w:t>color</w:t>
        </w:r>
        <w:proofErr w:type="gramEnd"/>
        <w:r w:rsidRPr="009329BA">
          <w:rPr>
            <w:rFonts w:ascii="Consolas" w:hAnsi="Consolas"/>
            <w:color w:val="000000"/>
            <w:sz w:val="28"/>
            <w:szCs w:val="28"/>
          </w:rPr>
          <w:t>:</w:t>
        </w:r>
        <w:r w:rsidRPr="009329BA">
          <w:rPr>
            <w:rFonts w:ascii="Consolas" w:hAnsi="Consolas"/>
            <w:i/>
            <w:iCs/>
            <w:color w:val="2A00E1"/>
            <w:sz w:val="28"/>
            <w:szCs w:val="28"/>
          </w:rPr>
          <w:t>white</w:t>
        </w:r>
        <w:proofErr w:type="spellEnd"/>
        <w:r w:rsidRPr="009329BA">
          <w:rPr>
            <w:rFonts w:ascii="Consolas" w:hAnsi="Consolas"/>
            <w:color w:val="000000"/>
            <w:sz w:val="28"/>
            <w:szCs w:val="28"/>
          </w:rPr>
          <w:t>;"</w:t>
        </w:r>
        <w:r w:rsidRPr="009329BA">
          <w:rPr>
            <w:rFonts w:ascii="Consolas" w:hAnsi="Consolas"/>
            <w:color w:val="008080"/>
            <w:sz w:val="28"/>
            <w:szCs w:val="28"/>
          </w:rPr>
          <w:t>&gt;</w:t>
        </w:r>
      </w:ins>
    </w:p>
    <w:p w14:paraId="2D561864" w14:textId="77777777" w:rsidR="007A602F" w:rsidRPr="009329BA" w:rsidRDefault="007A602F" w:rsidP="007A602F">
      <w:pPr>
        <w:rPr>
          <w:ins w:id="399" w:author="kalla madhu" w:date="2024-07-14T11:09:00Z" w16du:dateUtc="2024-07-14T05:39:00Z"/>
          <w:b/>
          <w:bCs/>
          <w:sz w:val="42"/>
          <w:szCs w:val="42"/>
          <w:rPrChange w:id="400" w:author="kalla madhu" w:date="2024-07-18T10:21:00Z" w16du:dateUtc="2024-07-18T04:51:00Z">
            <w:rPr>
              <w:ins w:id="401" w:author="kalla madhu" w:date="2024-07-14T11:09:00Z" w16du:dateUtc="2024-07-14T05:39:00Z"/>
              <w:b/>
              <w:bCs/>
              <w:sz w:val="42"/>
              <w:szCs w:val="42"/>
              <w:u w:val="single"/>
            </w:rPr>
          </w:rPrChange>
        </w:rPr>
      </w:pPr>
    </w:p>
    <w:p w14:paraId="74EE6498" w14:textId="10D70F47" w:rsidR="007A602F" w:rsidRPr="009329BA" w:rsidRDefault="007A602F" w:rsidP="007A602F">
      <w:pPr>
        <w:rPr>
          <w:ins w:id="402" w:author="kalla madhu" w:date="2024-07-14T11:09:00Z" w16du:dateUtc="2024-07-14T05:39:00Z"/>
          <w:b/>
          <w:bCs/>
          <w:sz w:val="42"/>
          <w:szCs w:val="42"/>
          <w:rPrChange w:id="403" w:author="kalla madhu" w:date="2024-07-18T10:21:00Z" w16du:dateUtc="2024-07-18T04:51:00Z">
            <w:rPr>
              <w:ins w:id="404" w:author="kalla madhu" w:date="2024-07-14T11:09:00Z" w16du:dateUtc="2024-07-14T05:39:00Z"/>
              <w:b/>
              <w:bCs/>
              <w:sz w:val="42"/>
              <w:szCs w:val="42"/>
              <w:u w:val="single"/>
            </w:rPr>
          </w:rPrChange>
        </w:rPr>
      </w:pPr>
      <w:proofErr w:type="spellStart"/>
      <w:ins w:id="405" w:author="kalla madhu" w:date="2024-07-14T11:09:00Z" w16du:dateUtc="2024-07-14T05:39:00Z">
        <w:r w:rsidRPr="009329BA">
          <w:rPr>
            <w:b/>
            <w:bCs/>
            <w:sz w:val="42"/>
            <w:szCs w:val="42"/>
            <w:rPrChange w:id="406" w:author="kalla madhu" w:date="2024-07-18T10:21:00Z" w16du:dateUtc="2024-07-18T04:51:00Z">
              <w:rPr>
                <w:b/>
                <w:bCs/>
                <w:sz w:val="42"/>
                <w:szCs w:val="42"/>
                <w:u w:val="single"/>
              </w:rPr>
            </w:rPrChange>
          </w:rPr>
          <w:t>Two.jsp</w:t>
        </w:r>
        <w:proofErr w:type="spellEnd"/>
      </w:ins>
    </w:p>
    <w:p w14:paraId="036F8083" w14:textId="77777777" w:rsidR="007A602F" w:rsidRPr="009329BA" w:rsidRDefault="007A602F" w:rsidP="007A602F">
      <w:pPr>
        <w:pStyle w:val="NormalWeb"/>
        <w:shd w:val="clear" w:color="auto" w:fill="FFFFFF"/>
        <w:spacing w:before="0" w:beforeAutospacing="0" w:after="0" w:afterAutospacing="0"/>
        <w:rPr>
          <w:ins w:id="407" w:author="kalla madhu" w:date="2024-07-14T11:09:00Z" w16du:dateUtc="2024-07-14T05:39:00Z"/>
          <w:rFonts w:ascii="Consolas" w:hAnsi="Consolas"/>
          <w:color w:val="000000"/>
          <w:sz w:val="28"/>
          <w:szCs w:val="28"/>
        </w:rPr>
      </w:pPr>
      <w:ins w:id="408" w:author="kalla madhu" w:date="2024-07-14T11:09:00Z" w16du:dateUtc="2024-07-14T05:39:00Z">
        <w:r w:rsidRPr="009329BA">
          <w:rPr>
            <w:rFonts w:ascii="Consolas" w:hAnsi="Consolas"/>
            <w:color w:val="008080"/>
            <w:sz w:val="28"/>
            <w:szCs w:val="28"/>
          </w:rPr>
          <w:t>&lt;/</w:t>
        </w:r>
        <w:r w:rsidRPr="009329BA">
          <w:rPr>
            <w:rFonts w:ascii="Consolas" w:hAnsi="Consolas"/>
            <w:color w:val="3F7F7F"/>
            <w:sz w:val="28"/>
            <w:szCs w:val="28"/>
          </w:rPr>
          <w:t>body</w:t>
        </w:r>
        <w:r w:rsidRPr="009329BA">
          <w:rPr>
            <w:rFonts w:ascii="Consolas" w:hAnsi="Consolas"/>
            <w:color w:val="008080"/>
            <w:sz w:val="28"/>
            <w:szCs w:val="28"/>
          </w:rPr>
          <w:t>&gt;</w:t>
        </w:r>
      </w:ins>
    </w:p>
    <w:p w14:paraId="67A1C268" w14:textId="77777777" w:rsidR="007A602F" w:rsidRPr="009329BA" w:rsidRDefault="007A602F" w:rsidP="007A602F">
      <w:pPr>
        <w:pStyle w:val="NormalWeb"/>
        <w:shd w:val="clear" w:color="auto" w:fill="FFFFFF"/>
        <w:spacing w:before="0" w:beforeAutospacing="0" w:after="0" w:afterAutospacing="0"/>
        <w:rPr>
          <w:ins w:id="409" w:author="kalla madhu" w:date="2024-07-14T11:09:00Z" w16du:dateUtc="2024-07-14T05:39:00Z"/>
          <w:rFonts w:ascii="Consolas" w:hAnsi="Consolas"/>
          <w:color w:val="000000"/>
          <w:sz w:val="28"/>
          <w:szCs w:val="28"/>
        </w:rPr>
      </w:pPr>
      <w:ins w:id="410" w:author="kalla madhu" w:date="2024-07-14T11:09:00Z" w16du:dateUtc="2024-07-14T05:39:00Z">
        <w:r w:rsidRPr="009329BA">
          <w:rPr>
            <w:rFonts w:ascii="Consolas" w:hAnsi="Consolas"/>
            <w:color w:val="008080"/>
            <w:sz w:val="28"/>
            <w:szCs w:val="28"/>
          </w:rPr>
          <w:t>&lt;/</w:t>
        </w:r>
        <w:r w:rsidRPr="009329BA">
          <w:rPr>
            <w:rFonts w:ascii="Consolas" w:hAnsi="Consolas"/>
            <w:color w:val="3F7F7F"/>
            <w:sz w:val="28"/>
            <w:szCs w:val="28"/>
          </w:rPr>
          <w:t>html</w:t>
        </w:r>
        <w:r w:rsidRPr="009329BA">
          <w:rPr>
            <w:rFonts w:ascii="Consolas" w:hAnsi="Consolas"/>
            <w:color w:val="008080"/>
            <w:sz w:val="28"/>
            <w:szCs w:val="28"/>
          </w:rPr>
          <w:t>&gt;</w:t>
        </w:r>
      </w:ins>
    </w:p>
    <w:p w14:paraId="35430BD5" w14:textId="77777777" w:rsidR="007A602F" w:rsidRPr="009329BA" w:rsidRDefault="007A602F" w:rsidP="007A602F">
      <w:pPr>
        <w:rPr>
          <w:ins w:id="411" w:author="kalla madhu" w:date="2024-07-14T11:09:00Z" w16du:dateUtc="2024-07-14T05:39:00Z"/>
          <w:b/>
          <w:bCs/>
          <w:sz w:val="42"/>
          <w:szCs w:val="42"/>
          <w:rPrChange w:id="412" w:author="kalla madhu" w:date="2024-07-18T10:21:00Z" w16du:dateUtc="2024-07-18T04:51:00Z">
            <w:rPr>
              <w:ins w:id="413" w:author="kalla madhu" w:date="2024-07-14T11:09:00Z" w16du:dateUtc="2024-07-14T05:39:00Z"/>
              <w:b/>
              <w:bCs/>
              <w:sz w:val="42"/>
              <w:szCs w:val="42"/>
              <w:u w:val="single"/>
            </w:rPr>
          </w:rPrChange>
        </w:rPr>
      </w:pPr>
    </w:p>
    <w:p w14:paraId="7166F8B3" w14:textId="569B6D95" w:rsidR="007A602F" w:rsidRPr="009329BA" w:rsidRDefault="007A602F" w:rsidP="007A602F">
      <w:pPr>
        <w:rPr>
          <w:ins w:id="414" w:author="kalla madhu" w:date="2024-07-14T11:09:00Z" w16du:dateUtc="2024-07-14T05:39:00Z"/>
          <w:b/>
          <w:bCs/>
          <w:sz w:val="42"/>
          <w:szCs w:val="42"/>
          <w:rPrChange w:id="415" w:author="kalla madhu" w:date="2024-07-18T10:21:00Z" w16du:dateUtc="2024-07-18T04:51:00Z">
            <w:rPr>
              <w:ins w:id="416" w:author="kalla madhu" w:date="2024-07-14T11:09:00Z" w16du:dateUtc="2024-07-14T05:39:00Z"/>
              <w:b/>
              <w:bCs/>
              <w:sz w:val="42"/>
              <w:szCs w:val="42"/>
              <w:u w:val="single"/>
            </w:rPr>
          </w:rPrChange>
        </w:rPr>
      </w:pPr>
      <w:proofErr w:type="spellStart"/>
      <w:ins w:id="417" w:author="kalla madhu" w:date="2024-07-14T11:09:00Z" w16du:dateUtc="2024-07-14T05:39:00Z">
        <w:r w:rsidRPr="009329BA">
          <w:rPr>
            <w:b/>
            <w:bCs/>
            <w:sz w:val="42"/>
            <w:szCs w:val="42"/>
            <w:rPrChange w:id="418" w:author="kalla madhu" w:date="2024-07-18T10:21:00Z" w16du:dateUtc="2024-07-18T04:51:00Z">
              <w:rPr>
                <w:b/>
                <w:bCs/>
                <w:sz w:val="42"/>
                <w:szCs w:val="42"/>
                <w:u w:val="single"/>
              </w:rPr>
            </w:rPrChange>
          </w:rPr>
          <w:t>Index.jsp</w:t>
        </w:r>
        <w:proofErr w:type="spellEnd"/>
      </w:ins>
    </w:p>
    <w:p w14:paraId="40832DF6" w14:textId="77777777" w:rsidR="007A602F" w:rsidRPr="009329BA" w:rsidRDefault="007A602F" w:rsidP="007A602F">
      <w:pPr>
        <w:rPr>
          <w:ins w:id="419" w:author="kalla madhu" w:date="2024-07-14T11:09:00Z" w16du:dateUtc="2024-07-14T05:39:00Z"/>
          <w:b/>
          <w:bCs/>
          <w:sz w:val="42"/>
          <w:szCs w:val="42"/>
          <w:rPrChange w:id="420" w:author="kalla madhu" w:date="2024-07-18T10:21:00Z" w16du:dateUtc="2024-07-18T04:51:00Z">
            <w:rPr>
              <w:ins w:id="421" w:author="kalla madhu" w:date="2024-07-14T11:09:00Z" w16du:dateUtc="2024-07-14T05:39:00Z"/>
              <w:b/>
              <w:bCs/>
              <w:sz w:val="42"/>
              <w:szCs w:val="42"/>
              <w:u w:val="single"/>
            </w:rPr>
          </w:rPrChange>
        </w:rPr>
      </w:pPr>
    </w:p>
    <w:p w14:paraId="71004122" w14:textId="238A8B2B" w:rsidR="007A602F" w:rsidRPr="009329BA" w:rsidRDefault="007A602F" w:rsidP="007A602F">
      <w:pPr>
        <w:pStyle w:val="NormalWeb"/>
        <w:shd w:val="clear" w:color="auto" w:fill="FFFFFF"/>
        <w:spacing w:before="0" w:beforeAutospacing="0" w:after="0" w:afterAutospacing="0"/>
        <w:rPr>
          <w:ins w:id="422" w:author="kalla madhu" w:date="2024-07-14T11:09:00Z" w16du:dateUtc="2024-07-14T05:39:00Z"/>
          <w:rFonts w:ascii="Consolas" w:hAnsi="Consolas"/>
          <w:color w:val="000000"/>
          <w:sz w:val="28"/>
          <w:szCs w:val="28"/>
        </w:rPr>
      </w:pPr>
      <w:ins w:id="423" w:author="kalla madhu" w:date="2024-07-14T11:09:00Z" w16du:dateUtc="2024-07-14T05:39:00Z">
        <w:r w:rsidRPr="009329BA">
          <w:rPr>
            <w:rFonts w:ascii="Consolas" w:hAnsi="Consolas"/>
            <w:color w:val="BF5F3F"/>
            <w:sz w:val="28"/>
            <w:szCs w:val="28"/>
          </w:rPr>
          <w:t>&lt;%@</w:t>
        </w:r>
        <w:r w:rsidRPr="009329BA">
          <w:rPr>
            <w:rFonts w:ascii="Consolas" w:hAnsi="Consolas"/>
            <w:color w:val="000000"/>
            <w:sz w:val="28"/>
            <w:szCs w:val="28"/>
          </w:rPr>
          <w:t xml:space="preserve"> </w:t>
        </w:r>
        <w:r w:rsidRPr="009329BA">
          <w:rPr>
            <w:rFonts w:ascii="Consolas" w:hAnsi="Consolas"/>
            <w:color w:val="3F7F7F"/>
            <w:sz w:val="28"/>
            <w:szCs w:val="28"/>
          </w:rPr>
          <w:t>include</w:t>
        </w:r>
        <w:r w:rsidRPr="009329BA">
          <w:rPr>
            <w:rFonts w:ascii="Consolas" w:hAnsi="Consolas"/>
            <w:color w:val="000000"/>
            <w:sz w:val="28"/>
            <w:szCs w:val="28"/>
          </w:rPr>
          <w:t xml:space="preserve"> </w:t>
        </w:r>
        <w:r w:rsidRPr="009329BA">
          <w:rPr>
            <w:rFonts w:ascii="Consolas" w:hAnsi="Consolas"/>
            <w:color w:val="7F007F"/>
            <w:sz w:val="28"/>
            <w:szCs w:val="28"/>
          </w:rPr>
          <w:t>file</w:t>
        </w:r>
        <w:r w:rsidRPr="009329BA">
          <w:rPr>
            <w:rFonts w:ascii="Consolas" w:hAnsi="Consolas"/>
            <w:color w:val="000000"/>
            <w:sz w:val="28"/>
            <w:szCs w:val="28"/>
          </w:rPr>
          <w:t>=</w:t>
        </w:r>
        <w:r w:rsidRPr="009329BA">
          <w:rPr>
            <w:rFonts w:ascii="Consolas" w:hAnsi="Consolas"/>
            <w:i/>
            <w:iCs/>
            <w:color w:val="2A00FF"/>
            <w:sz w:val="28"/>
            <w:szCs w:val="28"/>
          </w:rPr>
          <w:t>"</w:t>
        </w:r>
        <w:proofErr w:type="spellStart"/>
        <w:r w:rsidRPr="009329BA">
          <w:rPr>
            <w:rFonts w:ascii="Consolas" w:hAnsi="Consolas"/>
            <w:i/>
            <w:iCs/>
            <w:color w:val="2A00FF"/>
            <w:sz w:val="28"/>
            <w:szCs w:val="28"/>
          </w:rPr>
          <w:t>one.jsp</w:t>
        </w:r>
        <w:proofErr w:type="spellEnd"/>
        <w:r w:rsidRPr="009329BA">
          <w:rPr>
            <w:rFonts w:ascii="Consolas" w:hAnsi="Consolas"/>
            <w:i/>
            <w:iCs/>
            <w:color w:val="2A00FF"/>
            <w:sz w:val="28"/>
            <w:szCs w:val="28"/>
          </w:rPr>
          <w:t xml:space="preserve">" </w:t>
        </w:r>
        <w:r w:rsidRPr="009329BA">
          <w:rPr>
            <w:rFonts w:ascii="Consolas" w:hAnsi="Consolas"/>
            <w:color w:val="BF5F3F"/>
            <w:sz w:val="28"/>
            <w:szCs w:val="28"/>
          </w:rPr>
          <w:t>%&gt;</w:t>
        </w:r>
      </w:ins>
    </w:p>
    <w:p w14:paraId="31CFBB2D" w14:textId="77777777" w:rsidR="007A602F" w:rsidRPr="009329BA" w:rsidRDefault="007A602F" w:rsidP="007A602F">
      <w:pPr>
        <w:pStyle w:val="NormalWeb"/>
        <w:shd w:val="clear" w:color="auto" w:fill="FFFFFF"/>
        <w:spacing w:before="0" w:beforeAutospacing="0" w:after="0" w:afterAutospacing="0"/>
        <w:rPr>
          <w:ins w:id="424" w:author="kalla madhu" w:date="2024-07-14T11:09:00Z" w16du:dateUtc="2024-07-14T05:39:00Z"/>
          <w:rFonts w:ascii="Consolas" w:hAnsi="Consolas"/>
          <w:color w:val="000000"/>
          <w:sz w:val="28"/>
          <w:szCs w:val="28"/>
        </w:rPr>
      </w:pPr>
      <w:proofErr w:type="gramStart"/>
      <w:ins w:id="425" w:author="kalla madhu" w:date="2024-07-14T11:09:00Z" w16du:dateUtc="2024-07-14T05:39:00Z">
        <w:r w:rsidRPr="009329BA">
          <w:rPr>
            <w:rFonts w:ascii="Consolas" w:hAnsi="Consolas"/>
            <w:color w:val="3F5FBF"/>
            <w:sz w:val="28"/>
            <w:szCs w:val="28"/>
          </w:rPr>
          <w:t>&lt;!--</w:t>
        </w:r>
        <w:proofErr w:type="gramEnd"/>
        <w:r w:rsidRPr="009329BA">
          <w:rPr>
            <w:rFonts w:ascii="Consolas" w:hAnsi="Consolas"/>
            <w:color w:val="3F5FBF"/>
            <w:sz w:val="28"/>
            <w:szCs w:val="28"/>
          </w:rPr>
          <w:t xml:space="preserve"> script let --&gt;</w:t>
        </w:r>
      </w:ins>
    </w:p>
    <w:p w14:paraId="094C70B6" w14:textId="77777777" w:rsidR="007A602F" w:rsidRPr="009329BA" w:rsidRDefault="007A602F" w:rsidP="007A602F">
      <w:pPr>
        <w:pStyle w:val="NormalWeb"/>
        <w:shd w:val="clear" w:color="auto" w:fill="FFFFFF"/>
        <w:spacing w:before="0" w:beforeAutospacing="0" w:after="0" w:afterAutospacing="0"/>
        <w:rPr>
          <w:ins w:id="426" w:author="kalla madhu" w:date="2024-07-14T11:09:00Z" w16du:dateUtc="2024-07-14T05:39:00Z"/>
          <w:rFonts w:ascii="Consolas" w:hAnsi="Consolas"/>
          <w:color w:val="000000"/>
          <w:sz w:val="28"/>
          <w:szCs w:val="28"/>
        </w:rPr>
      </w:pPr>
      <w:ins w:id="427" w:author="kalla madhu" w:date="2024-07-14T11:09:00Z" w16du:dateUtc="2024-07-14T05:39:00Z">
        <w:r w:rsidRPr="009329BA">
          <w:rPr>
            <w:rFonts w:ascii="Consolas" w:hAnsi="Consolas"/>
            <w:color w:val="BF5F3F"/>
            <w:sz w:val="28"/>
            <w:szCs w:val="28"/>
          </w:rPr>
          <w:t>&lt;%</w:t>
        </w:r>
      </w:ins>
    </w:p>
    <w:p w14:paraId="548CB4E8" w14:textId="77777777" w:rsidR="007A602F" w:rsidRPr="009329BA" w:rsidRDefault="007A602F" w:rsidP="007A602F">
      <w:pPr>
        <w:pStyle w:val="NormalWeb"/>
        <w:shd w:val="clear" w:color="auto" w:fill="FFFFFF"/>
        <w:spacing w:before="0" w:beforeAutospacing="0" w:after="0" w:afterAutospacing="0"/>
        <w:rPr>
          <w:ins w:id="428" w:author="kalla madhu" w:date="2024-07-14T11:09:00Z" w16du:dateUtc="2024-07-14T05:39:00Z"/>
          <w:rFonts w:ascii="Consolas" w:hAnsi="Consolas"/>
          <w:color w:val="000000"/>
          <w:sz w:val="28"/>
          <w:szCs w:val="28"/>
        </w:rPr>
      </w:pPr>
      <w:ins w:id="429" w:author="kalla madhu" w:date="2024-07-14T11:09:00Z" w16du:dateUtc="2024-07-14T05:39:00Z">
        <w:r w:rsidRPr="009329BA">
          <w:rPr>
            <w:rFonts w:ascii="Consolas" w:hAnsi="Consolas"/>
            <w:color w:val="000000"/>
            <w:sz w:val="28"/>
            <w:szCs w:val="28"/>
          </w:rPr>
          <w:tab/>
        </w:r>
        <w:proofErr w:type="gramStart"/>
        <w:r w:rsidRPr="009329BA">
          <w:rPr>
            <w:rFonts w:ascii="Consolas" w:hAnsi="Consolas"/>
            <w:b/>
            <w:bCs/>
            <w:color w:val="7F0055"/>
            <w:sz w:val="28"/>
            <w:szCs w:val="28"/>
          </w:rPr>
          <w:t>for</w:t>
        </w:r>
        <w:r w:rsidRPr="009329BA">
          <w:rPr>
            <w:rFonts w:ascii="Consolas" w:hAnsi="Consolas"/>
            <w:color w:val="000000"/>
            <w:sz w:val="28"/>
            <w:szCs w:val="28"/>
          </w:rPr>
          <w:t>(</w:t>
        </w:r>
        <w:proofErr w:type="gramEnd"/>
        <w:r w:rsidRPr="009329BA">
          <w:rPr>
            <w:rFonts w:ascii="Consolas" w:hAnsi="Consolas"/>
            <w:b/>
            <w:bCs/>
            <w:color w:val="7F0055"/>
            <w:sz w:val="28"/>
            <w:szCs w:val="28"/>
          </w:rPr>
          <w:t>int</w:t>
        </w:r>
        <w:r w:rsidRPr="009329BA">
          <w:rPr>
            <w:rFonts w:ascii="Consolas" w:hAnsi="Consolas"/>
            <w:color w:val="000000"/>
            <w:sz w:val="28"/>
            <w:szCs w:val="28"/>
          </w:rPr>
          <w:t xml:space="preserve"> </w:t>
        </w:r>
        <w:proofErr w:type="spellStart"/>
        <w:r w:rsidRPr="009329BA">
          <w:rPr>
            <w:rFonts w:ascii="Consolas" w:hAnsi="Consolas"/>
            <w:color w:val="000000"/>
            <w:sz w:val="28"/>
            <w:szCs w:val="28"/>
          </w:rPr>
          <w:t>i</w:t>
        </w:r>
        <w:proofErr w:type="spellEnd"/>
        <w:r w:rsidRPr="009329BA">
          <w:rPr>
            <w:rFonts w:ascii="Consolas" w:hAnsi="Consolas"/>
            <w:color w:val="000000"/>
            <w:sz w:val="28"/>
            <w:szCs w:val="28"/>
          </w:rPr>
          <w:t>=1;i&lt;=10;i++)</w:t>
        </w:r>
      </w:ins>
    </w:p>
    <w:p w14:paraId="35050A5D" w14:textId="77777777" w:rsidR="007A602F" w:rsidRPr="009329BA" w:rsidRDefault="007A602F" w:rsidP="007A602F">
      <w:pPr>
        <w:pStyle w:val="NormalWeb"/>
        <w:shd w:val="clear" w:color="auto" w:fill="FFFFFF"/>
        <w:spacing w:before="0" w:beforeAutospacing="0" w:after="0" w:afterAutospacing="0"/>
        <w:rPr>
          <w:ins w:id="430" w:author="kalla madhu" w:date="2024-07-14T11:09:00Z" w16du:dateUtc="2024-07-14T05:39:00Z"/>
          <w:rFonts w:ascii="Consolas" w:hAnsi="Consolas"/>
          <w:color w:val="000000"/>
          <w:sz w:val="28"/>
          <w:szCs w:val="28"/>
        </w:rPr>
      </w:pPr>
      <w:ins w:id="431" w:author="kalla madhu" w:date="2024-07-14T11:09:00Z" w16du:dateUtc="2024-07-14T05:39:00Z">
        <w:r w:rsidRPr="009329BA">
          <w:rPr>
            <w:rFonts w:ascii="Consolas" w:hAnsi="Consolas"/>
            <w:color w:val="000000"/>
            <w:sz w:val="28"/>
            <w:szCs w:val="28"/>
          </w:rPr>
          <w:tab/>
          <w:t>{</w:t>
        </w:r>
      </w:ins>
    </w:p>
    <w:p w14:paraId="1D6B62B6" w14:textId="77777777" w:rsidR="007A602F" w:rsidRPr="009329BA" w:rsidRDefault="007A602F" w:rsidP="007A602F">
      <w:pPr>
        <w:pStyle w:val="NormalWeb"/>
        <w:shd w:val="clear" w:color="auto" w:fill="FFFFFF"/>
        <w:spacing w:before="0" w:beforeAutospacing="0" w:after="0" w:afterAutospacing="0"/>
        <w:rPr>
          <w:ins w:id="432" w:author="kalla madhu" w:date="2024-07-14T11:09:00Z" w16du:dateUtc="2024-07-14T05:39:00Z"/>
          <w:rFonts w:ascii="Consolas" w:hAnsi="Consolas"/>
          <w:color w:val="000000"/>
          <w:sz w:val="28"/>
          <w:szCs w:val="28"/>
        </w:rPr>
      </w:pPr>
      <w:ins w:id="433" w:author="kalla madhu" w:date="2024-07-14T11:09:00Z" w16du:dateUtc="2024-07-14T05:39:00Z">
        <w:r w:rsidRPr="009329BA">
          <w:rPr>
            <w:rFonts w:ascii="Consolas" w:hAnsi="Consolas"/>
            <w:color w:val="BF5F3F"/>
            <w:sz w:val="28"/>
            <w:szCs w:val="28"/>
          </w:rPr>
          <w:t>%&gt;</w:t>
        </w:r>
      </w:ins>
    </w:p>
    <w:p w14:paraId="3BB69A30" w14:textId="77777777" w:rsidR="007A602F" w:rsidRPr="009329BA" w:rsidRDefault="007A602F" w:rsidP="007A602F">
      <w:pPr>
        <w:pStyle w:val="NormalWeb"/>
        <w:shd w:val="clear" w:color="auto" w:fill="FFFFFF"/>
        <w:spacing w:before="0" w:beforeAutospacing="0" w:after="0" w:afterAutospacing="0"/>
        <w:rPr>
          <w:ins w:id="434" w:author="kalla madhu" w:date="2024-07-14T11:09:00Z" w16du:dateUtc="2024-07-14T05:39:00Z"/>
          <w:rFonts w:ascii="Consolas" w:hAnsi="Consolas"/>
          <w:color w:val="000000"/>
          <w:sz w:val="28"/>
          <w:szCs w:val="28"/>
        </w:rPr>
      </w:pPr>
      <w:ins w:id="435" w:author="kalla madhu" w:date="2024-07-14T11:09:00Z" w16du:dateUtc="2024-07-14T05:39:00Z">
        <w:r w:rsidRPr="009329BA">
          <w:rPr>
            <w:rFonts w:ascii="Consolas" w:hAnsi="Consolas"/>
            <w:color w:val="000000"/>
            <w:sz w:val="28"/>
            <w:szCs w:val="28"/>
          </w:rPr>
          <w:tab/>
        </w:r>
        <w:r w:rsidRPr="009329BA">
          <w:rPr>
            <w:rFonts w:ascii="Consolas" w:hAnsi="Consolas"/>
            <w:color w:val="000000"/>
            <w:sz w:val="28"/>
            <w:szCs w:val="28"/>
          </w:rPr>
          <w:tab/>
        </w:r>
        <w:proofErr w:type="spellStart"/>
        <w:r w:rsidRPr="009329BA">
          <w:rPr>
            <w:rFonts w:ascii="Consolas" w:hAnsi="Consolas"/>
            <w:color w:val="000000"/>
            <w:sz w:val="28"/>
            <w:szCs w:val="28"/>
          </w:rPr>
          <w:t>i</w:t>
        </w:r>
        <w:proofErr w:type="spellEnd"/>
        <w:r w:rsidRPr="009329BA">
          <w:rPr>
            <w:rFonts w:ascii="Consolas" w:hAnsi="Consolas"/>
            <w:color w:val="000000"/>
            <w:sz w:val="28"/>
            <w:szCs w:val="28"/>
          </w:rPr>
          <w:t>=</w:t>
        </w:r>
        <w:r w:rsidRPr="009329BA">
          <w:rPr>
            <w:rFonts w:ascii="Consolas" w:hAnsi="Consolas"/>
            <w:color w:val="BF5F3F"/>
            <w:sz w:val="28"/>
            <w:szCs w:val="28"/>
          </w:rPr>
          <w:t>&lt;%=</w:t>
        </w:r>
        <w:proofErr w:type="spellStart"/>
        <w:r w:rsidRPr="009329BA">
          <w:rPr>
            <w:rFonts w:ascii="Consolas" w:hAnsi="Consolas"/>
            <w:color w:val="000000"/>
            <w:sz w:val="28"/>
            <w:szCs w:val="28"/>
          </w:rPr>
          <w:t>i</w:t>
        </w:r>
        <w:proofErr w:type="spellEnd"/>
        <w:r w:rsidRPr="009329BA">
          <w:rPr>
            <w:rFonts w:ascii="Consolas" w:hAnsi="Consolas"/>
            <w:color w:val="BF5F3F"/>
            <w:sz w:val="28"/>
            <w:szCs w:val="28"/>
          </w:rPr>
          <w:t>%&gt;</w:t>
        </w:r>
        <w:r w:rsidRPr="009329BA">
          <w:rPr>
            <w:rFonts w:ascii="Consolas" w:hAnsi="Consolas"/>
            <w:color w:val="008080"/>
            <w:sz w:val="28"/>
            <w:szCs w:val="28"/>
          </w:rPr>
          <w:t>&lt;</w:t>
        </w:r>
        <w:proofErr w:type="spellStart"/>
        <w:r w:rsidRPr="009329BA">
          <w:rPr>
            <w:rFonts w:ascii="Consolas" w:hAnsi="Consolas"/>
            <w:color w:val="3F7F7F"/>
            <w:sz w:val="28"/>
            <w:szCs w:val="28"/>
          </w:rPr>
          <w:t>br</w:t>
        </w:r>
        <w:proofErr w:type="spellEnd"/>
        <w:r w:rsidRPr="009329BA">
          <w:rPr>
            <w:rFonts w:ascii="Consolas" w:hAnsi="Consolas"/>
            <w:color w:val="008080"/>
            <w:sz w:val="28"/>
            <w:szCs w:val="28"/>
          </w:rPr>
          <w:t>&gt;</w:t>
        </w:r>
      </w:ins>
    </w:p>
    <w:p w14:paraId="6745F482" w14:textId="77777777" w:rsidR="007A602F" w:rsidRPr="009329BA" w:rsidRDefault="007A602F" w:rsidP="007A602F">
      <w:pPr>
        <w:pStyle w:val="NormalWeb"/>
        <w:shd w:val="clear" w:color="auto" w:fill="FFFFFF"/>
        <w:spacing w:before="0" w:beforeAutospacing="0" w:after="0" w:afterAutospacing="0"/>
        <w:rPr>
          <w:ins w:id="436" w:author="kalla madhu" w:date="2024-07-14T11:09:00Z" w16du:dateUtc="2024-07-14T05:39:00Z"/>
          <w:rFonts w:ascii="Consolas" w:hAnsi="Consolas"/>
          <w:color w:val="000000"/>
          <w:sz w:val="28"/>
          <w:szCs w:val="28"/>
        </w:rPr>
      </w:pPr>
      <w:ins w:id="437" w:author="kalla madhu" w:date="2024-07-14T11:09:00Z" w16du:dateUtc="2024-07-14T05:39:00Z">
        <w:r w:rsidRPr="009329BA">
          <w:rPr>
            <w:rFonts w:ascii="Consolas" w:hAnsi="Consolas"/>
            <w:color w:val="BF5F3F"/>
            <w:sz w:val="28"/>
            <w:szCs w:val="28"/>
          </w:rPr>
          <w:t>&lt;%</w:t>
        </w:r>
      </w:ins>
    </w:p>
    <w:p w14:paraId="01C20D9A" w14:textId="77777777" w:rsidR="007A602F" w:rsidRPr="009329BA" w:rsidRDefault="007A602F" w:rsidP="007A602F">
      <w:pPr>
        <w:pStyle w:val="NormalWeb"/>
        <w:shd w:val="clear" w:color="auto" w:fill="FFFFFF"/>
        <w:spacing w:before="0" w:beforeAutospacing="0" w:after="0" w:afterAutospacing="0"/>
        <w:rPr>
          <w:ins w:id="438" w:author="kalla madhu" w:date="2024-07-14T11:09:00Z" w16du:dateUtc="2024-07-14T05:39:00Z"/>
          <w:rFonts w:ascii="Consolas" w:hAnsi="Consolas"/>
          <w:color w:val="000000"/>
          <w:sz w:val="28"/>
          <w:szCs w:val="28"/>
        </w:rPr>
      </w:pPr>
      <w:ins w:id="439" w:author="kalla madhu" w:date="2024-07-14T11:09:00Z" w16du:dateUtc="2024-07-14T05:39:00Z">
        <w:r w:rsidRPr="009329BA">
          <w:rPr>
            <w:rFonts w:ascii="Consolas" w:hAnsi="Consolas"/>
            <w:color w:val="000000"/>
            <w:sz w:val="28"/>
            <w:szCs w:val="28"/>
          </w:rPr>
          <w:tab/>
          <w:t>}</w:t>
        </w:r>
      </w:ins>
    </w:p>
    <w:p w14:paraId="0C906F6A" w14:textId="77777777" w:rsidR="007A602F" w:rsidRPr="009329BA" w:rsidRDefault="007A602F" w:rsidP="007A602F">
      <w:pPr>
        <w:pStyle w:val="NormalWeb"/>
        <w:shd w:val="clear" w:color="auto" w:fill="FFFFFF"/>
        <w:spacing w:before="0" w:beforeAutospacing="0" w:after="0" w:afterAutospacing="0"/>
        <w:rPr>
          <w:ins w:id="440" w:author="kalla madhu" w:date="2024-07-14T11:09:00Z" w16du:dateUtc="2024-07-14T05:39:00Z"/>
          <w:rFonts w:ascii="Consolas" w:hAnsi="Consolas"/>
          <w:color w:val="000000"/>
          <w:sz w:val="28"/>
          <w:szCs w:val="28"/>
        </w:rPr>
      </w:pPr>
      <w:ins w:id="441" w:author="kalla madhu" w:date="2024-07-14T11:09:00Z" w16du:dateUtc="2024-07-14T05:39:00Z">
        <w:r w:rsidRPr="009329BA">
          <w:rPr>
            <w:rFonts w:ascii="Consolas" w:hAnsi="Consolas"/>
            <w:color w:val="BF5F3F"/>
            <w:sz w:val="28"/>
            <w:szCs w:val="28"/>
          </w:rPr>
          <w:t>%&gt;</w:t>
        </w:r>
      </w:ins>
    </w:p>
    <w:p w14:paraId="1C0EFE45" w14:textId="77777777" w:rsidR="007A602F" w:rsidRPr="009329BA" w:rsidRDefault="007A602F" w:rsidP="007A602F">
      <w:pPr>
        <w:pStyle w:val="NormalWeb"/>
        <w:shd w:val="clear" w:color="auto" w:fill="FFFFFF"/>
        <w:spacing w:before="0" w:beforeAutospacing="0" w:after="0" w:afterAutospacing="0"/>
        <w:rPr>
          <w:ins w:id="442" w:author="kalla madhu" w:date="2024-07-14T11:09:00Z" w16du:dateUtc="2024-07-14T05:39:00Z"/>
          <w:rFonts w:ascii="Consolas" w:hAnsi="Consolas"/>
          <w:color w:val="000000"/>
          <w:sz w:val="28"/>
          <w:szCs w:val="28"/>
        </w:rPr>
      </w:pPr>
    </w:p>
    <w:p w14:paraId="063D4F7D" w14:textId="77777777" w:rsidR="007A602F" w:rsidRPr="009329BA" w:rsidRDefault="007A602F" w:rsidP="007A602F">
      <w:pPr>
        <w:pStyle w:val="NormalWeb"/>
        <w:shd w:val="clear" w:color="auto" w:fill="FFFFFF"/>
        <w:spacing w:before="0" w:beforeAutospacing="0" w:after="0" w:afterAutospacing="0"/>
        <w:rPr>
          <w:ins w:id="443" w:author="kalla madhu" w:date="2024-07-14T11:09:00Z" w16du:dateUtc="2024-07-14T05:39:00Z"/>
          <w:rFonts w:ascii="Consolas" w:hAnsi="Consolas"/>
          <w:color w:val="000000"/>
          <w:sz w:val="28"/>
          <w:szCs w:val="28"/>
        </w:rPr>
      </w:pPr>
      <w:ins w:id="444" w:author="kalla madhu" w:date="2024-07-14T11:09:00Z" w16du:dateUtc="2024-07-14T05:39:00Z">
        <w:r w:rsidRPr="009329BA">
          <w:rPr>
            <w:rFonts w:ascii="Consolas" w:hAnsi="Consolas"/>
            <w:color w:val="BF5F3F"/>
            <w:sz w:val="28"/>
            <w:szCs w:val="28"/>
          </w:rPr>
          <w:t>&lt;%@</w:t>
        </w:r>
        <w:r w:rsidRPr="009329BA">
          <w:rPr>
            <w:rFonts w:ascii="Consolas" w:hAnsi="Consolas"/>
            <w:color w:val="000000"/>
            <w:sz w:val="28"/>
            <w:szCs w:val="28"/>
          </w:rPr>
          <w:t xml:space="preserve"> </w:t>
        </w:r>
        <w:r w:rsidRPr="009329BA">
          <w:rPr>
            <w:rFonts w:ascii="Consolas" w:hAnsi="Consolas"/>
            <w:color w:val="3F7F7F"/>
            <w:sz w:val="28"/>
            <w:szCs w:val="28"/>
          </w:rPr>
          <w:t>include</w:t>
        </w:r>
        <w:r w:rsidRPr="009329BA">
          <w:rPr>
            <w:rFonts w:ascii="Consolas" w:hAnsi="Consolas"/>
            <w:color w:val="000000"/>
            <w:sz w:val="28"/>
            <w:szCs w:val="28"/>
          </w:rPr>
          <w:t xml:space="preserve"> </w:t>
        </w:r>
        <w:r w:rsidRPr="009329BA">
          <w:rPr>
            <w:rFonts w:ascii="Consolas" w:hAnsi="Consolas"/>
            <w:color w:val="7F007F"/>
            <w:sz w:val="28"/>
            <w:szCs w:val="28"/>
          </w:rPr>
          <w:t>file</w:t>
        </w:r>
        <w:r w:rsidRPr="009329BA">
          <w:rPr>
            <w:rFonts w:ascii="Consolas" w:hAnsi="Consolas"/>
            <w:color w:val="000000"/>
            <w:sz w:val="28"/>
            <w:szCs w:val="28"/>
          </w:rPr>
          <w:t>=</w:t>
        </w:r>
        <w:r w:rsidRPr="009329BA">
          <w:rPr>
            <w:rFonts w:ascii="Consolas" w:hAnsi="Consolas"/>
            <w:i/>
            <w:iCs/>
            <w:color w:val="2A00FF"/>
            <w:sz w:val="28"/>
            <w:szCs w:val="28"/>
          </w:rPr>
          <w:t>"</w:t>
        </w:r>
        <w:proofErr w:type="spellStart"/>
        <w:r w:rsidRPr="009329BA">
          <w:rPr>
            <w:rFonts w:ascii="Consolas" w:hAnsi="Consolas"/>
            <w:i/>
            <w:iCs/>
            <w:color w:val="2A00FF"/>
            <w:sz w:val="28"/>
            <w:szCs w:val="28"/>
          </w:rPr>
          <w:t>two.jsp</w:t>
        </w:r>
        <w:proofErr w:type="spellEnd"/>
        <w:r w:rsidRPr="009329BA">
          <w:rPr>
            <w:rFonts w:ascii="Consolas" w:hAnsi="Consolas"/>
            <w:i/>
            <w:iCs/>
            <w:color w:val="2A00FF"/>
            <w:sz w:val="28"/>
            <w:szCs w:val="28"/>
          </w:rPr>
          <w:t xml:space="preserve">" </w:t>
        </w:r>
        <w:r w:rsidRPr="009329BA">
          <w:rPr>
            <w:rFonts w:ascii="Consolas" w:hAnsi="Consolas"/>
            <w:color w:val="BF5F3F"/>
            <w:sz w:val="28"/>
            <w:szCs w:val="28"/>
          </w:rPr>
          <w:t>%&gt;</w:t>
        </w:r>
      </w:ins>
    </w:p>
    <w:p w14:paraId="278B0D7E" w14:textId="77777777" w:rsidR="007A602F" w:rsidRPr="009329BA" w:rsidRDefault="007A602F" w:rsidP="007A602F">
      <w:pPr>
        <w:rPr>
          <w:ins w:id="445" w:author="kalla madhu" w:date="2024-07-14T11:09:00Z" w16du:dateUtc="2024-07-14T05:39:00Z"/>
          <w:b/>
          <w:bCs/>
          <w:sz w:val="42"/>
          <w:szCs w:val="42"/>
          <w:rPrChange w:id="446" w:author="kalla madhu" w:date="2024-07-18T10:21:00Z" w16du:dateUtc="2024-07-18T04:51:00Z">
            <w:rPr>
              <w:ins w:id="447" w:author="kalla madhu" w:date="2024-07-14T11:09:00Z" w16du:dateUtc="2024-07-14T05:39:00Z"/>
              <w:b/>
              <w:bCs/>
              <w:sz w:val="42"/>
              <w:szCs w:val="42"/>
              <w:u w:val="single"/>
            </w:rPr>
          </w:rPrChange>
        </w:rPr>
      </w:pPr>
    </w:p>
    <w:p w14:paraId="03C0BEB6" w14:textId="77777777" w:rsidR="007A602F" w:rsidRPr="009329BA" w:rsidRDefault="007A602F" w:rsidP="007A602F">
      <w:pPr>
        <w:rPr>
          <w:ins w:id="448" w:author="kalla madhu" w:date="2024-07-14T11:09:00Z" w16du:dateUtc="2024-07-14T05:39:00Z"/>
          <w:b/>
          <w:bCs/>
          <w:sz w:val="42"/>
          <w:szCs w:val="42"/>
          <w:rPrChange w:id="449" w:author="kalla madhu" w:date="2024-07-18T10:21:00Z" w16du:dateUtc="2024-07-18T04:51:00Z">
            <w:rPr>
              <w:ins w:id="450" w:author="kalla madhu" w:date="2024-07-14T11:09:00Z" w16du:dateUtc="2024-07-14T05:39:00Z"/>
              <w:b/>
              <w:bCs/>
              <w:sz w:val="42"/>
              <w:szCs w:val="42"/>
              <w:u w:val="single"/>
            </w:rPr>
          </w:rPrChange>
        </w:rPr>
      </w:pPr>
    </w:p>
    <w:p w14:paraId="4E27BBE9" w14:textId="77777777" w:rsidR="007A602F" w:rsidRPr="009329BA" w:rsidRDefault="007A602F" w:rsidP="007A602F">
      <w:pPr>
        <w:rPr>
          <w:ins w:id="451" w:author="kalla madhu" w:date="2024-07-14T11:10:00Z" w16du:dateUtc="2024-07-14T05:40:00Z"/>
          <w:b/>
          <w:bCs/>
          <w:sz w:val="42"/>
          <w:szCs w:val="42"/>
          <w:rPrChange w:id="452" w:author="kalla madhu" w:date="2024-07-18T10:21:00Z" w16du:dateUtc="2024-07-18T04:51:00Z">
            <w:rPr>
              <w:ins w:id="453" w:author="kalla madhu" w:date="2024-07-14T11:10:00Z" w16du:dateUtc="2024-07-14T05:40:00Z"/>
              <w:b/>
              <w:bCs/>
              <w:sz w:val="42"/>
              <w:szCs w:val="42"/>
              <w:u w:val="single"/>
            </w:rPr>
          </w:rPrChange>
        </w:rPr>
      </w:pPr>
    </w:p>
    <w:p w14:paraId="055E38D5" w14:textId="77777777" w:rsidR="00B32C88" w:rsidRPr="009329BA" w:rsidRDefault="00B32C88" w:rsidP="007A602F">
      <w:pPr>
        <w:rPr>
          <w:ins w:id="454" w:author="kalla madhu" w:date="2024-07-14T11:24:00Z" w16du:dateUtc="2024-07-14T05:54:00Z"/>
          <w:b/>
          <w:bCs/>
          <w:sz w:val="42"/>
          <w:szCs w:val="42"/>
          <w:rPrChange w:id="455" w:author="kalla madhu" w:date="2024-07-18T10:21:00Z" w16du:dateUtc="2024-07-18T04:51:00Z">
            <w:rPr>
              <w:ins w:id="456" w:author="kalla madhu" w:date="2024-07-14T11:24:00Z" w16du:dateUtc="2024-07-14T05:54:00Z"/>
              <w:b/>
              <w:bCs/>
              <w:sz w:val="42"/>
              <w:szCs w:val="42"/>
              <w:u w:val="single"/>
            </w:rPr>
          </w:rPrChange>
        </w:rPr>
      </w:pPr>
    </w:p>
    <w:p w14:paraId="2B5D0804" w14:textId="1EC39ABC" w:rsidR="00D16DF6" w:rsidRPr="009329BA" w:rsidRDefault="00D16DF6" w:rsidP="007A602F">
      <w:pPr>
        <w:rPr>
          <w:ins w:id="457" w:author="kalla madhu" w:date="2024-07-14T11:24:00Z" w16du:dateUtc="2024-07-14T05:54:00Z"/>
          <w:b/>
          <w:bCs/>
          <w:sz w:val="42"/>
          <w:szCs w:val="42"/>
          <w:rPrChange w:id="458" w:author="kalla madhu" w:date="2024-07-18T10:21:00Z" w16du:dateUtc="2024-07-18T04:51:00Z">
            <w:rPr>
              <w:ins w:id="459" w:author="kalla madhu" w:date="2024-07-14T11:24:00Z" w16du:dateUtc="2024-07-14T05:54:00Z"/>
              <w:b/>
              <w:bCs/>
              <w:sz w:val="42"/>
              <w:szCs w:val="42"/>
              <w:u w:val="single"/>
            </w:rPr>
          </w:rPrChange>
        </w:rPr>
      </w:pPr>
      <w:ins w:id="460" w:author="kalla madhu" w:date="2024-07-14T11:24:00Z" w16du:dateUtc="2024-07-14T05:54:00Z">
        <w:r w:rsidRPr="009329BA">
          <w:rPr>
            <w:b/>
            <w:bCs/>
            <w:sz w:val="42"/>
            <w:szCs w:val="42"/>
            <w:rPrChange w:id="461" w:author="kalla madhu" w:date="2024-07-18T10:21:00Z" w16du:dateUtc="2024-07-18T04:51:00Z">
              <w:rPr>
                <w:b/>
                <w:bCs/>
                <w:sz w:val="42"/>
                <w:szCs w:val="42"/>
                <w:u w:val="single"/>
              </w:rPr>
            </w:rPrChange>
          </w:rPr>
          <w:t xml:space="preserve">Writing </w:t>
        </w:r>
        <w:proofErr w:type="spellStart"/>
        <w:r w:rsidRPr="009329BA">
          <w:rPr>
            <w:b/>
            <w:bCs/>
            <w:sz w:val="42"/>
            <w:szCs w:val="42"/>
            <w:rPrChange w:id="462" w:author="kalla madhu" w:date="2024-07-18T10:21:00Z" w16du:dateUtc="2024-07-18T04:51:00Z">
              <w:rPr>
                <w:b/>
                <w:bCs/>
                <w:sz w:val="42"/>
                <w:szCs w:val="42"/>
                <w:u w:val="single"/>
              </w:rPr>
            </w:rPrChange>
          </w:rPr>
          <w:t>jdbc</w:t>
        </w:r>
        <w:proofErr w:type="spellEnd"/>
        <w:r w:rsidRPr="009329BA">
          <w:rPr>
            <w:b/>
            <w:bCs/>
            <w:sz w:val="42"/>
            <w:szCs w:val="42"/>
            <w:rPrChange w:id="463" w:author="kalla madhu" w:date="2024-07-18T10:21:00Z" w16du:dateUtc="2024-07-18T04:51:00Z">
              <w:rPr>
                <w:b/>
                <w:bCs/>
                <w:sz w:val="42"/>
                <w:szCs w:val="42"/>
                <w:u w:val="single"/>
              </w:rPr>
            </w:rPrChange>
          </w:rPr>
          <w:t xml:space="preserve"> code to insert a row into a table in .JSP page</w:t>
        </w:r>
      </w:ins>
    </w:p>
    <w:p w14:paraId="0381EE45" w14:textId="77777777" w:rsidR="00D16DF6" w:rsidRPr="009329BA" w:rsidRDefault="00D16DF6" w:rsidP="00D16DF6">
      <w:pPr>
        <w:pStyle w:val="NormalWeb"/>
        <w:shd w:val="clear" w:color="auto" w:fill="FFFFFF"/>
        <w:spacing w:before="0" w:beforeAutospacing="0" w:after="0" w:afterAutospacing="0"/>
        <w:rPr>
          <w:ins w:id="464" w:author="kalla madhu" w:date="2024-07-14T11:24:00Z" w16du:dateUtc="2024-07-14T05:54:00Z"/>
          <w:rFonts w:ascii="Consolas" w:hAnsi="Consolas"/>
          <w:color w:val="000000"/>
          <w:sz w:val="28"/>
          <w:szCs w:val="28"/>
        </w:rPr>
      </w:pPr>
      <w:proofErr w:type="gramStart"/>
      <w:ins w:id="465" w:author="kalla madhu" w:date="2024-07-14T11:24:00Z" w16du:dateUtc="2024-07-14T05:54:00Z">
        <w:r w:rsidRPr="009329BA">
          <w:rPr>
            <w:rFonts w:ascii="Consolas" w:hAnsi="Consolas"/>
            <w:color w:val="3F5FBF"/>
            <w:sz w:val="28"/>
            <w:szCs w:val="28"/>
          </w:rPr>
          <w:t>&lt;!--</w:t>
        </w:r>
        <w:proofErr w:type="gramEnd"/>
        <w:r w:rsidRPr="009329BA">
          <w:rPr>
            <w:rFonts w:ascii="Consolas" w:hAnsi="Consolas"/>
            <w:color w:val="3F5FBF"/>
            <w:sz w:val="28"/>
            <w:szCs w:val="28"/>
          </w:rPr>
          <w:t xml:space="preserve"> script let(service) --&gt;</w:t>
        </w:r>
      </w:ins>
    </w:p>
    <w:p w14:paraId="2A9E87E3" w14:textId="77777777" w:rsidR="00D16DF6" w:rsidRPr="009329BA" w:rsidRDefault="00D16DF6" w:rsidP="00D16DF6">
      <w:pPr>
        <w:pStyle w:val="NormalWeb"/>
        <w:shd w:val="clear" w:color="auto" w:fill="FFFFFF"/>
        <w:spacing w:before="0" w:beforeAutospacing="0" w:after="0" w:afterAutospacing="0"/>
        <w:rPr>
          <w:ins w:id="466" w:author="kalla madhu" w:date="2024-07-14T11:24:00Z" w16du:dateUtc="2024-07-14T05:54:00Z"/>
          <w:rFonts w:ascii="Consolas" w:hAnsi="Consolas"/>
          <w:color w:val="000000"/>
          <w:sz w:val="28"/>
          <w:szCs w:val="28"/>
        </w:rPr>
      </w:pPr>
      <w:ins w:id="467" w:author="kalla madhu" w:date="2024-07-14T11:24:00Z" w16du:dateUtc="2024-07-14T05:54:00Z">
        <w:r w:rsidRPr="009329BA">
          <w:rPr>
            <w:rFonts w:ascii="Consolas" w:hAnsi="Consolas"/>
            <w:color w:val="BF5F3F"/>
            <w:sz w:val="28"/>
            <w:szCs w:val="28"/>
          </w:rPr>
          <w:t>&lt;%@</w:t>
        </w:r>
        <w:r w:rsidRPr="009329BA">
          <w:rPr>
            <w:rFonts w:ascii="Consolas" w:hAnsi="Consolas"/>
            <w:color w:val="3F7F7F"/>
            <w:sz w:val="28"/>
            <w:szCs w:val="28"/>
          </w:rPr>
          <w:t>page</w:t>
        </w:r>
        <w:r w:rsidRPr="009329BA">
          <w:rPr>
            <w:rFonts w:ascii="Consolas" w:hAnsi="Consolas"/>
            <w:color w:val="000000"/>
            <w:sz w:val="28"/>
            <w:szCs w:val="28"/>
          </w:rPr>
          <w:t xml:space="preserve"> </w:t>
        </w:r>
        <w:r w:rsidRPr="009329BA">
          <w:rPr>
            <w:rFonts w:ascii="Consolas" w:hAnsi="Consolas"/>
            <w:color w:val="7F007F"/>
            <w:sz w:val="28"/>
            <w:szCs w:val="28"/>
          </w:rPr>
          <w:t>import</w:t>
        </w:r>
        <w:r w:rsidRPr="009329BA">
          <w:rPr>
            <w:rFonts w:ascii="Consolas" w:hAnsi="Consolas"/>
            <w:color w:val="000000"/>
            <w:sz w:val="28"/>
            <w:szCs w:val="28"/>
          </w:rPr>
          <w:t>=</w:t>
        </w:r>
        <w:r w:rsidRPr="009329BA">
          <w:rPr>
            <w:rFonts w:ascii="Consolas" w:hAnsi="Consolas"/>
            <w:i/>
            <w:iCs/>
            <w:color w:val="2A00FF"/>
            <w:sz w:val="28"/>
            <w:szCs w:val="28"/>
          </w:rPr>
          <w:t>"</w:t>
        </w:r>
        <w:proofErr w:type="spellStart"/>
        <w:proofErr w:type="gramStart"/>
        <w:r w:rsidRPr="009329BA">
          <w:rPr>
            <w:rFonts w:ascii="Consolas" w:hAnsi="Consolas"/>
            <w:i/>
            <w:iCs/>
            <w:color w:val="2A00FF"/>
            <w:sz w:val="28"/>
            <w:szCs w:val="28"/>
          </w:rPr>
          <w:t>java.sql.PreparedStatement</w:t>
        </w:r>
        <w:proofErr w:type="spellEnd"/>
        <w:proofErr w:type="gramEnd"/>
        <w:r w:rsidRPr="009329BA">
          <w:rPr>
            <w:rFonts w:ascii="Consolas" w:hAnsi="Consolas"/>
            <w:i/>
            <w:iCs/>
            <w:color w:val="2A00FF"/>
            <w:sz w:val="28"/>
            <w:szCs w:val="28"/>
          </w:rPr>
          <w:t>"</w:t>
        </w:r>
        <w:r w:rsidRPr="009329BA">
          <w:rPr>
            <w:rFonts w:ascii="Consolas" w:hAnsi="Consolas"/>
            <w:color w:val="BF5F3F"/>
            <w:sz w:val="28"/>
            <w:szCs w:val="28"/>
          </w:rPr>
          <w:t>%&gt;</w:t>
        </w:r>
      </w:ins>
    </w:p>
    <w:p w14:paraId="1ECFD97F" w14:textId="77777777" w:rsidR="00D16DF6" w:rsidRPr="009329BA" w:rsidRDefault="00D16DF6" w:rsidP="00D16DF6">
      <w:pPr>
        <w:pStyle w:val="NormalWeb"/>
        <w:shd w:val="clear" w:color="auto" w:fill="FFFFFF"/>
        <w:spacing w:before="0" w:beforeAutospacing="0" w:after="0" w:afterAutospacing="0"/>
        <w:rPr>
          <w:ins w:id="468" w:author="kalla madhu" w:date="2024-07-14T11:24:00Z" w16du:dateUtc="2024-07-14T05:54:00Z"/>
          <w:rFonts w:ascii="Consolas" w:hAnsi="Consolas"/>
          <w:color w:val="000000"/>
          <w:sz w:val="28"/>
          <w:szCs w:val="28"/>
        </w:rPr>
      </w:pPr>
      <w:ins w:id="469" w:author="kalla madhu" w:date="2024-07-14T11:24:00Z" w16du:dateUtc="2024-07-14T05:54:00Z">
        <w:r w:rsidRPr="009329BA">
          <w:rPr>
            <w:rFonts w:ascii="Consolas" w:hAnsi="Consolas"/>
            <w:color w:val="BF5F3F"/>
            <w:sz w:val="28"/>
            <w:szCs w:val="28"/>
          </w:rPr>
          <w:t>&lt;%@</w:t>
        </w:r>
        <w:r w:rsidRPr="009329BA">
          <w:rPr>
            <w:rFonts w:ascii="Consolas" w:hAnsi="Consolas"/>
            <w:color w:val="3F7F7F"/>
            <w:sz w:val="28"/>
            <w:szCs w:val="28"/>
          </w:rPr>
          <w:t>page</w:t>
        </w:r>
        <w:r w:rsidRPr="009329BA">
          <w:rPr>
            <w:rFonts w:ascii="Consolas" w:hAnsi="Consolas"/>
            <w:color w:val="000000"/>
            <w:sz w:val="28"/>
            <w:szCs w:val="28"/>
          </w:rPr>
          <w:t xml:space="preserve"> </w:t>
        </w:r>
        <w:r w:rsidRPr="009329BA">
          <w:rPr>
            <w:rFonts w:ascii="Consolas" w:hAnsi="Consolas"/>
            <w:color w:val="7F007F"/>
            <w:sz w:val="28"/>
            <w:szCs w:val="28"/>
          </w:rPr>
          <w:t>import</w:t>
        </w:r>
        <w:r w:rsidRPr="009329BA">
          <w:rPr>
            <w:rFonts w:ascii="Consolas" w:hAnsi="Consolas"/>
            <w:color w:val="000000"/>
            <w:sz w:val="28"/>
            <w:szCs w:val="28"/>
          </w:rPr>
          <w:t>=</w:t>
        </w:r>
        <w:r w:rsidRPr="009329BA">
          <w:rPr>
            <w:rFonts w:ascii="Consolas" w:hAnsi="Consolas"/>
            <w:i/>
            <w:iCs/>
            <w:color w:val="2A00FF"/>
            <w:sz w:val="28"/>
            <w:szCs w:val="28"/>
          </w:rPr>
          <w:t>"</w:t>
        </w:r>
        <w:proofErr w:type="spellStart"/>
        <w:proofErr w:type="gramStart"/>
        <w:r w:rsidRPr="009329BA">
          <w:rPr>
            <w:rFonts w:ascii="Consolas" w:hAnsi="Consolas"/>
            <w:i/>
            <w:iCs/>
            <w:color w:val="2A00FF"/>
            <w:sz w:val="28"/>
            <w:szCs w:val="28"/>
          </w:rPr>
          <w:t>java.sql.DriverManager</w:t>
        </w:r>
        <w:proofErr w:type="spellEnd"/>
        <w:proofErr w:type="gramEnd"/>
        <w:r w:rsidRPr="009329BA">
          <w:rPr>
            <w:rFonts w:ascii="Consolas" w:hAnsi="Consolas"/>
            <w:i/>
            <w:iCs/>
            <w:color w:val="2A00FF"/>
            <w:sz w:val="28"/>
            <w:szCs w:val="28"/>
          </w:rPr>
          <w:t>"</w:t>
        </w:r>
        <w:r w:rsidRPr="009329BA">
          <w:rPr>
            <w:rFonts w:ascii="Consolas" w:hAnsi="Consolas"/>
            <w:color w:val="BF5F3F"/>
            <w:sz w:val="28"/>
            <w:szCs w:val="28"/>
          </w:rPr>
          <w:t>%&gt;</w:t>
        </w:r>
      </w:ins>
    </w:p>
    <w:p w14:paraId="26D7A24C" w14:textId="77777777" w:rsidR="00D16DF6" w:rsidRPr="009329BA" w:rsidRDefault="00D16DF6" w:rsidP="00D16DF6">
      <w:pPr>
        <w:pStyle w:val="NormalWeb"/>
        <w:shd w:val="clear" w:color="auto" w:fill="FFFFFF"/>
        <w:spacing w:before="0" w:beforeAutospacing="0" w:after="0" w:afterAutospacing="0"/>
        <w:rPr>
          <w:ins w:id="470" w:author="kalla madhu" w:date="2024-07-14T11:24:00Z" w16du:dateUtc="2024-07-14T05:54:00Z"/>
          <w:rFonts w:ascii="Consolas" w:hAnsi="Consolas"/>
          <w:color w:val="000000"/>
          <w:sz w:val="28"/>
          <w:szCs w:val="28"/>
        </w:rPr>
      </w:pPr>
      <w:ins w:id="471" w:author="kalla madhu" w:date="2024-07-14T11:24:00Z" w16du:dateUtc="2024-07-14T05:54:00Z">
        <w:r w:rsidRPr="009329BA">
          <w:rPr>
            <w:rFonts w:ascii="Consolas" w:hAnsi="Consolas"/>
            <w:color w:val="BF5F3F"/>
            <w:sz w:val="28"/>
            <w:szCs w:val="28"/>
          </w:rPr>
          <w:t>&lt;%@</w:t>
        </w:r>
        <w:r w:rsidRPr="009329BA">
          <w:rPr>
            <w:rFonts w:ascii="Consolas" w:hAnsi="Consolas"/>
            <w:color w:val="3F7F7F"/>
            <w:sz w:val="28"/>
            <w:szCs w:val="28"/>
          </w:rPr>
          <w:t>page</w:t>
        </w:r>
        <w:r w:rsidRPr="009329BA">
          <w:rPr>
            <w:rFonts w:ascii="Consolas" w:hAnsi="Consolas"/>
            <w:color w:val="000000"/>
            <w:sz w:val="28"/>
            <w:szCs w:val="28"/>
          </w:rPr>
          <w:t xml:space="preserve"> </w:t>
        </w:r>
        <w:r w:rsidRPr="009329BA">
          <w:rPr>
            <w:rFonts w:ascii="Consolas" w:hAnsi="Consolas"/>
            <w:color w:val="7F007F"/>
            <w:sz w:val="28"/>
            <w:szCs w:val="28"/>
          </w:rPr>
          <w:t>import</w:t>
        </w:r>
        <w:r w:rsidRPr="009329BA">
          <w:rPr>
            <w:rFonts w:ascii="Consolas" w:hAnsi="Consolas"/>
            <w:color w:val="000000"/>
            <w:sz w:val="28"/>
            <w:szCs w:val="28"/>
          </w:rPr>
          <w:t>=</w:t>
        </w:r>
        <w:r w:rsidRPr="009329BA">
          <w:rPr>
            <w:rFonts w:ascii="Consolas" w:hAnsi="Consolas"/>
            <w:i/>
            <w:iCs/>
            <w:color w:val="2A00FF"/>
            <w:sz w:val="28"/>
            <w:szCs w:val="28"/>
          </w:rPr>
          <w:t>"</w:t>
        </w:r>
        <w:proofErr w:type="spellStart"/>
        <w:proofErr w:type="gramStart"/>
        <w:r w:rsidRPr="009329BA">
          <w:rPr>
            <w:rFonts w:ascii="Consolas" w:hAnsi="Consolas"/>
            <w:i/>
            <w:iCs/>
            <w:color w:val="2A00FF"/>
            <w:sz w:val="28"/>
            <w:szCs w:val="28"/>
          </w:rPr>
          <w:t>java.sql.Connection</w:t>
        </w:r>
        <w:proofErr w:type="spellEnd"/>
        <w:proofErr w:type="gramEnd"/>
        <w:r w:rsidRPr="009329BA">
          <w:rPr>
            <w:rFonts w:ascii="Consolas" w:hAnsi="Consolas"/>
            <w:i/>
            <w:iCs/>
            <w:color w:val="2A00FF"/>
            <w:sz w:val="28"/>
            <w:szCs w:val="28"/>
          </w:rPr>
          <w:t>"</w:t>
        </w:r>
        <w:r w:rsidRPr="009329BA">
          <w:rPr>
            <w:rFonts w:ascii="Consolas" w:hAnsi="Consolas"/>
            <w:color w:val="BF5F3F"/>
            <w:sz w:val="28"/>
            <w:szCs w:val="28"/>
          </w:rPr>
          <w:t>%&gt;</w:t>
        </w:r>
      </w:ins>
    </w:p>
    <w:p w14:paraId="397A0A30" w14:textId="77777777" w:rsidR="00D16DF6" w:rsidRPr="009329BA" w:rsidRDefault="00D16DF6" w:rsidP="00D16DF6">
      <w:pPr>
        <w:pStyle w:val="NormalWeb"/>
        <w:shd w:val="clear" w:color="auto" w:fill="FFFFFF"/>
        <w:spacing w:before="0" w:beforeAutospacing="0" w:after="0" w:afterAutospacing="0"/>
        <w:rPr>
          <w:ins w:id="472" w:author="kalla madhu" w:date="2024-07-14T11:24:00Z" w16du:dateUtc="2024-07-14T05:54:00Z"/>
          <w:rFonts w:ascii="Consolas" w:hAnsi="Consolas"/>
          <w:color w:val="000000"/>
          <w:sz w:val="28"/>
          <w:szCs w:val="28"/>
        </w:rPr>
      </w:pPr>
      <w:ins w:id="473" w:author="kalla madhu" w:date="2024-07-14T11:24:00Z" w16du:dateUtc="2024-07-14T05:54:00Z">
        <w:r w:rsidRPr="009329BA">
          <w:rPr>
            <w:rFonts w:ascii="Consolas" w:hAnsi="Consolas"/>
            <w:color w:val="BF5F3F"/>
            <w:sz w:val="28"/>
            <w:szCs w:val="28"/>
          </w:rPr>
          <w:t>&lt;%</w:t>
        </w:r>
      </w:ins>
    </w:p>
    <w:p w14:paraId="19E59F58" w14:textId="77777777" w:rsidR="00D16DF6" w:rsidRPr="009329BA" w:rsidRDefault="00D16DF6" w:rsidP="00D16DF6">
      <w:pPr>
        <w:pStyle w:val="NormalWeb"/>
        <w:shd w:val="clear" w:color="auto" w:fill="FFFFFF"/>
        <w:spacing w:before="0" w:beforeAutospacing="0" w:after="0" w:afterAutospacing="0"/>
        <w:rPr>
          <w:ins w:id="474" w:author="kalla madhu" w:date="2024-07-14T11:24:00Z" w16du:dateUtc="2024-07-14T05:54:00Z"/>
          <w:rFonts w:ascii="Consolas" w:hAnsi="Consolas"/>
          <w:color w:val="000000"/>
          <w:sz w:val="28"/>
          <w:szCs w:val="28"/>
        </w:rPr>
      </w:pPr>
      <w:ins w:id="475" w:author="kalla madhu" w:date="2024-07-14T11:24:00Z" w16du:dateUtc="2024-07-14T05:54:00Z">
        <w:r w:rsidRPr="009329BA">
          <w:rPr>
            <w:rFonts w:ascii="Consolas" w:hAnsi="Consolas"/>
            <w:color w:val="000000"/>
            <w:sz w:val="28"/>
            <w:szCs w:val="28"/>
          </w:rPr>
          <w:tab/>
        </w:r>
        <w:proofErr w:type="gramStart"/>
        <w:r w:rsidRPr="009329BA">
          <w:rPr>
            <w:rFonts w:ascii="Consolas" w:hAnsi="Consolas"/>
            <w:b/>
            <w:bCs/>
            <w:color w:val="7F0055"/>
            <w:sz w:val="28"/>
            <w:szCs w:val="28"/>
          </w:rPr>
          <w:t>try</w:t>
        </w:r>
        <w:r w:rsidRPr="009329BA">
          <w:rPr>
            <w:rFonts w:ascii="Consolas" w:hAnsi="Consolas"/>
            <w:color w:val="000000"/>
            <w:sz w:val="28"/>
            <w:szCs w:val="28"/>
          </w:rPr>
          <w:t>{</w:t>
        </w:r>
        <w:proofErr w:type="gramEnd"/>
      </w:ins>
    </w:p>
    <w:p w14:paraId="191EA686" w14:textId="77777777" w:rsidR="00D16DF6" w:rsidRPr="009329BA" w:rsidRDefault="00D16DF6" w:rsidP="00D16DF6">
      <w:pPr>
        <w:pStyle w:val="NormalWeb"/>
        <w:shd w:val="clear" w:color="auto" w:fill="FFFFFF"/>
        <w:spacing w:before="0" w:beforeAutospacing="0" w:after="0" w:afterAutospacing="0"/>
        <w:rPr>
          <w:ins w:id="476" w:author="kalla madhu" w:date="2024-07-14T11:24:00Z" w16du:dateUtc="2024-07-14T05:54:00Z"/>
          <w:rFonts w:ascii="Consolas" w:hAnsi="Consolas"/>
          <w:color w:val="000000"/>
          <w:sz w:val="28"/>
          <w:szCs w:val="28"/>
        </w:rPr>
      </w:pPr>
      <w:ins w:id="477"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r>
        <w:proofErr w:type="spellStart"/>
        <w:r w:rsidRPr="009329BA">
          <w:rPr>
            <w:rFonts w:ascii="Consolas" w:hAnsi="Consolas"/>
            <w:color w:val="000000"/>
            <w:sz w:val="28"/>
            <w:szCs w:val="28"/>
          </w:rPr>
          <w:t>Class.forName</w:t>
        </w:r>
        <w:proofErr w:type="spellEnd"/>
        <w:r w:rsidRPr="009329BA">
          <w:rPr>
            <w:rFonts w:ascii="Consolas" w:hAnsi="Consolas"/>
            <w:color w:val="000000"/>
            <w:sz w:val="28"/>
            <w:szCs w:val="28"/>
          </w:rPr>
          <w:t>(</w:t>
        </w:r>
        <w:r w:rsidRPr="009329BA">
          <w:rPr>
            <w:rFonts w:ascii="Consolas" w:hAnsi="Consolas"/>
            <w:color w:val="2A00FF"/>
            <w:sz w:val="28"/>
            <w:szCs w:val="28"/>
          </w:rPr>
          <w:t>"</w:t>
        </w:r>
        <w:proofErr w:type="spellStart"/>
        <w:proofErr w:type="gramStart"/>
        <w:r w:rsidRPr="009329BA">
          <w:rPr>
            <w:rFonts w:ascii="Consolas" w:hAnsi="Consolas"/>
            <w:color w:val="2A00FF"/>
            <w:sz w:val="28"/>
            <w:szCs w:val="28"/>
          </w:rPr>
          <w:t>com.mysql</w:t>
        </w:r>
        <w:proofErr w:type="gramEnd"/>
        <w:r w:rsidRPr="009329BA">
          <w:rPr>
            <w:rFonts w:ascii="Consolas" w:hAnsi="Consolas"/>
            <w:color w:val="2A00FF"/>
            <w:sz w:val="28"/>
            <w:szCs w:val="28"/>
          </w:rPr>
          <w:t>.cj.jdbc.Driver</w:t>
        </w:r>
        <w:proofErr w:type="spellEnd"/>
        <w:r w:rsidRPr="009329BA">
          <w:rPr>
            <w:rFonts w:ascii="Consolas" w:hAnsi="Consolas"/>
            <w:color w:val="2A00FF"/>
            <w:sz w:val="28"/>
            <w:szCs w:val="28"/>
          </w:rPr>
          <w:t>"</w:t>
        </w:r>
        <w:r w:rsidRPr="009329BA">
          <w:rPr>
            <w:rFonts w:ascii="Consolas" w:hAnsi="Consolas"/>
            <w:color w:val="000000"/>
            <w:sz w:val="28"/>
            <w:szCs w:val="28"/>
          </w:rPr>
          <w:t>);</w:t>
        </w:r>
      </w:ins>
    </w:p>
    <w:p w14:paraId="47E714F5" w14:textId="77777777" w:rsidR="00D16DF6" w:rsidRPr="009329BA" w:rsidRDefault="00D16DF6" w:rsidP="00D16DF6">
      <w:pPr>
        <w:pStyle w:val="NormalWeb"/>
        <w:shd w:val="clear" w:color="auto" w:fill="FFFFFF"/>
        <w:spacing w:before="0" w:beforeAutospacing="0" w:after="0" w:afterAutospacing="0"/>
        <w:rPr>
          <w:ins w:id="478" w:author="kalla madhu" w:date="2024-07-14T11:24:00Z" w16du:dateUtc="2024-07-14T05:54:00Z"/>
          <w:rFonts w:ascii="Consolas" w:hAnsi="Consolas"/>
          <w:color w:val="000000"/>
          <w:sz w:val="28"/>
          <w:szCs w:val="28"/>
        </w:rPr>
      </w:pPr>
      <w:ins w:id="479"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out.println</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"Loaded..."</w:t>
        </w:r>
        <w:r w:rsidRPr="009329BA">
          <w:rPr>
            <w:rFonts w:ascii="Consolas" w:hAnsi="Consolas"/>
            <w:color w:val="000000"/>
            <w:sz w:val="28"/>
            <w:szCs w:val="28"/>
          </w:rPr>
          <w:t>);</w:t>
        </w:r>
      </w:ins>
    </w:p>
    <w:p w14:paraId="071BD047" w14:textId="77777777" w:rsidR="00D16DF6" w:rsidRPr="009329BA" w:rsidRDefault="00D16DF6" w:rsidP="00D16DF6">
      <w:pPr>
        <w:pStyle w:val="NormalWeb"/>
        <w:shd w:val="clear" w:color="auto" w:fill="FFFFFF"/>
        <w:spacing w:before="0" w:beforeAutospacing="0" w:after="0" w:afterAutospacing="0"/>
        <w:rPr>
          <w:ins w:id="480" w:author="kalla madhu" w:date="2024-07-14T11:24:00Z" w16du:dateUtc="2024-07-14T05:54:00Z"/>
          <w:rFonts w:ascii="Consolas" w:hAnsi="Consolas"/>
          <w:color w:val="000000"/>
          <w:sz w:val="28"/>
          <w:szCs w:val="28"/>
        </w:rPr>
      </w:pPr>
      <w:ins w:id="481"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t>Connection con=DriverManager.getConnection(</w:t>
        </w:r>
        <w:r w:rsidRPr="009329BA">
          <w:rPr>
            <w:rFonts w:ascii="Consolas" w:hAnsi="Consolas"/>
            <w:color w:val="2A00FF"/>
            <w:sz w:val="28"/>
            <w:szCs w:val="28"/>
          </w:rPr>
          <w:t>"</w:t>
        </w:r>
        <w:proofErr w:type="gramStart"/>
        <w:r w:rsidRPr="009329BA">
          <w:rPr>
            <w:rFonts w:ascii="Consolas" w:hAnsi="Consolas"/>
            <w:color w:val="2A00FF"/>
            <w:sz w:val="28"/>
            <w:szCs w:val="28"/>
          </w:rPr>
          <w:t>jdbc:mysql://localhost:3306/gecdb2</w:t>
        </w:r>
        <w:proofErr w:type="gramEnd"/>
        <w:r w:rsidRPr="009329BA">
          <w:rPr>
            <w:rFonts w:ascii="Consolas" w:hAnsi="Consolas"/>
            <w:color w:val="2A00FF"/>
            <w:sz w:val="28"/>
            <w:szCs w:val="28"/>
          </w:rPr>
          <w:t>"</w:t>
        </w:r>
        <w:r w:rsidRPr="009329BA">
          <w:rPr>
            <w:rFonts w:ascii="Consolas" w:hAnsi="Consolas"/>
            <w:color w:val="000000"/>
            <w:sz w:val="28"/>
            <w:szCs w:val="28"/>
          </w:rPr>
          <w:t xml:space="preserve">, </w:t>
        </w:r>
        <w:r w:rsidRPr="009329BA">
          <w:rPr>
            <w:rFonts w:ascii="Consolas" w:hAnsi="Consolas"/>
            <w:color w:val="2A00FF"/>
            <w:sz w:val="28"/>
            <w:szCs w:val="28"/>
          </w:rPr>
          <w:t>"root"</w:t>
        </w:r>
        <w:r w:rsidRPr="009329BA">
          <w:rPr>
            <w:rFonts w:ascii="Consolas" w:hAnsi="Consolas"/>
            <w:color w:val="000000"/>
            <w:sz w:val="28"/>
            <w:szCs w:val="28"/>
          </w:rPr>
          <w:t xml:space="preserve">, </w:t>
        </w:r>
        <w:r w:rsidRPr="009329BA">
          <w:rPr>
            <w:rFonts w:ascii="Consolas" w:hAnsi="Consolas"/>
            <w:color w:val="2A00FF"/>
            <w:sz w:val="28"/>
            <w:szCs w:val="28"/>
          </w:rPr>
          <w:t>"madhu"</w:t>
        </w:r>
        <w:r w:rsidRPr="009329BA">
          <w:rPr>
            <w:rFonts w:ascii="Consolas" w:hAnsi="Consolas"/>
            <w:color w:val="000000"/>
            <w:sz w:val="28"/>
            <w:szCs w:val="28"/>
          </w:rPr>
          <w:t>);</w:t>
        </w:r>
      </w:ins>
    </w:p>
    <w:p w14:paraId="5111DC07" w14:textId="77777777" w:rsidR="00D16DF6" w:rsidRPr="009329BA" w:rsidRDefault="00D16DF6" w:rsidP="00D16DF6">
      <w:pPr>
        <w:pStyle w:val="NormalWeb"/>
        <w:shd w:val="clear" w:color="auto" w:fill="FFFFFF"/>
        <w:spacing w:before="0" w:beforeAutospacing="0" w:after="0" w:afterAutospacing="0"/>
        <w:rPr>
          <w:ins w:id="482" w:author="kalla madhu" w:date="2024-07-14T11:24:00Z" w16du:dateUtc="2024-07-14T05:54:00Z"/>
          <w:rFonts w:ascii="Consolas" w:hAnsi="Consolas"/>
          <w:color w:val="000000"/>
          <w:sz w:val="28"/>
          <w:szCs w:val="28"/>
        </w:rPr>
      </w:pPr>
      <w:ins w:id="483"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r>
        <w:proofErr w:type="spellStart"/>
        <w:r w:rsidRPr="009329BA">
          <w:rPr>
            <w:rFonts w:ascii="Consolas" w:hAnsi="Consolas"/>
            <w:color w:val="000000"/>
            <w:sz w:val="28"/>
            <w:szCs w:val="28"/>
          </w:rPr>
          <w:t>PreparedStatement</w:t>
        </w:r>
        <w:proofErr w:type="spellEnd"/>
        <w:r w:rsidRPr="009329BA">
          <w:rPr>
            <w:rFonts w:ascii="Consolas" w:hAnsi="Consolas"/>
            <w:color w:val="000000"/>
            <w:sz w:val="28"/>
            <w:szCs w:val="28"/>
          </w:rPr>
          <w:t xml:space="preserve"> </w:t>
        </w:r>
        <w:proofErr w:type="spellStart"/>
        <w:r w:rsidRPr="009329BA">
          <w:rPr>
            <w:rFonts w:ascii="Consolas" w:hAnsi="Consolas"/>
            <w:color w:val="000000"/>
            <w:sz w:val="28"/>
            <w:szCs w:val="28"/>
          </w:rPr>
          <w:t>pstmt</w:t>
        </w:r>
        <w:proofErr w:type="spellEnd"/>
        <w:r w:rsidRPr="009329BA">
          <w:rPr>
            <w:rFonts w:ascii="Consolas" w:hAnsi="Consolas"/>
            <w:color w:val="000000"/>
            <w:sz w:val="28"/>
            <w:szCs w:val="28"/>
          </w:rPr>
          <w:t>=</w:t>
        </w:r>
        <w:proofErr w:type="spellStart"/>
        <w:proofErr w:type="gramStart"/>
        <w:r w:rsidRPr="009329BA">
          <w:rPr>
            <w:rFonts w:ascii="Consolas" w:hAnsi="Consolas"/>
            <w:color w:val="000000"/>
            <w:sz w:val="28"/>
            <w:szCs w:val="28"/>
          </w:rPr>
          <w:t>con.prepareStatement</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"insert into register(</w:t>
        </w:r>
        <w:proofErr w:type="spellStart"/>
        <w:r w:rsidRPr="009329BA">
          <w:rPr>
            <w:rFonts w:ascii="Consolas" w:hAnsi="Consolas"/>
            <w:color w:val="2A00FF"/>
            <w:sz w:val="28"/>
            <w:szCs w:val="28"/>
          </w:rPr>
          <w:t>email,password,phone,address</w:t>
        </w:r>
        <w:proofErr w:type="spellEnd"/>
        <w:r w:rsidRPr="009329BA">
          <w:rPr>
            <w:rFonts w:ascii="Consolas" w:hAnsi="Consolas"/>
            <w:color w:val="2A00FF"/>
            <w:sz w:val="28"/>
            <w:szCs w:val="28"/>
          </w:rPr>
          <w:t>) values(?,?,?,?)"</w:t>
        </w:r>
        <w:r w:rsidRPr="009329BA">
          <w:rPr>
            <w:rFonts w:ascii="Consolas" w:hAnsi="Consolas"/>
            <w:color w:val="000000"/>
            <w:sz w:val="28"/>
            <w:szCs w:val="28"/>
          </w:rPr>
          <w:t>);</w:t>
        </w:r>
      </w:ins>
    </w:p>
    <w:p w14:paraId="3532E723" w14:textId="77777777" w:rsidR="00D16DF6" w:rsidRPr="009329BA" w:rsidRDefault="00D16DF6" w:rsidP="00D16DF6">
      <w:pPr>
        <w:pStyle w:val="NormalWeb"/>
        <w:shd w:val="clear" w:color="auto" w:fill="FFFFFF"/>
        <w:spacing w:before="0" w:beforeAutospacing="0" w:after="0" w:afterAutospacing="0"/>
        <w:rPr>
          <w:ins w:id="484" w:author="kalla madhu" w:date="2024-07-14T11:24:00Z" w16du:dateUtc="2024-07-14T05:54:00Z"/>
          <w:rFonts w:ascii="Consolas" w:hAnsi="Consolas"/>
          <w:color w:val="000000"/>
          <w:sz w:val="28"/>
          <w:szCs w:val="28"/>
        </w:rPr>
      </w:pPr>
      <w:ins w:id="485"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pstmt.setString</w:t>
        </w:r>
        <w:proofErr w:type="spellEnd"/>
        <w:proofErr w:type="gramEnd"/>
        <w:r w:rsidRPr="009329BA">
          <w:rPr>
            <w:rFonts w:ascii="Consolas" w:hAnsi="Consolas"/>
            <w:color w:val="000000"/>
            <w:sz w:val="28"/>
            <w:szCs w:val="28"/>
          </w:rPr>
          <w:t>(1,</w:t>
        </w:r>
        <w:r w:rsidRPr="009329BA">
          <w:rPr>
            <w:rFonts w:ascii="Consolas" w:hAnsi="Consolas"/>
            <w:color w:val="2A00FF"/>
            <w:sz w:val="28"/>
            <w:szCs w:val="28"/>
          </w:rPr>
          <w:t>"abbo@gmail.com"</w:t>
        </w:r>
        <w:r w:rsidRPr="009329BA">
          <w:rPr>
            <w:rFonts w:ascii="Consolas" w:hAnsi="Consolas"/>
            <w:color w:val="000000"/>
            <w:sz w:val="28"/>
            <w:szCs w:val="28"/>
          </w:rPr>
          <w:t>);</w:t>
        </w:r>
      </w:ins>
    </w:p>
    <w:p w14:paraId="7CDA0772" w14:textId="77777777" w:rsidR="00D16DF6" w:rsidRPr="009329BA" w:rsidRDefault="00D16DF6" w:rsidP="00D16DF6">
      <w:pPr>
        <w:pStyle w:val="NormalWeb"/>
        <w:shd w:val="clear" w:color="auto" w:fill="FFFFFF"/>
        <w:spacing w:before="0" w:beforeAutospacing="0" w:after="0" w:afterAutospacing="0"/>
        <w:rPr>
          <w:ins w:id="486" w:author="kalla madhu" w:date="2024-07-14T11:24:00Z" w16du:dateUtc="2024-07-14T05:54:00Z"/>
          <w:rFonts w:ascii="Consolas" w:hAnsi="Consolas"/>
          <w:color w:val="000000"/>
          <w:sz w:val="28"/>
          <w:szCs w:val="28"/>
        </w:rPr>
      </w:pPr>
      <w:ins w:id="487"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pstmt.setString</w:t>
        </w:r>
        <w:proofErr w:type="spellEnd"/>
        <w:proofErr w:type="gramEnd"/>
        <w:r w:rsidRPr="009329BA">
          <w:rPr>
            <w:rFonts w:ascii="Consolas" w:hAnsi="Consolas"/>
            <w:color w:val="000000"/>
            <w:sz w:val="28"/>
            <w:szCs w:val="28"/>
          </w:rPr>
          <w:t>(2,</w:t>
        </w:r>
        <w:r w:rsidRPr="009329BA">
          <w:rPr>
            <w:rFonts w:ascii="Consolas" w:hAnsi="Consolas"/>
            <w:color w:val="2A00FF"/>
            <w:sz w:val="28"/>
            <w:szCs w:val="28"/>
          </w:rPr>
          <w:t>"123456"</w:t>
        </w:r>
        <w:r w:rsidRPr="009329BA">
          <w:rPr>
            <w:rFonts w:ascii="Consolas" w:hAnsi="Consolas"/>
            <w:color w:val="000000"/>
            <w:sz w:val="28"/>
            <w:szCs w:val="28"/>
          </w:rPr>
          <w:t>);</w:t>
        </w:r>
      </w:ins>
    </w:p>
    <w:p w14:paraId="535CA988" w14:textId="77777777" w:rsidR="00D16DF6" w:rsidRPr="009329BA" w:rsidRDefault="00D16DF6" w:rsidP="00D16DF6">
      <w:pPr>
        <w:pStyle w:val="NormalWeb"/>
        <w:shd w:val="clear" w:color="auto" w:fill="FFFFFF"/>
        <w:spacing w:before="0" w:beforeAutospacing="0" w:after="0" w:afterAutospacing="0"/>
        <w:rPr>
          <w:ins w:id="488" w:author="kalla madhu" w:date="2024-07-14T11:24:00Z" w16du:dateUtc="2024-07-14T05:54:00Z"/>
          <w:rFonts w:ascii="Consolas" w:hAnsi="Consolas"/>
          <w:color w:val="000000"/>
          <w:sz w:val="28"/>
          <w:szCs w:val="28"/>
        </w:rPr>
      </w:pPr>
      <w:ins w:id="489"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pstmt.setString</w:t>
        </w:r>
        <w:proofErr w:type="spellEnd"/>
        <w:proofErr w:type="gramEnd"/>
        <w:r w:rsidRPr="009329BA">
          <w:rPr>
            <w:rFonts w:ascii="Consolas" w:hAnsi="Consolas"/>
            <w:color w:val="000000"/>
            <w:sz w:val="28"/>
            <w:szCs w:val="28"/>
          </w:rPr>
          <w:t>(3,</w:t>
        </w:r>
        <w:r w:rsidRPr="009329BA">
          <w:rPr>
            <w:rFonts w:ascii="Consolas" w:hAnsi="Consolas"/>
            <w:color w:val="2A00FF"/>
            <w:sz w:val="28"/>
            <w:szCs w:val="28"/>
          </w:rPr>
          <w:t>"8888888888"</w:t>
        </w:r>
        <w:r w:rsidRPr="009329BA">
          <w:rPr>
            <w:rFonts w:ascii="Consolas" w:hAnsi="Consolas"/>
            <w:color w:val="000000"/>
            <w:sz w:val="28"/>
            <w:szCs w:val="28"/>
          </w:rPr>
          <w:t>);</w:t>
        </w:r>
      </w:ins>
    </w:p>
    <w:p w14:paraId="24E0AFD5" w14:textId="77777777" w:rsidR="00D16DF6" w:rsidRPr="009329BA" w:rsidRDefault="00D16DF6" w:rsidP="00D16DF6">
      <w:pPr>
        <w:pStyle w:val="NormalWeb"/>
        <w:shd w:val="clear" w:color="auto" w:fill="FFFFFF"/>
        <w:spacing w:before="0" w:beforeAutospacing="0" w:after="0" w:afterAutospacing="0"/>
        <w:rPr>
          <w:ins w:id="490" w:author="kalla madhu" w:date="2024-07-14T11:24:00Z" w16du:dateUtc="2024-07-14T05:54:00Z"/>
          <w:rFonts w:ascii="Consolas" w:hAnsi="Consolas"/>
          <w:color w:val="000000"/>
          <w:sz w:val="28"/>
          <w:szCs w:val="28"/>
        </w:rPr>
      </w:pPr>
      <w:ins w:id="491"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pstmt.setString</w:t>
        </w:r>
        <w:proofErr w:type="spellEnd"/>
        <w:proofErr w:type="gramEnd"/>
        <w:r w:rsidRPr="009329BA">
          <w:rPr>
            <w:rFonts w:ascii="Consolas" w:hAnsi="Consolas"/>
            <w:color w:val="000000"/>
            <w:sz w:val="28"/>
            <w:szCs w:val="28"/>
          </w:rPr>
          <w:t>(4,</w:t>
        </w:r>
        <w:r w:rsidRPr="009329BA">
          <w:rPr>
            <w:rFonts w:ascii="Consolas" w:hAnsi="Consolas"/>
            <w:color w:val="2A00FF"/>
            <w:sz w:val="28"/>
            <w:szCs w:val="28"/>
          </w:rPr>
          <w:t>"Gudlavalleru"</w:t>
        </w:r>
        <w:r w:rsidRPr="009329BA">
          <w:rPr>
            <w:rFonts w:ascii="Consolas" w:hAnsi="Consolas"/>
            <w:color w:val="000000"/>
            <w:sz w:val="28"/>
            <w:szCs w:val="28"/>
          </w:rPr>
          <w:t>);</w:t>
        </w:r>
      </w:ins>
    </w:p>
    <w:p w14:paraId="5AC647A8" w14:textId="77777777" w:rsidR="00D16DF6" w:rsidRPr="009329BA" w:rsidRDefault="00D16DF6" w:rsidP="00D16DF6">
      <w:pPr>
        <w:pStyle w:val="NormalWeb"/>
        <w:shd w:val="clear" w:color="auto" w:fill="FFFFFF"/>
        <w:spacing w:before="0" w:beforeAutospacing="0" w:after="0" w:afterAutospacing="0"/>
        <w:rPr>
          <w:ins w:id="492" w:author="kalla madhu" w:date="2024-07-14T11:24:00Z" w16du:dateUtc="2024-07-14T05:54:00Z"/>
          <w:rFonts w:ascii="Consolas" w:hAnsi="Consolas"/>
          <w:color w:val="000000"/>
          <w:sz w:val="28"/>
          <w:szCs w:val="28"/>
        </w:rPr>
      </w:pPr>
      <w:ins w:id="493"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b/>
            <w:bCs/>
            <w:color w:val="7F0055"/>
            <w:sz w:val="28"/>
            <w:szCs w:val="28"/>
          </w:rPr>
          <w:t>int</w:t>
        </w:r>
        <w:r w:rsidRPr="009329BA">
          <w:rPr>
            <w:rFonts w:ascii="Consolas" w:hAnsi="Consolas"/>
            <w:color w:val="000000"/>
            <w:sz w:val="28"/>
            <w:szCs w:val="28"/>
          </w:rPr>
          <w:t xml:space="preserve"> r=</w:t>
        </w:r>
        <w:proofErr w:type="spellStart"/>
        <w:proofErr w:type="gramStart"/>
        <w:r w:rsidRPr="009329BA">
          <w:rPr>
            <w:rFonts w:ascii="Consolas" w:hAnsi="Consolas"/>
            <w:color w:val="000000"/>
            <w:sz w:val="28"/>
            <w:szCs w:val="28"/>
          </w:rPr>
          <w:t>pstmt.executeUpdate</w:t>
        </w:r>
        <w:proofErr w:type="spellEnd"/>
        <w:proofErr w:type="gramEnd"/>
        <w:r w:rsidRPr="009329BA">
          <w:rPr>
            <w:rFonts w:ascii="Consolas" w:hAnsi="Consolas"/>
            <w:color w:val="000000"/>
            <w:sz w:val="28"/>
            <w:szCs w:val="28"/>
          </w:rPr>
          <w:t>();</w:t>
        </w:r>
        <w:r w:rsidRPr="009329BA">
          <w:rPr>
            <w:rFonts w:ascii="Consolas" w:hAnsi="Consolas"/>
            <w:color w:val="000000"/>
            <w:sz w:val="28"/>
            <w:szCs w:val="28"/>
          </w:rPr>
          <w:tab/>
        </w:r>
        <w:r w:rsidRPr="009329BA">
          <w:rPr>
            <w:rFonts w:ascii="Consolas" w:hAnsi="Consolas"/>
            <w:color w:val="000000"/>
            <w:sz w:val="28"/>
            <w:szCs w:val="28"/>
          </w:rPr>
          <w:tab/>
        </w:r>
      </w:ins>
    </w:p>
    <w:p w14:paraId="03B7EA9A" w14:textId="77777777" w:rsidR="00D16DF6" w:rsidRPr="009329BA" w:rsidRDefault="00D16DF6" w:rsidP="00D16DF6">
      <w:pPr>
        <w:pStyle w:val="NormalWeb"/>
        <w:shd w:val="clear" w:color="auto" w:fill="FFFFFF"/>
        <w:spacing w:before="0" w:beforeAutospacing="0" w:after="0" w:afterAutospacing="0"/>
        <w:rPr>
          <w:ins w:id="494" w:author="kalla madhu" w:date="2024-07-14T11:24:00Z" w16du:dateUtc="2024-07-14T05:54:00Z"/>
          <w:rFonts w:ascii="Consolas" w:hAnsi="Consolas"/>
          <w:color w:val="000000"/>
          <w:sz w:val="28"/>
          <w:szCs w:val="28"/>
        </w:rPr>
      </w:pPr>
      <w:ins w:id="495"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b/>
            <w:bCs/>
            <w:color w:val="7F0055"/>
            <w:sz w:val="28"/>
            <w:szCs w:val="28"/>
          </w:rPr>
          <w:t>if</w:t>
        </w:r>
        <w:r w:rsidRPr="009329BA">
          <w:rPr>
            <w:rFonts w:ascii="Consolas" w:hAnsi="Consolas"/>
            <w:color w:val="000000"/>
            <w:sz w:val="28"/>
            <w:szCs w:val="28"/>
          </w:rPr>
          <w:t>(r==1)</w:t>
        </w:r>
      </w:ins>
    </w:p>
    <w:p w14:paraId="41AFBF02" w14:textId="77777777" w:rsidR="00D16DF6" w:rsidRPr="009329BA" w:rsidRDefault="00D16DF6" w:rsidP="00D16DF6">
      <w:pPr>
        <w:pStyle w:val="NormalWeb"/>
        <w:shd w:val="clear" w:color="auto" w:fill="FFFFFF"/>
        <w:spacing w:before="0" w:beforeAutospacing="0" w:after="0" w:afterAutospacing="0"/>
        <w:rPr>
          <w:ins w:id="496" w:author="kalla madhu" w:date="2024-07-14T11:24:00Z" w16du:dateUtc="2024-07-14T05:54:00Z"/>
          <w:rFonts w:ascii="Consolas" w:hAnsi="Consolas"/>
          <w:color w:val="000000"/>
          <w:sz w:val="28"/>
          <w:szCs w:val="28"/>
        </w:rPr>
      </w:pPr>
      <w:ins w:id="497"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out.println</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"Success...."</w:t>
        </w:r>
        <w:r w:rsidRPr="009329BA">
          <w:rPr>
            <w:rFonts w:ascii="Consolas" w:hAnsi="Consolas"/>
            <w:color w:val="000000"/>
            <w:sz w:val="28"/>
            <w:szCs w:val="28"/>
          </w:rPr>
          <w:t>);</w:t>
        </w:r>
      </w:ins>
    </w:p>
    <w:p w14:paraId="0E3F77E3" w14:textId="77777777" w:rsidR="00D16DF6" w:rsidRPr="009329BA" w:rsidRDefault="00D16DF6" w:rsidP="00D16DF6">
      <w:pPr>
        <w:pStyle w:val="NormalWeb"/>
        <w:shd w:val="clear" w:color="auto" w:fill="FFFFFF"/>
        <w:spacing w:before="0" w:beforeAutospacing="0" w:after="0" w:afterAutospacing="0"/>
        <w:rPr>
          <w:ins w:id="498" w:author="kalla madhu" w:date="2024-07-14T11:24:00Z" w16du:dateUtc="2024-07-14T05:54:00Z"/>
          <w:rFonts w:ascii="Consolas" w:hAnsi="Consolas"/>
          <w:color w:val="000000"/>
          <w:sz w:val="28"/>
          <w:szCs w:val="28"/>
        </w:rPr>
      </w:pPr>
      <w:ins w:id="499"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b/>
            <w:bCs/>
            <w:color w:val="7F0055"/>
            <w:sz w:val="28"/>
            <w:szCs w:val="28"/>
          </w:rPr>
          <w:t>else</w:t>
        </w:r>
      </w:ins>
    </w:p>
    <w:p w14:paraId="33E6EFDF" w14:textId="77777777" w:rsidR="00D16DF6" w:rsidRPr="009329BA" w:rsidRDefault="00D16DF6" w:rsidP="00D16DF6">
      <w:pPr>
        <w:pStyle w:val="NormalWeb"/>
        <w:shd w:val="clear" w:color="auto" w:fill="FFFFFF"/>
        <w:spacing w:before="0" w:beforeAutospacing="0" w:after="0" w:afterAutospacing="0"/>
        <w:rPr>
          <w:ins w:id="500" w:author="kalla madhu" w:date="2024-07-14T11:24:00Z" w16du:dateUtc="2024-07-14T05:54:00Z"/>
          <w:rFonts w:ascii="Consolas" w:hAnsi="Consolas"/>
          <w:color w:val="000000"/>
          <w:sz w:val="28"/>
          <w:szCs w:val="28"/>
        </w:rPr>
      </w:pPr>
      <w:ins w:id="501"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out.println</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"Failed To Register.."</w:t>
        </w:r>
        <w:r w:rsidRPr="009329BA">
          <w:rPr>
            <w:rFonts w:ascii="Consolas" w:hAnsi="Consolas"/>
            <w:color w:val="000000"/>
            <w:sz w:val="28"/>
            <w:szCs w:val="28"/>
          </w:rPr>
          <w:t>);</w:t>
        </w:r>
      </w:ins>
    </w:p>
    <w:p w14:paraId="3D8CFE87" w14:textId="77777777" w:rsidR="00D16DF6" w:rsidRPr="009329BA" w:rsidRDefault="00D16DF6" w:rsidP="00D16DF6">
      <w:pPr>
        <w:pStyle w:val="NormalWeb"/>
        <w:shd w:val="clear" w:color="auto" w:fill="FFFFFF"/>
        <w:spacing w:before="0" w:beforeAutospacing="0" w:after="0" w:afterAutospacing="0"/>
        <w:rPr>
          <w:ins w:id="502" w:author="kalla madhu" w:date="2024-07-14T11:24:00Z" w16du:dateUtc="2024-07-14T05:54:00Z"/>
          <w:rFonts w:ascii="Consolas" w:hAnsi="Consolas"/>
          <w:color w:val="000000"/>
          <w:sz w:val="28"/>
          <w:szCs w:val="28"/>
        </w:rPr>
      </w:pPr>
      <w:ins w:id="503" w:author="kalla madhu" w:date="2024-07-14T11:24:00Z" w16du:dateUtc="2024-07-14T05:54:00Z">
        <w:r w:rsidRPr="009329BA">
          <w:rPr>
            <w:rFonts w:ascii="Consolas" w:hAnsi="Consolas"/>
            <w:color w:val="000000"/>
            <w:sz w:val="28"/>
            <w:szCs w:val="28"/>
          </w:rPr>
          <w:tab/>
        </w:r>
        <w:proofErr w:type="gramStart"/>
        <w:r w:rsidRPr="009329BA">
          <w:rPr>
            <w:rFonts w:ascii="Consolas" w:hAnsi="Consolas"/>
            <w:color w:val="000000"/>
            <w:sz w:val="28"/>
            <w:szCs w:val="28"/>
          </w:rPr>
          <w:t>}</w:t>
        </w:r>
        <w:r w:rsidRPr="009329BA">
          <w:rPr>
            <w:rFonts w:ascii="Consolas" w:hAnsi="Consolas"/>
            <w:b/>
            <w:bCs/>
            <w:color w:val="7F0055"/>
            <w:sz w:val="28"/>
            <w:szCs w:val="28"/>
          </w:rPr>
          <w:t>catch</w:t>
        </w:r>
        <w:proofErr w:type="gramEnd"/>
        <w:r w:rsidRPr="009329BA">
          <w:rPr>
            <w:rFonts w:ascii="Consolas" w:hAnsi="Consolas"/>
            <w:color w:val="000000"/>
            <w:sz w:val="28"/>
            <w:szCs w:val="28"/>
          </w:rPr>
          <w:t>(Exception ex)</w:t>
        </w:r>
      </w:ins>
    </w:p>
    <w:p w14:paraId="650D4394" w14:textId="77777777" w:rsidR="00D16DF6" w:rsidRPr="009329BA" w:rsidRDefault="00D16DF6" w:rsidP="00D16DF6">
      <w:pPr>
        <w:pStyle w:val="NormalWeb"/>
        <w:shd w:val="clear" w:color="auto" w:fill="FFFFFF"/>
        <w:spacing w:before="0" w:beforeAutospacing="0" w:after="0" w:afterAutospacing="0"/>
        <w:rPr>
          <w:ins w:id="504" w:author="kalla madhu" w:date="2024-07-14T11:24:00Z" w16du:dateUtc="2024-07-14T05:54:00Z"/>
          <w:rFonts w:ascii="Consolas" w:hAnsi="Consolas"/>
          <w:color w:val="000000"/>
          <w:sz w:val="28"/>
          <w:szCs w:val="28"/>
        </w:rPr>
      </w:pPr>
      <w:ins w:id="505" w:author="kalla madhu" w:date="2024-07-14T11:24:00Z" w16du:dateUtc="2024-07-14T05:54:00Z">
        <w:r w:rsidRPr="009329BA">
          <w:rPr>
            <w:rFonts w:ascii="Consolas" w:hAnsi="Consolas"/>
            <w:color w:val="000000"/>
            <w:sz w:val="28"/>
            <w:szCs w:val="28"/>
          </w:rPr>
          <w:tab/>
          <w:t>{</w:t>
        </w:r>
      </w:ins>
    </w:p>
    <w:p w14:paraId="48E669FE" w14:textId="77777777" w:rsidR="00D16DF6" w:rsidRPr="009329BA" w:rsidRDefault="00D16DF6" w:rsidP="00D16DF6">
      <w:pPr>
        <w:pStyle w:val="NormalWeb"/>
        <w:shd w:val="clear" w:color="auto" w:fill="FFFFFF"/>
        <w:spacing w:before="0" w:beforeAutospacing="0" w:after="0" w:afterAutospacing="0"/>
        <w:rPr>
          <w:ins w:id="506" w:author="kalla madhu" w:date="2024-07-14T11:24:00Z" w16du:dateUtc="2024-07-14T05:54:00Z"/>
          <w:rFonts w:ascii="Consolas" w:hAnsi="Consolas"/>
          <w:color w:val="000000"/>
          <w:sz w:val="28"/>
          <w:szCs w:val="28"/>
        </w:rPr>
      </w:pPr>
      <w:ins w:id="507"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out.println</w:t>
        </w:r>
        <w:proofErr w:type="spellEnd"/>
        <w:proofErr w:type="gramEnd"/>
        <w:r w:rsidRPr="009329BA">
          <w:rPr>
            <w:rFonts w:ascii="Consolas" w:hAnsi="Consolas"/>
            <w:color w:val="000000"/>
            <w:sz w:val="28"/>
            <w:szCs w:val="28"/>
          </w:rPr>
          <w:t>(ex);</w:t>
        </w:r>
      </w:ins>
    </w:p>
    <w:p w14:paraId="4A7D1E53" w14:textId="77777777" w:rsidR="00D16DF6" w:rsidRPr="009329BA" w:rsidRDefault="00D16DF6" w:rsidP="00D16DF6">
      <w:pPr>
        <w:pStyle w:val="NormalWeb"/>
        <w:shd w:val="clear" w:color="auto" w:fill="FFFFFF"/>
        <w:spacing w:before="0" w:beforeAutospacing="0" w:after="0" w:afterAutospacing="0"/>
        <w:rPr>
          <w:ins w:id="508" w:author="kalla madhu" w:date="2024-07-14T11:24:00Z" w16du:dateUtc="2024-07-14T05:54:00Z"/>
          <w:rFonts w:ascii="Consolas" w:hAnsi="Consolas"/>
          <w:color w:val="000000"/>
          <w:sz w:val="28"/>
          <w:szCs w:val="28"/>
        </w:rPr>
      </w:pPr>
      <w:ins w:id="509" w:author="kalla madhu" w:date="2024-07-14T11:24:00Z" w16du:dateUtc="2024-07-14T05:54: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ex.printStackTrace</w:t>
        </w:r>
        <w:proofErr w:type="spellEnd"/>
        <w:proofErr w:type="gramEnd"/>
        <w:r w:rsidRPr="009329BA">
          <w:rPr>
            <w:rFonts w:ascii="Consolas" w:hAnsi="Consolas"/>
            <w:color w:val="000000"/>
            <w:sz w:val="28"/>
            <w:szCs w:val="28"/>
          </w:rPr>
          <w:t>();</w:t>
        </w:r>
      </w:ins>
    </w:p>
    <w:p w14:paraId="3D0122F4" w14:textId="77777777" w:rsidR="00D16DF6" w:rsidRPr="009329BA" w:rsidRDefault="00D16DF6" w:rsidP="00D16DF6">
      <w:pPr>
        <w:pStyle w:val="NormalWeb"/>
        <w:shd w:val="clear" w:color="auto" w:fill="FFFFFF"/>
        <w:spacing w:before="0" w:beforeAutospacing="0" w:after="0" w:afterAutospacing="0"/>
        <w:rPr>
          <w:ins w:id="510" w:author="kalla madhu" w:date="2024-07-14T11:24:00Z" w16du:dateUtc="2024-07-14T05:54:00Z"/>
          <w:rFonts w:ascii="Consolas" w:hAnsi="Consolas"/>
          <w:color w:val="000000"/>
          <w:sz w:val="28"/>
          <w:szCs w:val="28"/>
        </w:rPr>
      </w:pPr>
      <w:ins w:id="511" w:author="kalla madhu" w:date="2024-07-14T11:24:00Z" w16du:dateUtc="2024-07-14T05:54:00Z">
        <w:r w:rsidRPr="009329BA">
          <w:rPr>
            <w:rFonts w:ascii="Consolas" w:hAnsi="Consolas"/>
            <w:color w:val="000000"/>
            <w:sz w:val="28"/>
            <w:szCs w:val="28"/>
          </w:rPr>
          <w:tab/>
          <w:t>}</w:t>
        </w:r>
      </w:ins>
    </w:p>
    <w:p w14:paraId="6FA6CB72" w14:textId="77777777" w:rsidR="00D16DF6" w:rsidRPr="009329BA" w:rsidRDefault="00D16DF6" w:rsidP="00D16DF6">
      <w:pPr>
        <w:pStyle w:val="NormalWeb"/>
        <w:shd w:val="clear" w:color="auto" w:fill="FFFFFF"/>
        <w:spacing w:before="0" w:beforeAutospacing="0" w:after="0" w:afterAutospacing="0"/>
        <w:rPr>
          <w:ins w:id="512" w:author="kalla madhu" w:date="2024-07-14T11:37:00Z" w16du:dateUtc="2024-07-14T06:07:00Z"/>
          <w:rFonts w:ascii="Consolas" w:hAnsi="Consolas"/>
          <w:color w:val="BF5F3F"/>
          <w:sz w:val="28"/>
          <w:szCs w:val="28"/>
        </w:rPr>
      </w:pPr>
      <w:ins w:id="513" w:author="kalla madhu" w:date="2024-07-14T11:24:00Z" w16du:dateUtc="2024-07-14T05:54:00Z">
        <w:r w:rsidRPr="009329BA">
          <w:rPr>
            <w:rFonts w:ascii="Consolas" w:hAnsi="Consolas"/>
            <w:color w:val="BF5F3F"/>
            <w:sz w:val="28"/>
            <w:szCs w:val="28"/>
          </w:rPr>
          <w:t>%&gt;</w:t>
        </w:r>
      </w:ins>
    </w:p>
    <w:p w14:paraId="6418A800" w14:textId="77777777" w:rsidR="00B0519A" w:rsidRPr="009329BA" w:rsidRDefault="00B0519A" w:rsidP="00D16DF6">
      <w:pPr>
        <w:pStyle w:val="NormalWeb"/>
        <w:shd w:val="clear" w:color="auto" w:fill="FFFFFF"/>
        <w:spacing w:before="0" w:beforeAutospacing="0" w:after="0" w:afterAutospacing="0"/>
        <w:rPr>
          <w:ins w:id="514" w:author="kalla madhu" w:date="2024-07-14T11:37:00Z" w16du:dateUtc="2024-07-14T06:07:00Z"/>
          <w:rFonts w:ascii="Consolas" w:hAnsi="Consolas"/>
          <w:color w:val="BF5F3F"/>
          <w:sz w:val="28"/>
          <w:szCs w:val="28"/>
        </w:rPr>
      </w:pPr>
    </w:p>
    <w:p w14:paraId="1A0C21C1" w14:textId="77777777" w:rsidR="00B0519A" w:rsidRPr="009329BA" w:rsidRDefault="00B0519A" w:rsidP="00D16DF6">
      <w:pPr>
        <w:pStyle w:val="NormalWeb"/>
        <w:shd w:val="clear" w:color="auto" w:fill="FFFFFF"/>
        <w:spacing w:before="0" w:beforeAutospacing="0" w:after="0" w:afterAutospacing="0"/>
        <w:rPr>
          <w:ins w:id="515" w:author="kalla madhu" w:date="2024-07-14T11:37:00Z" w16du:dateUtc="2024-07-14T06:07:00Z"/>
          <w:rFonts w:ascii="Consolas" w:hAnsi="Consolas"/>
          <w:color w:val="BF5F3F"/>
          <w:sz w:val="28"/>
          <w:szCs w:val="28"/>
        </w:rPr>
      </w:pPr>
    </w:p>
    <w:p w14:paraId="33668ACC" w14:textId="77777777" w:rsidR="00B0519A" w:rsidRPr="009329BA" w:rsidRDefault="00B0519A" w:rsidP="00D16DF6">
      <w:pPr>
        <w:pStyle w:val="NormalWeb"/>
        <w:shd w:val="clear" w:color="auto" w:fill="FFFFFF"/>
        <w:spacing w:before="0" w:beforeAutospacing="0" w:after="0" w:afterAutospacing="0"/>
        <w:rPr>
          <w:ins w:id="516" w:author="kalla madhu" w:date="2024-07-14T11:37:00Z" w16du:dateUtc="2024-07-14T06:07:00Z"/>
          <w:rFonts w:ascii="Consolas" w:hAnsi="Consolas"/>
          <w:color w:val="BF5F3F"/>
          <w:sz w:val="28"/>
          <w:szCs w:val="28"/>
        </w:rPr>
      </w:pPr>
    </w:p>
    <w:p w14:paraId="798DAA9B" w14:textId="77777777" w:rsidR="00B0519A" w:rsidRPr="009329BA" w:rsidRDefault="00B0519A" w:rsidP="00D16DF6">
      <w:pPr>
        <w:pStyle w:val="NormalWeb"/>
        <w:shd w:val="clear" w:color="auto" w:fill="FFFFFF"/>
        <w:spacing w:before="0" w:beforeAutospacing="0" w:after="0" w:afterAutospacing="0"/>
        <w:rPr>
          <w:ins w:id="517" w:author="kalla madhu" w:date="2024-07-14T11:38:00Z" w16du:dateUtc="2024-07-14T06:08:00Z"/>
          <w:rFonts w:ascii="Consolas" w:hAnsi="Consolas"/>
          <w:color w:val="BF5F3F"/>
          <w:sz w:val="28"/>
          <w:szCs w:val="28"/>
        </w:rPr>
      </w:pPr>
    </w:p>
    <w:p w14:paraId="13B2CEE0" w14:textId="77777777" w:rsidR="00B0519A" w:rsidRPr="009329BA" w:rsidRDefault="00B0519A" w:rsidP="00D16DF6">
      <w:pPr>
        <w:pStyle w:val="NormalWeb"/>
        <w:shd w:val="clear" w:color="auto" w:fill="FFFFFF"/>
        <w:spacing w:before="0" w:beforeAutospacing="0" w:after="0" w:afterAutospacing="0"/>
        <w:rPr>
          <w:ins w:id="518" w:author="kalla madhu" w:date="2024-07-14T11:38:00Z" w16du:dateUtc="2024-07-14T06:08:00Z"/>
          <w:rFonts w:ascii="Consolas" w:hAnsi="Consolas"/>
          <w:color w:val="BF5F3F"/>
          <w:sz w:val="28"/>
          <w:szCs w:val="28"/>
        </w:rPr>
      </w:pPr>
    </w:p>
    <w:p w14:paraId="3C4B951B" w14:textId="77777777" w:rsidR="00B0519A" w:rsidRPr="009329BA" w:rsidRDefault="00B0519A" w:rsidP="00D16DF6">
      <w:pPr>
        <w:pStyle w:val="NormalWeb"/>
        <w:shd w:val="clear" w:color="auto" w:fill="FFFFFF"/>
        <w:spacing w:before="0" w:beforeAutospacing="0" w:after="0" w:afterAutospacing="0"/>
        <w:rPr>
          <w:ins w:id="519" w:author="kalla madhu" w:date="2024-07-14T11:38:00Z" w16du:dateUtc="2024-07-14T06:08:00Z"/>
          <w:rFonts w:ascii="Consolas" w:hAnsi="Consolas"/>
          <w:color w:val="BF5F3F"/>
          <w:sz w:val="28"/>
          <w:szCs w:val="28"/>
        </w:rPr>
      </w:pPr>
    </w:p>
    <w:p w14:paraId="557343C0" w14:textId="77777777" w:rsidR="00B0519A" w:rsidRPr="009329BA" w:rsidRDefault="00B0519A" w:rsidP="00D16DF6">
      <w:pPr>
        <w:pStyle w:val="NormalWeb"/>
        <w:shd w:val="clear" w:color="auto" w:fill="FFFFFF"/>
        <w:spacing w:before="0" w:beforeAutospacing="0" w:after="0" w:afterAutospacing="0"/>
        <w:rPr>
          <w:ins w:id="520" w:author="kalla madhu" w:date="2024-07-14T11:38:00Z" w16du:dateUtc="2024-07-14T06:08:00Z"/>
          <w:rFonts w:ascii="Consolas" w:hAnsi="Consolas"/>
          <w:color w:val="BF5F3F"/>
          <w:sz w:val="28"/>
          <w:szCs w:val="28"/>
        </w:rPr>
      </w:pPr>
    </w:p>
    <w:p w14:paraId="15C5B140" w14:textId="77777777" w:rsidR="00B0519A" w:rsidRPr="009329BA" w:rsidRDefault="00B0519A" w:rsidP="00D16DF6">
      <w:pPr>
        <w:pStyle w:val="NormalWeb"/>
        <w:shd w:val="clear" w:color="auto" w:fill="FFFFFF"/>
        <w:spacing w:before="0" w:beforeAutospacing="0" w:after="0" w:afterAutospacing="0"/>
        <w:rPr>
          <w:ins w:id="521" w:author="kalla madhu" w:date="2024-07-14T11:38:00Z" w16du:dateUtc="2024-07-14T06:08:00Z"/>
          <w:rFonts w:ascii="Consolas" w:hAnsi="Consolas"/>
          <w:color w:val="BF5F3F"/>
          <w:sz w:val="28"/>
          <w:szCs w:val="28"/>
        </w:rPr>
      </w:pPr>
    </w:p>
    <w:p w14:paraId="63C32171" w14:textId="77777777" w:rsidR="00B0519A" w:rsidRPr="009329BA" w:rsidRDefault="00B0519A" w:rsidP="00D16DF6">
      <w:pPr>
        <w:pStyle w:val="NormalWeb"/>
        <w:shd w:val="clear" w:color="auto" w:fill="FFFFFF"/>
        <w:spacing w:before="0" w:beforeAutospacing="0" w:after="0" w:afterAutospacing="0"/>
        <w:rPr>
          <w:ins w:id="522" w:author="kalla madhu" w:date="2024-07-14T11:38:00Z" w16du:dateUtc="2024-07-14T06:08:00Z"/>
          <w:rFonts w:ascii="Consolas" w:hAnsi="Consolas"/>
          <w:color w:val="BF5F3F"/>
          <w:sz w:val="28"/>
          <w:szCs w:val="28"/>
        </w:rPr>
      </w:pPr>
    </w:p>
    <w:p w14:paraId="11160F18" w14:textId="6A349EA9" w:rsidR="00B0519A" w:rsidRPr="009329BA" w:rsidRDefault="00B0519A" w:rsidP="00D16DF6">
      <w:pPr>
        <w:pStyle w:val="NormalWeb"/>
        <w:shd w:val="clear" w:color="auto" w:fill="FFFFFF"/>
        <w:spacing w:before="0" w:beforeAutospacing="0" w:after="0" w:afterAutospacing="0"/>
        <w:rPr>
          <w:ins w:id="523" w:author="kalla madhu" w:date="2024-07-14T11:38:00Z" w16du:dateUtc="2024-07-14T06:08:00Z"/>
          <w:rFonts w:ascii="Consolas" w:hAnsi="Consolas"/>
          <w:color w:val="BF5F3F"/>
          <w:sz w:val="28"/>
          <w:szCs w:val="28"/>
        </w:rPr>
      </w:pPr>
      <w:proofErr w:type="spellStart"/>
      <w:proofErr w:type="gramStart"/>
      <w:ins w:id="524" w:author="kalla madhu" w:date="2024-07-14T11:38:00Z" w16du:dateUtc="2024-07-14T06:08:00Z">
        <w:r w:rsidRPr="009329BA">
          <w:rPr>
            <w:rFonts w:ascii="Consolas" w:hAnsi="Consolas"/>
            <w:color w:val="BF5F3F"/>
            <w:sz w:val="28"/>
            <w:szCs w:val="28"/>
          </w:rPr>
          <w:t>Index.jsp</w:t>
        </w:r>
        <w:proofErr w:type="spellEnd"/>
        <w:r w:rsidRPr="009329BA">
          <w:rPr>
            <w:rFonts w:ascii="Consolas" w:hAnsi="Consolas"/>
            <w:color w:val="BF5F3F"/>
            <w:sz w:val="28"/>
            <w:szCs w:val="28"/>
          </w:rPr>
          <w:t>(</w:t>
        </w:r>
        <w:proofErr w:type="gramEnd"/>
        <w:r w:rsidRPr="009329BA">
          <w:rPr>
            <w:rFonts w:ascii="Consolas" w:hAnsi="Consolas"/>
            <w:color w:val="BF5F3F"/>
            <w:sz w:val="28"/>
            <w:szCs w:val="28"/>
          </w:rPr>
          <w:t>for registration form design)</w:t>
        </w:r>
      </w:ins>
    </w:p>
    <w:p w14:paraId="5650108C" w14:textId="77777777" w:rsidR="00B0519A" w:rsidRPr="009329BA" w:rsidRDefault="00B0519A" w:rsidP="00B0519A">
      <w:pPr>
        <w:pStyle w:val="NormalWeb"/>
        <w:shd w:val="clear" w:color="auto" w:fill="FFFFFF"/>
        <w:spacing w:before="0" w:beforeAutospacing="0" w:after="0" w:afterAutospacing="0"/>
        <w:rPr>
          <w:ins w:id="525" w:author="kalla madhu" w:date="2024-07-14T11:38:00Z" w16du:dateUtc="2024-07-14T06:08:00Z"/>
          <w:rFonts w:ascii="Consolas" w:hAnsi="Consolas"/>
          <w:color w:val="000000"/>
          <w:sz w:val="28"/>
          <w:szCs w:val="28"/>
        </w:rPr>
      </w:pPr>
      <w:ins w:id="526" w:author="kalla madhu" w:date="2024-07-14T11:38:00Z" w16du:dateUtc="2024-07-14T06:08:00Z">
        <w:r w:rsidRPr="009329BA">
          <w:rPr>
            <w:rFonts w:ascii="Consolas" w:hAnsi="Consolas"/>
            <w:color w:val="008080"/>
            <w:sz w:val="28"/>
            <w:szCs w:val="28"/>
          </w:rPr>
          <w:t>&lt;!</w:t>
        </w:r>
        <w:r w:rsidRPr="009329BA">
          <w:rPr>
            <w:rFonts w:ascii="Consolas" w:hAnsi="Consolas"/>
            <w:color w:val="3F7F7F"/>
            <w:sz w:val="28"/>
            <w:szCs w:val="28"/>
          </w:rPr>
          <w:t>DOCTYPE</w:t>
        </w:r>
        <w:r w:rsidRPr="009329BA">
          <w:rPr>
            <w:rFonts w:ascii="Consolas" w:hAnsi="Consolas"/>
            <w:color w:val="000000"/>
            <w:sz w:val="28"/>
            <w:szCs w:val="28"/>
          </w:rPr>
          <w:t xml:space="preserve"> </w:t>
        </w:r>
        <w:r w:rsidRPr="009329BA">
          <w:rPr>
            <w:rFonts w:ascii="Consolas" w:hAnsi="Consolas"/>
            <w:color w:val="008080"/>
            <w:sz w:val="28"/>
            <w:szCs w:val="28"/>
          </w:rPr>
          <w:t>html&gt;</w:t>
        </w:r>
      </w:ins>
    </w:p>
    <w:p w14:paraId="5897BE06" w14:textId="77777777" w:rsidR="00B0519A" w:rsidRPr="009329BA" w:rsidRDefault="00B0519A" w:rsidP="00B0519A">
      <w:pPr>
        <w:pStyle w:val="NormalWeb"/>
        <w:shd w:val="clear" w:color="auto" w:fill="FFFFFF"/>
        <w:spacing w:before="0" w:beforeAutospacing="0" w:after="0" w:afterAutospacing="0"/>
        <w:rPr>
          <w:ins w:id="527" w:author="kalla madhu" w:date="2024-07-14T11:38:00Z" w16du:dateUtc="2024-07-14T06:08:00Z"/>
          <w:rFonts w:ascii="Consolas" w:hAnsi="Consolas"/>
          <w:color w:val="000000"/>
          <w:sz w:val="28"/>
          <w:szCs w:val="28"/>
        </w:rPr>
      </w:pPr>
      <w:ins w:id="528" w:author="kalla madhu" w:date="2024-07-14T11:38:00Z" w16du:dateUtc="2024-07-14T06:08:00Z">
        <w:r w:rsidRPr="009329BA">
          <w:rPr>
            <w:rFonts w:ascii="Consolas" w:hAnsi="Consolas"/>
            <w:color w:val="008080"/>
            <w:sz w:val="28"/>
            <w:szCs w:val="28"/>
          </w:rPr>
          <w:t>&lt;</w:t>
        </w:r>
        <w:r w:rsidRPr="009329BA">
          <w:rPr>
            <w:rFonts w:ascii="Consolas" w:hAnsi="Consolas"/>
            <w:color w:val="3F7F7F"/>
            <w:sz w:val="28"/>
            <w:szCs w:val="28"/>
          </w:rPr>
          <w:t>html</w:t>
        </w:r>
        <w:r w:rsidRPr="009329BA">
          <w:rPr>
            <w:rFonts w:ascii="Consolas" w:hAnsi="Consolas"/>
            <w:color w:val="008080"/>
            <w:sz w:val="28"/>
            <w:szCs w:val="28"/>
          </w:rPr>
          <w:t>&gt;</w:t>
        </w:r>
      </w:ins>
    </w:p>
    <w:p w14:paraId="5061CCFD" w14:textId="77777777" w:rsidR="00B0519A" w:rsidRPr="009329BA" w:rsidRDefault="00B0519A" w:rsidP="00B0519A">
      <w:pPr>
        <w:pStyle w:val="NormalWeb"/>
        <w:shd w:val="clear" w:color="auto" w:fill="FFFFFF"/>
        <w:spacing w:before="0" w:beforeAutospacing="0" w:after="0" w:afterAutospacing="0"/>
        <w:rPr>
          <w:ins w:id="529" w:author="kalla madhu" w:date="2024-07-14T11:38:00Z" w16du:dateUtc="2024-07-14T06:08:00Z"/>
          <w:rFonts w:ascii="Consolas" w:hAnsi="Consolas"/>
          <w:color w:val="000000"/>
          <w:sz w:val="28"/>
          <w:szCs w:val="28"/>
        </w:rPr>
      </w:pPr>
      <w:ins w:id="530" w:author="kalla madhu" w:date="2024-07-14T11:38:00Z" w16du:dateUtc="2024-07-14T06:08:00Z">
        <w:r w:rsidRPr="009329BA">
          <w:rPr>
            <w:rFonts w:ascii="Consolas" w:hAnsi="Consolas"/>
            <w:color w:val="008080"/>
            <w:sz w:val="28"/>
            <w:szCs w:val="28"/>
          </w:rPr>
          <w:t>&lt;</w:t>
        </w:r>
        <w:r w:rsidRPr="009329BA">
          <w:rPr>
            <w:rFonts w:ascii="Consolas" w:hAnsi="Consolas"/>
            <w:color w:val="3F7F7F"/>
            <w:sz w:val="28"/>
            <w:szCs w:val="28"/>
          </w:rPr>
          <w:t>head</w:t>
        </w:r>
        <w:r w:rsidRPr="009329BA">
          <w:rPr>
            <w:rFonts w:ascii="Consolas" w:hAnsi="Consolas"/>
            <w:color w:val="008080"/>
            <w:sz w:val="28"/>
            <w:szCs w:val="28"/>
          </w:rPr>
          <w:t>&gt;</w:t>
        </w:r>
      </w:ins>
    </w:p>
    <w:p w14:paraId="5301D376" w14:textId="77777777" w:rsidR="00B0519A" w:rsidRPr="009329BA" w:rsidRDefault="00B0519A" w:rsidP="00B0519A">
      <w:pPr>
        <w:pStyle w:val="NormalWeb"/>
        <w:shd w:val="clear" w:color="auto" w:fill="FFFFFF"/>
        <w:spacing w:before="0" w:beforeAutospacing="0" w:after="0" w:afterAutospacing="0"/>
        <w:rPr>
          <w:ins w:id="531" w:author="kalla madhu" w:date="2024-07-14T11:38:00Z" w16du:dateUtc="2024-07-14T06:08:00Z"/>
          <w:rFonts w:ascii="Consolas" w:hAnsi="Consolas"/>
          <w:color w:val="000000"/>
          <w:sz w:val="28"/>
          <w:szCs w:val="28"/>
        </w:rPr>
      </w:pPr>
      <w:ins w:id="532" w:author="kalla madhu" w:date="2024-07-14T11:38:00Z" w16du:dateUtc="2024-07-14T06:08:00Z">
        <w:r w:rsidRPr="009329BA">
          <w:rPr>
            <w:rFonts w:ascii="Consolas" w:hAnsi="Consolas"/>
            <w:color w:val="008080"/>
            <w:sz w:val="28"/>
            <w:szCs w:val="28"/>
          </w:rPr>
          <w:t>&lt;</w:t>
        </w:r>
        <w:r w:rsidRPr="009329BA">
          <w:rPr>
            <w:rFonts w:ascii="Consolas" w:hAnsi="Consolas"/>
            <w:color w:val="3F7F7F"/>
            <w:sz w:val="28"/>
            <w:szCs w:val="28"/>
          </w:rPr>
          <w:t>meta</w:t>
        </w:r>
        <w:r w:rsidRPr="009329BA">
          <w:rPr>
            <w:rFonts w:ascii="Consolas" w:hAnsi="Consolas"/>
            <w:color w:val="000000"/>
            <w:sz w:val="28"/>
            <w:szCs w:val="28"/>
          </w:rPr>
          <w:t xml:space="preserve"> </w:t>
        </w:r>
        <w:r w:rsidRPr="009329BA">
          <w:rPr>
            <w:rFonts w:ascii="Consolas" w:hAnsi="Consolas"/>
            <w:color w:val="7F007F"/>
            <w:sz w:val="28"/>
            <w:szCs w:val="28"/>
          </w:rPr>
          <w:t>charset</w:t>
        </w:r>
        <w:r w:rsidRPr="009329BA">
          <w:rPr>
            <w:rFonts w:ascii="Consolas" w:hAnsi="Consolas"/>
            <w:color w:val="000000"/>
            <w:sz w:val="28"/>
            <w:szCs w:val="28"/>
          </w:rPr>
          <w:t>=</w:t>
        </w:r>
        <w:r w:rsidRPr="009329BA">
          <w:rPr>
            <w:rFonts w:ascii="Consolas" w:hAnsi="Consolas"/>
            <w:i/>
            <w:iCs/>
            <w:color w:val="2A00FF"/>
            <w:sz w:val="28"/>
            <w:szCs w:val="28"/>
          </w:rPr>
          <w:t>"UTF-8"</w:t>
        </w:r>
        <w:r w:rsidRPr="009329BA">
          <w:rPr>
            <w:rFonts w:ascii="Consolas" w:hAnsi="Consolas"/>
            <w:color w:val="008080"/>
            <w:sz w:val="28"/>
            <w:szCs w:val="28"/>
          </w:rPr>
          <w:t>&gt;</w:t>
        </w:r>
      </w:ins>
    </w:p>
    <w:p w14:paraId="081A2FA3" w14:textId="77777777" w:rsidR="00B0519A" w:rsidRPr="009329BA" w:rsidRDefault="00B0519A" w:rsidP="00B0519A">
      <w:pPr>
        <w:pStyle w:val="NormalWeb"/>
        <w:shd w:val="clear" w:color="auto" w:fill="FFFFFF"/>
        <w:spacing w:before="0" w:beforeAutospacing="0" w:after="0" w:afterAutospacing="0"/>
        <w:rPr>
          <w:ins w:id="533" w:author="kalla madhu" w:date="2024-07-14T11:38:00Z" w16du:dateUtc="2024-07-14T06:08:00Z"/>
          <w:rFonts w:ascii="Consolas" w:hAnsi="Consolas"/>
          <w:color w:val="000000"/>
          <w:sz w:val="28"/>
          <w:szCs w:val="28"/>
        </w:rPr>
      </w:pPr>
      <w:ins w:id="534" w:author="kalla madhu" w:date="2024-07-14T11:38:00Z" w16du:dateUtc="2024-07-14T06:08:00Z">
        <w:r w:rsidRPr="009329BA">
          <w:rPr>
            <w:rFonts w:ascii="Consolas" w:hAnsi="Consolas"/>
            <w:color w:val="008080"/>
            <w:sz w:val="28"/>
            <w:szCs w:val="28"/>
          </w:rPr>
          <w:t>&lt;</w:t>
        </w:r>
        <w:r w:rsidRPr="009329BA">
          <w:rPr>
            <w:rFonts w:ascii="Consolas" w:hAnsi="Consolas"/>
            <w:color w:val="3F7F7F"/>
            <w:sz w:val="28"/>
            <w:szCs w:val="28"/>
          </w:rPr>
          <w:t>title</w:t>
        </w:r>
        <w:r w:rsidRPr="009329BA">
          <w:rPr>
            <w:rFonts w:ascii="Consolas" w:hAnsi="Consolas"/>
            <w:color w:val="008080"/>
            <w:sz w:val="28"/>
            <w:szCs w:val="28"/>
          </w:rPr>
          <w:t>&gt;</w:t>
        </w:r>
        <w:r w:rsidRPr="009329BA">
          <w:rPr>
            <w:rFonts w:ascii="Consolas" w:hAnsi="Consolas"/>
            <w:color w:val="000000"/>
            <w:sz w:val="28"/>
            <w:szCs w:val="28"/>
          </w:rPr>
          <w:t>Insert title here</w:t>
        </w:r>
        <w:r w:rsidRPr="009329BA">
          <w:rPr>
            <w:rFonts w:ascii="Consolas" w:hAnsi="Consolas"/>
            <w:color w:val="008080"/>
            <w:sz w:val="28"/>
            <w:szCs w:val="28"/>
          </w:rPr>
          <w:t>&lt;/</w:t>
        </w:r>
        <w:r w:rsidRPr="009329BA">
          <w:rPr>
            <w:rFonts w:ascii="Consolas" w:hAnsi="Consolas"/>
            <w:color w:val="3F7F7F"/>
            <w:sz w:val="28"/>
            <w:szCs w:val="28"/>
          </w:rPr>
          <w:t>title</w:t>
        </w:r>
        <w:r w:rsidRPr="009329BA">
          <w:rPr>
            <w:rFonts w:ascii="Consolas" w:hAnsi="Consolas"/>
            <w:color w:val="008080"/>
            <w:sz w:val="28"/>
            <w:szCs w:val="28"/>
          </w:rPr>
          <w:t>&gt;</w:t>
        </w:r>
      </w:ins>
    </w:p>
    <w:p w14:paraId="6FA2248D" w14:textId="77777777" w:rsidR="00B0519A" w:rsidRPr="009329BA" w:rsidRDefault="00B0519A" w:rsidP="00B0519A">
      <w:pPr>
        <w:pStyle w:val="NormalWeb"/>
        <w:shd w:val="clear" w:color="auto" w:fill="FFFFFF"/>
        <w:spacing w:before="0" w:beforeAutospacing="0" w:after="0" w:afterAutospacing="0"/>
        <w:rPr>
          <w:ins w:id="535" w:author="kalla madhu" w:date="2024-07-14T11:38:00Z" w16du:dateUtc="2024-07-14T06:08:00Z"/>
          <w:rFonts w:ascii="Consolas" w:hAnsi="Consolas"/>
          <w:color w:val="000000"/>
          <w:sz w:val="28"/>
          <w:szCs w:val="28"/>
        </w:rPr>
      </w:pPr>
      <w:ins w:id="536" w:author="kalla madhu" w:date="2024-07-14T11:38:00Z" w16du:dateUtc="2024-07-14T06:08:00Z">
        <w:r w:rsidRPr="009329BA">
          <w:rPr>
            <w:rFonts w:ascii="Consolas" w:hAnsi="Consolas"/>
            <w:color w:val="008080"/>
            <w:sz w:val="28"/>
            <w:szCs w:val="28"/>
          </w:rPr>
          <w:t>&lt;</w:t>
        </w:r>
        <w:r w:rsidRPr="009329BA">
          <w:rPr>
            <w:rFonts w:ascii="Consolas" w:hAnsi="Consolas"/>
            <w:color w:val="3F7F7F"/>
            <w:sz w:val="28"/>
            <w:szCs w:val="28"/>
          </w:rPr>
          <w:t>link</w:t>
        </w:r>
        <w:r w:rsidRPr="009329BA">
          <w:rPr>
            <w:rFonts w:ascii="Consolas" w:hAnsi="Consolas"/>
            <w:color w:val="000000"/>
            <w:sz w:val="28"/>
            <w:szCs w:val="28"/>
          </w:rPr>
          <w:t xml:space="preserve"> </w:t>
        </w:r>
        <w:proofErr w:type="spellStart"/>
        <w:r w:rsidRPr="009329BA">
          <w:rPr>
            <w:rFonts w:ascii="Consolas" w:hAnsi="Consolas"/>
            <w:color w:val="7F007F"/>
            <w:sz w:val="28"/>
            <w:szCs w:val="28"/>
          </w:rPr>
          <w:t>rel</w:t>
        </w:r>
        <w:proofErr w:type="spellEnd"/>
        <w:r w:rsidRPr="009329BA">
          <w:rPr>
            <w:rFonts w:ascii="Consolas" w:hAnsi="Consolas"/>
            <w:color w:val="000000"/>
            <w:sz w:val="28"/>
            <w:szCs w:val="28"/>
          </w:rPr>
          <w:t>=</w:t>
        </w:r>
        <w:r w:rsidRPr="009329BA">
          <w:rPr>
            <w:rFonts w:ascii="Consolas" w:hAnsi="Consolas"/>
            <w:i/>
            <w:iCs/>
            <w:color w:val="2A00FF"/>
            <w:sz w:val="28"/>
            <w:szCs w:val="28"/>
          </w:rPr>
          <w:t>"stylesheet"</w:t>
        </w:r>
        <w:r w:rsidRPr="009329BA">
          <w:rPr>
            <w:rFonts w:ascii="Consolas" w:hAnsi="Consolas"/>
            <w:color w:val="000000"/>
            <w:sz w:val="28"/>
            <w:szCs w:val="28"/>
          </w:rPr>
          <w:t xml:space="preserve"> </w:t>
        </w:r>
        <w:proofErr w:type="spellStart"/>
        <w:r w:rsidRPr="009329BA">
          <w:rPr>
            <w:rFonts w:ascii="Consolas" w:hAnsi="Consolas"/>
            <w:color w:val="7F007F"/>
            <w:sz w:val="28"/>
            <w:szCs w:val="28"/>
          </w:rPr>
          <w:t>href</w:t>
        </w:r>
        <w:proofErr w:type="spellEnd"/>
        <w:r w:rsidRPr="009329BA">
          <w:rPr>
            <w:rFonts w:ascii="Consolas" w:hAnsi="Consolas"/>
            <w:color w:val="000000"/>
            <w:sz w:val="28"/>
            <w:szCs w:val="28"/>
          </w:rPr>
          <w:t>=</w:t>
        </w:r>
        <w:r w:rsidRPr="009329BA">
          <w:rPr>
            <w:rFonts w:ascii="Consolas" w:hAnsi="Consolas"/>
            <w:i/>
            <w:iCs/>
            <w:color w:val="2A00FF"/>
            <w:sz w:val="28"/>
            <w:szCs w:val="28"/>
          </w:rPr>
          <w:t>"</w:t>
        </w:r>
        <w:proofErr w:type="spellStart"/>
        <w:r w:rsidRPr="009329BA">
          <w:rPr>
            <w:rFonts w:ascii="Consolas" w:hAnsi="Consolas"/>
            <w:i/>
            <w:iCs/>
            <w:color w:val="2A00FF"/>
            <w:sz w:val="28"/>
            <w:szCs w:val="28"/>
          </w:rPr>
          <w:t>css</w:t>
        </w:r>
        <w:proofErr w:type="spellEnd"/>
        <w:r w:rsidRPr="009329BA">
          <w:rPr>
            <w:rFonts w:ascii="Consolas" w:hAnsi="Consolas"/>
            <w:i/>
            <w:iCs/>
            <w:color w:val="2A00FF"/>
            <w:sz w:val="28"/>
            <w:szCs w:val="28"/>
          </w:rPr>
          <w:t>/style.css"</w:t>
        </w:r>
        <w:r w:rsidRPr="009329BA">
          <w:rPr>
            <w:rFonts w:ascii="Consolas" w:hAnsi="Consolas"/>
            <w:color w:val="008080"/>
            <w:sz w:val="28"/>
            <w:szCs w:val="28"/>
          </w:rPr>
          <w:t>&gt;</w:t>
        </w:r>
      </w:ins>
    </w:p>
    <w:p w14:paraId="3A613919" w14:textId="77777777" w:rsidR="00B0519A" w:rsidRPr="009329BA" w:rsidRDefault="00B0519A" w:rsidP="00B0519A">
      <w:pPr>
        <w:pStyle w:val="NormalWeb"/>
        <w:shd w:val="clear" w:color="auto" w:fill="FFFFFF"/>
        <w:spacing w:before="0" w:beforeAutospacing="0" w:after="0" w:afterAutospacing="0"/>
        <w:rPr>
          <w:ins w:id="537" w:author="kalla madhu" w:date="2024-07-14T11:38:00Z" w16du:dateUtc="2024-07-14T06:08:00Z"/>
          <w:rFonts w:ascii="Consolas" w:hAnsi="Consolas"/>
          <w:color w:val="000000"/>
          <w:sz w:val="28"/>
          <w:szCs w:val="28"/>
        </w:rPr>
      </w:pPr>
      <w:ins w:id="538" w:author="kalla madhu" w:date="2024-07-14T11:38:00Z" w16du:dateUtc="2024-07-14T06:08:00Z">
        <w:r w:rsidRPr="009329BA">
          <w:rPr>
            <w:rFonts w:ascii="Consolas" w:hAnsi="Consolas"/>
            <w:color w:val="008080"/>
            <w:sz w:val="28"/>
            <w:szCs w:val="28"/>
          </w:rPr>
          <w:t>&lt;/</w:t>
        </w:r>
        <w:r w:rsidRPr="009329BA">
          <w:rPr>
            <w:rFonts w:ascii="Consolas" w:hAnsi="Consolas"/>
            <w:color w:val="3F7F7F"/>
            <w:sz w:val="28"/>
            <w:szCs w:val="28"/>
          </w:rPr>
          <w:t>head</w:t>
        </w:r>
        <w:r w:rsidRPr="009329BA">
          <w:rPr>
            <w:rFonts w:ascii="Consolas" w:hAnsi="Consolas"/>
            <w:color w:val="008080"/>
            <w:sz w:val="28"/>
            <w:szCs w:val="28"/>
          </w:rPr>
          <w:t>&gt;</w:t>
        </w:r>
      </w:ins>
    </w:p>
    <w:p w14:paraId="3ED841EF" w14:textId="77777777" w:rsidR="00B0519A" w:rsidRPr="009329BA" w:rsidRDefault="00B0519A" w:rsidP="00B0519A">
      <w:pPr>
        <w:pStyle w:val="NormalWeb"/>
        <w:shd w:val="clear" w:color="auto" w:fill="FFFFFF"/>
        <w:spacing w:before="0" w:beforeAutospacing="0" w:after="0" w:afterAutospacing="0"/>
        <w:rPr>
          <w:ins w:id="539" w:author="kalla madhu" w:date="2024-07-14T11:38:00Z" w16du:dateUtc="2024-07-14T06:08:00Z"/>
          <w:rFonts w:ascii="Consolas" w:hAnsi="Consolas"/>
          <w:color w:val="000000"/>
          <w:sz w:val="28"/>
          <w:szCs w:val="28"/>
        </w:rPr>
      </w:pPr>
      <w:ins w:id="540" w:author="kalla madhu" w:date="2024-07-14T11:38:00Z" w16du:dateUtc="2024-07-14T06:08:00Z">
        <w:r w:rsidRPr="009329BA">
          <w:rPr>
            <w:rFonts w:ascii="Consolas" w:hAnsi="Consolas"/>
            <w:color w:val="008080"/>
            <w:sz w:val="28"/>
            <w:szCs w:val="28"/>
          </w:rPr>
          <w:t>&lt;</w:t>
        </w:r>
        <w:r w:rsidRPr="009329BA">
          <w:rPr>
            <w:rFonts w:ascii="Consolas" w:hAnsi="Consolas"/>
            <w:color w:val="3F7F7F"/>
            <w:sz w:val="28"/>
            <w:szCs w:val="28"/>
          </w:rPr>
          <w:t>body</w:t>
        </w:r>
        <w:r w:rsidRPr="009329BA">
          <w:rPr>
            <w:rFonts w:ascii="Consolas" w:hAnsi="Consolas"/>
            <w:color w:val="008080"/>
            <w:sz w:val="28"/>
            <w:szCs w:val="28"/>
          </w:rPr>
          <w:t>&gt;</w:t>
        </w:r>
      </w:ins>
    </w:p>
    <w:p w14:paraId="09663D1A" w14:textId="77777777" w:rsidR="00B0519A" w:rsidRPr="009329BA" w:rsidRDefault="00B0519A" w:rsidP="00B0519A">
      <w:pPr>
        <w:pStyle w:val="NormalWeb"/>
        <w:shd w:val="clear" w:color="auto" w:fill="FFFFFF"/>
        <w:spacing w:before="0" w:beforeAutospacing="0" w:after="0" w:afterAutospacing="0"/>
        <w:rPr>
          <w:ins w:id="541" w:author="kalla madhu" w:date="2024-07-14T11:38:00Z" w16du:dateUtc="2024-07-14T06:08:00Z"/>
          <w:rFonts w:ascii="Consolas" w:hAnsi="Consolas"/>
          <w:color w:val="000000"/>
          <w:sz w:val="28"/>
          <w:szCs w:val="28"/>
        </w:rPr>
      </w:pPr>
      <w:ins w:id="542" w:author="kalla madhu" w:date="2024-07-14T11:38:00Z" w16du:dateUtc="2024-07-14T06:08:00Z">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"row"</w:t>
        </w:r>
        <w:r w:rsidRPr="009329BA">
          <w:rPr>
            <w:rFonts w:ascii="Consolas" w:hAnsi="Consolas"/>
            <w:color w:val="008080"/>
            <w:sz w:val="28"/>
            <w:szCs w:val="28"/>
          </w:rPr>
          <w:t>&gt;</w:t>
        </w:r>
      </w:ins>
    </w:p>
    <w:p w14:paraId="3242C8AA" w14:textId="77777777" w:rsidR="00B0519A" w:rsidRPr="009329BA" w:rsidRDefault="00B0519A" w:rsidP="00B0519A">
      <w:pPr>
        <w:pStyle w:val="NormalWeb"/>
        <w:shd w:val="clear" w:color="auto" w:fill="FFFFFF"/>
        <w:spacing w:before="0" w:beforeAutospacing="0" w:after="0" w:afterAutospacing="0"/>
        <w:rPr>
          <w:ins w:id="543" w:author="kalla madhu" w:date="2024-07-14T11:38:00Z" w16du:dateUtc="2024-07-14T06:08:00Z"/>
          <w:rFonts w:ascii="Consolas" w:hAnsi="Consolas"/>
          <w:color w:val="000000"/>
          <w:sz w:val="28"/>
          <w:szCs w:val="28"/>
        </w:rPr>
      </w:pPr>
      <w:ins w:id="544" w:author="kalla madhu" w:date="2024-07-14T11:38:00Z" w16du:dateUtc="2024-07-14T06:08:00Z">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"col1"</w:t>
        </w:r>
        <w:r w:rsidRPr="009329BA">
          <w:rPr>
            <w:rFonts w:ascii="Consolas" w:hAnsi="Consolas"/>
            <w:color w:val="008080"/>
            <w:sz w:val="28"/>
            <w:szCs w:val="28"/>
          </w:rPr>
          <w:t>&gt;</w:t>
        </w:r>
      </w:ins>
    </w:p>
    <w:p w14:paraId="471900C4" w14:textId="77777777" w:rsidR="00B0519A" w:rsidRPr="009329BA" w:rsidRDefault="00B0519A" w:rsidP="00B0519A">
      <w:pPr>
        <w:pStyle w:val="NormalWeb"/>
        <w:shd w:val="clear" w:color="auto" w:fill="FFFFFF"/>
        <w:spacing w:before="0" w:beforeAutospacing="0" w:after="0" w:afterAutospacing="0"/>
        <w:rPr>
          <w:ins w:id="545" w:author="kalla madhu" w:date="2024-07-14T11:38:00Z" w16du:dateUtc="2024-07-14T06:08:00Z"/>
          <w:rFonts w:ascii="Consolas" w:hAnsi="Consolas"/>
          <w:color w:val="000000"/>
          <w:sz w:val="28"/>
          <w:szCs w:val="28"/>
        </w:rPr>
      </w:pPr>
      <w:ins w:id="546"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8080"/>
            <w:sz w:val="28"/>
            <w:szCs w:val="28"/>
          </w:rPr>
          <w:t>&lt;</w:t>
        </w:r>
        <w:proofErr w:type="spellStart"/>
        <w:r w:rsidRPr="009329BA">
          <w:rPr>
            <w:rFonts w:ascii="Consolas" w:hAnsi="Consolas"/>
            <w:color w:val="3F7F7F"/>
            <w:sz w:val="28"/>
            <w:szCs w:val="28"/>
          </w:rPr>
          <w:t>img</w:t>
        </w:r>
        <w:proofErr w:type="spellEnd"/>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w:t>
        </w:r>
        <w:proofErr w:type="spellStart"/>
        <w:r w:rsidRPr="009329BA">
          <w:rPr>
            <w:rFonts w:ascii="Consolas" w:hAnsi="Consolas"/>
            <w:i/>
            <w:iCs/>
            <w:color w:val="2A00FF"/>
            <w:sz w:val="28"/>
            <w:szCs w:val="28"/>
          </w:rPr>
          <w:t>img</w:t>
        </w:r>
        <w:proofErr w:type="spellEnd"/>
        <w:r w:rsidRPr="009329BA">
          <w:rPr>
            <w:rFonts w:ascii="Consolas" w:hAnsi="Consolas"/>
            <w:i/>
            <w:iCs/>
            <w:color w:val="2A00FF"/>
            <w:sz w:val="28"/>
            <w:szCs w:val="28"/>
          </w:rPr>
          <w:t>"</w:t>
        </w:r>
        <w:r w:rsidRPr="009329BA">
          <w:rPr>
            <w:rFonts w:ascii="Consolas" w:hAnsi="Consolas"/>
            <w:color w:val="000000"/>
            <w:sz w:val="28"/>
            <w:szCs w:val="28"/>
          </w:rPr>
          <w:t xml:space="preserve"> </w:t>
        </w:r>
        <w:proofErr w:type="spellStart"/>
        <w:r w:rsidRPr="009329BA">
          <w:rPr>
            <w:rFonts w:ascii="Consolas" w:hAnsi="Consolas"/>
            <w:color w:val="7F007F"/>
            <w:sz w:val="28"/>
            <w:szCs w:val="28"/>
          </w:rPr>
          <w:t>src</w:t>
        </w:r>
        <w:proofErr w:type="spellEnd"/>
        <w:r w:rsidRPr="009329BA">
          <w:rPr>
            <w:rFonts w:ascii="Consolas" w:hAnsi="Consolas"/>
            <w:color w:val="000000"/>
            <w:sz w:val="28"/>
            <w:szCs w:val="28"/>
          </w:rPr>
          <w:t>=</w:t>
        </w:r>
        <w:r w:rsidRPr="009329BA">
          <w:rPr>
            <w:rFonts w:ascii="Consolas" w:hAnsi="Consolas"/>
            <w:i/>
            <w:iCs/>
            <w:color w:val="2A00FF"/>
            <w:sz w:val="28"/>
            <w:szCs w:val="28"/>
          </w:rPr>
          <w:t>"images/img1.png"</w:t>
        </w:r>
        <w:r w:rsidRPr="009329BA">
          <w:rPr>
            <w:rFonts w:ascii="Consolas" w:hAnsi="Consolas"/>
            <w:color w:val="000000"/>
            <w:sz w:val="28"/>
            <w:szCs w:val="28"/>
          </w:rPr>
          <w:t xml:space="preserve"> </w:t>
        </w:r>
        <w:r w:rsidRPr="009329BA">
          <w:rPr>
            <w:rFonts w:ascii="Consolas" w:hAnsi="Consolas"/>
            <w:color w:val="7F007F"/>
            <w:sz w:val="28"/>
            <w:szCs w:val="28"/>
          </w:rPr>
          <w:t>alt</w:t>
        </w:r>
        <w:r w:rsidRPr="009329BA">
          <w:rPr>
            <w:rFonts w:ascii="Consolas" w:hAnsi="Consolas"/>
            <w:color w:val="000000"/>
            <w:sz w:val="28"/>
            <w:szCs w:val="28"/>
          </w:rPr>
          <w:t>=</w:t>
        </w:r>
        <w:r w:rsidRPr="009329BA">
          <w:rPr>
            <w:rFonts w:ascii="Consolas" w:hAnsi="Consolas"/>
            <w:i/>
            <w:iCs/>
            <w:color w:val="2A00FF"/>
            <w:sz w:val="28"/>
            <w:szCs w:val="28"/>
          </w:rPr>
          <w:t>""</w:t>
        </w:r>
        <w:r w:rsidRPr="009329BA">
          <w:rPr>
            <w:rFonts w:ascii="Consolas" w:hAnsi="Consolas"/>
            <w:color w:val="008080"/>
            <w:sz w:val="28"/>
            <w:szCs w:val="28"/>
          </w:rPr>
          <w:t>&gt;</w:t>
        </w:r>
      </w:ins>
    </w:p>
    <w:p w14:paraId="253F4555" w14:textId="77777777" w:rsidR="00B0519A" w:rsidRPr="009329BA" w:rsidRDefault="00B0519A" w:rsidP="00B0519A">
      <w:pPr>
        <w:pStyle w:val="NormalWeb"/>
        <w:shd w:val="clear" w:color="auto" w:fill="FFFFFF"/>
        <w:spacing w:before="0" w:beforeAutospacing="0" w:after="0" w:afterAutospacing="0"/>
        <w:rPr>
          <w:ins w:id="547" w:author="kalla madhu" w:date="2024-07-14T11:38:00Z" w16du:dateUtc="2024-07-14T06:08:00Z"/>
          <w:rFonts w:ascii="Consolas" w:hAnsi="Consolas"/>
          <w:color w:val="000000"/>
          <w:sz w:val="28"/>
          <w:szCs w:val="28"/>
        </w:rPr>
      </w:pPr>
      <w:ins w:id="548" w:author="kalla madhu" w:date="2024-07-14T11:38:00Z" w16du:dateUtc="2024-07-14T06:08:00Z">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8080"/>
            <w:sz w:val="28"/>
            <w:szCs w:val="28"/>
          </w:rPr>
          <w:t>&gt;</w:t>
        </w:r>
      </w:ins>
    </w:p>
    <w:p w14:paraId="07539776" w14:textId="77777777" w:rsidR="00B0519A" w:rsidRPr="009329BA" w:rsidRDefault="00B0519A" w:rsidP="00B0519A">
      <w:pPr>
        <w:pStyle w:val="NormalWeb"/>
        <w:shd w:val="clear" w:color="auto" w:fill="FFFFFF"/>
        <w:spacing w:before="0" w:beforeAutospacing="0" w:after="0" w:afterAutospacing="0"/>
        <w:rPr>
          <w:ins w:id="549" w:author="kalla madhu" w:date="2024-07-14T11:38:00Z" w16du:dateUtc="2024-07-14T06:08:00Z"/>
          <w:rFonts w:ascii="Consolas" w:hAnsi="Consolas"/>
          <w:color w:val="000000"/>
          <w:sz w:val="28"/>
          <w:szCs w:val="28"/>
        </w:rPr>
      </w:pPr>
      <w:ins w:id="550" w:author="kalla madhu" w:date="2024-07-14T11:38:00Z" w16du:dateUtc="2024-07-14T06:08:00Z">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"col2"</w:t>
        </w:r>
        <w:r w:rsidRPr="009329BA">
          <w:rPr>
            <w:rFonts w:ascii="Consolas" w:hAnsi="Consolas"/>
            <w:color w:val="008080"/>
            <w:sz w:val="28"/>
            <w:szCs w:val="28"/>
          </w:rPr>
          <w:t>&gt;</w:t>
        </w:r>
      </w:ins>
    </w:p>
    <w:p w14:paraId="2CE64B95" w14:textId="77777777" w:rsidR="00B0519A" w:rsidRPr="009329BA" w:rsidRDefault="00B0519A" w:rsidP="00B0519A">
      <w:pPr>
        <w:pStyle w:val="NormalWeb"/>
        <w:shd w:val="clear" w:color="auto" w:fill="FFFFFF"/>
        <w:spacing w:before="0" w:beforeAutospacing="0" w:after="0" w:afterAutospacing="0"/>
        <w:rPr>
          <w:ins w:id="551" w:author="kalla madhu" w:date="2024-07-14T11:38:00Z" w16du:dateUtc="2024-07-14T06:08:00Z"/>
          <w:rFonts w:ascii="Consolas" w:hAnsi="Consolas"/>
          <w:color w:val="000000"/>
          <w:sz w:val="28"/>
          <w:szCs w:val="28"/>
        </w:rPr>
      </w:pPr>
      <w:ins w:id="552"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h3</w:t>
        </w:r>
        <w:r w:rsidRPr="009329BA">
          <w:rPr>
            <w:rFonts w:ascii="Consolas" w:hAnsi="Consolas"/>
            <w:color w:val="008080"/>
            <w:sz w:val="28"/>
            <w:szCs w:val="28"/>
          </w:rPr>
          <w:t>&gt;</w:t>
        </w:r>
        <w:r w:rsidRPr="009329BA">
          <w:rPr>
            <w:rFonts w:ascii="Consolas" w:hAnsi="Consolas"/>
            <w:color w:val="000000"/>
            <w:sz w:val="28"/>
            <w:szCs w:val="28"/>
          </w:rPr>
          <w:t>Register Page</w:t>
        </w:r>
        <w:r w:rsidRPr="009329BA">
          <w:rPr>
            <w:rFonts w:ascii="Consolas" w:hAnsi="Consolas"/>
            <w:color w:val="008080"/>
            <w:sz w:val="28"/>
            <w:szCs w:val="28"/>
          </w:rPr>
          <w:t>&lt;/</w:t>
        </w:r>
        <w:r w:rsidRPr="009329BA">
          <w:rPr>
            <w:rFonts w:ascii="Consolas" w:hAnsi="Consolas"/>
            <w:color w:val="3F7F7F"/>
            <w:sz w:val="28"/>
            <w:szCs w:val="28"/>
          </w:rPr>
          <w:t>h3</w:t>
        </w:r>
        <w:r w:rsidRPr="009329BA">
          <w:rPr>
            <w:rFonts w:ascii="Consolas" w:hAnsi="Consolas"/>
            <w:color w:val="008080"/>
            <w:sz w:val="28"/>
            <w:szCs w:val="28"/>
          </w:rPr>
          <w:t>&gt;</w:t>
        </w:r>
      </w:ins>
    </w:p>
    <w:p w14:paraId="19EE5212" w14:textId="77777777" w:rsidR="00B0519A" w:rsidRPr="009329BA" w:rsidRDefault="00B0519A" w:rsidP="00B0519A">
      <w:pPr>
        <w:pStyle w:val="NormalWeb"/>
        <w:shd w:val="clear" w:color="auto" w:fill="FFFFFF"/>
        <w:spacing w:before="0" w:beforeAutospacing="0" w:after="0" w:afterAutospacing="0"/>
        <w:rPr>
          <w:ins w:id="553" w:author="kalla madhu" w:date="2024-07-14T11:38:00Z" w16du:dateUtc="2024-07-14T06:08:00Z"/>
          <w:rFonts w:ascii="Consolas" w:hAnsi="Consolas"/>
          <w:color w:val="000000"/>
          <w:sz w:val="28"/>
          <w:szCs w:val="28"/>
        </w:rPr>
      </w:pPr>
      <w:ins w:id="554"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form</w:t>
        </w:r>
        <w:r w:rsidRPr="009329BA">
          <w:rPr>
            <w:rFonts w:ascii="Consolas" w:hAnsi="Consolas"/>
            <w:color w:val="000000"/>
            <w:sz w:val="28"/>
            <w:szCs w:val="28"/>
          </w:rPr>
          <w:t xml:space="preserve"> </w:t>
        </w:r>
        <w:r w:rsidRPr="009329BA">
          <w:rPr>
            <w:rFonts w:ascii="Consolas" w:hAnsi="Consolas"/>
            <w:color w:val="7F007F"/>
            <w:sz w:val="28"/>
            <w:szCs w:val="28"/>
          </w:rPr>
          <w:t>action</w:t>
        </w:r>
        <w:r w:rsidRPr="009329BA">
          <w:rPr>
            <w:rFonts w:ascii="Consolas" w:hAnsi="Consolas"/>
            <w:color w:val="000000"/>
            <w:sz w:val="28"/>
            <w:szCs w:val="28"/>
          </w:rPr>
          <w:t>=</w:t>
        </w:r>
        <w:r w:rsidRPr="009329BA">
          <w:rPr>
            <w:rFonts w:ascii="Consolas" w:hAnsi="Consolas"/>
            <w:i/>
            <w:iCs/>
            <w:color w:val="2A00FF"/>
            <w:sz w:val="28"/>
            <w:szCs w:val="28"/>
          </w:rPr>
          <w:t>"</w:t>
        </w:r>
        <w:proofErr w:type="spellStart"/>
        <w:r w:rsidRPr="009329BA">
          <w:rPr>
            <w:rFonts w:ascii="Consolas" w:hAnsi="Consolas"/>
            <w:i/>
            <w:iCs/>
            <w:color w:val="2A00FF"/>
            <w:sz w:val="28"/>
            <w:szCs w:val="28"/>
          </w:rPr>
          <w:t>doregister.jsp</w:t>
        </w:r>
        <w:proofErr w:type="spellEnd"/>
        <w:r w:rsidRPr="009329BA">
          <w:rPr>
            <w:rFonts w:ascii="Consolas" w:hAnsi="Consolas"/>
            <w:i/>
            <w:iCs/>
            <w:color w:val="2A00FF"/>
            <w:sz w:val="28"/>
            <w:szCs w:val="28"/>
          </w:rPr>
          <w:t>"</w:t>
        </w:r>
        <w:r w:rsidRPr="009329BA">
          <w:rPr>
            <w:rFonts w:ascii="Consolas" w:hAnsi="Consolas"/>
            <w:color w:val="000000"/>
            <w:sz w:val="28"/>
            <w:szCs w:val="28"/>
          </w:rPr>
          <w:t xml:space="preserve"> </w:t>
        </w:r>
        <w:r w:rsidRPr="009329BA">
          <w:rPr>
            <w:rFonts w:ascii="Consolas" w:hAnsi="Consolas"/>
            <w:color w:val="7F007F"/>
            <w:sz w:val="28"/>
            <w:szCs w:val="28"/>
          </w:rPr>
          <w:t>method</w:t>
        </w:r>
        <w:r w:rsidRPr="009329BA">
          <w:rPr>
            <w:rFonts w:ascii="Consolas" w:hAnsi="Consolas"/>
            <w:color w:val="000000"/>
            <w:sz w:val="28"/>
            <w:szCs w:val="28"/>
          </w:rPr>
          <w:t>=</w:t>
        </w:r>
        <w:r w:rsidRPr="009329BA">
          <w:rPr>
            <w:rFonts w:ascii="Consolas" w:hAnsi="Consolas"/>
            <w:i/>
            <w:iCs/>
            <w:color w:val="2A00FF"/>
            <w:sz w:val="28"/>
            <w:szCs w:val="28"/>
          </w:rPr>
          <w:t>"post"</w:t>
        </w:r>
        <w:r w:rsidRPr="009329BA">
          <w:rPr>
            <w:rFonts w:ascii="Consolas" w:hAnsi="Consolas"/>
            <w:color w:val="008080"/>
            <w:sz w:val="28"/>
            <w:szCs w:val="28"/>
          </w:rPr>
          <w:t>&gt;</w:t>
        </w:r>
      </w:ins>
    </w:p>
    <w:p w14:paraId="66CF4631" w14:textId="77777777" w:rsidR="00B0519A" w:rsidRPr="009329BA" w:rsidRDefault="00B0519A" w:rsidP="00B0519A">
      <w:pPr>
        <w:pStyle w:val="NormalWeb"/>
        <w:shd w:val="clear" w:color="auto" w:fill="FFFFFF"/>
        <w:spacing w:before="0" w:beforeAutospacing="0" w:after="0" w:afterAutospacing="0"/>
        <w:rPr>
          <w:ins w:id="555" w:author="kalla madhu" w:date="2024-07-14T11:38:00Z" w16du:dateUtc="2024-07-14T06:08:00Z"/>
          <w:rFonts w:ascii="Consolas" w:hAnsi="Consolas"/>
          <w:color w:val="000000"/>
          <w:sz w:val="28"/>
          <w:szCs w:val="28"/>
        </w:rPr>
      </w:pPr>
      <w:ins w:id="556"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"mb"</w:t>
        </w:r>
        <w:r w:rsidRPr="009329BA">
          <w:rPr>
            <w:rFonts w:ascii="Consolas" w:hAnsi="Consolas"/>
            <w:color w:val="008080"/>
            <w:sz w:val="28"/>
            <w:szCs w:val="28"/>
          </w:rPr>
          <w:t>&gt;</w:t>
        </w:r>
      </w:ins>
    </w:p>
    <w:p w14:paraId="38C4B4D8" w14:textId="77777777" w:rsidR="00B0519A" w:rsidRPr="009329BA" w:rsidRDefault="00B0519A" w:rsidP="00B0519A">
      <w:pPr>
        <w:pStyle w:val="NormalWeb"/>
        <w:shd w:val="clear" w:color="auto" w:fill="FFFFFF"/>
        <w:spacing w:before="0" w:beforeAutospacing="0" w:after="0" w:afterAutospacing="0"/>
        <w:rPr>
          <w:ins w:id="557" w:author="kalla madhu" w:date="2024-07-14T11:38:00Z" w16du:dateUtc="2024-07-14T06:08:00Z"/>
          <w:rFonts w:ascii="Consolas" w:hAnsi="Consolas"/>
          <w:color w:val="000000"/>
          <w:sz w:val="28"/>
          <w:szCs w:val="28"/>
        </w:rPr>
      </w:pPr>
      <w:ins w:id="558"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input</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"form-control"</w:t>
        </w:r>
        <w:r w:rsidRPr="009329BA">
          <w:rPr>
            <w:rFonts w:ascii="Consolas" w:hAnsi="Consolas"/>
            <w:color w:val="000000"/>
            <w:sz w:val="28"/>
            <w:szCs w:val="28"/>
          </w:rPr>
          <w:t xml:space="preserve"> </w:t>
        </w:r>
        <w:r w:rsidRPr="009329BA">
          <w:rPr>
            <w:rFonts w:ascii="Consolas" w:hAnsi="Consolas"/>
            <w:color w:val="7F007F"/>
            <w:sz w:val="28"/>
            <w:szCs w:val="28"/>
          </w:rPr>
          <w:t>type</w:t>
        </w:r>
        <w:r w:rsidRPr="009329BA">
          <w:rPr>
            <w:rFonts w:ascii="Consolas" w:hAnsi="Consolas"/>
            <w:color w:val="000000"/>
            <w:sz w:val="28"/>
            <w:szCs w:val="28"/>
          </w:rPr>
          <w:t>=</w:t>
        </w:r>
        <w:r w:rsidRPr="009329BA">
          <w:rPr>
            <w:rFonts w:ascii="Consolas" w:hAnsi="Consolas"/>
            <w:i/>
            <w:iCs/>
            <w:color w:val="2A00FF"/>
            <w:sz w:val="28"/>
            <w:szCs w:val="28"/>
          </w:rPr>
          <w:t>"email"</w:t>
        </w:r>
        <w:r w:rsidRPr="009329BA">
          <w:rPr>
            <w:rFonts w:ascii="Consolas" w:hAnsi="Consolas"/>
            <w:color w:val="000000"/>
            <w:sz w:val="28"/>
            <w:szCs w:val="28"/>
          </w:rPr>
          <w:t xml:space="preserve"> </w:t>
        </w:r>
        <w:r w:rsidRPr="009329BA">
          <w:rPr>
            <w:rFonts w:ascii="Consolas" w:hAnsi="Consolas"/>
            <w:color w:val="7F007F"/>
            <w:sz w:val="28"/>
            <w:szCs w:val="28"/>
          </w:rPr>
          <w:t>name</w:t>
        </w:r>
        <w:r w:rsidRPr="009329BA">
          <w:rPr>
            <w:rFonts w:ascii="Consolas" w:hAnsi="Consolas"/>
            <w:color w:val="000000"/>
            <w:sz w:val="28"/>
            <w:szCs w:val="28"/>
          </w:rPr>
          <w:t>=</w:t>
        </w:r>
        <w:r w:rsidRPr="009329BA">
          <w:rPr>
            <w:rFonts w:ascii="Consolas" w:hAnsi="Consolas"/>
            <w:i/>
            <w:iCs/>
            <w:color w:val="2A00FF"/>
            <w:sz w:val="28"/>
            <w:szCs w:val="28"/>
          </w:rPr>
          <w:t>"email"</w:t>
        </w:r>
        <w:r w:rsidRPr="009329BA">
          <w:rPr>
            <w:rFonts w:ascii="Consolas" w:hAnsi="Consolas"/>
            <w:color w:val="000000"/>
            <w:sz w:val="28"/>
            <w:szCs w:val="28"/>
          </w:rPr>
          <w:t xml:space="preserve"> </w:t>
        </w:r>
        <w:r w:rsidRPr="009329BA">
          <w:rPr>
            <w:rFonts w:ascii="Consolas" w:hAnsi="Consolas"/>
            <w:color w:val="7F007F"/>
            <w:sz w:val="28"/>
            <w:szCs w:val="28"/>
          </w:rPr>
          <w:t>placeholder</w:t>
        </w:r>
        <w:r w:rsidRPr="009329BA">
          <w:rPr>
            <w:rFonts w:ascii="Consolas" w:hAnsi="Consolas"/>
            <w:color w:val="000000"/>
            <w:sz w:val="28"/>
            <w:szCs w:val="28"/>
          </w:rPr>
          <w:t>=</w:t>
        </w:r>
        <w:r w:rsidRPr="009329BA">
          <w:rPr>
            <w:rFonts w:ascii="Consolas" w:hAnsi="Consolas"/>
            <w:i/>
            <w:iCs/>
            <w:color w:val="2A00FF"/>
            <w:sz w:val="28"/>
            <w:szCs w:val="28"/>
          </w:rPr>
          <w:t>"Email:"</w:t>
        </w:r>
        <w:r w:rsidRPr="009329BA">
          <w:rPr>
            <w:rFonts w:ascii="Consolas" w:hAnsi="Consolas"/>
            <w:color w:val="008080"/>
            <w:sz w:val="28"/>
            <w:szCs w:val="28"/>
          </w:rPr>
          <w:t>&gt;</w:t>
        </w:r>
      </w:ins>
    </w:p>
    <w:p w14:paraId="6D5AA3A6" w14:textId="77777777" w:rsidR="00B0519A" w:rsidRPr="009329BA" w:rsidRDefault="00B0519A" w:rsidP="00B0519A">
      <w:pPr>
        <w:pStyle w:val="NormalWeb"/>
        <w:shd w:val="clear" w:color="auto" w:fill="FFFFFF"/>
        <w:spacing w:before="0" w:beforeAutospacing="0" w:after="0" w:afterAutospacing="0"/>
        <w:rPr>
          <w:ins w:id="559" w:author="kalla madhu" w:date="2024-07-14T11:38:00Z" w16du:dateUtc="2024-07-14T06:08:00Z"/>
          <w:rFonts w:ascii="Consolas" w:hAnsi="Consolas"/>
          <w:color w:val="000000"/>
          <w:sz w:val="28"/>
          <w:szCs w:val="28"/>
        </w:rPr>
      </w:pPr>
      <w:ins w:id="560"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8080"/>
            <w:sz w:val="28"/>
            <w:szCs w:val="28"/>
          </w:rPr>
          <w:t>&gt;</w:t>
        </w:r>
      </w:ins>
    </w:p>
    <w:p w14:paraId="494507B2" w14:textId="77777777" w:rsidR="00B0519A" w:rsidRPr="009329BA" w:rsidRDefault="00B0519A" w:rsidP="00B0519A">
      <w:pPr>
        <w:pStyle w:val="NormalWeb"/>
        <w:shd w:val="clear" w:color="auto" w:fill="FFFFFF"/>
        <w:spacing w:before="0" w:beforeAutospacing="0" w:after="0" w:afterAutospacing="0"/>
        <w:rPr>
          <w:ins w:id="561" w:author="kalla madhu" w:date="2024-07-14T11:38:00Z" w16du:dateUtc="2024-07-14T06:08:00Z"/>
          <w:rFonts w:ascii="Consolas" w:hAnsi="Consolas"/>
          <w:color w:val="000000"/>
          <w:sz w:val="28"/>
          <w:szCs w:val="28"/>
        </w:rPr>
      </w:pPr>
      <w:ins w:id="562"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"mb"</w:t>
        </w:r>
        <w:r w:rsidRPr="009329BA">
          <w:rPr>
            <w:rFonts w:ascii="Consolas" w:hAnsi="Consolas"/>
            <w:color w:val="008080"/>
            <w:sz w:val="28"/>
            <w:szCs w:val="28"/>
          </w:rPr>
          <w:t>&gt;</w:t>
        </w:r>
      </w:ins>
    </w:p>
    <w:p w14:paraId="7845232F" w14:textId="77777777" w:rsidR="00B0519A" w:rsidRPr="009329BA" w:rsidRDefault="00B0519A" w:rsidP="00B0519A">
      <w:pPr>
        <w:pStyle w:val="NormalWeb"/>
        <w:shd w:val="clear" w:color="auto" w:fill="FFFFFF"/>
        <w:spacing w:before="0" w:beforeAutospacing="0" w:after="0" w:afterAutospacing="0"/>
        <w:rPr>
          <w:ins w:id="563" w:author="kalla madhu" w:date="2024-07-14T11:38:00Z" w16du:dateUtc="2024-07-14T06:08:00Z"/>
          <w:rFonts w:ascii="Consolas" w:hAnsi="Consolas"/>
          <w:color w:val="000000"/>
          <w:sz w:val="28"/>
          <w:szCs w:val="28"/>
        </w:rPr>
      </w:pPr>
      <w:ins w:id="564"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input</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"form-control"</w:t>
        </w:r>
        <w:r w:rsidRPr="009329BA">
          <w:rPr>
            <w:rFonts w:ascii="Consolas" w:hAnsi="Consolas"/>
            <w:color w:val="000000"/>
            <w:sz w:val="28"/>
            <w:szCs w:val="28"/>
          </w:rPr>
          <w:t xml:space="preserve"> </w:t>
        </w:r>
        <w:r w:rsidRPr="009329BA">
          <w:rPr>
            <w:rFonts w:ascii="Consolas" w:hAnsi="Consolas"/>
            <w:color w:val="7F007F"/>
            <w:sz w:val="28"/>
            <w:szCs w:val="28"/>
          </w:rPr>
          <w:t>type</w:t>
        </w:r>
        <w:r w:rsidRPr="009329BA">
          <w:rPr>
            <w:rFonts w:ascii="Consolas" w:hAnsi="Consolas"/>
            <w:color w:val="000000"/>
            <w:sz w:val="28"/>
            <w:szCs w:val="28"/>
          </w:rPr>
          <w:t>=</w:t>
        </w:r>
        <w:r w:rsidRPr="009329BA">
          <w:rPr>
            <w:rFonts w:ascii="Consolas" w:hAnsi="Consolas"/>
            <w:i/>
            <w:iCs/>
            <w:color w:val="2A00FF"/>
            <w:sz w:val="28"/>
            <w:szCs w:val="28"/>
          </w:rPr>
          <w:t>"password"</w:t>
        </w:r>
        <w:r w:rsidRPr="009329BA">
          <w:rPr>
            <w:rFonts w:ascii="Consolas" w:hAnsi="Consolas"/>
            <w:color w:val="000000"/>
            <w:sz w:val="28"/>
            <w:szCs w:val="28"/>
          </w:rPr>
          <w:t xml:space="preserve"> </w:t>
        </w:r>
        <w:r w:rsidRPr="009329BA">
          <w:rPr>
            <w:rFonts w:ascii="Consolas" w:hAnsi="Consolas"/>
            <w:color w:val="7F007F"/>
            <w:sz w:val="28"/>
            <w:szCs w:val="28"/>
          </w:rPr>
          <w:t>name</w:t>
        </w:r>
        <w:r w:rsidRPr="009329BA">
          <w:rPr>
            <w:rFonts w:ascii="Consolas" w:hAnsi="Consolas"/>
            <w:color w:val="000000"/>
            <w:sz w:val="28"/>
            <w:szCs w:val="28"/>
          </w:rPr>
          <w:t>=</w:t>
        </w:r>
        <w:r w:rsidRPr="009329BA">
          <w:rPr>
            <w:rFonts w:ascii="Consolas" w:hAnsi="Consolas"/>
            <w:i/>
            <w:iCs/>
            <w:color w:val="2A00FF"/>
            <w:sz w:val="28"/>
            <w:szCs w:val="28"/>
          </w:rPr>
          <w:t>"password"</w:t>
        </w:r>
        <w:r w:rsidRPr="009329BA">
          <w:rPr>
            <w:rFonts w:ascii="Consolas" w:hAnsi="Consolas"/>
            <w:color w:val="000000"/>
            <w:sz w:val="28"/>
            <w:szCs w:val="28"/>
          </w:rPr>
          <w:t xml:space="preserve"> </w:t>
        </w:r>
        <w:r w:rsidRPr="009329BA">
          <w:rPr>
            <w:rFonts w:ascii="Consolas" w:hAnsi="Consolas"/>
            <w:color w:val="7F007F"/>
            <w:sz w:val="28"/>
            <w:szCs w:val="28"/>
          </w:rPr>
          <w:t>placeholder</w:t>
        </w:r>
        <w:r w:rsidRPr="009329BA">
          <w:rPr>
            <w:rFonts w:ascii="Consolas" w:hAnsi="Consolas"/>
            <w:color w:val="000000"/>
            <w:sz w:val="28"/>
            <w:szCs w:val="28"/>
          </w:rPr>
          <w:t>=</w:t>
        </w:r>
        <w:r w:rsidRPr="009329BA">
          <w:rPr>
            <w:rFonts w:ascii="Consolas" w:hAnsi="Consolas"/>
            <w:i/>
            <w:iCs/>
            <w:color w:val="2A00FF"/>
            <w:sz w:val="28"/>
            <w:szCs w:val="28"/>
          </w:rPr>
          <w:t>"Password:"</w:t>
        </w:r>
        <w:r w:rsidRPr="009329BA">
          <w:rPr>
            <w:rFonts w:ascii="Consolas" w:hAnsi="Consolas"/>
            <w:color w:val="008080"/>
            <w:sz w:val="28"/>
            <w:szCs w:val="28"/>
          </w:rPr>
          <w:t>&gt;</w:t>
        </w:r>
      </w:ins>
    </w:p>
    <w:p w14:paraId="0F63B504" w14:textId="77777777" w:rsidR="00B0519A" w:rsidRPr="009329BA" w:rsidRDefault="00B0519A" w:rsidP="00B0519A">
      <w:pPr>
        <w:pStyle w:val="NormalWeb"/>
        <w:shd w:val="clear" w:color="auto" w:fill="FFFFFF"/>
        <w:spacing w:before="0" w:beforeAutospacing="0" w:after="0" w:afterAutospacing="0"/>
        <w:rPr>
          <w:ins w:id="565" w:author="kalla madhu" w:date="2024-07-14T11:38:00Z" w16du:dateUtc="2024-07-14T06:08:00Z"/>
          <w:rFonts w:ascii="Consolas" w:hAnsi="Consolas"/>
          <w:color w:val="000000"/>
          <w:sz w:val="28"/>
          <w:szCs w:val="28"/>
        </w:rPr>
      </w:pPr>
      <w:ins w:id="566"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8080"/>
            <w:sz w:val="28"/>
            <w:szCs w:val="28"/>
          </w:rPr>
          <w:t>&gt;</w:t>
        </w:r>
      </w:ins>
    </w:p>
    <w:p w14:paraId="7F242680" w14:textId="77777777" w:rsidR="00B0519A" w:rsidRPr="009329BA" w:rsidRDefault="00B0519A" w:rsidP="00B0519A">
      <w:pPr>
        <w:pStyle w:val="NormalWeb"/>
        <w:shd w:val="clear" w:color="auto" w:fill="FFFFFF"/>
        <w:spacing w:before="0" w:beforeAutospacing="0" w:after="0" w:afterAutospacing="0"/>
        <w:rPr>
          <w:ins w:id="567" w:author="kalla madhu" w:date="2024-07-14T11:38:00Z" w16du:dateUtc="2024-07-14T06:08:00Z"/>
          <w:rFonts w:ascii="Consolas" w:hAnsi="Consolas"/>
          <w:color w:val="000000"/>
          <w:sz w:val="28"/>
          <w:szCs w:val="28"/>
        </w:rPr>
      </w:pPr>
      <w:ins w:id="568"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"mb"</w:t>
        </w:r>
        <w:r w:rsidRPr="009329BA">
          <w:rPr>
            <w:rFonts w:ascii="Consolas" w:hAnsi="Consolas"/>
            <w:color w:val="008080"/>
            <w:sz w:val="28"/>
            <w:szCs w:val="28"/>
          </w:rPr>
          <w:t>&gt;</w:t>
        </w:r>
      </w:ins>
    </w:p>
    <w:p w14:paraId="28E60AB7" w14:textId="77777777" w:rsidR="00B0519A" w:rsidRPr="009329BA" w:rsidRDefault="00B0519A" w:rsidP="00B0519A">
      <w:pPr>
        <w:pStyle w:val="NormalWeb"/>
        <w:shd w:val="clear" w:color="auto" w:fill="FFFFFF"/>
        <w:spacing w:before="0" w:beforeAutospacing="0" w:after="0" w:afterAutospacing="0"/>
        <w:rPr>
          <w:ins w:id="569" w:author="kalla madhu" w:date="2024-07-14T11:38:00Z" w16du:dateUtc="2024-07-14T06:08:00Z"/>
          <w:rFonts w:ascii="Consolas" w:hAnsi="Consolas"/>
          <w:color w:val="000000"/>
          <w:sz w:val="28"/>
          <w:szCs w:val="28"/>
        </w:rPr>
      </w:pPr>
      <w:ins w:id="570"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input</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"form-control"</w:t>
        </w:r>
        <w:r w:rsidRPr="009329BA">
          <w:rPr>
            <w:rFonts w:ascii="Consolas" w:hAnsi="Consolas"/>
            <w:color w:val="000000"/>
            <w:sz w:val="28"/>
            <w:szCs w:val="28"/>
          </w:rPr>
          <w:t xml:space="preserve"> </w:t>
        </w:r>
        <w:r w:rsidRPr="009329BA">
          <w:rPr>
            <w:rFonts w:ascii="Consolas" w:hAnsi="Consolas"/>
            <w:color w:val="7F007F"/>
            <w:sz w:val="28"/>
            <w:szCs w:val="28"/>
          </w:rPr>
          <w:t>type</w:t>
        </w:r>
        <w:r w:rsidRPr="009329BA">
          <w:rPr>
            <w:rFonts w:ascii="Consolas" w:hAnsi="Consolas"/>
            <w:color w:val="000000"/>
            <w:sz w:val="28"/>
            <w:szCs w:val="28"/>
          </w:rPr>
          <w:t>=</w:t>
        </w:r>
        <w:r w:rsidRPr="009329BA">
          <w:rPr>
            <w:rFonts w:ascii="Consolas" w:hAnsi="Consolas"/>
            <w:i/>
            <w:iCs/>
            <w:color w:val="2A00FF"/>
            <w:sz w:val="28"/>
            <w:szCs w:val="28"/>
          </w:rPr>
          <w:t>"</w:t>
        </w:r>
        <w:proofErr w:type="spellStart"/>
        <w:r w:rsidRPr="009329BA">
          <w:rPr>
            <w:rFonts w:ascii="Consolas" w:hAnsi="Consolas"/>
            <w:i/>
            <w:iCs/>
            <w:color w:val="2A00FF"/>
            <w:sz w:val="28"/>
            <w:szCs w:val="28"/>
          </w:rPr>
          <w:t>tel</w:t>
        </w:r>
        <w:proofErr w:type="spellEnd"/>
        <w:r w:rsidRPr="009329BA">
          <w:rPr>
            <w:rFonts w:ascii="Consolas" w:hAnsi="Consolas"/>
            <w:i/>
            <w:iCs/>
            <w:color w:val="2A00FF"/>
            <w:sz w:val="28"/>
            <w:szCs w:val="28"/>
          </w:rPr>
          <w:t>"</w:t>
        </w:r>
        <w:r w:rsidRPr="009329BA">
          <w:rPr>
            <w:rFonts w:ascii="Consolas" w:hAnsi="Consolas"/>
            <w:color w:val="000000"/>
            <w:sz w:val="28"/>
            <w:szCs w:val="28"/>
          </w:rPr>
          <w:t xml:space="preserve"> </w:t>
        </w:r>
        <w:r w:rsidRPr="009329BA">
          <w:rPr>
            <w:rFonts w:ascii="Consolas" w:hAnsi="Consolas"/>
            <w:color w:val="7F007F"/>
            <w:sz w:val="28"/>
            <w:szCs w:val="28"/>
          </w:rPr>
          <w:t>name</w:t>
        </w:r>
        <w:r w:rsidRPr="009329BA">
          <w:rPr>
            <w:rFonts w:ascii="Consolas" w:hAnsi="Consolas"/>
            <w:color w:val="000000"/>
            <w:sz w:val="28"/>
            <w:szCs w:val="28"/>
          </w:rPr>
          <w:t>=</w:t>
        </w:r>
        <w:r w:rsidRPr="009329BA">
          <w:rPr>
            <w:rFonts w:ascii="Consolas" w:hAnsi="Consolas"/>
            <w:i/>
            <w:iCs/>
            <w:color w:val="2A00FF"/>
            <w:sz w:val="28"/>
            <w:szCs w:val="28"/>
          </w:rPr>
          <w:t>"phone"</w:t>
        </w:r>
        <w:r w:rsidRPr="009329BA">
          <w:rPr>
            <w:rFonts w:ascii="Consolas" w:hAnsi="Consolas"/>
            <w:color w:val="000000"/>
            <w:sz w:val="28"/>
            <w:szCs w:val="28"/>
          </w:rPr>
          <w:t xml:space="preserve"> </w:t>
        </w:r>
        <w:r w:rsidRPr="009329BA">
          <w:rPr>
            <w:rFonts w:ascii="Consolas" w:hAnsi="Consolas"/>
            <w:color w:val="7F007F"/>
            <w:sz w:val="28"/>
            <w:szCs w:val="28"/>
          </w:rPr>
          <w:t>placeholder</w:t>
        </w:r>
        <w:r w:rsidRPr="009329BA">
          <w:rPr>
            <w:rFonts w:ascii="Consolas" w:hAnsi="Consolas"/>
            <w:color w:val="000000"/>
            <w:sz w:val="28"/>
            <w:szCs w:val="28"/>
          </w:rPr>
          <w:t>=</w:t>
        </w:r>
        <w:r w:rsidRPr="009329BA">
          <w:rPr>
            <w:rFonts w:ascii="Consolas" w:hAnsi="Consolas"/>
            <w:i/>
            <w:iCs/>
            <w:color w:val="2A00FF"/>
            <w:sz w:val="28"/>
            <w:szCs w:val="28"/>
          </w:rPr>
          <w:t>"Phone:"</w:t>
        </w:r>
        <w:r w:rsidRPr="009329BA">
          <w:rPr>
            <w:rFonts w:ascii="Consolas" w:hAnsi="Consolas"/>
            <w:color w:val="008080"/>
            <w:sz w:val="28"/>
            <w:szCs w:val="28"/>
          </w:rPr>
          <w:t>&gt;</w:t>
        </w:r>
      </w:ins>
    </w:p>
    <w:p w14:paraId="1C35DF08" w14:textId="77777777" w:rsidR="00B0519A" w:rsidRPr="009329BA" w:rsidRDefault="00B0519A" w:rsidP="00B0519A">
      <w:pPr>
        <w:pStyle w:val="NormalWeb"/>
        <w:shd w:val="clear" w:color="auto" w:fill="FFFFFF"/>
        <w:spacing w:before="0" w:beforeAutospacing="0" w:after="0" w:afterAutospacing="0"/>
        <w:rPr>
          <w:ins w:id="571" w:author="kalla madhu" w:date="2024-07-14T11:38:00Z" w16du:dateUtc="2024-07-14T06:08:00Z"/>
          <w:rFonts w:ascii="Consolas" w:hAnsi="Consolas"/>
          <w:color w:val="000000"/>
          <w:sz w:val="28"/>
          <w:szCs w:val="28"/>
        </w:rPr>
      </w:pPr>
      <w:ins w:id="572"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8080"/>
            <w:sz w:val="28"/>
            <w:szCs w:val="28"/>
          </w:rPr>
          <w:t>&gt;</w:t>
        </w:r>
      </w:ins>
    </w:p>
    <w:p w14:paraId="59B9F37F" w14:textId="77777777" w:rsidR="00B0519A" w:rsidRPr="009329BA" w:rsidRDefault="00B0519A" w:rsidP="00B0519A">
      <w:pPr>
        <w:pStyle w:val="NormalWeb"/>
        <w:shd w:val="clear" w:color="auto" w:fill="FFFFFF"/>
        <w:spacing w:before="0" w:beforeAutospacing="0" w:after="0" w:afterAutospacing="0"/>
        <w:rPr>
          <w:ins w:id="573" w:author="kalla madhu" w:date="2024-07-14T11:38:00Z" w16du:dateUtc="2024-07-14T06:08:00Z"/>
          <w:rFonts w:ascii="Consolas" w:hAnsi="Consolas"/>
          <w:color w:val="000000"/>
          <w:sz w:val="28"/>
          <w:szCs w:val="28"/>
        </w:rPr>
      </w:pPr>
      <w:ins w:id="574"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"mb"</w:t>
        </w:r>
        <w:r w:rsidRPr="009329BA">
          <w:rPr>
            <w:rFonts w:ascii="Consolas" w:hAnsi="Consolas"/>
            <w:color w:val="008080"/>
            <w:sz w:val="28"/>
            <w:szCs w:val="28"/>
          </w:rPr>
          <w:t>&gt;</w:t>
        </w:r>
      </w:ins>
    </w:p>
    <w:p w14:paraId="4DBF34D0" w14:textId="77777777" w:rsidR="00B0519A" w:rsidRPr="009329BA" w:rsidRDefault="00B0519A" w:rsidP="00B0519A">
      <w:pPr>
        <w:pStyle w:val="NormalWeb"/>
        <w:shd w:val="clear" w:color="auto" w:fill="FFFFFF"/>
        <w:spacing w:before="0" w:beforeAutospacing="0" w:after="0" w:afterAutospacing="0"/>
        <w:rPr>
          <w:ins w:id="575" w:author="kalla madhu" w:date="2024-07-14T11:38:00Z" w16du:dateUtc="2024-07-14T06:08:00Z"/>
          <w:rFonts w:ascii="Consolas" w:hAnsi="Consolas"/>
          <w:color w:val="000000"/>
          <w:sz w:val="28"/>
          <w:szCs w:val="28"/>
        </w:rPr>
      </w:pPr>
      <w:ins w:id="576"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proofErr w:type="spellStart"/>
        <w:r w:rsidRPr="009329BA">
          <w:rPr>
            <w:rFonts w:ascii="Consolas" w:hAnsi="Consolas"/>
            <w:color w:val="3F7F7F"/>
            <w:sz w:val="28"/>
            <w:szCs w:val="28"/>
          </w:rPr>
          <w:t>textarea</w:t>
        </w:r>
        <w:proofErr w:type="spellEnd"/>
        <w:r w:rsidRPr="009329BA">
          <w:rPr>
            <w:rFonts w:ascii="Consolas" w:hAnsi="Consolas"/>
            <w:color w:val="000000"/>
            <w:sz w:val="28"/>
            <w:szCs w:val="28"/>
          </w:rPr>
          <w:t xml:space="preserve"> </w:t>
        </w:r>
        <w:r w:rsidRPr="009329BA">
          <w:rPr>
            <w:rFonts w:ascii="Consolas" w:hAnsi="Consolas"/>
            <w:color w:val="7F007F"/>
            <w:sz w:val="28"/>
            <w:szCs w:val="28"/>
          </w:rPr>
          <w:t>name</w:t>
        </w:r>
        <w:r w:rsidRPr="009329BA">
          <w:rPr>
            <w:rFonts w:ascii="Consolas" w:hAnsi="Consolas"/>
            <w:color w:val="000000"/>
            <w:sz w:val="28"/>
            <w:szCs w:val="28"/>
          </w:rPr>
          <w:t>=</w:t>
        </w:r>
        <w:r w:rsidRPr="009329BA">
          <w:rPr>
            <w:rFonts w:ascii="Consolas" w:hAnsi="Consolas"/>
            <w:i/>
            <w:iCs/>
            <w:color w:val="2A00FF"/>
            <w:sz w:val="28"/>
            <w:szCs w:val="28"/>
          </w:rPr>
          <w:t>"address"</w:t>
        </w:r>
        <w:r w:rsidRPr="009329BA">
          <w:rPr>
            <w:rFonts w:ascii="Consolas" w:hAnsi="Consolas"/>
            <w:color w:val="000000"/>
            <w:sz w:val="28"/>
            <w:szCs w:val="28"/>
          </w:rPr>
          <w:t xml:space="preserve"> </w:t>
        </w:r>
        <w:r w:rsidRPr="009329BA">
          <w:rPr>
            <w:rFonts w:ascii="Consolas" w:hAnsi="Consolas"/>
            <w:color w:val="7F007F"/>
            <w:sz w:val="28"/>
            <w:szCs w:val="28"/>
          </w:rPr>
          <w:t>id</w:t>
        </w:r>
        <w:r w:rsidRPr="009329BA">
          <w:rPr>
            <w:rFonts w:ascii="Consolas" w:hAnsi="Consolas"/>
            <w:color w:val="000000"/>
            <w:sz w:val="28"/>
            <w:szCs w:val="28"/>
          </w:rPr>
          <w:t>=</w:t>
        </w:r>
        <w:r w:rsidRPr="009329BA">
          <w:rPr>
            <w:rFonts w:ascii="Consolas" w:hAnsi="Consolas"/>
            <w:i/>
            <w:iCs/>
            <w:color w:val="2A00FF"/>
            <w:sz w:val="28"/>
            <w:szCs w:val="28"/>
          </w:rPr>
          <w:t>""</w:t>
        </w:r>
        <w:r w:rsidRPr="009329BA">
          <w:rPr>
            <w:rFonts w:ascii="Consolas" w:hAnsi="Consolas"/>
            <w:color w:val="008080"/>
            <w:sz w:val="28"/>
            <w:szCs w:val="28"/>
          </w:rPr>
          <w:t>&gt;&lt;/</w:t>
        </w:r>
        <w:proofErr w:type="spellStart"/>
        <w:r w:rsidRPr="009329BA">
          <w:rPr>
            <w:rFonts w:ascii="Consolas" w:hAnsi="Consolas"/>
            <w:color w:val="3F7F7F"/>
            <w:sz w:val="28"/>
            <w:szCs w:val="28"/>
          </w:rPr>
          <w:t>textarea</w:t>
        </w:r>
        <w:proofErr w:type="spellEnd"/>
        <w:r w:rsidRPr="009329BA">
          <w:rPr>
            <w:rFonts w:ascii="Consolas" w:hAnsi="Consolas"/>
            <w:color w:val="008080"/>
            <w:sz w:val="28"/>
            <w:szCs w:val="28"/>
          </w:rPr>
          <w:t>&gt;</w:t>
        </w:r>
      </w:ins>
    </w:p>
    <w:p w14:paraId="3B59FC0F" w14:textId="77777777" w:rsidR="00B0519A" w:rsidRPr="009329BA" w:rsidRDefault="00B0519A" w:rsidP="00B0519A">
      <w:pPr>
        <w:pStyle w:val="NormalWeb"/>
        <w:shd w:val="clear" w:color="auto" w:fill="FFFFFF"/>
        <w:spacing w:before="0" w:beforeAutospacing="0" w:after="0" w:afterAutospacing="0"/>
        <w:rPr>
          <w:ins w:id="577" w:author="kalla madhu" w:date="2024-07-14T11:38:00Z" w16du:dateUtc="2024-07-14T06:08:00Z"/>
          <w:rFonts w:ascii="Consolas" w:hAnsi="Consolas"/>
          <w:color w:val="000000"/>
          <w:sz w:val="28"/>
          <w:szCs w:val="28"/>
        </w:rPr>
      </w:pPr>
      <w:ins w:id="578"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8080"/>
            <w:sz w:val="28"/>
            <w:szCs w:val="28"/>
          </w:rPr>
          <w:t>&gt;</w:t>
        </w:r>
      </w:ins>
    </w:p>
    <w:p w14:paraId="0627A5E4" w14:textId="77777777" w:rsidR="00B0519A" w:rsidRPr="009329BA" w:rsidRDefault="00B0519A" w:rsidP="00B0519A">
      <w:pPr>
        <w:pStyle w:val="NormalWeb"/>
        <w:shd w:val="clear" w:color="auto" w:fill="FFFFFF"/>
        <w:spacing w:before="0" w:beforeAutospacing="0" w:after="0" w:afterAutospacing="0"/>
        <w:rPr>
          <w:ins w:id="579" w:author="kalla madhu" w:date="2024-07-14T11:38:00Z" w16du:dateUtc="2024-07-14T06:08:00Z"/>
          <w:rFonts w:ascii="Consolas" w:hAnsi="Consolas"/>
          <w:color w:val="000000"/>
          <w:sz w:val="28"/>
          <w:szCs w:val="28"/>
        </w:rPr>
      </w:pPr>
      <w:ins w:id="580"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"mb"</w:t>
        </w:r>
        <w:r w:rsidRPr="009329BA">
          <w:rPr>
            <w:rFonts w:ascii="Consolas" w:hAnsi="Consolas"/>
            <w:color w:val="008080"/>
            <w:sz w:val="28"/>
            <w:szCs w:val="28"/>
          </w:rPr>
          <w:t>&gt;</w:t>
        </w:r>
      </w:ins>
    </w:p>
    <w:p w14:paraId="3A13D885" w14:textId="77777777" w:rsidR="00B0519A" w:rsidRPr="009329BA" w:rsidRDefault="00B0519A" w:rsidP="00B0519A">
      <w:pPr>
        <w:pStyle w:val="NormalWeb"/>
        <w:shd w:val="clear" w:color="auto" w:fill="FFFFFF"/>
        <w:spacing w:before="0" w:beforeAutospacing="0" w:after="0" w:afterAutospacing="0"/>
        <w:rPr>
          <w:ins w:id="581" w:author="kalla madhu" w:date="2024-07-14T11:38:00Z" w16du:dateUtc="2024-07-14T06:08:00Z"/>
          <w:rFonts w:ascii="Consolas" w:hAnsi="Consolas"/>
          <w:color w:val="000000"/>
          <w:sz w:val="28"/>
          <w:szCs w:val="28"/>
        </w:rPr>
      </w:pPr>
      <w:ins w:id="582"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button</w:t>
        </w:r>
        <w:r w:rsidRPr="009329BA">
          <w:rPr>
            <w:rFonts w:ascii="Consolas" w:hAnsi="Consolas"/>
            <w:color w:val="000000"/>
            <w:sz w:val="28"/>
            <w:szCs w:val="28"/>
          </w:rPr>
          <w:t xml:space="preserve"> </w:t>
        </w:r>
        <w:r w:rsidRPr="009329BA">
          <w:rPr>
            <w:rFonts w:ascii="Consolas" w:hAnsi="Consolas"/>
            <w:color w:val="7F007F"/>
            <w:sz w:val="28"/>
            <w:szCs w:val="28"/>
          </w:rPr>
          <w:t>type</w:t>
        </w:r>
        <w:r w:rsidRPr="009329BA">
          <w:rPr>
            <w:rFonts w:ascii="Consolas" w:hAnsi="Consolas"/>
            <w:color w:val="000000"/>
            <w:sz w:val="28"/>
            <w:szCs w:val="28"/>
          </w:rPr>
          <w:t>=</w:t>
        </w:r>
        <w:r w:rsidRPr="009329BA">
          <w:rPr>
            <w:rFonts w:ascii="Consolas" w:hAnsi="Consolas"/>
            <w:i/>
            <w:iCs/>
            <w:color w:val="2A00FF"/>
            <w:sz w:val="28"/>
            <w:szCs w:val="28"/>
          </w:rPr>
          <w:t>"submit"</w:t>
        </w:r>
        <w:r w:rsidRPr="009329BA">
          <w:rPr>
            <w:rFonts w:ascii="Consolas" w:hAnsi="Consolas"/>
            <w:color w:val="008080"/>
            <w:sz w:val="28"/>
            <w:szCs w:val="28"/>
          </w:rPr>
          <w:t>&gt;</w:t>
        </w:r>
        <w:r w:rsidRPr="009329BA">
          <w:rPr>
            <w:rFonts w:ascii="Consolas" w:hAnsi="Consolas"/>
            <w:color w:val="000000"/>
            <w:sz w:val="28"/>
            <w:szCs w:val="28"/>
          </w:rPr>
          <w:t>Register</w:t>
        </w:r>
        <w:r w:rsidRPr="009329BA">
          <w:rPr>
            <w:rFonts w:ascii="Consolas" w:hAnsi="Consolas"/>
            <w:color w:val="008080"/>
            <w:sz w:val="28"/>
            <w:szCs w:val="28"/>
          </w:rPr>
          <w:t>&lt;/</w:t>
        </w:r>
        <w:r w:rsidRPr="009329BA">
          <w:rPr>
            <w:rFonts w:ascii="Consolas" w:hAnsi="Consolas"/>
            <w:color w:val="3F7F7F"/>
            <w:sz w:val="28"/>
            <w:szCs w:val="28"/>
          </w:rPr>
          <w:t>button</w:t>
        </w:r>
        <w:r w:rsidRPr="009329BA">
          <w:rPr>
            <w:rFonts w:ascii="Consolas" w:hAnsi="Consolas"/>
            <w:color w:val="008080"/>
            <w:sz w:val="28"/>
            <w:szCs w:val="28"/>
          </w:rPr>
          <w:t>&gt;</w:t>
        </w:r>
      </w:ins>
    </w:p>
    <w:p w14:paraId="2666451A" w14:textId="77777777" w:rsidR="00B0519A" w:rsidRPr="009329BA" w:rsidRDefault="00B0519A" w:rsidP="00B0519A">
      <w:pPr>
        <w:pStyle w:val="NormalWeb"/>
        <w:shd w:val="clear" w:color="auto" w:fill="FFFFFF"/>
        <w:spacing w:before="0" w:beforeAutospacing="0" w:after="0" w:afterAutospacing="0"/>
        <w:rPr>
          <w:ins w:id="583" w:author="kalla madhu" w:date="2024-07-14T11:38:00Z" w16du:dateUtc="2024-07-14T06:08:00Z"/>
          <w:rFonts w:ascii="Consolas" w:hAnsi="Consolas"/>
          <w:color w:val="000000"/>
          <w:sz w:val="28"/>
          <w:szCs w:val="28"/>
        </w:rPr>
      </w:pPr>
      <w:ins w:id="584"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8080"/>
            <w:sz w:val="28"/>
            <w:szCs w:val="28"/>
          </w:rPr>
          <w:t>&gt;</w:t>
        </w:r>
      </w:ins>
    </w:p>
    <w:p w14:paraId="3C75C7AB" w14:textId="77777777" w:rsidR="00B0519A" w:rsidRPr="009329BA" w:rsidRDefault="00B0519A" w:rsidP="00B0519A">
      <w:pPr>
        <w:pStyle w:val="NormalWeb"/>
        <w:shd w:val="clear" w:color="auto" w:fill="FFFFFF"/>
        <w:spacing w:before="0" w:beforeAutospacing="0" w:after="0" w:afterAutospacing="0"/>
        <w:rPr>
          <w:ins w:id="585" w:author="kalla madhu" w:date="2024-07-14T11:38:00Z" w16du:dateUtc="2024-07-14T06:08:00Z"/>
          <w:rFonts w:ascii="Consolas" w:hAnsi="Consolas"/>
          <w:color w:val="000000"/>
          <w:sz w:val="28"/>
          <w:szCs w:val="28"/>
        </w:rPr>
      </w:pPr>
      <w:ins w:id="586"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8080"/>
            <w:sz w:val="28"/>
            <w:szCs w:val="28"/>
          </w:rPr>
          <w:t>&lt;/</w:t>
        </w:r>
        <w:r w:rsidRPr="009329BA">
          <w:rPr>
            <w:rFonts w:ascii="Consolas" w:hAnsi="Consolas"/>
            <w:color w:val="3F7F7F"/>
            <w:sz w:val="28"/>
            <w:szCs w:val="28"/>
          </w:rPr>
          <w:t>form</w:t>
        </w:r>
        <w:r w:rsidRPr="009329BA">
          <w:rPr>
            <w:rFonts w:ascii="Consolas" w:hAnsi="Consolas"/>
            <w:color w:val="008080"/>
            <w:sz w:val="28"/>
            <w:szCs w:val="28"/>
          </w:rPr>
          <w:t>&gt;</w:t>
        </w:r>
      </w:ins>
    </w:p>
    <w:p w14:paraId="0D79C111" w14:textId="77777777" w:rsidR="00B0519A" w:rsidRPr="009329BA" w:rsidRDefault="00B0519A" w:rsidP="00B0519A">
      <w:pPr>
        <w:pStyle w:val="NormalWeb"/>
        <w:shd w:val="clear" w:color="auto" w:fill="FFFFFF"/>
        <w:spacing w:before="0" w:beforeAutospacing="0" w:after="0" w:afterAutospacing="0"/>
        <w:rPr>
          <w:ins w:id="587" w:author="kalla madhu" w:date="2024-07-14T11:38:00Z" w16du:dateUtc="2024-07-14T06:08:00Z"/>
          <w:rFonts w:ascii="Consolas" w:hAnsi="Consolas"/>
          <w:color w:val="000000"/>
          <w:sz w:val="28"/>
          <w:szCs w:val="28"/>
        </w:rPr>
      </w:pPr>
      <w:ins w:id="588" w:author="kalla madhu" w:date="2024-07-14T11:38:00Z" w16du:dateUtc="2024-07-14T06:08:00Z">
        <w:r w:rsidRPr="009329BA">
          <w:rPr>
            <w:rFonts w:ascii="Consolas" w:hAnsi="Consolas"/>
            <w:color w:val="000000"/>
            <w:sz w:val="28"/>
            <w:szCs w:val="28"/>
          </w:rPr>
          <w:t xml:space="preserve">    </w:t>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8080"/>
            <w:sz w:val="28"/>
            <w:szCs w:val="28"/>
          </w:rPr>
          <w:t>&gt;</w:t>
        </w:r>
      </w:ins>
    </w:p>
    <w:p w14:paraId="12F069C4" w14:textId="77777777" w:rsidR="00B0519A" w:rsidRPr="009329BA" w:rsidRDefault="00B0519A" w:rsidP="00B0519A">
      <w:pPr>
        <w:pStyle w:val="NormalWeb"/>
        <w:shd w:val="clear" w:color="auto" w:fill="FFFFFF"/>
        <w:spacing w:before="0" w:beforeAutospacing="0" w:after="0" w:afterAutospacing="0"/>
        <w:rPr>
          <w:ins w:id="589" w:author="kalla madhu" w:date="2024-07-14T11:38:00Z" w16du:dateUtc="2024-07-14T06:08:00Z"/>
          <w:rFonts w:ascii="Consolas" w:hAnsi="Consolas"/>
          <w:color w:val="000000"/>
          <w:sz w:val="28"/>
          <w:szCs w:val="28"/>
        </w:rPr>
      </w:pPr>
      <w:ins w:id="590" w:author="kalla madhu" w:date="2024-07-14T11:38:00Z" w16du:dateUtc="2024-07-14T06:08:00Z">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8080"/>
            <w:sz w:val="28"/>
            <w:szCs w:val="28"/>
          </w:rPr>
          <w:t>&gt;</w:t>
        </w:r>
      </w:ins>
    </w:p>
    <w:p w14:paraId="2C164DB6" w14:textId="77777777" w:rsidR="00B0519A" w:rsidRPr="009329BA" w:rsidRDefault="00B0519A" w:rsidP="00B0519A">
      <w:pPr>
        <w:pStyle w:val="NormalWeb"/>
        <w:shd w:val="clear" w:color="auto" w:fill="FFFFFF"/>
        <w:spacing w:before="0" w:beforeAutospacing="0" w:after="0" w:afterAutospacing="0"/>
        <w:rPr>
          <w:ins w:id="591" w:author="kalla madhu" w:date="2024-07-14T11:38:00Z" w16du:dateUtc="2024-07-14T06:08:00Z"/>
          <w:rFonts w:ascii="Consolas" w:hAnsi="Consolas"/>
          <w:color w:val="000000"/>
          <w:sz w:val="28"/>
          <w:szCs w:val="28"/>
        </w:rPr>
      </w:pPr>
      <w:ins w:id="592" w:author="kalla madhu" w:date="2024-07-14T11:38:00Z" w16du:dateUtc="2024-07-14T06:08:00Z">
        <w:r w:rsidRPr="009329BA">
          <w:rPr>
            <w:rFonts w:ascii="Consolas" w:hAnsi="Consolas"/>
            <w:color w:val="008080"/>
            <w:sz w:val="28"/>
            <w:szCs w:val="28"/>
          </w:rPr>
          <w:lastRenderedPageBreak/>
          <w:t>&lt;/</w:t>
        </w:r>
        <w:r w:rsidRPr="009329BA">
          <w:rPr>
            <w:rFonts w:ascii="Consolas" w:hAnsi="Consolas"/>
            <w:color w:val="3F7F7F"/>
            <w:sz w:val="28"/>
            <w:szCs w:val="28"/>
          </w:rPr>
          <w:t>body</w:t>
        </w:r>
        <w:r w:rsidRPr="009329BA">
          <w:rPr>
            <w:rFonts w:ascii="Consolas" w:hAnsi="Consolas"/>
            <w:color w:val="008080"/>
            <w:sz w:val="28"/>
            <w:szCs w:val="28"/>
          </w:rPr>
          <w:t>&gt;</w:t>
        </w:r>
      </w:ins>
    </w:p>
    <w:p w14:paraId="6EAFF9DC" w14:textId="77777777" w:rsidR="00B0519A" w:rsidRPr="009329BA" w:rsidRDefault="00B0519A" w:rsidP="00B0519A">
      <w:pPr>
        <w:pStyle w:val="NormalWeb"/>
        <w:shd w:val="clear" w:color="auto" w:fill="FFFFFF"/>
        <w:spacing w:before="0" w:beforeAutospacing="0" w:after="0" w:afterAutospacing="0"/>
        <w:rPr>
          <w:ins w:id="593" w:author="kalla madhu" w:date="2024-07-14T11:38:00Z" w16du:dateUtc="2024-07-14T06:08:00Z"/>
          <w:rFonts w:ascii="Consolas" w:hAnsi="Consolas"/>
          <w:color w:val="000000"/>
          <w:sz w:val="28"/>
          <w:szCs w:val="28"/>
        </w:rPr>
      </w:pPr>
      <w:ins w:id="594" w:author="kalla madhu" w:date="2024-07-14T11:38:00Z" w16du:dateUtc="2024-07-14T06:08:00Z">
        <w:r w:rsidRPr="009329BA">
          <w:rPr>
            <w:rFonts w:ascii="Consolas" w:hAnsi="Consolas"/>
            <w:color w:val="008080"/>
            <w:sz w:val="28"/>
            <w:szCs w:val="28"/>
          </w:rPr>
          <w:t>&lt;/</w:t>
        </w:r>
        <w:r w:rsidRPr="009329BA">
          <w:rPr>
            <w:rFonts w:ascii="Consolas" w:hAnsi="Consolas"/>
            <w:color w:val="3F7F7F"/>
            <w:sz w:val="28"/>
            <w:szCs w:val="28"/>
          </w:rPr>
          <w:t>html</w:t>
        </w:r>
        <w:r w:rsidRPr="009329BA">
          <w:rPr>
            <w:rFonts w:ascii="Consolas" w:hAnsi="Consolas"/>
            <w:color w:val="008080"/>
            <w:sz w:val="28"/>
            <w:szCs w:val="28"/>
          </w:rPr>
          <w:t>&gt;</w:t>
        </w:r>
      </w:ins>
    </w:p>
    <w:p w14:paraId="2F972A7F" w14:textId="77777777" w:rsidR="00B0519A" w:rsidRPr="009329BA" w:rsidRDefault="00B0519A" w:rsidP="00D16DF6">
      <w:pPr>
        <w:pStyle w:val="NormalWeb"/>
        <w:shd w:val="clear" w:color="auto" w:fill="FFFFFF"/>
        <w:spacing w:before="0" w:beforeAutospacing="0" w:after="0" w:afterAutospacing="0"/>
        <w:rPr>
          <w:ins w:id="595" w:author="kalla madhu" w:date="2024-07-14T11:38:00Z" w16du:dateUtc="2024-07-14T06:08:00Z"/>
          <w:rFonts w:ascii="Consolas" w:hAnsi="Consolas"/>
          <w:color w:val="BF5F3F"/>
          <w:sz w:val="28"/>
          <w:szCs w:val="28"/>
        </w:rPr>
      </w:pPr>
    </w:p>
    <w:p w14:paraId="7F5933F4" w14:textId="77777777" w:rsidR="00B0519A" w:rsidRPr="009329BA" w:rsidRDefault="00B0519A" w:rsidP="00D16DF6">
      <w:pPr>
        <w:pStyle w:val="NormalWeb"/>
        <w:shd w:val="clear" w:color="auto" w:fill="FFFFFF"/>
        <w:spacing w:before="0" w:beforeAutospacing="0" w:after="0" w:afterAutospacing="0"/>
        <w:rPr>
          <w:ins w:id="596" w:author="kalla madhu" w:date="2024-07-14T11:38:00Z" w16du:dateUtc="2024-07-14T06:08:00Z"/>
          <w:rFonts w:ascii="Consolas" w:hAnsi="Consolas"/>
          <w:color w:val="BF5F3F"/>
          <w:sz w:val="28"/>
          <w:szCs w:val="28"/>
        </w:rPr>
      </w:pPr>
    </w:p>
    <w:p w14:paraId="7810090C" w14:textId="5BC6EB12" w:rsidR="00B0519A" w:rsidRPr="009329BA" w:rsidRDefault="00B0519A" w:rsidP="00D16DF6">
      <w:pPr>
        <w:pStyle w:val="NormalWeb"/>
        <w:shd w:val="clear" w:color="auto" w:fill="FFFFFF"/>
        <w:spacing w:before="0" w:beforeAutospacing="0" w:after="0" w:afterAutospacing="0"/>
        <w:rPr>
          <w:ins w:id="597" w:author="kalla madhu" w:date="2024-07-14T11:38:00Z" w16du:dateUtc="2024-07-14T06:08:00Z"/>
          <w:rFonts w:ascii="Consolas" w:hAnsi="Consolas"/>
          <w:b/>
          <w:bCs/>
          <w:color w:val="BF5F3F"/>
          <w:sz w:val="28"/>
          <w:szCs w:val="28"/>
          <w:rPrChange w:id="598" w:author="kalla madhu" w:date="2024-07-18T10:21:00Z" w16du:dateUtc="2024-07-18T04:51:00Z">
            <w:rPr>
              <w:ins w:id="599" w:author="kalla madhu" w:date="2024-07-14T11:38:00Z" w16du:dateUtc="2024-07-14T06:08:00Z"/>
              <w:rFonts w:ascii="Consolas" w:hAnsi="Consolas"/>
              <w:color w:val="BF5F3F"/>
              <w:sz w:val="28"/>
              <w:szCs w:val="28"/>
            </w:rPr>
          </w:rPrChange>
        </w:rPr>
      </w:pPr>
      <w:proofErr w:type="spellStart"/>
      <w:ins w:id="600" w:author="kalla madhu" w:date="2024-07-14T11:38:00Z" w16du:dateUtc="2024-07-14T06:08:00Z">
        <w:r w:rsidRPr="009329BA">
          <w:rPr>
            <w:rFonts w:ascii="Consolas" w:hAnsi="Consolas"/>
            <w:b/>
            <w:bCs/>
            <w:color w:val="BF5F3F"/>
            <w:sz w:val="28"/>
            <w:szCs w:val="28"/>
            <w:highlight w:val="yellow"/>
            <w:rPrChange w:id="601" w:author="kalla madhu" w:date="2024-07-18T10:21:00Z" w16du:dateUtc="2024-07-18T04:51:00Z">
              <w:rPr>
                <w:rFonts w:ascii="Consolas" w:hAnsi="Consolas"/>
                <w:color w:val="BF5F3F"/>
                <w:sz w:val="28"/>
                <w:szCs w:val="28"/>
              </w:rPr>
            </w:rPrChange>
          </w:rPr>
          <w:t>Doregister.jsp</w:t>
        </w:r>
        <w:proofErr w:type="spellEnd"/>
      </w:ins>
    </w:p>
    <w:p w14:paraId="2226BC0E" w14:textId="77777777" w:rsidR="00B0519A" w:rsidRPr="009329BA" w:rsidRDefault="00B0519A" w:rsidP="00B0519A">
      <w:pPr>
        <w:pStyle w:val="NormalWeb"/>
        <w:shd w:val="clear" w:color="auto" w:fill="FFFFFF"/>
        <w:spacing w:before="0" w:beforeAutospacing="0" w:after="0" w:afterAutospacing="0"/>
        <w:rPr>
          <w:ins w:id="602" w:author="kalla madhu" w:date="2024-07-14T11:38:00Z" w16du:dateUtc="2024-07-14T06:08:00Z"/>
          <w:rFonts w:ascii="Consolas" w:hAnsi="Consolas"/>
          <w:color w:val="000000"/>
          <w:sz w:val="28"/>
          <w:szCs w:val="28"/>
        </w:rPr>
      </w:pPr>
      <w:proofErr w:type="gramStart"/>
      <w:ins w:id="603" w:author="kalla madhu" w:date="2024-07-14T11:38:00Z" w16du:dateUtc="2024-07-14T06:08:00Z">
        <w:r w:rsidRPr="009329BA">
          <w:rPr>
            <w:rFonts w:ascii="Consolas" w:hAnsi="Consolas"/>
            <w:color w:val="3F5FBF"/>
            <w:sz w:val="28"/>
            <w:szCs w:val="28"/>
          </w:rPr>
          <w:t>&lt;!--</w:t>
        </w:r>
        <w:proofErr w:type="gramEnd"/>
        <w:r w:rsidRPr="009329BA">
          <w:rPr>
            <w:rFonts w:ascii="Consolas" w:hAnsi="Consolas"/>
            <w:color w:val="3F5FBF"/>
            <w:sz w:val="28"/>
            <w:szCs w:val="28"/>
          </w:rPr>
          <w:t xml:space="preserve"> script let(service) --&gt;</w:t>
        </w:r>
      </w:ins>
    </w:p>
    <w:p w14:paraId="4309211B" w14:textId="77777777" w:rsidR="00B0519A" w:rsidRPr="009329BA" w:rsidRDefault="00B0519A" w:rsidP="00B0519A">
      <w:pPr>
        <w:pStyle w:val="NormalWeb"/>
        <w:shd w:val="clear" w:color="auto" w:fill="FFFFFF"/>
        <w:spacing w:before="0" w:beforeAutospacing="0" w:after="0" w:afterAutospacing="0"/>
        <w:rPr>
          <w:ins w:id="604" w:author="kalla madhu" w:date="2024-07-14T11:38:00Z" w16du:dateUtc="2024-07-14T06:08:00Z"/>
          <w:rFonts w:ascii="Consolas" w:hAnsi="Consolas"/>
          <w:color w:val="000000"/>
          <w:sz w:val="28"/>
          <w:szCs w:val="28"/>
        </w:rPr>
      </w:pPr>
      <w:ins w:id="605" w:author="kalla madhu" w:date="2024-07-14T11:38:00Z" w16du:dateUtc="2024-07-14T06:08:00Z">
        <w:r w:rsidRPr="009329BA">
          <w:rPr>
            <w:rFonts w:ascii="Consolas" w:hAnsi="Consolas"/>
            <w:color w:val="BF5F3F"/>
            <w:sz w:val="28"/>
            <w:szCs w:val="28"/>
          </w:rPr>
          <w:t>&lt;%@</w:t>
        </w:r>
        <w:r w:rsidRPr="009329BA">
          <w:rPr>
            <w:rFonts w:ascii="Consolas" w:hAnsi="Consolas"/>
            <w:color w:val="3F7F7F"/>
            <w:sz w:val="28"/>
            <w:szCs w:val="28"/>
          </w:rPr>
          <w:t>page</w:t>
        </w:r>
        <w:r w:rsidRPr="009329BA">
          <w:rPr>
            <w:rFonts w:ascii="Consolas" w:hAnsi="Consolas"/>
            <w:color w:val="000000"/>
            <w:sz w:val="28"/>
            <w:szCs w:val="28"/>
          </w:rPr>
          <w:t xml:space="preserve"> </w:t>
        </w:r>
        <w:r w:rsidRPr="009329BA">
          <w:rPr>
            <w:rFonts w:ascii="Consolas" w:hAnsi="Consolas"/>
            <w:color w:val="7F007F"/>
            <w:sz w:val="28"/>
            <w:szCs w:val="28"/>
          </w:rPr>
          <w:t>import</w:t>
        </w:r>
        <w:r w:rsidRPr="009329BA">
          <w:rPr>
            <w:rFonts w:ascii="Consolas" w:hAnsi="Consolas"/>
            <w:color w:val="000000"/>
            <w:sz w:val="28"/>
            <w:szCs w:val="28"/>
          </w:rPr>
          <w:t>=</w:t>
        </w:r>
        <w:r w:rsidRPr="009329BA">
          <w:rPr>
            <w:rFonts w:ascii="Consolas" w:hAnsi="Consolas"/>
            <w:i/>
            <w:iCs/>
            <w:color w:val="2A00FF"/>
            <w:sz w:val="28"/>
            <w:szCs w:val="28"/>
          </w:rPr>
          <w:t>"</w:t>
        </w:r>
        <w:proofErr w:type="spellStart"/>
        <w:proofErr w:type="gramStart"/>
        <w:r w:rsidRPr="009329BA">
          <w:rPr>
            <w:rFonts w:ascii="Consolas" w:hAnsi="Consolas"/>
            <w:i/>
            <w:iCs/>
            <w:color w:val="2A00FF"/>
            <w:sz w:val="28"/>
            <w:szCs w:val="28"/>
          </w:rPr>
          <w:t>java.sql.PreparedStatement</w:t>
        </w:r>
        <w:proofErr w:type="spellEnd"/>
        <w:proofErr w:type="gramEnd"/>
        <w:r w:rsidRPr="009329BA">
          <w:rPr>
            <w:rFonts w:ascii="Consolas" w:hAnsi="Consolas"/>
            <w:i/>
            <w:iCs/>
            <w:color w:val="2A00FF"/>
            <w:sz w:val="28"/>
            <w:szCs w:val="28"/>
          </w:rPr>
          <w:t>"</w:t>
        </w:r>
        <w:r w:rsidRPr="009329BA">
          <w:rPr>
            <w:rFonts w:ascii="Consolas" w:hAnsi="Consolas"/>
            <w:color w:val="BF5F3F"/>
            <w:sz w:val="28"/>
            <w:szCs w:val="28"/>
          </w:rPr>
          <w:t>%&gt;</w:t>
        </w:r>
      </w:ins>
    </w:p>
    <w:p w14:paraId="5047CF3E" w14:textId="77777777" w:rsidR="00B0519A" w:rsidRPr="009329BA" w:rsidRDefault="00B0519A" w:rsidP="00B0519A">
      <w:pPr>
        <w:pStyle w:val="NormalWeb"/>
        <w:shd w:val="clear" w:color="auto" w:fill="FFFFFF"/>
        <w:spacing w:before="0" w:beforeAutospacing="0" w:after="0" w:afterAutospacing="0"/>
        <w:rPr>
          <w:ins w:id="606" w:author="kalla madhu" w:date="2024-07-14T11:38:00Z" w16du:dateUtc="2024-07-14T06:08:00Z"/>
          <w:rFonts w:ascii="Consolas" w:hAnsi="Consolas"/>
          <w:color w:val="000000"/>
          <w:sz w:val="28"/>
          <w:szCs w:val="28"/>
        </w:rPr>
      </w:pPr>
      <w:ins w:id="607" w:author="kalla madhu" w:date="2024-07-14T11:38:00Z" w16du:dateUtc="2024-07-14T06:08:00Z">
        <w:r w:rsidRPr="009329BA">
          <w:rPr>
            <w:rFonts w:ascii="Consolas" w:hAnsi="Consolas"/>
            <w:color w:val="BF5F3F"/>
            <w:sz w:val="28"/>
            <w:szCs w:val="28"/>
          </w:rPr>
          <w:t>&lt;%@</w:t>
        </w:r>
        <w:r w:rsidRPr="009329BA">
          <w:rPr>
            <w:rFonts w:ascii="Consolas" w:hAnsi="Consolas"/>
            <w:color w:val="3F7F7F"/>
            <w:sz w:val="28"/>
            <w:szCs w:val="28"/>
          </w:rPr>
          <w:t>page</w:t>
        </w:r>
        <w:r w:rsidRPr="009329BA">
          <w:rPr>
            <w:rFonts w:ascii="Consolas" w:hAnsi="Consolas"/>
            <w:color w:val="000000"/>
            <w:sz w:val="28"/>
            <w:szCs w:val="28"/>
          </w:rPr>
          <w:t xml:space="preserve"> </w:t>
        </w:r>
        <w:r w:rsidRPr="009329BA">
          <w:rPr>
            <w:rFonts w:ascii="Consolas" w:hAnsi="Consolas"/>
            <w:color w:val="7F007F"/>
            <w:sz w:val="28"/>
            <w:szCs w:val="28"/>
          </w:rPr>
          <w:t>import</w:t>
        </w:r>
        <w:r w:rsidRPr="009329BA">
          <w:rPr>
            <w:rFonts w:ascii="Consolas" w:hAnsi="Consolas"/>
            <w:color w:val="000000"/>
            <w:sz w:val="28"/>
            <w:szCs w:val="28"/>
          </w:rPr>
          <w:t>=</w:t>
        </w:r>
        <w:r w:rsidRPr="009329BA">
          <w:rPr>
            <w:rFonts w:ascii="Consolas" w:hAnsi="Consolas"/>
            <w:i/>
            <w:iCs/>
            <w:color w:val="2A00FF"/>
            <w:sz w:val="28"/>
            <w:szCs w:val="28"/>
          </w:rPr>
          <w:t>"</w:t>
        </w:r>
        <w:proofErr w:type="spellStart"/>
        <w:proofErr w:type="gramStart"/>
        <w:r w:rsidRPr="009329BA">
          <w:rPr>
            <w:rFonts w:ascii="Consolas" w:hAnsi="Consolas"/>
            <w:i/>
            <w:iCs/>
            <w:color w:val="2A00FF"/>
            <w:sz w:val="28"/>
            <w:szCs w:val="28"/>
          </w:rPr>
          <w:t>java.sql.DriverManager</w:t>
        </w:r>
        <w:proofErr w:type="spellEnd"/>
        <w:proofErr w:type="gramEnd"/>
        <w:r w:rsidRPr="009329BA">
          <w:rPr>
            <w:rFonts w:ascii="Consolas" w:hAnsi="Consolas"/>
            <w:i/>
            <w:iCs/>
            <w:color w:val="2A00FF"/>
            <w:sz w:val="28"/>
            <w:szCs w:val="28"/>
          </w:rPr>
          <w:t>"</w:t>
        </w:r>
        <w:r w:rsidRPr="009329BA">
          <w:rPr>
            <w:rFonts w:ascii="Consolas" w:hAnsi="Consolas"/>
            <w:color w:val="BF5F3F"/>
            <w:sz w:val="28"/>
            <w:szCs w:val="28"/>
          </w:rPr>
          <w:t>%&gt;</w:t>
        </w:r>
      </w:ins>
    </w:p>
    <w:p w14:paraId="6DE64D78" w14:textId="77777777" w:rsidR="00B0519A" w:rsidRPr="009329BA" w:rsidRDefault="00B0519A" w:rsidP="00B0519A">
      <w:pPr>
        <w:pStyle w:val="NormalWeb"/>
        <w:shd w:val="clear" w:color="auto" w:fill="FFFFFF"/>
        <w:spacing w:before="0" w:beforeAutospacing="0" w:after="0" w:afterAutospacing="0"/>
        <w:rPr>
          <w:ins w:id="608" w:author="kalla madhu" w:date="2024-07-14T11:38:00Z" w16du:dateUtc="2024-07-14T06:08:00Z"/>
          <w:rFonts w:ascii="Consolas" w:hAnsi="Consolas"/>
          <w:color w:val="000000"/>
          <w:sz w:val="28"/>
          <w:szCs w:val="28"/>
        </w:rPr>
      </w:pPr>
      <w:ins w:id="609" w:author="kalla madhu" w:date="2024-07-14T11:38:00Z" w16du:dateUtc="2024-07-14T06:08:00Z">
        <w:r w:rsidRPr="009329BA">
          <w:rPr>
            <w:rFonts w:ascii="Consolas" w:hAnsi="Consolas"/>
            <w:color w:val="BF5F3F"/>
            <w:sz w:val="28"/>
            <w:szCs w:val="28"/>
          </w:rPr>
          <w:t>&lt;%@</w:t>
        </w:r>
        <w:r w:rsidRPr="009329BA">
          <w:rPr>
            <w:rFonts w:ascii="Consolas" w:hAnsi="Consolas"/>
            <w:color w:val="3F7F7F"/>
            <w:sz w:val="28"/>
            <w:szCs w:val="28"/>
          </w:rPr>
          <w:t>page</w:t>
        </w:r>
        <w:r w:rsidRPr="009329BA">
          <w:rPr>
            <w:rFonts w:ascii="Consolas" w:hAnsi="Consolas"/>
            <w:color w:val="000000"/>
            <w:sz w:val="28"/>
            <w:szCs w:val="28"/>
          </w:rPr>
          <w:t xml:space="preserve"> </w:t>
        </w:r>
        <w:r w:rsidRPr="009329BA">
          <w:rPr>
            <w:rFonts w:ascii="Consolas" w:hAnsi="Consolas"/>
            <w:color w:val="7F007F"/>
            <w:sz w:val="28"/>
            <w:szCs w:val="28"/>
          </w:rPr>
          <w:t>import</w:t>
        </w:r>
        <w:r w:rsidRPr="009329BA">
          <w:rPr>
            <w:rFonts w:ascii="Consolas" w:hAnsi="Consolas"/>
            <w:color w:val="000000"/>
            <w:sz w:val="28"/>
            <w:szCs w:val="28"/>
          </w:rPr>
          <w:t>=</w:t>
        </w:r>
        <w:r w:rsidRPr="009329BA">
          <w:rPr>
            <w:rFonts w:ascii="Consolas" w:hAnsi="Consolas"/>
            <w:i/>
            <w:iCs/>
            <w:color w:val="2A00FF"/>
            <w:sz w:val="28"/>
            <w:szCs w:val="28"/>
          </w:rPr>
          <w:t>"</w:t>
        </w:r>
        <w:proofErr w:type="spellStart"/>
        <w:proofErr w:type="gramStart"/>
        <w:r w:rsidRPr="009329BA">
          <w:rPr>
            <w:rFonts w:ascii="Consolas" w:hAnsi="Consolas"/>
            <w:i/>
            <w:iCs/>
            <w:color w:val="2A00FF"/>
            <w:sz w:val="28"/>
            <w:szCs w:val="28"/>
          </w:rPr>
          <w:t>java.sql.Connection</w:t>
        </w:r>
        <w:proofErr w:type="spellEnd"/>
        <w:proofErr w:type="gramEnd"/>
        <w:r w:rsidRPr="009329BA">
          <w:rPr>
            <w:rFonts w:ascii="Consolas" w:hAnsi="Consolas"/>
            <w:i/>
            <w:iCs/>
            <w:color w:val="2A00FF"/>
            <w:sz w:val="28"/>
            <w:szCs w:val="28"/>
          </w:rPr>
          <w:t>"</w:t>
        </w:r>
        <w:r w:rsidRPr="009329BA">
          <w:rPr>
            <w:rFonts w:ascii="Consolas" w:hAnsi="Consolas"/>
            <w:color w:val="BF5F3F"/>
            <w:sz w:val="28"/>
            <w:szCs w:val="28"/>
          </w:rPr>
          <w:t>%&gt;</w:t>
        </w:r>
      </w:ins>
    </w:p>
    <w:p w14:paraId="3736ED87" w14:textId="77777777" w:rsidR="00B0519A" w:rsidRPr="009329BA" w:rsidRDefault="00B0519A" w:rsidP="00B0519A">
      <w:pPr>
        <w:pStyle w:val="NormalWeb"/>
        <w:shd w:val="clear" w:color="auto" w:fill="FFFFFF"/>
        <w:spacing w:before="0" w:beforeAutospacing="0" w:after="0" w:afterAutospacing="0"/>
        <w:rPr>
          <w:ins w:id="610" w:author="kalla madhu" w:date="2024-07-14T11:38:00Z" w16du:dateUtc="2024-07-14T06:08:00Z"/>
          <w:rFonts w:ascii="Consolas" w:hAnsi="Consolas"/>
          <w:color w:val="000000"/>
          <w:sz w:val="28"/>
          <w:szCs w:val="28"/>
        </w:rPr>
      </w:pPr>
      <w:ins w:id="611" w:author="kalla madhu" w:date="2024-07-14T11:38:00Z" w16du:dateUtc="2024-07-14T06:08:00Z">
        <w:r w:rsidRPr="009329BA">
          <w:rPr>
            <w:rFonts w:ascii="Consolas" w:hAnsi="Consolas"/>
            <w:color w:val="BF5F3F"/>
            <w:sz w:val="28"/>
            <w:szCs w:val="28"/>
          </w:rPr>
          <w:t>&lt;%</w:t>
        </w:r>
      </w:ins>
    </w:p>
    <w:p w14:paraId="5143347A" w14:textId="77777777" w:rsidR="00B0519A" w:rsidRPr="009329BA" w:rsidRDefault="00B0519A" w:rsidP="00B0519A">
      <w:pPr>
        <w:pStyle w:val="NormalWeb"/>
        <w:shd w:val="clear" w:color="auto" w:fill="FFFFFF"/>
        <w:spacing w:before="0" w:beforeAutospacing="0" w:after="0" w:afterAutospacing="0"/>
        <w:rPr>
          <w:ins w:id="612" w:author="kalla madhu" w:date="2024-07-14T11:38:00Z" w16du:dateUtc="2024-07-14T06:08:00Z"/>
          <w:rFonts w:ascii="Consolas" w:hAnsi="Consolas"/>
          <w:color w:val="000000"/>
          <w:sz w:val="28"/>
          <w:szCs w:val="28"/>
        </w:rPr>
      </w:pPr>
    </w:p>
    <w:p w14:paraId="1A40FD65" w14:textId="77777777" w:rsidR="00B0519A" w:rsidRPr="009329BA" w:rsidRDefault="00B0519A" w:rsidP="00B0519A">
      <w:pPr>
        <w:pStyle w:val="NormalWeb"/>
        <w:shd w:val="clear" w:color="auto" w:fill="FFFFFF"/>
        <w:spacing w:before="0" w:beforeAutospacing="0" w:after="0" w:afterAutospacing="0"/>
        <w:rPr>
          <w:ins w:id="613" w:author="kalla madhu" w:date="2024-07-14T11:38:00Z" w16du:dateUtc="2024-07-14T06:08:00Z"/>
          <w:rFonts w:ascii="Consolas" w:hAnsi="Consolas"/>
          <w:color w:val="000000"/>
          <w:sz w:val="28"/>
          <w:szCs w:val="28"/>
        </w:rPr>
      </w:pPr>
      <w:ins w:id="614" w:author="kalla madhu" w:date="2024-07-14T11:38:00Z" w16du:dateUtc="2024-07-14T06:08:00Z">
        <w:r w:rsidRPr="009329BA">
          <w:rPr>
            <w:rFonts w:ascii="Consolas" w:hAnsi="Consolas"/>
            <w:color w:val="000000"/>
            <w:sz w:val="28"/>
            <w:szCs w:val="28"/>
          </w:rPr>
          <w:tab/>
          <w:t>String email=</w:t>
        </w:r>
        <w:proofErr w:type="spellStart"/>
        <w:proofErr w:type="gramStart"/>
        <w:r w:rsidRPr="009329BA">
          <w:rPr>
            <w:rFonts w:ascii="Consolas" w:hAnsi="Consolas"/>
            <w:color w:val="000000"/>
            <w:sz w:val="28"/>
            <w:szCs w:val="28"/>
          </w:rPr>
          <w:t>request.getParameter</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"email"</w:t>
        </w:r>
        <w:r w:rsidRPr="009329BA">
          <w:rPr>
            <w:rFonts w:ascii="Consolas" w:hAnsi="Consolas"/>
            <w:color w:val="000000"/>
            <w:sz w:val="28"/>
            <w:szCs w:val="28"/>
          </w:rPr>
          <w:t>);</w:t>
        </w:r>
      </w:ins>
    </w:p>
    <w:p w14:paraId="4A45D3B2" w14:textId="77777777" w:rsidR="00B0519A" w:rsidRPr="009329BA" w:rsidRDefault="00B0519A" w:rsidP="00B0519A">
      <w:pPr>
        <w:pStyle w:val="NormalWeb"/>
        <w:shd w:val="clear" w:color="auto" w:fill="FFFFFF"/>
        <w:spacing w:before="0" w:beforeAutospacing="0" w:after="0" w:afterAutospacing="0"/>
        <w:rPr>
          <w:ins w:id="615" w:author="kalla madhu" w:date="2024-07-14T11:38:00Z" w16du:dateUtc="2024-07-14T06:08:00Z"/>
          <w:rFonts w:ascii="Consolas" w:hAnsi="Consolas"/>
          <w:color w:val="000000"/>
          <w:sz w:val="28"/>
          <w:szCs w:val="28"/>
        </w:rPr>
      </w:pPr>
      <w:ins w:id="616" w:author="kalla madhu" w:date="2024-07-14T11:38:00Z" w16du:dateUtc="2024-07-14T06:08:00Z">
        <w:r w:rsidRPr="009329BA">
          <w:rPr>
            <w:rFonts w:ascii="Consolas" w:hAnsi="Consolas"/>
            <w:color w:val="000000"/>
            <w:sz w:val="28"/>
            <w:szCs w:val="28"/>
          </w:rPr>
          <w:tab/>
          <w:t>String password=</w:t>
        </w:r>
        <w:proofErr w:type="spellStart"/>
        <w:proofErr w:type="gramStart"/>
        <w:r w:rsidRPr="009329BA">
          <w:rPr>
            <w:rFonts w:ascii="Consolas" w:hAnsi="Consolas"/>
            <w:color w:val="000000"/>
            <w:sz w:val="28"/>
            <w:szCs w:val="28"/>
          </w:rPr>
          <w:t>request.getParameter</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"password"</w:t>
        </w:r>
        <w:r w:rsidRPr="009329BA">
          <w:rPr>
            <w:rFonts w:ascii="Consolas" w:hAnsi="Consolas"/>
            <w:color w:val="000000"/>
            <w:sz w:val="28"/>
            <w:szCs w:val="28"/>
          </w:rPr>
          <w:t>);</w:t>
        </w:r>
      </w:ins>
    </w:p>
    <w:p w14:paraId="73D742DB" w14:textId="77777777" w:rsidR="00B0519A" w:rsidRPr="009329BA" w:rsidRDefault="00B0519A" w:rsidP="00B0519A">
      <w:pPr>
        <w:pStyle w:val="NormalWeb"/>
        <w:shd w:val="clear" w:color="auto" w:fill="FFFFFF"/>
        <w:spacing w:before="0" w:beforeAutospacing="0" w:after="0" w:afterAutospacing="0"/>
        <w:rPr>
          <w:ins w:id="617" w:author="kalla madhu" w:date="2024-07-14T11:38:00Z" w16du:dateUtc="2024-07-14T06:08:00Z"/>
          <w:rFonts w:ascii="Consolas" w:hAnsi="Consolas"/>
          <w:color w:val="000000"/>
          <w:sz w:val="28"/>
          <w:szCs w:val="28"/>
        </w:rPr>
      </w:pPr>
      <w:ins w:id="618" w:author="kalla madhu" w:date="2024-07-14T11:38:00Z" w16du:dateUtc="2024-07-14T06:08:00Z">
        <w:r w:rsidRPr="009329BA">
          <w:rPr>
            <w:rFonts w:ascii="Consolas" w:hAnsi="Consolas"/>
            <w:color w:val="000000"/>
            <w:sz w:val="28"/>
            <w:szCs w:val="28"/>
          </w:rPr>
          <w:tab/>
          <w:t>String phone=</w:t>
        </w:r>
        <w:proofErr w:type="spellStart"/>
        <w:proofErr w:type="gramStart"/>
        <w:r w:rsidRPr="009329BA">
          <w:rPr>
            <w:rFonts w:ascii="Consolas" w:hAnsi="Consolas"/>
            <w:color w:val="000000"/>
            <w:sz w:val="28"/>
            <w:szCs w:val="28"/>
          </w:rPr>
          <w:t>request.getParameter</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"phone"</w:t>
        </w:r>
        <w:r w:rsidRPr="009329BA">
          <w:rPr>
            <w:rFonts w:ascii="Consolas" w:hAnsi="Consolas"/>
            <w:color w:val="000000"/>
            <w:sz w:val="28"/>
            <w:szCs w:val="28"/>
          </w:rPr>
          <w:t>);</w:t>
        </w:r>
      </w:ins>
    </w:p>
    <w:p w14:paraId="242CBAAE" w14:textId="77777777" w:rsidR="00B0519A" w:rsidRPr="009329BA" w:rsidRDefault="00B0519A" w:rsidP="00B0519A">
      <w:pPr>
        <w:pStyle w:val="NormalWeb"/>
        <w:shd w:val="clear" w:color="auto" w:fill="FFFFFF"/>
        <w:spacing w:before="0" w:beforeAutospacing="0" w:after="0" w:afterAutospacing="0"/>
        <w:rPr>
          <w:ins w:id="619" w:author="kalla madhu" w:date="2024-07-14T11:38:00Z" w16du:dateUtc="2024-07-14T06:08:00Z"/>
          <w:rFonts w:ascii="Consolas" w:hAnsi="Consolas"/>
          <w:color w:val="000000"/>
          <w:sz w:val="28"/>
          <w:szCs w:val="28"/>
        </w:rPr>
      </w:pPr>
      <w:ins w:id="620" w:author="kalla madhu" w:date="2024-07-14T11:38:00Z" w16du:dateUtc="2024-07-14T06:08:00Z">
        <w:r w:rsidRPr="009329BA">
          <w:rPr>
            <w:rFonts w:ascii="Consolas" w:hAnsi="Consolas"/>
            <w:color w:val="000000"/>
            <w:sz w:val="28"/>
            <w:szCs w:val="28"/>
          </w:rPr>
          <w:tab/>
          <w:t>String address=</w:t>
        </w:r>
        <w:proofErr w:type="spellStart"/>
        <w:proofErr w:type="gramStart"/>
        <w:r w:rsidRPr="009329BA">
          <w:rPr>
            <w:rFonts w:ascii="Consolas" w:hAnsi="Consolas"/>
            <w:color w:val="000000"/>
            <w:sz w:val="28"/>
            <w:szCs w:val="28"/>
          </w:rPr>
          <w:t>request.getParameter</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"address"</w:t>
        </w:r>
        <w:r w:rsidRPr="009329BA">
          <w:rPr>
            <w:rFonts w:ascii="Consolas" w:hAnsi="Consolas"/>
            <w:color w:val="000000"/>
            <w:sz w:val="28"/>
            <w:szCs w:val="28"/>
          </w:rPr>
          <w:t>);</w:t>
        </w:r>
      </w:ins>
    </w:p>
    <w:p w14:paraId="63026712" w14:textId="77777777" w:rsidR="00B0519A" w:rsidRPr="009329BA" w:rsidRDefault="00B0519A" w:rsidP="00B0519A">
      <w:pPr>
        <w:pStyle w:val="NormalWeb"/>
        <w:shd w:val="clear" w:color="auto" w:fill="FFFFFF"/>
        <w:spacing w:before="0" w:beforeAutospacing="0" w:after="0" w:afterAutospacing="0"/>
        <w:rPr>
          <w:ins w:id="621" w:author="kalla madhu" w:date="2024-07-14T11:38:00Z" w16du:dateUtc="2024-07-14T06:08:00Z"/>
          <w:rFonts w:ascii="Consolas" w:hAnsi="Consolas"/>
          <w:color w:val="000000"/>
          <w:sz w:val="28"/>
          <w:szCs w:val="28"/>
        </w:rPr>
      </w:pPr>
    </w:p>
    <w:p w14:paraId="6E3910C7" w14:textId="77777777" w:rsidR="00B0519A" w:rsidRPr="009329BA" w:rsidRDefault="00B0519A" w:rsidP="00B0519A">
      <w:pPr>
        <w:pStyle w:val="NormalWeb"/>
        <w:shd w:val="clear" w:color="auto" w:fill="FFFFFF"/>
        <w:spacing w:before="0" w:beforeAutospacing="0" w:after="0" w:afterAutospacing="0"/>
        <w:rPr>
          <w:ins w:id="622" w:author="kalla madhu" w:date="2024-07-14T11:38:00Z" w16du:dateUtc="2024-07-14T06:08:00Z"/>
          <w:rFonts w:ascii="Consolas" w:hAnsi="Consolas"/>
          <w:color w:val="000000"/>
          <w:sz w:val="28"/>
          <w:szCs w:val="28"/>
        </w:rPr>
      </w:pPr>
      <w:ins w:id="623" w:author="kalla madhu" w:date="2024-07-14T11:38:00Z" w16du:dateUtc="2024-07-14T06:08:00Z">
        <w:r w:rsidRPr="009329BA">
          <w:rPr>
            <w:rFonts w:ascii="Consolas" w:hAnsi="Consolas"/>
            <w:color w:val="000000"/>
            <w:sz w:val="28"/>
            <w:szCs w:val="28"/>
          </w:rPr>
          <w:tab/>
        </w:r>
        <w:proofErr w:type="gramStart"/>
        <w:r w:rsidRPr="009329BA">
          <w:rPr>
            <w:rFonts w:ascii="Consolas" w:hAnsi="Consolas"/>
            <w:b/>
            <w:bCs/>
            <w:color w:val="7F0055"/>
            <w:sz w:val="28"/>
            <w:szCs w:val="28"/>
          </w:rPr>
          <w:t>try</w:t>
        </w:r>
        <w:r w:rsidRPr="009329BA">
          <w:rPr>
            <w:rFonts w:ascii="Consolas" w:hAnsi="Consolas"/>
            <w:color w:val="000000"/>
            <w:sz w:val="28"/>
            <w:szCs w:val="28"/>
          </w:rPr>
          <w:t>{</w:t>
        </w:r>
        <w:proofErr w:type="gramEnd"/>
      </w:ins>
    </w:p>
    <w:p w14:paraId="1E458A12" w14:textId="77777777" w:rsidR="00B0519A" w:rsidRPr="009329BA" w:rsidRDefault="00B0519A" w:rsidP="00B0519A">
      <w:pPr>
        <w:pStyle w:val="NormalWeb"/>
        <w:shd w:val="clear" w:color="auto" w:fill="FFFFFF"/>
        <w:spacing w:before="0" w:beforeAutospacing="0" w:after="0" w:afterAutospacing="0"/>
        <w:rPr>
          <w:ins w:id="624" w:author="kalla madhu" w:date="2024-07-14T11:38:00Z" w16du:dateUtc="2024-07-14T06:08:00Z"/>
          <w:rFonts w:ascii="Consolas" w:hAnsi="Consolas"/>
          <w:color w:val="000000"/>
          <w:sz w:val="28"/>
          <w:szCs w:val="28"/>
        </w:rPr>
      </w:pPr>
      <w:ins w:id="625"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r>
        <w:proofErr w:type="spellStart"/>
        <w:r w:rsidRPr="009329BA">
          <w:rPr>
            <w:rFonts w:ascii="Consolas" w:hAnsi="Consolas"/>
            <w:color w:val="000000"/>
            <w:sz w:val="28"/>
            <w:szCs w:val="28"/>
          </w:rPr>
          <w:t>Class.forName</w:t>
        </w:r>
        <w:proofErr w:type="spellEnd"/>
        <w:r w:rsidRPr="009329BA">
          <w:rPr>
            <w:rFonts w:ascii="Consolas" w:hAnsi="Consolas"/>
            <w:color w:val="000000"/>
            <w:sz w:val="28"/>
            <w:szCs w:val="28"/>
          </w:rPr>
          <w:t>(</w:t>
        </w:r>
        <w:r w:rsidRPr="009329BA">
          <w:rPr>
            <w:rFonts w:ascii="Consolas" w:hAnsi="Consolas"/>
            <w:color w:val="2A00FF"/>
            <w:sz w:val="28"/>
            <w:szCs w:val="28"/>
          </w:rPr>
          <w:t>"</w:t>
        </w:r>
        <w:proofErr w:type="spellStart"/>
        <w:proofErr w:type="gramStart"/>
        <w:r w:rsidRPr="009329BA">
          <w:rPr>
            <w:rFonts w:ascii="Consolas" w:hAnsi="Consolas"/>
            <w:color w:val="2A00FF"/>
            <w:sz w:val="28"/>
            <w:szCs w:val="28"/>
          </w:rPr>
          <w:t>com.mysql</w:t>
        </w:r>
        <w:proofErr w:type="gramEnd"/>
        <w:r w:rsidRPr="009329BA">
          <w:rPr>
            <w:rFonts w:ascii="Consolas" w:hAnsi="Consolas"/>
            <w:color w:val="2A00FF"/>
            <w:sz w:val="28"/>
            <w:szCs w:val="28"/>
          </w:rPr>
          <w:t>.cj.jdbc.Driver</w:t>
        </w:r>
        <w:proofErr w:type="spellEnd"/>
        <w:r w:rsidRPr="009329BA">
          <w:rPr>
            <w:rFonts w:ascii="Consolas" w:hAnsi="Consolas"/>
            <w:color w:val="2A00FF"/>
            <w:sz w:val="28"/>
            <w:szCs w:val="28"/>
          </w:rPr>
          <w:t>"</w:t>
        </w:r>
        <w:r w:rsidRPr="009329BA">
          <w:rPr>
            <w:rFonts w:ascii="Consolas" w:hAnsi="Consolas"/>
            <w:color w:val="000000"/>
            <w:sz w:val="28"/>
            <w:szCs w:val="28"/>
          </w:rPr>
          <w:t>);</w:t>
        </w:r>
      </w:ins>
    </w:p>
    <w:p w14:paraId="6CCE9E0B" w14:textId="77777777" w:rsidR="00B0519A" w:rsidRPr="009329BA" w:rsidRDefault="00B0519A" w:rsidP="00B0519A">
      <w:pPr>
        <w:pStyle w:val="NormalWeb"/>
        <w:shd w:val="clear" w:color="auto" w:fill="FFFFFF"/>
        <w:spacing w:before="0" w:beforeAutospacing="0" w:after="0" w:afterAutospacing="0"/>
        <w:rPr>
          <w:ins w:id="626" w:author="kalla madhu" w:date="2024-07-14T11:38:00Z" w16du:dateUtc="2024-07-14T06:08:00Z"/>
          <w:rFonts w:ascii="Consolas" w:hAnsi="Consolas"/>
          <w:color w:val="000000"/>
          <w:sz w:val="28"/>
          <w:szCs w:val="28"/>
        </w:rPr>
      </w:pPr>
      <w:ins w:id="627"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out.println</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"Loaded..."</w:t>
        </w:r>
        <w:r w:rsidRPr="009329BA">
          <w:rPr>
            <w:rFonts w:ascii="Consolas" w:hAnsi="Consolas"/>
            <w:color w:val="000000"/>
            <w:sz w:val="28"/>
            <w:szCs w:val="28"/>
          </w:rPr>
          <w:t>);</w:t>
        </w:r>
      </w:ins>
    </w:p>
    <w:p w14:paraId="4D91ED1A" w14:textId="77777777" w:rsidR="00B0519A" w:rsidRPr="009329BA" w:rsidRDefault="00B0519A" w:rsidP="00B0519A">
      <w:pPr>
        <w:pStyle w:val="NormalWeb"/>
        <w:shd w:val="clear" w:color="auto" w:fill="FFFFFF"/>
        <w:spacing w:before="0" w:beforeAutospacing="0" w:after="0" w:afterAutospacing="0"/>
        <w:rPr>
          <w:ins w:id="628" w:author="kalla madhu" w:date="2024-07-14T11:38:00Z" w16du:dateUtc="2024-07-14T06:08:00Z"/>
          <w:rFonts w:ascii="Consolas" w:hAnsi="Consolas"/>
          <w:color w:val="000000"/>
          <w:sz w:val="28"/>
          <w:szCs w:val="28"/>
        </w:rPr>
      </w:pPr>
      <w:ins w:id="629"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t>Connection con=DriverManager.getConnection(</w:t>
        </w:r>
        <w:r w:rsidRPr="009329BA">
          <w:rPr>
            <w:rFonts w:ascii="Consolas" w:hAnsi="Consolas"/>
            <w:color w:val="2A00FF"/>
            <w:sz w:val="28"/>
            <w:szCs w:val="28"/>
          </w:rPr>
          <w:t>"</w:t>
        </w:r>
        <w:proofErr w:type="gramStart"/>
        <w:r w:rsidRPr="009329BA">
          <w:rPr>
            <w:rFonts w:ascii="Consolas" w:hAnsi="Consolas"/>
            <w:color w:val="2A00FF"/>
            <w:sz w:val="28"/>
            <w:szCs w:val="28"/>
          </w:rPr>
          <w:t>jdbc:mysql://localhost:3306/gecdb2</w:t>
        </w:r>
        <w:proofErr w:type="gramEnd"/>
        <w:r w:rsidRPr="009329BA">
          <w:rPr>
            <w:rFonts w:ascii="Consolas" w:hAnsi="Consolas"/>
            <w:color w:val="2A00FF"/>
            <w:sz w:val="28"/>
            <w:szCs w:val="28"/>
          </w:rPr>
          <w:t>"</w:t>
        </w:r>
        <w:r w:rsidRPr="009329BA">
          <w:rPr>
            <w:rFonts w:ascii="Consolas" w:hAnsi="Consolas"/>
            <w:color w:val="000000"/>
            <w:sz w:val="28"/>
            <w:szCs w:val="28"/>
          </w:rPr>
          <w:t xml:space="preserve">, </w:t>
        </w:r>
        <w:r w:rsidRPr="009329BA">
          <w:rPr>
            <w:rFonts w:ascii="Consolas" w:hAnsi="Consolas"/>
            <w:color w:val="2A00FF"/>
            <w:sz w:val="28"/>
            <w:szCs w:val="28"/>
          </w:rPr>
          <w:t>"root"</w:t>
        </w:r>
        <w:r w:rsidRPr="009329BA">
          <w:rPr>
            <w:rFonts w:ascii="Consolas" w:hAnsi="Consolas"/>
            <w:color w:val="000000"/>
            <w:sz w:val="28"/>
            <w:szCs w:val="28"/>
          </w:rPr>
          <w:t xml:space="preserve">, </w:t>
        </w:r>
        <w:r w:rsidRPr="009329BA">
          <w:rPr>
            <w:rFonts w:ascii="Consolas" w:hAnsi="Consolas"/>
            <w:color w:val="2A00FF"/>
            <w:sz w:val="28"/>
            <w:szCs w:val="28"/>
          </w:rPr>
          <w:t>"madhu"</w:t>
        </w:r>
        <w:r w:rsidRPr="009329BA">
          <w:rPr>
            <w:rFonts w:ascii="Consolas" w:hAnsi="Consolas"/>
            <w:color w:val="000000"/>
            <w:sz w:val="28"/>
            <w:szCs w:val="28"/>
          </w:rPr>
          <w:t>);</w:t>
        </w:r>
      </w:ins>
    </w:p>
    <w:p w14:paraId="7241E7DE" w14:textId="77777777" w:rsidR="00B0519A" w:rsidRPr="009329BA" w:rsidRDefault="00B0519A" w:rsidP="00B0519A">
      <w:pPr>
        <w:pStyle w:val="NormalWeb"/>
        <w:shd w:val="clear" w:color="auto" w:fill="FFFFFF"/>
        <w:spacing w:before="0" w:beforeAutospacing="0" w:after="0" w:afterAutospacing="0"/>
        <w:rPr>
          <w:ins w:id="630" w:author="kalla madhu" w:date="2024-07-14T11:38:00Z" w16du:dateUtc="2024-07-14T06:08:00Z"/>
          <w:rFonts w:ascii="Consolas" w:hAnsi="Consolas"/>
          <w:color w:val="000000"/>
          <w:sz w:val="28"/>
          <w:szCs w:val="28"/>
        </w:rPr>
      </w:pPr>
      <w:ins w:id="631"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r>
        <w:proofErr w:type="spellStart"/>
        <w:r w:rsidRPr="009329BA">
          <w:rPr>
            <w:rFonts w:ascii="Consolas" w:hAnsi="Consolas"/>
            <w:color w:val="000000"/>
            <w:sz w:val="28"/>
            <w:szCs w:val="28"/>
          </w:rPr>
          <w:t>PreparedStatement</w:t>
        </w:r>
        <w:proofErr w:type="spellEnd"/>
        <w:r w:rsidRPr="009329BA">
          <w:rPr>
            <w:rFonts w:ascii="Consolas" w:hAnsi="Consolas"/>
            <w:color w:val="000000"/>
            <w:sz w:val="28"/>
            <w:szCs w:val="28"/>
          </w:rPr>
          <w:t xml:space="preserve"> </w:t>
        </w:r>
        <w:proofErr w:type="spellStart"/>
        <w:r w:rsidRPr="009329BA">
          <w:rPr>
            <w:rFonts w:ascii="Consolas" w:hAnsi="Consolas"/>
            <w:color w:val="000000"/>
            <w:sz w:val="28"/>
            <w:szCs w:val="28"/>
          </w:rPr>
          <w:t>pstmt</w:t>
        </w:r>
        <w:proofErr w:type="spellEnd"/>
        <w:r w:rsidRPr="009329BA">
          <w:rPr>
            <w:rFonts w:ascii="Consolas" w:hAnsi="Consolas"/>
            <w:color w:val="000000"/>
            <w:sz w:val="28"/>
            <w:szCs w:val="28"/>
          </w:rPr>
          <w:t>=</w:t>
        </w:r>
        <w:proofErr w:type="spellStart"/>
        <w:proofErr w:type="gramStart"/>
        <w:r w:rsidRPr="009329BA">
          <w:rPr>
            <w:rFonts w:ascii="Consolas" w:hAnsi="Consolas"/>
            <w:color w:val="000000"/>
            <w:sz w:val="28"/>
            <w:szCs w:val="28"/>
          </w:rPr>
          <w:t>con.prepareStatement</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"insert into register(</w:t>
        </w:r>
        <w:proofErr w:type="spellStart"/>
        <w:r w:rsidRPr="009329BA">
          <w:rPr>
            <w:rFonts w:ascii="Consolas" w:hAnsi="Consolas"/>
            <w:color w:val="2A00FF"/>
            <w:sz w:val="28"/>
            <w:szCs w:val="28"/>
          </w:rPr>
          <w:t>email,password,phone,address</w:t>
        </w:r>
        <w:proofErr w:type="spellEnd"/>
        <w:r w:rsidRPr="009329BA">
          <w:rPr>
            <w:rFonts w:ascii="Consolas" w:hAnsi="Consolas"/>
            <w:color w:val="2A00FF"/>
            <w:sz w:val="28"/>
            <w:szCs w:val="28"/>
          </w:rPr>
          <w:t>) values(?,?,?,?)"</w:t>
        </w:r>
        <w:r w:rsidRPr="009329BA">
          <w:rPr>
            <w:rFonts w:ascii="Consolas" w:hAnsi="Consolas"/>
            <w:color w:val="000000"/>
            <w:sz w:val="28"/>
            <w:szCs w:val="28"/>
          </w:rPr>
          <w:t>);</w:t>
        </w:r>
      </w:ins>
    </w:p>
    <w:p w14:paraId="65691F4A" w14:textId="77777777" w:rsidR="00B0519A" w:rsidRPr="009329BA" w:rsidRDefault="00B0519A" w:rsidP="00B0519A">
      <w:pPr>
        <w:pStyle w:val="NormalWeb"/>
        <w:shd w:val="clear" w:color="auto" w:fill="FFFFFF"/>
        <w:spacing w:before="0" w:beforeAutospacing="0" w:after="0" w:afterAutospacing="0"/>
        <w:rPr>
          <w:ins w:id="632" w:author="kalla madhu" w:date="2024-07-14T11:38:00Z" w16du:dateUtc="2024-07-14T06:08:00Z"/>
          <w:rFonts w:ascii="Consolas" w:hAnsi="Consolas"/>
          <w:color w:val="000000"/>
          <w:sz w:val="28"/>
          <w:szCs w:val="28"/>
        </w:rPr>
      </w:pPr>
      <w:ins w:id="633"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pstmt.setString</w:t>
        </w:r>
        <w:proofErr w:type="spellEnd"/>
        <w:proofErr w:type="gramEnd"/>
        <w:r w:rsidRPr="009329BA">
          <w:rPr>
            <w:rFonts w:ascii="Consolas" w:hAnsi="Consolas"/>
            <w:color w:val="000000"/>
            <w:sz w:val="28"/>
            <w:szCs w:val="28"/>
          </w:rPr>
          <w:t>(1,email);</w:t>
        </w:r>
      </w:ins>
    </w:p>
    <w:p w14:paraId="0CE24C9A" w14:textId="77777777" w:rsidR="00B0519A" w:rsidRPr="009329BA" w:rsidRDefault="00B0519A" w:rsidP="00B0519A">
      <w:pPr>
        <w:pStyle w:val="NormalWeb"/>
        <w:shd w:val="clear" w:color="auto" w:fill="FFFFFF"/>
        <w:spacing w:before="0" w:beforeAutospacing="0" w:after="0" w:afterAutospacing="0"/>
        <w:rPr>
          <w:ins w:id="634" w:author="kalla madhu" w:date="2024-07-14T11:38:00Z" w16du:dateUtc="2024-07-14T06:08:00Z"/>
          <w:rFonts w:ascii="Consolas" w:hAnsi="Consolas"/>
          <w:color w:val="000000"/>
          <w:sz w:val="28"/>
          <w:szCs w:val="28"/>
        </w:rPr>
      </w:pPr>
      <w:ins w:id="635"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pstmt.setString</w:t>
        </w:r>
        <w:proofErr w:type="spellEnd"/>
        <w:proofErr w:type="gramEnd"/>
        <w:r w:rsidRPr="009329BA">
          <w:rPr>
            <w:rFonts w:ascii="Consolas" w:hAnsi="Consolas"/>
            <w:color w:val="000000"/>
            <w:sz w:val="28"/>
            <w:szCs w:val="28"/>
          </w:rPr>
          <w:t>(2,password);</w:t>
        </w:r>
      </w:ins>
    </w:p>
    <w:p w14:paraId="60A166F1" w14:textId="77777777" w:rsidR="00B0519A" w:rsidRPr="009329BA" w:rsidRDefault="00B0519A" w:rsidP="00B0519A">
      <w:pPr>
        <w:pStyle w:val="NormalWeb"/>
        <w:shd w:val="clear" w:color="auto" w:fill="FFFFFF"/>
        <w:spacing w:before="0" w:beforeAutospacing="0" w:after="0" w:afterAutospacing="0"/>
        <w:rPr>
          <w:ins w:id="636" w:author="kalla madhu" w:date="2024-07-14T11:38:00Z" w16du:dateUtc="2024-07-14T06:08:00Z"/>
          <w:rFonts w:ascii="Consolas" w:hAnsi="Consolas"/>
          <w:color w:val="000000"/>
          <w:sz w:val="28"/>
          <w:szCs w:val="28"/>
        </w:rPr>
      </w:pPr>
      <w:ins w:id="637"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pstmt.setString</w:t>
        </w:r>
        <w:proofErr w:type="spellEnd"/>
        <w:proofErr w:type="gramEnd"/>
        <w:r w:rsidRPr="009329BA">
          <w:rPr>
            <w:rFonts w:ascii="Consolas" w:hAnsi="Consolas"/>
            <w:color w:val="000000"/>
            <w:sz w:val="28"/>
            <w:szCs w:val="28"/>
          </w:rPr>
          <w:t>(3,phone);</w:t>
        </w:r>
      </w:ins>
    </w:p>
    <w:p w14:paraId="2AF711D4" w14:textId="77777777" w:rsidR="00B0519A" w:rsidRPr="009329BA" w:rsidRDefault="00B0519A" w:rsidP="00B0519A">
      <w:pPr>
        <w:pStyle w:val="NormalWeb"/>
        <w:shd w:val="clear" w:color="auto" w:fill="FFFFFF"/>
        <w:spacing w:before="0" w:beforeAutospacing="0" w:after="0" w:afterAutospacing="0"/>
        <w:rPr>
          <w:ins w:id="638" w:author="kalla madhu" w:date="2024-07-14T11:38:00Z" w16du:dateUtc="2024-07-14T06:08:00Z"/>
          <w:rFonts w:ascii="Consolas" w:hAnsi="Consolas"/>
          <w:color w:val="000000"/>
          <w:sz w:val="28"/>
          <w:szCs w:val="28"/>
        </w:rPr>
      </w:pPr>
      <w:ins w:id="639"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pstmt.setString</w:t>
        </w:r>
        <w:proofErr w:type="spellEnd"/>
        <w:proofErr w:type="gramEnd"/>
        <w:r w:rsidRPr="009329BA">
          <w:rPr>
            <w:rFonts w:ascii="Consolas" w:hAnsi="Consolas"/>
            <w:color w:val="000000"/>
            <w:sz w:val="28"/>
            <w:szCs w:val="28"/>
          </w:rPr>
          <w:t>(4,address);</w:t>
        </w:r>
      </w:ins>
    </w:p>
    <w:p w14:paraId="6373C988" w14:textId="77777777" w:rsidR="00B0519A" w:rsidRPr="009329BA" w:rsidRDefault="00B0519A" w:rsidP="00B0519A">
      <w:pPr>
        <w:pStyle w:val="NormalWeb"/>
        <w:shd w:val="clear" w:color="auto" w:fill="FFFFFF"/>
        <w:spacing w:before="0" w:beforeAutospacing="0" w:after="0" w:afterAutospacing="0"/>
        <w:rPr>
          <w:ins w:id="640" w:author="kalla madhu" w:date="2024-07-14T11:38:00Z" w16du:dateUtc="2024-07-14T06:08:00Z"/>
          <w:rFonts w:ascii="Consolas" w:hAnsi="Consolas"/>
          <w:color w:val="000000"/>
          <w:sz w:val="28"/>
          <w:szCs w:val="28"/>
        </w:rPr>
      </w:pPr>
      <w:ins w:id="641"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b/>
            <w:bCs/>
            <w:color w:val="7F0055"/>
            <w:sz w:val="28"/>
            <w:szCs w:val="28"/>
          </w:rPr>
          <w:t>int</w:t>
        </w:r>
        <w:r w:rsidRPr="009329BA">
          <w:rPr>
            <w:rFonts w:ascii="Consolas" w:hAnsi="Consolas"/>
            <w:color w:val="000000"/>
            <w:sz w:val="28"/>
            <w:szCs w:val="28"/>
          </w:rPr>
          <w:t xml:space="preserve"> r=</w:t>
        </w:r>
        <w:proofErr w:type="spellStart"/>
        <w:proofErr w:type="gramStart"/>
        <w:r w:rsidRPr="009329BA">
          <w:rPr>
            <w:rFonts w:ascii="Consolas" w:hAnsi="Consolas"/>
            <w:color w:val="000000"/>
            <w:sz w:val="28"/>
            <w:szCs w:val="28"/>
          </w:rPr>
          <w:t>pstmt.executeUpdate</w:t>
        </w:r>
        <w:proofErr w:type="spellEnd"/>
        <w:proofErr w:type="gramEnd"/>
        <w:r w:rsidRPr="009329BA">
          <w:rPr>
            <w:rFonts w:ascii="Consolas" w:hAnsi="Consolas"/>
            <w:color w:val="000000"/>
            <w:sz w:val="28"/>
            <w:szCs w:val="28"/>
          </w:rPr>
          <w:t>();</w:t>
        </w:r>
        <w:r w:rsidRPr="009329BA">
          <w:rPr>
            <w:rFonts w:ascii="Consolas" w:hAnsi="Consolas"/>
            <w:color w:val="000000"/>
            <w:sz w:val="28"/>
            <w:szCs w:val="28"/>
          </w:rPr>
          <w:tab/>
        </w:r>
        <w:r w:rsidRPr="009329BA">
          <w:rPr>
            <w:rFonts w:ascii="Consolas" w:hAnsi="Consolas"/>
            <w:color w:val="000000"/>
            <w:sz w:val="28"/>
            <w:szCs w:val="28"/>
          </w:rPr>
          <w:tab/>
        </w:r>
      </w:ins>
    </w:p>
    <w:p w14:paraId="6C07463D" w14:textId="77777777" w:rsidR="00B0519A" w:rsidRPr="009329BA" w:rsidRDefault="00B0519A" w:rsidP="00B0519A">
      <w:pPr>
        <w:pStyle w:val="NormalWeb"/>
        <w:shd w:val="clear" w:color="auto" w:fill="FFFFFF"/>
        <w:spacing w:before="0" w:beforeAutospacing="0" w:after="0" w:afterAutospacing="0"/>
        <w:rPr>
          <w:ins w:id="642" w:author="kalla madhu" w:date="2024-07-14T11:38:00Z" w16du:dateUtc="2024-07-14T06:08:00Z"/>
          <w:rFonts w:ascii="Consolas" w:hAnsi="Consolas"/>
          <w:color w:val="000000"/>
          <w:sz w:val="28"/>
          <w:szCs w:val="28"/>
        </w:rPr>
      </w:pPr>
      <w:ins w:id="643"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b/>
            <w:bCs/>
            <w:color w:val="7F0055"/>
            <w:sz w:val="28"/>
            <w:szCs w:val="28"/>
          </w:rPr>
          <w:t>if</w:t>
        </w:r>
        <w:r w:rsidRPr="009329BA">
          <w:rPr>
            <w:rFonts w:ascii="Consolas" w:hAnsi="Consolas"/>
            <w:color w:val="000000"/>
            <w:sz w:val="28"/>
            <w:szCs w:val="28"/>
          </w:rPr>
          <w:t>(r==1)</w:t>
        </w:r>
      </w:ins>
    </w:p>
    <w:p w14:paraId="6E1E7836" w14:textId="77777777" w:rsidR="00B0519A" w:rsidRPr="009329BA" w:rsidRDefault="00B0519A" w:rsidP="00B0519A">
      <w:pPr>
        <w:pStyle w:val="NormalWeb"/>
        <w:shd w:val="clear" w:color="auto" w:fill="FFFFFF"/>
        <w:spacing w:before="0" w:beforeAutospacing="0" w:after="0" w:afterAutospacing="0"/>
        <w:rPr>
          <w:ins w:id="644" w:author="kalla madhu" w:date="2024-07-14T11:38:00Z" w16du:dateUtc="2024-07-14T06:08:00Z"/>
          <w:rFonts w:ascii="Consolas" w:hAnsi="Consolas"/>
          <w:color w:val="000000"/>
          <w:sz w:val="28"/>
          <w:szCs w:val="28"/>
        </w:rPr>
      </w:pPr>
      <w:ins w:id="645"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response.sendRedirect</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w:t>
        </w:r>
        <w:proofErr w:type="spellStart"/>
        <w:r w:rsidRPr="009329BA">
          <w:rPr>
            <w:rFonts w:ascii="Consolas" w:hAnsi="Consolas"/>
            <w:color w:val="2A00FF"/>
            <w:sz w:val="28"/>
            <w:szCs w:val="28"/>
          </w:rPr>
          <w:t>login.jsp</w:t>
        </w:r>
        <w:proofErr w:type="spellEnd"/>
        <w:r w:rsidRPr="009329BA">
          <w:rPr>
            <w:rFonts w:ascii="Consolas" w:hAnsi="Consolas"/>
            <w:color w:val="2A00FF"/>
            <w:sz w:val="28"/>
            <w:szCs w:val="28"/>
          </w:rPr>
          <w:t>"</w:t>
        </w:r>
        <w:r w:rsidRPr="009329BA">
          <w:rPr>
            <w:rFonts w:ascii="Consolas" w:hAnsi="Consolas"/>
            <w:color w:val="000000"/>
            <w:sz w:val="28"/>
            <w:szCs w:val="28"/>
          </w:rPr>
          <w:t>);</w:t>
        </w:r>
      </w:ins>
    </w:p>
    <w:p w14:paraId="21F698BE" w14:textId="77777777" w:rsidR="00B0519A" w:rsidRPr="009329BA" w:rsidRDefault="00B0519A" w:rsidP="00B0519A">
      <w:pPr>
        <w:pStyle w:val="NormalWeb"/>
        <w:shd w:val="clear" w:color="auto" w:fill="FFFFFF"/>
        <w:spacing w:before="0" w:beforeAutospacing="0" w:after="0" w:afterAutospacing="0"/>
        <w:rPr>
          <w:ins w:id="646" w:author="kalla madhu" w:date="2024-07-14T11:38:00Z" w16du:dateUtc="2024-07-14T06:08:00Z"/>
          <w:rFonts w:ascii="Consolas" w:hAnsi="Consolas"/>
          <w:color w:val="000000"/>
          <w:sz w:val="28"/>
          <w:szCs w:val="28"/>
        </w:rPr>
      </w:pPr>
      <w:ins w:id="647"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b/>
            <w:bCs/>
            <w:color w:val="7F0055"/>
            <w:sz w:val="28"/>
            <w:szCs w:val="28"/>
          </w:rPr>
          <w:t>else</w:t>
        </w:r>
      </w:ins>
    </w:p>
    <w:p w14:paraId="0C4E84DF" w14:textId="50EBEE07" w:rsidR="00B0519A" w:rsidRPr="009329BA" w:rsidRDefault="00B0519A" w:rsidP="00B0519A">
      <w:pPr>
        <w:pStyle w:val="NormalWeb"/>
        <w:shd w:val="clear" w:color="auto" w:fill="FFFFFF"/>
        <w:spacing w:before="0" w:beforeAutospacing="0" w:after="0" w:afterAutospacing="0"/>
        <w:rPr>
          <w:ins w:id="648" w:author="kalla madhu" w:date="2024-07-14T11:38:00Z" w16du:dateUtc="2024-07-14T06:08:00Z"/>
          <w:rFonts w:ascii="Consolas" w:hAnsi="Consolas"/>
          <w:color w:val="000000"/>
          <w:sz w:val="28"/>
          <w:szCs w:val="28"/>
        </w:rPr>
      </w:pPr>
      <w:ins w:id="649" w:author="kalla madhu" w:date="2024-07-14T11:38:00Z" w16du:dateUtc="2024-07-14T06:08:00Z">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out.println</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w:t>
        </w:r>
        <w:proofErr w:type="spellStart"/>
        <w:r w:rsidRPr="009329BA">
          <w:rPr>
            <w:rFonts w:ascii="Consolas" w:hAnsi="Consolas"/>
            <w:color w:val="2A00FF"/>
            <w:sz w:val="28"/>
            <w:szCs w:val="28"/>
          </w:rPr>
          <w:t>index.jsp?msg</w:t>
        </w:r>
        <w:proofErr w:type="spellEnd"/>
        <w:r w:rsidRPr="009329BA">
          <w:rPr>
            <w:rFonts w:ascii="Consolas" w:hAnsi="Consolas"/>
            <w:color w:val="2A00FF"/>
            <w:sz w:val="28"/>
            <w:szCs w:val="28"/>
          </w:rPr>
          <w:t>=</w:t>
        </w:r>
        <w:proofErr w:type="spellStart"/>
        <w:r w:rsidRPr="009329BA">
          <w:rPr>
            <w:rFonts w:ascii="Consolas" w:hAnsi="Consolas"/>
            <w:color w:val="2A00FF"/>
            <w:sz w:val="28"/>
            <w:szCs w:val="28"/>
          </w:rPr>
          <w:t>RegistrationFailed</w:t>
        </w:r>
        <w:proofErr w:type="spellEnd"/>
        <w:r w:rsidRPr="009329BA">
          <w:rPr>
            <w:rFonts w:ascii="Consolas" w:hAnsi="Consolas"/>
            <w:color w:val="2A00FF"/>
            <w:sz w:val="28"/>
            <w:szCs w:val="28"/>
          </w:rPr>
          <w:t>"</w:t>
        </w:r>
        <w:r w:rsidRPr="009329BA">
          <w:rPr>
            <w:rFonts w:ascii="Consolas" w:hAnsi="Consolas"/>
            <w:color w:val="000000"/>
            <w:sz w:val="28"/>
            <w:szCs w:val="28"/>
          </w:rPr>
          <w:t>);</w:t>
        </w:r>
      </w:ins>
    </w:p>
    <w:p w14:paraId="3B4C1C4E" w14:textId="77777777" w:rsidR="00B0519A" w:rsidRPr="009329BA" w:rsidRDefault="00B0519A" w:rsidP="00B0519A">
      <w:pPr>
        <w:pStyle w:val="NormalWeb"/>
        <w:shd w:val="clear" w:color="auto" w:fill="FFFFFF"/>
        <w:spacing w:before="0" w:beforeAutospacing="0" w:after="0" w:afterAutospacing="0"/>
        <w:rPr>
          <w:ins w:id="650" w:author="kalla madhu" w:date="2024-07-14T11:38:00Z" w16du:dateUtc="2024-07-14T06:08:00Z"/>
          <w:rFonts w:ascii="Consolas" w:hAnsi="Consolas"/>
          <w:color w:val="000000"/>
          <w:sz w:val="28"/>
          <w:szCs w:val="28"/>
        </w:rPr>
      </w:pPr>
      <w:ins w:id="651" w:author="kalla madhu" w:date="2024-07-14T11:38:00Z" w16du:dateUtc="2024-07-14T06:08:00Z">
        <w:r w:rsidRPr="009329BA">
          <w:rPr>
            <w:rFonts w:ascii="Consolas" w:hAnsi="Consolas"/>
            <w:color w:val="000000"/>
            <w:sz w:val="28"/>
            <w:szCs w:val="28"/>
          </w:rPr>
          <w:tab/>
        </w:r>
        <w:proofErr w:type="gramStart"/>
        <w:r w:rsidRPr="009329BA">
          <w:rPr>
            <w:rFonts w:ascii="Consolas" w:hAnsi="Consolas"/>
            <w:color w:val="000000"/>
            <w:sz w:val="28"/>
            <w:szCs w:val="28"/>
          </w:rPr>
          <w:t>}</w:t>
        </w:r>
        <w:r w:rsidRPr="009329BA">
          <w:rPr>
            <w:rFonts w:ascii="Consolas" w:hAnsi="Consolas"/>
            <w:b/>
            <w:bCs/>
            <w:color w:val="7F0055"/>
            <w:sz w:val="28"/>
            <w:szCs w:val="28"/>
          </w:rPr>
          <w:t>catch</w:t>
        </w:r>
        <w:proofErr w:type="gramEnd"/>
        <w:r w:rsidRPr="009329BA">
          <w:rPr>
            <w:rFonts w:ascii="Consolas" w:hAnsi="Consolas"/>
            <w:color w:val="000000"/>
            <w:sz w:val="28"/>
            <w:szCs w:val="28"/>
          </w:rPr>
          <w:t>(Exception ex)</w:t>
        </w:r>
      </w:ins>
    </w:p>
    <w:p w14:paraId="71E6A623" w14:textId="77777777" w:rsidR="00B0519A" w:rsidRPr="009329BA" w:rsidRDefault="00B0519A" w:rsidP="00B0519A">
      <w:pPr>
        <w:pStyle w:val="NormalWeb"/>
        <w:shd w:val="clear" w:color="auto" w:fill="FFFFFF"/>
        <w:spacing w:before="0" w:beforeAutospacing="0" w:after="0" w:afterAutospacing="0"/>
        <w:rPr>
          <w:ins w:id="652" w:author="kalla madhu" w:date="2024-07-14T11:38:00Z" w16du:dateUtc="2024-07-14T06:08:00Z"/>
          <w:rFonts w:ascii="Consolas" w:hAnsi="Consolas"/>
          <w:color w:val="000000"/>
          <w:sz w:val="28"/>
          <w:szCs w:val="28"/>
        </w:rPr>
      </w:pPr>
      <w:ins w:id="653" w:author="kalla madhu" w:date="2024-07-14T11:38:00Z" w16du:dateUtc="2024-07-14T06:08:00Z">
        <w:r w:rsidRPr="009329BA">
          <w:rPr>
            <w:rFonts w:ascii="Consolas" w:hAnsi="Consolas"/>
            <w:color w:val="000000"/>
            <w:sz w:val="28"/>
            <w:szCs w:val="28"/>
          </w:rPr>
          <w:tab/>
          <w:t>{</w:t>
        </w:r>
      </w:ins>
    </w:p>
    <w:p w14:paraId="388089B2" w14:textId="77777777" w:rsidR="00B0519A" w:rsidRPr="009329BA" w:rsidRDefault="00B0519A" w:rsidP="00B0519A">
      <w:pPr>
        <w:pStyle w:val="NormalWeb"/>
        <w:shd w:val="clear" w:color="auto" w:fill="FFFFFF"/>
        <w:spacing w:before="0" w:beforeAutospacing="0" w:after="0" w:afterAutospacing="0"/>
        <w:rPr>
          <w:ins w:id="654" w:author="kalla madhu" w:date="2024-07-14T11:38:00Z" w16du:dateUtc="2024-07-14T06:08:00Z"/>
          <w:rFonts w:ascii="Consolas" w:hAnsi="Consolas"/>
          <w:color w:val="000000"/>
          <w:sz w:val="28"/>
          <w:szCs w:val="28"/>
        </w:rPr>
      </w:pPr>
      <w:ins w:id="655"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out.println</w:t>
        </w:r>
        <w:proofErr w:type="spellEnd"/>
        <w:proofErr w:type="gramEnd"/>
        <w:r w:rsidRPr="009329BA">
          <w:rPr>
            <w:rFonts w:ascii="Consolas" w:hAnsi="Consolas"/>
            <w:color w:val="000000"/>
            <w:sz w:val="28"/>
            <w:szCs w:val="28"/>
          </w:rPr>
          <w:t>(ex);</w:t>
        </w:r>
      </w:ins>
    </w:p>
    <w:p w14:paraId="362F4A9B" w14:textId="77777777" w:rsidR="00B0519A" w:rsidRPr="009329BA" w:rsidRDefault="00B0519A" w:rsidP="00B0519A">
      <w:pPr>
        <w:pStyle w:val="NormalWeb"/>
        <w:shd w:val="clear" w:color="auto" w:fill="FFFFFF"/>
        <w:spacing w:before="0" w:beforeAutospacing="0" w:after="0" w:afterAutospacing="0"/>
        <w:rPr>
          <w:ins w:id="656" w:author="kalla madhu" w:date="2024-07-14T11:38:00Z" w16du:dateUtc="2024-07-14T06:08:00Z"/>
          <w:rFonts w:ascii="Consolas" w:hAnsi="Consolas"/>
          <w:color w:val="000000"/>
          <w:sz w:val="28"/>
          <w:szCs w:val="28"/>
        </w:rPr>
      </w:pPr>
      <w:ins w:id="657" w:author="kalla madhu" w:date="2024-07-14T11:38:00Z" w16du:dateUtc="2024-07-14T06:08: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ex.printStackTrace</w:t>
        </w:r>
        <w:proofErr w:type="spellEnd"/>
        <w:proofErr w:type="gramEnd"/>
        <w:r w:rsidRPr="009329BA">
          <w:rPr>
            <w:rFonts w:ascii="Consolas" w:hAnsi="Consolas"/>
            <w:color w:val="000000"/>
            <w:sz w:val="28"/>
            <w:szCs w:val="28"/>
          </w:rPr>
          <w:t>();</w:t>
        </w:r>
      </w:ins>
    </w:p>
    <w:p w14:paraId="4F4DE716" w14:textId="77777777" w:rsidR="00B0519A" w:rsidRPr="009329BA" w:rsidRDefault="00B0519A" w:rsidP="00B0519A">
      <w:pPr>
        <w:pStyle w:val="NormalWeb"/>
        <w:shd w:val="clear" w:color="auto" w:fill="FFFFFF"/>
        <w:spacing w:before="0" w:beforeAutospacing="0" w:after="0" w:afterAutospacing="0"/>
        <w:rPr>
          <w:ins w:id="658" w:author="kalla madhu" w:date="2024-07-14T11:38:00Z" w16du:dateUtc="2024-07-14T06:08:00Z"/>
          <w:rFonts w:ascii="Consolas" w:hAnsi="Consolas"/>
          <w:color w:val="000000"/>
          <w:sz w:val="28"/>
          <w:szCs w:val="28"/>
        </w:rPr>
      </w:pPr>
      <w:ins w:id="659" w:author="kalla madhu" w:date="2024-07-14T11:38:00Z" w16du:dateUtc="2024-07-14T06:08:00Z">
        <w:r w:rsidRPr="009329BA">
          <w:rPr>
            <w:rFonts w:ascii="Consolas" w:hAnsi="Consolas"/>
            <w:color w:val="000000"/>
            <w:sz w:val="28"/>
            <w:szCs w:val="28"/>
          </w:rPr>
          <w:tab/>
          <w:t>}</w:t>
        </w:r>
      </w:ins>
    </w:p>
    <w:p w14:paraId="7AA71B78" w14:textId="77777777" w:rsidR="00B0519A" w:rsidRPr="009329BA" w:rsidRDefault="00B0519A" w:rsidP="00B0519A">
      <w:pPr>
        <w:pStyle w:val="NormalWeb"/>
        <w:shd w:val="clear" w:color="auto" w:fill="FFFFFF"/>
        <w:spacing w:before="0" w:beforeAutospacing="0" w:after="0" w:afterAutospacing="0"/>
        <w:rPr>
          <w:ins w:id="660" w:author="kalla madhu" w:date="2024-07-14T11:38:00Z" w16du:dateUtc="2024-07-14T06:08:00Z"/>
          <w:rFonts w:ascii="Consolas" w:hAnsi="Consolas"/>
          <w:color w:val="000000"/>
          <w:sz w:val="28"/>
          <w:szCs w:val="28"/>
        </w:rPr>
      </w:pPr>
      <w:ins w:id="661" w:author="kalla madhu" w:date="2024-07-14T11:38:00Z" w16du:dateUtc="2024-07-14T06:08:00Z">
        <w:r w:rsidRPr="009329BA">
          <w:rPr>
            <w:rFonts w:ascii="Consolas" w:hAnsi="Consolas"/>
            <w:color w:val="BF5F3F"/>
            <w:sz w:val="28"/>
            <w:szCs w:val="28"/>
          </w:rPr>
          <w:t>%&gt;</w:t>
        </w:r>
      </w:ins>
    </w:p>
    <w:p w14:paraId="46A8A2E4" w14:textId="77777777" w:rsidR="00B0519A" w:rsidRPr="009329BA" w:rsidRDefault="00B0519A" w:rsidP="00D16DF6">
      <w:pPr>
        <w:pStyle w:val="NormalWeb"/>
        <w:shd w:val="clear" w:color="auto" w:fill="FFFFFF"/>
        <w:spacing w:before="0" w:beforeAutospacing="0" w:after="0" w:afterAutospacing="0"/>
        <w:rPr>
          <w:ins w:id="662" w:author="kalla madhu" w:date="2024-07-14T11:38:00Z" w16du:dateUtc="2024-07-14T06:08:00Z"/>
          <w:rFonts w:ascii="Consolas" w:hAnsi="Consolas"/>
          <w:color w:val="BF5F3F"/>
          <w:sz w:val="28"/>
          <w:szCs w:val="28"/>
        </w:rPr>
      </w:pPr>
    </w:p>
    <w:p w14:paraId="3CD45AFC" w14:textId="77777777" w:rsidR="00B0519A" w:rsidRPr="009329BA" w:rsidRDefault="00B0519A" w:rsidP="00D16DF6">
      <w:pPr>
        <w:pStyle w:val="NormalWeb"/>
        <w:shd w:val="clear" w:color="auto" w:fill="FFFFFF"/>
        <w:spacing w:before="0" w:beforeAutospacing="0" w:after="0" w:afterAutospacing="0"/>
        <w:rPr>
          <w:ins w:id="663" w:author="kalla madhu" w:date="2024-07-14T11:24:00Z" w16du:dateUtc="2024-07-14T05:54:00Z"/>
          <w:rFonts w:ascii="Consolas" w:hAnsi="Consolas"/>
          <w:color w:val="000000"/>
          <w:sz w:val="28"/>
          <w:szCs w:val="28"/>
        </w:rPr>
      </w:pPr>
    </w:p>
    <w:p w14:paraId="6A506879" w14:textId="77777777" w:rsidR="00D16DF6" w:rsidRPr="009329BA" w:rsidRDefault="00D16DF6" w:rsidP="007A602F">
      <w:pPr>
        <w:rPr>
          <w:ins w:id="664" w:author="kalla madhu" w:date="2024-07-14T11:24:00Z" w16du:dateUtc="2024-07-14T05:54:00Z"/>
          <w:b/>
          <w:bCs/>
          <w:sz w:val="42"/>
          <w:szCs w:val="42"/>
          <w:rPrChange w:id="665" w:author="kalla madhu" w:date="2024-07-18T10:21:00Z" w16du:dateUtc="2024-07-18T04:51:00Z">
            <w:rPr>
              <w:ins w:id="666" w:author="kalla madhu" w:date="2024-07-14T11:24:00Z" w16du:dateUtc="2024-07-14T05:54:00Z"/>
              <w:b/>
              <w:bCs/>
              <w:sz w:val="42"/>
              <w:szCs w:val="42"/>
              <w:u w:val="single"/>
            </w:rPr>
          </w:rPrChange>
        </w:rPr>
      </w:pPr>
    </w:p>
    <w:p w14:paraId="1B51E707" w14:textId="77777777" w:rsidR="00D16DF6" w:rsidRPr="009329BA" w:rsidRDefault="00D16DF6">
      <w:pPr>
        <w:rPr>
          <w:ins w:id="667" w:author="kalla madhu" w:date="2024-07-14T11:09:00Z" w16du:dateUtc="2024-07-14T05:39:00Z"/>
          <w:b/>
          <w:bCs/>
          <w:sz w:val="42"/>
          <w:szCs w:val="42"/>
          <w:rPrChange w:id="668" w:author="kalla madhu" w:date="2024-07-18T10:21:00Z" w16du:dateUtc="2024-07-18T04:51:00Z">
            <w:rPr>
              <w:ins w:id="669" w:author="kalla madhu" w:date="2024-07-14T11:09:00Z" w16du:dateUtc="2024-07-14T05:39:00Z"/>
              <w:b/>
              <w:bCs/>
              <w:sz w:val="42"/>
              <w:szCs w:val="42"/>
              <w:u w:val="single"/>
            </w:rPr>
          </w:rPrChange>
        </w:rPr>
        <w:pPrChange w:id="670" w:author="kalla madhu" w:date="2024-07-14T11:09:00Z" w16du:dateUtc="2024-07-14T05:39:00Z">
          <w:pPr>
            <w:jc w:val="center"/>
          </w:pPr>
        </w:pPrChange>
      </w:pPr>
    </w:p>
    <w:p w14:paraId="0CE945AE" w14:textId="77777777" w:rsidR="007A602F" w:rsidRPr="009329BA" w:rsidRDefault="007A602F">
      <w:pPr>
        <w:jc w:val="center"/>
        <w:rPr>
          <w:ins w:id="671" w:author="kalla madhu" w:date="2024-07-14T11:08:00Z" w16du:dateUtc="2024-07-14T05:38:00Z"/>
          <w:b/>
          <w:bCs/>
          <w:sz w:val="42"/>
          <w:szCs w:val="42"/>
          <w:rPrChange w:id="672" w:author="kalla madhu" w:date="2024-07-18T10:21:00Z" w16du:dateUtc="2024-07-18T04:51:00Z">
            <w:rPr>
              <w:ins w:id="673" w:author="kalla madhu" w:date="2024-07-14T11:08:00Z" w16du:dateUtc="2024-07-14T05:38:00Z"/>
              <w:sz w:val="26"/>
              <w:szCs w:val="26"/>
            </w:rPr>
          </w:rPrChange>
        </w:rPr>
        <w:pPrChange w:id="674" w:author="kalla madhu" w:date="2024-07-14T11:09:00Z" w16du:dateUtc="2024-07-14T05:39:00Z">
          <w:pPr>
            <w:ind w:firstLine="420"/>
            <w:jc w:val="both"/>
          </w:pPr>
        </w:pPrChange>
      </w:pPr>
    </w:p>
    <w:p w14:paraId="3B6340B0" w14:textId="1CA30B50" w:rsidR="00752A05" w:rsidRPr="009329BA" w:rsidDel="007A602F" w:rsidRDefault="00752A05" w:rsidP="007A602F">
      <w:pPr>
        <w:rPr>
          <w:del w:id="675" w:author="kalla madhu" w:date="2024-07-13T14:28:00Z" w16du:dateUtc="2024-07-13T08:58:00Z"/>
          <w:sz w:val="26"/>
          <w:szCs w:val="26"/>
        </w:rPr>
      </w:pPr>
    </w:p>
    <w:p w14:paraId="01369411" w14:textId="77777777" w:rsidR="007A602F" w:rsidRPr="009329BA" w:rsidRDefault="007A602F">
      <w:pPr>
        <w:ind w:firstLine="420"/>
        <w:rPr>
          <w:ins w:id="676" w:author="kalla madhu" w:date="2024-07-14T11:10:00Z" w16du:dateUtc="2024-07-14T05:40:00Z"/>
          <w:sz w:val="26"/>
          <w:szCs w:val="26"/>
        </w:rPr>
        <w:pPrChange w:id="677" w:author="kalla madhu" w:date="2024-07-14T11:10:00Z" w16du:dateUtc="2024-07-14T05:40:00Z">
          <w:pPr>
            <w:ind w:firstLine="420"/>
            <w:jc w:val="both"/>
          </w:pPr>
        </w:pPrChange>
      </w:pPr>
    </w:p>
    <w:p w14:paraId="48CF1E39" w14:textId="205BE8B9" w:rsidR="008E2FEB" w:rsidRPr="009329BA" w:rsidDel="00F83C1C" w:rsidRDefault="00F83C1C">
      <w:pPr>
        <w:jc w:val="center"/>
        <w:rPr>
          <w:del w:id="678" w:author="kalla madhu" w:date="2024-07-13T14:28:00Z" w16du:dateUtc="2024-07-13T08:58:00Z"/>
          <w:sz w:val="38"/>
          <w:szCs w:val="38"/>
          <w:rPrChange w:id="679" w:author="kalla madhu" w:date="2024-07-18T10:21:00Z" w16du:dateUtc="2024-07-18T04:51:00Z">
            <w:rPr>
              <w:del w:id="680" w:author="kalla madhu" w:date="2024-07-13T14:28:00Z" w16du:dateUtc="2024-07-13T08:58:00Z"/>
              <w:sz w:val="26"/>
              <w:szCs w:val="26"/>
            </w:rPr>
          </w:rPrChange>
        </w:rPr>
        <w:pPrChange w:id="681" w:author="kalla madhu" w:date="2024-07-14T11:39:00Z" w16du:dateUtc="2024-07-14T06:09:00Z">
          <w:pPr/>
        </w:pPrChange>
      </w:pPr>
      <w:ins w:id="682" w:author="kalla madhu" w:date="2024-07-14T11:39:00Z" w16du:dateUtc="2024-07-14T06:09:00Z">
        <w:r w:rsidRPr="009329BA">
          <w:rPr>
            <w:sz w:val="38"/>
            <w:szCs w:val="38"/>
            <w:rPrChange w:id="683" w:author="kalla madhu" w:date="2024-07-18T10:21:00Z" w16du:dateUtc="2024-07-18T04:51:00Z">
              <w:rPr>
                <w:sz w:val="26"/>
                <w:szCs w:val="26"/>
              </w:rPr>
            </w:rPrChange>
          </w:rPr>
          <w:t>Another example</w:t>
        </w:r>
      </w:ins>
    </w:p>
    <w:p w14:paraId="18B02BBE" w14:textId="77777777" w:rsidR="00F83C1C" w:rsidRPr="009329BA" w:rsidRDefault="00F83C1C" w:rsidP="00140A6C">
      <w:pPr>
        <w:ind w:firstLine="420"/>
        <w:jc w:val="center"/>
        <w:rPr>
          <w:ins w:id="684" w:author="kalla madhu" w:date="2024-07-14T11:39:00Z" w16du:dateUtc="2024-07-14T06:09:00Z"/>
          <w:sz w:val="38"/>
          <w:szCs w:val="38"/>
        </w:rPr>
      </w:pPr>
    </w:p>
    <w:p w14:paraId="22B1E418" w14:textId="77777777" w:rsidR="00140A6C" w:rsidRPr="009329BA" w:rsidRDefault="00140A6C">
      <w:pPr>
        <w:ind w:firstLine="420"/>
        <w:jc w:val="center"/>
        <w:rPr>
          <w:ins w:id="685" w:author="kalla madhu" w:date="2024-07-14T11:39:00Z" w16du:dateUtc="2024-07-14T06:09:00Z"/>
          <w:sz w:val="38"/>
          <w:szCs w:val="38"/>
          <w:rPrChange w:id="686" w:author="kalla madhu" w:date="2024-07-18T10:21:00Z" w16du:dateUtc="2024-07-18T04:51:00Z">
            <w:rPr>
              <w:ins w:id="687" w:author="kalla madhu" w:date="2024-07-14T11:39:00Z" w16du:dateUtc="2024-07-14T06:09:00Z"/>
              <w:sz w:val="26"/>
              <w:szCs w:val="26"/>
            </w:rPr>
          </w:rPrChange>
        </w:rPr>
        <w:pPrChange w:id="688" w:author="kalla madhu" w:date="2024-07-14T11:39:00Z" w16du:dateUtc="2024-07-14T06:09:00Z">
          <w:pPr>
            <w:ind w:firstLine="420"/>
          </w:pPr>
        </w:pPrChange>
      </w:pPr>
    </w:p>
    <w:p w14:paraId="0425AA31" w14:textId="3FD21955" w:rsidR="00F83C1C" w:rsidRPr="009329BA" w:rsidRDefault="00140A6C" w:rsidP="007A602F">
      <w:pPr>
        <w:ind w:firstLine="420"/>
        <w:rPr>
          <w:ins w:id="689" w:author="kalla madhu" w:date="2024-07-14T11:39:00Z" w16du:dateUtc="2024-07-14T06:09:00Z"/>
          <w:sz w:val="26"/>
          <w:szCs w:val="26"/>
        </w:rPr>
      </w:pPr>
      <w:proofErr w:type="spellStart"/>
      <w:ins w:id="690" w:author="kalla madhu" w:date="2024-07-14T11:39:00Z" w16du:dateUtc="2024-07-14T06:09:00Z">
        <w:r w:rsidRPr="009329BA">
          <w:rPr>
            <w:sz w:val="26"/>
            <w:szCs w:val="26"/>
          </w:rPr>
          <w:t>Login.jsp</w:t>
        </w:r>
        <w:proofErr w:type="spellEnd"/>
      </w:ins>
    </w:p>
    <w:p w14:paraId="023D3021" w14:textId="77777777" w:rsidR="009044AE" w:rsidRPr="009329BA" w:rsidRDefault="009044AE" w:rsidP="009044AE">
      <w:pPr>
        <w:pStyle w:val="NormalWeb"/>
        <w:shd w:val="clear" w:color="auto" w:fill="FFFFFF"/>
        <w:spacing w:before="0" w:beforeAutospacing="0" w:after="0" w:afterAutospacing="0"/>
        <w:rPr>
          <w:ins w:id="691" w:author="kalla madhu" w:date="2024-07-14T11:39:00Z" w16du:dateUtc="2024-07-14T06:09:00Z"/>
          <w:rFonts w:ascii="Consolas" w:hAnsi="Consolas"/>
          <w:color w:val="000000"/>
          <w:sz w:val="28"/>
          <w:szCs w:val="28"/>
        </w:rPr>
      </w:pPr>
      <w:ins w:id="692" w:author="kalla madhu" w:date="2024-07-14T11:39:00Z" w16du:dateUtc="2024-07-14T06:09:00Z">
        <w:r w:rsidRPr="009329BA">
          <w:rPr>
            <w:rFonts w:ascii="Consolas" w:hAnsi="Consolas"/>
            <w:color w:val="008080"/>
            <w:sz w:val="28"/>
            <w:szCs w:val="28"/>
          </w:rPr>
          <w:t>&lt;!</w:t>
        </w:r>
        <w:r w:rsidRPr="009329BA">
          <w:rPr>
            <w:rFonts w:ascii="Consolas" w:hAnsi="Consolas"/>
            <w:color w:val="3F7F7F"/>
            <w:sz w:val="28"/>
            <w:szCs w:val="28"/>
          </w:rPr>
          <w:t>DOCTYPE</w:t>
        </w:r>
        <w:r w:rsidRPr="009329BA">
          <w:rPr>
            <w:rFonts w:ascii="Consolas" w:hAnsi="Consolas"/>
            <w:color w:val="000000"/>
            <w:sz w:val="28"/>
            <w:szCs w:val="28"/>
          </w:rPr>
          <w:t xml:space="preserve"> </w:t>
        </w:r>
        <w:r w:rsidRPr="009329BA">
          <w:rPr>
            <w:rFonts w:ascii="Consolas" w:hAnsi="Consolas"/>
            <w:color w:val="008080"/>
            <w:sz w:val="28"/>
            <w:szCs w:val="28"/>
          </w:rPr>
          <w:t>html&gt;</w:t>
        </w:r>
      </w:ins>
    </w:p>
    <w:p w14:paraId="006C0A74" w14:textId="77777777" w:rsidR="009044AE" w:rsidRPr="009329BA" w:rsidRDefault="009044AE" w:rsidP="009044AE">
      <w:pPr>
        <w:pStyle w:val="NormalWeb"/>
        <w:shd w:val="clear" w:color="auto" w:fill="FFFFFF"/>
        <w:spacing w:before="0" w:beforeAutospacing="0" w:after="0" w:afterAutospacing="0"/>
        <w:rPr>
          <w:ins w:id="693" w:author="kalla madhu" w:date="2024-07-14T11:39:00Z" w16du:dateUtc="2024-07-14T06:09:00Z"/>
          <w:rFonts w:ascii="Consolas" w:hAnsi="Consolas"/>
          <w:color w:val="000000"/>
          <w:sz w:val="28"/>
          <w:szCs w:val="28"/>
        </w:rPr>
      </w:pPr>
      <w:ins w:id="694" w:author="kalla madhu" w:date="2024-07-14T11:39:00Z" w16du:dateUtc="2024-07-14T06:09:00Z">
        <w:r w:rsidRPr="009329BA">
          <w:rPr>
            <w:rFonts w:ascii="Consolas" w:hAnsi="Consolas"/>
            <w:color w:val="008080"/>
            <w:sz w:val="28"/>
            <w:szCs w:val="28"/>
          </w:rPr>
          <w:t>&lt;</w:t>
        </w:r>
        <w:r w:rsidRPr="009329BA">
          <w:rPr>
            <w:rFonts w:ascii="Consolas" w:hAnsi="Consolas"/>
            <w:color w:val="3F7F7F"/>
            <w:sz w:val="28"/>
            <w:szCs w:val="28"/>
          </w:rPr>
          <w:t>html</w:t>
        </w:r>
        <w:r w:rsidRPr="009329BA">
          <w:rPr>
            <w:rFonts w:ascii="Consolas" w:hAnsi="Consolas"/>
            <w:color w:val="008080"/>
            <w:sz w:val="28"/>
            <w:szCs w:val="28"/>
          </w:rPr>
          <w:t>&gt;</w:t>
        </w:r>
      </w:ins>
    </w:p>
    <w:p w14:paraId="4BD9BAEA" w14:textId="77777777" w:rsidR="009044AE" w:rsidRPr="009329BA" w:rsidRDefault="009044AE" w:rsidP="009044AE">
      <w:pPr>
        <w:pStyle w:val="NormalWeb"/>
        <w:shd w:val="clear" w:color="auto" w:fill="FFFFFF"/>
        <w:spacing w:before="0" w:beforeAutospacing="0" w:after="0" w:afterAutospacing="0"/>
        <w:rPr>
          <w:ins w:id="695" w:author="kalla madhu" w:date="2024-07-14T11:39:00Z" w16du:dateUtc="2024-07-14T06:09:00Z"/>
          <w:rFonts w:ascii="Consolas" w:hAnsi="Consolas"/>
          <w:color w:val="000000"/>
          <w:sz w:val="28"/>
          <w:szCs w:val="28"/>
        </w:rPr>
      </w:pPr>
      <w:ins w:id="696" w:author="kalla madhu" w:date="2024-07-14T11:39:00Z" w16du:dateUtc="2024-07-14T06:09:00Z">
        <w:r w:rsidRPr="009329BA">
          <w:rPr>
            <w:rFonts w:ascii="Consolas" w:hAnsi="Consolas"/>
            <w:color w:val="008080"/>
            <w:sz w:val="28"/>
            <w:szCs w:val="28"/>
          </w:rPr>
          <w:t>&lt;</w:t>
        </w:r>
        <w:r w:rsidRPr="009329BA">
          <w:rPr>
            <w:rFonts w:ascii="Consolas" w:hAnsi="Consolas"/>
            <w:color w:val="3F7F7F"/>
            <w:sz w:val="28"/>
            <w:szCs w:val="28"/>
          </w:rPr>
          <w:t>head</w:t>
        </w:r>
        <w:r w:rsidRPr="009329BA">
          <w:rPr>
            <w:rFonts w:ascii="Consolas" w:hAnsi="Consolas"/>
            <w:color w:val="008080"/>
            <w:sz w:val="28"/>
            <w:szCs w:val="28"/>
          </w:rPr>
          <w:t>&gt;</w:t>
        </w:r>
      </w:ins>
    </w:p>
    <w:p w14:paraId="7AE48B60" w14:textId="77777777" w:rsidR="009044AE" w:rsidRPr="009329BA" w:rsidRDefault="009044AE" w:rsidP="009044AE">
      <w:pPr>
        <w:pStyle w:val="NormalWeb"/>
        <w:shd w:val="clear" w:color="auto" w:fill="FFFFFF"/>
        <w:spacing w:before="0" w:beforeAutospacing="0" w:after="0" w:afterAutospacing="0"/>
        <w:rPr>
          <w:ins w:id="697" w:author="kalla madhu" w:date="2024-07-14T11:39:00Z" w16du:dateUtc="2024-07-14T06:09:00Z"/>
          <w:rFonts w:ascii="Consolas" w:hAnsi="Consolas"/>
          <w:color w:val="000000"/>
          <w:sz w:val="28"/>
          <w:szCs w:val="28"/>
        </w:rPr>
      </w:pPr>
      <w:ins w:id="698" w:author="kalla madhu" w:date="2024-07-14T11:39:00Z" w16du:dateUtc="2024-07-14T06:09:00Z">
        <w:r w:rsidRPr="009329BA">
          <w:rPr>
            <w:rFonts w:ascii="Consolas" w:hAnsi="Consolas"/>
            <w:color w:val="008080"/>
            <w:sz w:val="28"/>
            <w:szCs w:val="28"/>
          </w:rPr>
          <w:t>&lt;</w:t>
        </w:r>
        <w:r w:rsidRPr="009329BA">
          <w:rPr>
            <w:rFonts w:ascii="Consolas" w:hAnsi="Consolas"/>
            <w:color w:val="3F7F7F"/>
            <w:sz w:val="28"/>
            <w:szCs w:val="28"/>
          </w:rPr>
          <w:t>meta</w:t>
        </w:r>
        <w:r w:rsidRPr="009329BA">
          <w:rPr>
            <w:rFonts w:ascii="Consolas" w:hAnsi="Consolas"/>
            <w:color w:val="000000"/>
            <w:sz w:val="28"/>
            <w:szCs w:val="28"/>
          </w:rPr>
          <w:t xml:space="preserve"> </w:t>
        </w:r>
        <w:r w:rsidRPr="009329BA">
          <w:rPr>
            <w:rFonts w:ascii="Consolas" w:hAnsi="Consolas"/>
            <w:color w:val="7F007F"/>
            <w:sz w:val="28"/>
            <w:szCs w:val="28"/>
          </w:rPr>
          <w:t>charset</w:t>
        </w:r>
        <w:r w:rsidRPr="009329BA">
          <w:rPr>
            <w:rFonts w:ascii="Consolas" w:hAnsi="Consolas"/>
            <w:color w:val="000000"/>
            <w:sz w:val="28"/>
            <w:szCs w:val="28"/>
          </w:rPr>
          <w:t>=</w:t>
        </w:r>
        <w:r w:rsidRPr="009329BA">
          <w:rPr>
            <w:rFonts w:ascii="Consolas" w:hAnsi="Consolas"/>
            <w:i/>
            <w:iCs/>
            <w:color w:val="2A00FF"/>
            <w:sz w:val="28"/>
            <w:szCs w:val="28"/>
          </w:rPr>
          <w:t>"UTF-8"</w:t>
        </w:r>
        <w:r w:rsidRPr="009329BA">
          <w:rPr>
            <w:rFonts w:ascii="Consolas" w:hAnsi="Consolas"/>
            <w:color w:val="008080"/>
            <w:sz w:val="28"/>
            <w:szCs w:val="28"/>
          </w:rPr>
          <w:t>&gt;</w:t>
        </w:r>
      </w:ins>
    </w:p>
    <w:p w14:paraId="2CC3CFF2" w14:textId="77777777" w:rsidR="009044AE" w:rsidRPr="009329BA" w:rsidRDefault="009044AE" w:rsidP="009044AE">
      <w:pPr>
        <w:pStyle w:val="NormalWeb"/>
        <w:shd w:val="clear" w:color="auto" w:fill="FFFFFF"/>
        <w:spacing w:before="0" w:beforeAutospacing="0" w:after="0" w:afterAutospacing="0"/>
        <w:rPr>
          <w:ins w:id="699" w:author="kalla madhu" w:date="2024-07-14T11:39:00Z" w16du:dateUtc="2024-07-14T06:09:00Z"/>
          <w:rFonts w:ascii="Consolas" w:hAnsi="Consolas"/>
          <w:color w:val="000000"/>
          <w:sz w:val="28"/>
          <w:szCs w:val="28"/>
        </w:rPr>
      </w:pPr>
      <w:ins w:id="700" w:author="kalla madhu" w:date="2024-07-14T11:39:00Z" w16du:dateUtc="2024-07-14T06:09:00Z">
        <w:r w:rsidRPr="009329BA">
          <w:rPr>
            <w:rFonts w:ascii="Consolas" w:hAnsi="Consolas"/>
            <w:color w:val="008080"/>
            <w:sz w:val="28"/>
            <w:szCs w:val="28"/>
          </w:rPr>
          <w:t>&lt;</w:t>
        </w:r>
        <w:r w:rsidRPr="009329BA">
          <w:rPr>
            <w:rFonts w:ascii="Consolas" w:hAnsi="Consolas"/>
            <w:color w:val="3F7F7F"/>
            <w:sz w:val="28"/>
            <w:szCs w:val="28"/>
          </w:rPr>
          <w:t>title</w:t>
        </w:r>
        <w:r w:rsidRPr="009329BA">
          <w:rPr>
            <w:rFonts w:ascii="Consolas" w:hAnsi="Consolas"/>
            <w:color w:val="008080"/>
            <w:sz w:val="28"/>
            <w:szCs w:val="28"/>
          </w:rPr>
          <w:t>&gt;</w:t>
        </w:r>
        <w:r w:rsidRPr="009329BA">
          <w:rPr>
            <w:rFonts w:ascii="Consolas" w:hAnsi="Consolas"/>
            <w:color w:val="000000"/>
            <w:sz w:val="28"/>
            <w:szCs w:val="28"/>
          </w:rPr>
          <w:t>Insert title here</w:t>
        </w:r>
        <w:r w:rsidRPr="009329BA">
          <w:rPr>
            <w:rFonts w:ascii="Consolas" w:hAnsi="Consolas"/>
            <w:color w:val="008080"/>
            <w:sz w:val="28"/>
            <w:szCs w:val="28"/>
          </w:rPr>
          <w:t>&lt;/</w:t>
        </w:r>
        <w:r w:rsidRPr="009329BA">
          <w:rPr>
            <w:rFonts w:ascii="Consolas" w:hAnsi="Consolas"/>
            <w:color w:val="3F7F7F"/>
            <w:sz w:val="28"/>
            <w:szCs w:val="28"/>
          </w:rPr>
          <w:t>title</w:t>
        </w:r>
        <w:r w:rsidRPr="009329BA">
          <w:rPr>
            <w:rFonts w:ascii="Consolas" w:hAnsi="Consolas"/>
            <w:color w:val="008080"/>
            <w:sz w:val="28"/>
            <w:szCs w:val="28"/>
          </w:rPr>
          <w:t>&gt;</w:t>
        </w:r>
      </w:ins>
    </w:p>
    <w:p w14:paraId="6F0D4A4F" w14:textId="77777777" w:rsidR="009044AE" w:rsidRPr="009329BA" w:rsidRDefault="009044AE" w:rsidP="009044AE">
      <w:pPr>
        <w:pStyle w:val="NormalWeb"/>
        <w:shd w:val="clear" w:color="auto" w:fill="FFFFFF"/>
        <w:spacing w:before="0" w:beforeAutospacing="0" w:after="0" w:afterAutospacing="0"/>
        <w:rPr>
          <w:ins w:id="701" w:author="kalla madhu" w:date="2024-07-14T11:39:00Z" w16du:dateUtc="2024-07-14T06:09:00Z"/>
          <w:rFonts w:ascii="Consolas" w:hAnsi="Consolas"/>
          <w:color w:val="000000"/>
          <w:sz w:val="28"/>
          <w:szCs w:val="28"/>
        </w:rPr>
      </w:pPr>
      <w:ins w:id="702" w:author="kalla madhu" w:date="2024-07-14T11:39:00Z" w16du:dateUtc="2024-07-14T06:09:00Z">
        <w:r w:rsidRPr="009329BA">
          <w:rPr>
            <w:rFonts w:ascii="Consolas" w:hAnsi="Consolas"/>
            <w:color w:val="008080"/>
            <w:sz w:val="28"/>
            <w:szCs w:val="28"/>
          </w:rPr>
          <w:t>&lt;</w:t>
        </w:r>
        <w:r w:rsidRPr="009329BA">
          <w:rPr>
            <w:rFonts w:ascii="Consolas" w:hAnsi="Consolas"/>
            <w:color w:val="3F7F7F"/>
            <w:sz w:val="28"/>
            <w:szCs w:val="28"/>
          </w:rPr>
          <w:t>link</w:t>
        </w:r>
        <w:r w:rsidRPr="009329BA">
          <w:rPr>
            <w:rFonts w:ascii="Consolas" w:hAnsi="Consolas"/>
            <w:color w:val="000000"/>
            <w:sz w:val="28"/>
            <w:szCs w:val="28"/>
          </w:rPr>
          <w:t xml:space="preserve"> </w:t>
        </w:r>
        <w:proofErr w:type="spellStart"/>
        <w:r w:rsidRPr="009329BA">
          <w:rPr>
            <w:rFonts w:ascii="Consolas" w:hAnsi="Consolas"/>
            <w:color w:val="7F007F"/>
            <w:sz w:val="28"/>
            <w:szCs w:val="28"/>
          </w:rPr>
          <w:t>rel</w:t>
        </w:r>
        <w:proofErr w:type="spellEnd"/>
        <w:r w:rsidRPr="009329BA">
          <w:rPr>
            <w:rFonts w:ascii="Consolas" w:hAnsi="Consolas"/>
            <w:color w:val="000000"/>
            <w:sz w:val="28"/>
            <w:szCs w:val="28"/>
          </w:rPr>
          <w:t>=</w:t>
        </w:r>
        <w:r w:rsidRPr="009329BA">
          <w:rPr>
            <w:rFonts w:ascii="Consolas" w:hAnsi="Consolas"/>
            <w:i/>
            <w:iCs/>
            <w:color w:val="2A00FF"/>
            <w:sz w:val="28"/>
            <w:szCs w:val="28"/>
          </w:rPr>
          <w:t>"stylesheet"</w:t>
        </w:r>
        <w:r w:rsidRPr="009329BA">
          <w:rPr>
            <w:rFonts w:ascii="Consolas" w:hAnsi="Consolas"/>
            <w:color w:val="000000"/>
            <w:sz w:val="28"/>
            <w:szCs w:val="28"/>
          </w:rPr>
          <w:t xml:space="preserve"> </w:t>
        </w:r>
        <w:proofErr w:type="spellStart"/>
        <w:r w:rsidRPr="009329BA">
          <w:rPr>
            <w:rFonts w:ascii="Consolas" w:hAnsi="Consolas"/>
            <w:color w:val="7F007F"/>
            <w:sz w:val="28"/>
            <w:szCs w:val="28"/>
          </w:rPr>
          <w:t>href</w:t>
        </w:r>
        <w:proofErr w:type="spellEnd"/>
        <w:r w:rsidRPr="009329BA">
          <w:rPr>
            <w:rFonts w:ascii="Consolas" w:hAnsi="Consolas"/>
            <w:color w:val="000000"/>
            <w:sz w:val="28"/>
            <w:szCs w:val="28"/>
          </w:rPr>
          <w:t>=</w:t>
        </w:r>
        <w:r w:rsidRPr="009329BA">
          <w:rPr>
            <w:rFonts w:ascii="Consolas" w:hAnsi="Consolas"/>
            <w:i/>
            <w:iCs/>
            <w:color w:val="2A00FF"/>
            <w:sz w:val="28"/>
            <w:szCs w:val="28"/>
          </w:rPr>
          <w:t>"</w:t>
        </w:r>
        <w:proofErr w:type="spellStart"/>
        <w:r w:rsidRPr="009329BA">
          <w:rPr>
            <w:rFonts w:ascii="Consolas" w:hAnsi="Consolas"/>
            <w:i/>
            <w:iCs/>
            <w:color w:val="2A00FF"/>
            <w:sz w:val="28"/>
            <w:szCs w:val="28"/>
          </w:rPr>
          <w:t>css</w:t>
        </w:r>
        <w:proofErr w:type="spellEnd"/>
        <w:r w:rsidRPr="009329BA">
          <w:rPr>
            <w:rFonts w:ascii="Consolas" w:hAnsi="Consolas"/>
            <w:i/>
            <w:iCs/>
            <w:color w:val="2A00FF"/>
            <w:sz w:val="28"/>
            <w:szCs w:val="28"/>
          </w:rPr>
          <w:t>/style.css"</w:t>
        </w:r>
        <w:r w:rsidRPr="009329BA">
          <w:rPr>
            <w:rFonts w:ascii="Consolas" w:hAnsi="Consolas"/>
            <w:color w:val="008080"/>
            <w:sz w:val="28"/>
            <w:szCs w:val="28"/>
          </w:rPr>
          <w:t>&gt;</w:t>
        </w:r>
      </w:ins>
    </w:p>
    <w:p w14:paraId="6BE898E8" w14:textId="77777777" w:rsidR="009044AE" w:rsidRPr="009329BA" w:rsidRDefault="009044AE" w:rsidP="009044AE">
      <w:pPr>
        <w:pStyle w:val="NormalWeb"/>
        <w:shd w:val="clear" w:color="auto" w:fill="FFFFFF"/>
        <w:spacing w:before="0" w:beforeAutospacing="0" w:after="0" w:afterAutospacing="0"/>
        <w:rPr>
          <w:ins w:id="703" w:author="kalla madhu" w:date="2024-07-14T11:39:00Z" w16du:dateUtc="2024-07-14T06:09:00Z"/>
          <w:rFonts w:ascii="Consolas" w:hAnsi="Consolas"/>
          <w:color w:val="000000"/>
          <w:sz w:val="28"/>
          <w:szCs w:val="28"/>
        </w:rPr>
      </w:pPr>
      <w:ins w:id="704" w:author="kalla madhu" w:date="2024-07-14T11:39:00Z" w16du:dateUtc="2024-07-14T06:09:00Z">
        <w:r w:rsidRPr="009329BA">
          <w:rPr>
            <w:rFonts w:ascii="Consolas" w:hAnsi="Consolas"/>
            <w:color w:val="008080"/>
            <w:sz w:val="28"/>
            <w:szCs w:val="28"/>
          </w:rPr>
          <w:t>&lt;/</w:t>
        </w:r>
        <w:r w:rsidRPr="009329BA">
          <w:rPr>
            <w:rFonts w:ascii="Consolas" w:hAnsi="Consolas"/>
            <w:color w:val="3F7F7F"/>
            <w:sz w:val="28"/>
            <w:szCs w:val="28"/>
          </w:rPr>
          <w:t>head</w:t>
        </w:r>
        <w:r w:rsidRPr="009329BA">
          <w:rPr>
            <w:rFonts w:ascii="Consolas" w:hAnsi="Consolas"/>
            <w:color w:val="008080"/>
            <w:sz w:val="28"/>
            <w:szCs w:val="28"/>
          </w:rPr>
          <w:t>&gt;</w:t>
        </w:r>
      </w:ins>
    </w:p>
    <w:p w14:paraId="553EDED0" w14:textId="77777777" w:rsidR="009044AE" w:rsidRPr="009329BA" w:rsidRDefault="009044AE" w:rsidP="009044AE">
      <w:pPr>
        <w:pStyle w:val="NormalWeb"/>
        <w:shd w:val="clear" w:color="auto" w:fill="FFFFFF"/>
        <w:spacing w:before="0" w:beforeAutospacing="0" w:after="0" w:afterAutospacing="0"/>
        <w:rPr>
          <w:ins w:id="705" w:author="kalla madhu" w:date="2024-07-14T11:39:00Z" w16du:dateUtc="2024-07-14T06:09:00Z"/>
          <w:rFonts w:ascii="Consolas" w:hAnsi="Consolas"/>
          <w:color w:val="000000"/>
          <w:sz w:val="28"/>
          <w:szCs w:val="28"/>
        </w:rPr>
      </w:pPr>
      <w:ins w:id="706" w:author="kalla madhu" w:date="2024-07-14T11:39:00Z" w16du:dateUtc="2024-07-14T06:09:00Z">
        <w:r w:rsidRPr="009329BA">
          <w:rPr>
            <w:rFonts w:ascii="Consolas" w:hAnsi="Consolas"/>
            <w:color w:val="008080"/>
            <w:sz w:val="28"/>
            <w:szCs w:val="28"/>
          </w:rPr>
          <w:t>&lt;</w:t>
        </w:r>
        <w:r w:rsidRPr="009329BA">
          <w:rPr>
            <w:rFonts w:ascii="Consolas" w:hAnsi="Consolas"/>
            <w:color w:val="3F7F7F"/>
            <w:sz w:val="28"/>
            <w:szCs w:val="28"/>
          </w:rPr>
          <w:t>body</w:t>
        </w:r>
        <w:r w:rsidRPr="009329BA">
          <w:rPr>
            <w:rFonts w:ascii="Consolas" w:hAnsi="Consolas"/>
            <w:color w:val="008080"/>
            <w:sz w:val="28"/>
            <w:szCs w:val="28"/>
          </w:rPr>
          <w:t>&gt;</w:t>
        </w:r>
      </w:ins>
    </w:p>
    <w:p w14:paraId="67F6A601" w14:textId="77777777" w:rsidR="009044AE" w:rsidRPr="009329BA" w:rsidRDefault="009044AE" w:rsidP="009044AE">
      <w:pPr>
        <w:pStyle w:val="NormalWeb"/>
        <w:shd w:val="clear" w:color="auto" w:fill="FFFFFF"/>
        <w:spacing w:before="0" w:beforeAutospacing="0" w:after="0" w:afterAutospacing="0"/>
        <w:rPr>
          <w:ins w:id="707" w:author="kalla madhu" w:date="2024-07-14T11:39:00Z" w16du:dateUtc="2024-07-14T06:09:00Z"/>
          <w:rFonts w:ascii="Consolas" w:hAnsi="Consolas"/>
          <w:color w:val="000000"/>
          <w:sz w:val="28"/>
          <w:szCs w:val="28"/>
        </w:rPr>
      </w:pPr>
      <w:ins w:id="708" w:author="kalla madhu" w:date="2024-07-14T11:39:00Z" w16du:dateUtc="2024-07-14T06:09:00Z">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"row"</w:t>
        </w:r>
        <w:r w:rsidRPr="009329BA">
          <w:rPr>
            <w:rFonts w:ascii="Consolas" w:hAnsi="Consolas"/>
            <w:color w:val="008080"/>
            <w:sz w:val="28"/>
            <w:szCs w:val="28"/>
          </w:rPr>
          <w:t>&gt;</w:t>
        </w:r>
      </w:ins>
    </w:p>
    <w:p w14:paraId="7C4B6966" w14:textId="77777777" w:rsidR="009044AE" w:rsidRPr="009329BA" w:rsidRDefault="009044AE" w:rsidP="009044AE">
      <w:pPr>
        <w:pStyle w:val="NormalWeb"/>
        <w:shd w:val="clear" w:color="auto" w:fill="FFFFFF"/>
        <w:spacing w:before="0" w:beforeAutospacing="0" w:after="0" w:afterAutospacing="0"/>
        <w:rPr>
          <w:ins w:id="709" w:author="kalla madhu" w:date="2024-07-14T11:39:00Z" w16du:dateUtc="2024-07-14T06:09:00Z"/>
          <w:rFonts w:ascii="Consolas" w:hAnsi="Consolas"/>
          <w:color w:val="000000"/>
          <w:sz w:val="28"/>
          <w:szCs w:val="28"/>
        </w:rPr>
      </w:pPr>
      <w:ins w:id="710" w:author="kalla madhu" w:date="2024-07-14T11:39:00Z" w16du:dateUtc="2024-07-14T06:09:00Z">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"col1"</w:t>
        </w:r>
        <w:r w:rsidRPr="009329BA">
          <w:rPr>
            <w:rFonts w:ascii="Consolas" w:hAnsi="Consolas"/>
            <w:color w:val="008080"/>
            <w:sz w:val="28"/>
            <w:szCs w:val="28"/>
          </w:rPr>
          <w:t>&gt;</w:t>
        </w:r>
      </w:ins>
    </w:p>
    <w:p w14:paraId="7417639D" w14:textId="77777777" w:rsidR="009044AE" w:rsidRPr="009329BA" w:rsidRDefault="009044AE" w:rsidP="009044AE">
      <w:pPr>
        <w:pStyle w:val="NormalWeb"/>
        <w:shd w:val="clear" w:color="auto" w:fill="FFFFFF"/>
        <w:spacing w:before="0" w:beforeAutospacing="0" w:after="0" w:afterAutospacing="0"/>
        <w:rPr>
          <w:ins w:id="711" w:author="kalla madhu" w:date="2024-07-14T11:39:00Z" w16du:dateUtc="2024-07-14T06:09:00Z"/>
          <w:rFonts w:ascii="Consolas" w:hAnsi="Consolas"/>
          <w:color w:val="000000"/>
          <w:sz w:val="28"/>
          <w:szCs w:val="28"/>
        </w:rPr>
      </w:pPr>
      <w:ins w:id="712" w:author="kalla madhu" w:date="2024-07-14T11:39:00Z" w16du:dateUtc="2024-07-14T06:09:00Z">
        <w:r w:rsidRPr="009329BA">
          <w:rPr>
            <w:rFonts w:ascii="Consolas" w:hAnsi="Consolas"/>
            <w:color w:val="000000"/>
            <w:sz w:val="28"/>
            <w:szCs w:val="28"/>
          </w:rPr>
          <w:t xml:space="preserve">        </w:t>
        </w:r>
        <w:r w:rsidRPr="009329BA">
          <w:rPr>
            <w:rFonts w:ascii="Consolas" w:hAnsi="Consolas"/>
            <w:color w:val="008080"/>
            <w:sz w:val="28"/>
            <w:szCs w:val="28"/>
          </w:rPr>
          <w:t>&lt;</w:t>
        </w:r>
        <w:proofErr w:type="spellStart"/>
        <w:r w:rsidRPr="009329BA">
          <w:rPr>
            <w:rFonts w:ascii="Consolas" w:hAnsi="Consolas"/>
            <w:color w:val="3F7F7F"/>
            <w:sz w:val="28"/>
            <w:szCs w:val="28"/>
          </w:rPr>
          <w:t>img</w:t>
        </w:r>
        <w:proofErr w:type="spellEnd"/>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w:t>
        </w:r>
        <w:proofErr w:type="spellStart"/>
        <w:r w:rsidRPr="009329BA">
          <w:rPr>
            <w:rFonts w:ascii="Consolas" w:hAnsi="Consolas"/>
            <w:i/>
            <w:iCs/>
            <w:color w:val="2A00FF"/>
            <w:sz w:val="28"/>
            <w:szCs w:val="28"/>
          </w:rPr>
          <w:t>img</w:t>
        </w:r>
        <w:proofErr w:type="spellEnd"/>
        <w:r w:rsidRPr="009329BA">
          <w:rPr>
            <w:rFonts w:ascii="Consolas" w:hAnsi="Consolas"/>
            <w:i/>
            <w:iCs/>
            <w:color w:val="2A00FF"/>
            <w:sz w:val="28"/>
            <w:szCs w:val="28"/>
          </w:rPr>
          <w:t>"</w:t>
        </w:r>
        <w:r w:rsidRPr="009329BA">
          <w:rPr>
            <w:rFonts w:ascii="Consolas" w:hAnsi="Consolas"/>
            <w:color w:val="000000"/>
            <w:sz w:val="28"/>
            <w:szCs w:val="28"/>
          </w:rPr>
          <w:t xml:space="preserve"> </w:t>
        </w:r>
        <w:proofErr w:type="spellStart"/>
        <w:r w:rsidRPr="009329BA">
          <w:rPr>
            <w:rFonts w:ascii="Consolas" w:hAnsi="Consolas"/>
            <w:color w:val="7F007F"/>
            <w:sz w:val="28"/>
            <w:szCs w:val="28"/>
          </w:rPr>
          <w:t>src</w:t>
        </w:r>
        <w:proofErr w:type="spellEnd"/>
        <w:r w:rsidRPr="009329BA">
          <w:rPr>
            <w:rFonts w:ascii="Consolas" w:hAnsi="Consolas"/>
            <w:color w:val="000000"/>
            <w:sz w:val="28"/>
            <w:szCs w:val="28"/>
          </w:rPr>
          <w:t>=</w:t>
        </w:r>
        <w:r w:rsidRPr="009329BA">
          <w:rPr>
            <w:rFonts w:ascii="Consolas" w:hAnsi="Consolas"/>
            <w:i/>
            <w:iCs/>
            <w:color w:val="2A00FF"/>
            <w:sz w:val="28"/>
            <w:szCs w:val="28"/>
          </w:rPr>
          <w:t>"images/img1.png"</w:t>
        </w:r>
        <w:r w:rsidRPr="009329BA">
          <w:rPr>
            <w:rFonts w:ascii="Consolas" w:hAnsi="Consolas"/>
            <w:color w:val="000000"/>
            <w:sz w:val="28"/>
            <w:szCs w:val="28"/>
          </w:rPr>
          <w:t xml:space="preserve"> </w:t>
        </w:r>
        <w:r w:rsidRPr="009329BA">
          <w:rPr>
            <w:rFonts w:ascii="Consolas" w:hAnsi="Consolas"/>
            <w:color w:val="7F007F"/>
            <w:sz w:val="28"/>
            <w:szCs w:val="28"/>
          </w:rPr>
          <w:t>alt</w:t>
        </w:r>
        <w:r w:rsidRPr="009329BA">
          <w:rPr>
            <w:rFonts w:ascii="Consolas" w:hAnsi="Consolas"/>
            <w:color w:val="000000"/>
            <w:sz w:val="28"/>
            <w:szCs w:val="28"/>
          </w:rPr>
          <w:t>=</w:t>
        </w:r>
        <w:r w:rsidRPr="009329BA">
          <w:rPr>
            <w:rFonts w:ascii="Consolas" w:hAnsi="Consolas"/>
            <w:i/>
            <w:iCs/>
            <w:color w:val="2A00FF"/>
            <w:sz w:val="28"/>
            <w:szCs w:val="28"/>
          </w:rPr>
          <w:t>""</w:t>
        </w:r>
        <w:r w:rsidRPr="009329BA">
          <w:rPr>
            <w:rFonts w:ascii="Consolas" w:hAnsi="Consolas"/>
            <w:color w:val="008080"/>
            <w:sz w:val="28"/>
            <w:szCs w:val="28"/>
          </w:rPr>
          <w:t>&gt;</w:t>
        </w:r>
      </w:ins>
    </w:p>
    <w:p w14:paraId="40557E17" w14:textId="77777777" w:rsidR="009044AE" w:rsidRPr="009329BA" w:rsidRDefault="009044AE" w:rsidP="009044AE">
      <w:pPr>
        <w:pStyle w:val="NormalWeb"/>
        <w:shd w:val="clear" w:color="auto" w:fill="FFFFFF"/>
        <w:spacing w:before="0" w:beforeAutospacing="0" w:after="0" w:afterAutospacing="0"/>
        <w:rPr>
          <w:ins w:id="713" w:author="kalla madhu" w:date="2024-07-14T11:39:00Z" w16du:dateUtc="2024-07-14T06:09:00Z"/>
          <w:rFonts w:ascii="Consolas" w:hAnsi="Consolas"/>
          <w:color w:val="000000"/>
          <w:sz w:val="28"/>
          <w:szCs w:val="28"/>
        </w:rPr>
      </w:pPr>
      <w:ins w:id="714" w:author="kalla madhu" w:date="2024-07-14T11:39:00Z" w16du:dateUtc="2024-07-14T06:09:00Z">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8080"/>
            <w:sz w:val="28"/>
            <w:szCs w:val="28"/>
          </w:rPr>
          <w:t>&gt;</w:t>
        </w:r>
      </w:ins>
    </w:p>
    <w:p w14:paraId="2AD2FC2B" w14:textId="77777777" w:rsidR="009044AE" w:rsidRPr="009329BA" w:rsidRDefault="009044AE" w:rsidP="009044AE">
      <w:pPr>
        <w:pStyle w:val="NormalWeb"/>
        <w:shd w:val="clear" w:color="auto" w:fill="FFFFFF"/>
        <w:spacing w:before="0" w:beforeAutospacing="0" w:after="0" w:afterAutospacing="0"/>
        <w:rPr>
          <w:ins w:id="715" w:author="kalla madhu" w:date="2024-07-14T11:39:00Z" w16du:dateUtc="2024-07-14T06:09:00Z"/>
          <w:rFonts w:ascii="Consolas" w:hAnsi="Consolas"/>
          <w:color w:val="000000"/>
          <w:sz w:val="28"/>
          <w:szCs w:val="28"/>
        </w:rPr>
      </w:pPr>
      <w:ins w:id="716" w:author="kalla madhu" w:date="2024-07-14T11:39:00Z" w16du:dateUtc="2024-07-14T06:09:00Z">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"col2"</w:t>
        </w:r>
        <w:r w:rsidRPr="009329BA">
          <w:rPr>
            <w:rFonts w:ascii="Consolas" w:hAnsi="Consolas"/>
            <w:color w:val="008080"/>
            <w:sz w:val="28"/>
            <w:szCs w:val="28"/>
          </w:rPr>
          <w:t>&gt;</w:t>
        </w:r>
      </w:ins>
    </w:p>
    <w:p w14:paraId="7B20BFDB" w14:textId="77777777" w:rsidR="009044AE" w:rsidRPr="009329BA" w:rsidRDefault="009044AE" w:rsidP="009044AE">
      <w:pPr>
        <w:pStyle w:val="NormalWeb"/>
        <w:shd w:val="clear" w:color="auto" w:fill="FFFFFF"/>
        <w:spacing w:before="0" w:beforeAutospacing="0" w:after="0" w:afterAutospacing="0"/>
        <w:rPr>
          <w:ins w:id="717" w:author="kalla madhu" w:date="2024-07-14T11:39:00Z" w16du:dateUtc="2024-07-14T06:09:00Z"/>
          <w:rFonts w:ascii="Consolas" w:hAnsi="Consolas"/>
          <w:color w:val="000000"/>
          <w:sz w:val="28"/>
          <w:szCs w:val="28"/>
        </w:rPr>
      </w:pPr>
      <w:ins w:id="718" w:author="kalla madhu" w:date="2024-07-14T11:39:00Z" w16du:dateUtc="2024-07-14T06:09: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h3</w:t>
        </w:r>
        <w:r w:rsidRPr="009329BA">
          <w:rPr>
            <w:rFonts w:ascii="Consolas" w:hAnsi="Consolas"/>
            <w:color w:val="008080"/>
            <w:sz w:val="28"/>
            <w:szCs w:val="28"/>
          </w:rPr>
          <w:t>&gt;</w:t>
        </w:r>
        <w:r w:rsidRPr="009329BA">
          <w:rPr>
            <w:rFonts w:ascii="Consolas" w:hAnsi="Consolas"/>
            <w:color w:val="000000"/>
            <w:sz w:val="28"/>
            <w:szCs w:val="28"/>
          </w:rPr>
          <w:t>Login Page</w:t>
        </w:r>
        <w:r w:rsidRPr="009329BA">
          <w:rPr>
            <w:rFonts w:ascii="Consolas" w:hAnsi="Consolas"/>
            <w:color w:val="008080"/>
            <w:sz w:val="28"/>
            <w:szCs w:val="28"/>
          </w:rPr>
          <w:t>&lt;/</w:t>
        </w:r>
        <w:r w:rsidRPr="009329BA">
          <w:rPr>
            <w:rFonts w:ascii="Consolas" w:hAnsi="Consolas"/>
            <w:color w:val="3F7F7F"/>
            <w:sz w:val="28"/>
            <w:szCs w:val="28"/>
          </w:rPr>
          <w:t>h3</w:t>
        </w:r>
        <w:r w:rsidRPr="009329BA">
          <w:rPr>
            <w:rFonts w:ascii="Consolas" w:hAnsi="Consolas"/>
            <w:color w:val="008080"/>
            <w:sz w:val="28"/>
            <w:szCs w:val="28"/>
          </w:rPr>
          <w:t>&gt;</w:t>
        </w:r>
      </w:ins>
    </w:p>
    <w:p w14:paraId="326D2447" w14:textId="099B458E" w:rsidR="009044AE" w:rsidRPr="009329BA" w:rsidRDefault="009044AE" w:rsidP="009044AE">
      <w:pPr>
        <w:pStyle w:val="NormalWeb"/>
        <w:shd w:val="clear" w:color="auto" w:fill="FFFFFF"/>
        <w:spacing w:before="0" w:beforeAutospacing="0" w:after="0" w:afterAutospacing="0"/>
        <w:rPr>
          <w:ins w:id="719" w:author="kalla madhu" w:date="2024-07-14T11:39:00Z" w16du:dateUtc="2024-07-14T06:09:00Z"/>
          <w:rFonts w:ascii="Consolas" w:hAnsi="Consolas"/>
          <w:color w:val="000000"/>
          <w:sz w:val="28"/>
          <w:szCs w:val="28"/>
        </w:rPr>
      </w:pPr>
      <w:ins w:id="720" w:author="kalla madhu" w:date="2024-07-14T11:39:00Z" w16du:dateUtc="2024-07-14T06:09: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form</w:t>
        </w:r>
        <w:r w:rsidRPr="009329BA">
          <w:rPr>
            <w:rFonts w:ascii="Consolas" w:hAnsi="Consolas"/>
            <w:color w:val="000000"/>
            <w:sz w:val="28"/>
            <w:szCs w:val="28"/>
          </w:rPr>
          <w:t xml:space="preserve"> </w:t>
        </w:r>
        <w:r w:rsidRPr="009329BA">
          <w:rPr>
            <w:rFonts w:ascii="Consolas" w:hAnsi="Consolas"/>
            <w:color w:val="7F007F"/>
            <w:sz w:val="28"/>
            <w:szCs w:val="28"/>
          </w:rPr>
          <w:t>action</w:t>
        </w:r>
        <w:r w:rsidRPr="009329BA">
          <w:rPr>
            <w:rFonts w:ascii="Consolas" w:hAnsi="Consolas"/>
            <w:color w:val="000000"/>
            <w:sz w:val="28"/>
            <w:szCs w:val="28"/>
          </w:rPr>
          <w:t>=</w:t>
        </w:r>
        <w:r w:rsidRPr="009329BA">
          <w:rPr>
            <w:rFonts w:ascii="Consolas" w:hAnsi="Consolas"/>
            <w:i/>
            <w:iCs/>
            <w:color w:val="2A00FF"/>
            <w:sz w:val="28"/>
            <w:szCs w:val="28"/>
          </w:rPr>
          <w:t>"</w:t>
        </w:r>
      </w:ins>
      <w:proofErr w:type="spellStart"/>
      <w:ins w:id="721" w:author="kalla madhu" w:date="2024-07-14T11:53:00Z" w16du:dateUtc="2024-07-14T06:23:00Z">
        <w:r w:rsidR="007B0388" w:rsidRPr="009329BA">
          <w:rPr>
            <w:rFonts w:ascii="Consolas" w:hAnsi="Consolas"/>
            <w:i/>
            <w:iCs/>
            <w:color w:val="2A00FF"/>
            <w:sz w:val="28"/>
            <w:szCs w:val="28"/>
          </w:rPr>
          <w:t>logincheck.jsp</w:t>
        </w:r>
      </w:ins>
      <w:proofErr w:type="spellEnd"/>
      <w:ins w:id="722" w:author="kalla madhu" w:date="2024-07-14T11:39:00Z" w16du:dateUtc="2024-07-14T06:09:00Z">
        <w:r w:rsidRPr="009329BA">
          <w:rPr>
            <w:rFonts w:ascii="Consolas" w:hAnsi="Consolas"/>
            <w:i/>
            <w:iCs/>
            <w:color w:val="2A00FF"/>
            <w:sz w:val="28"/>
            <w:szCs w:val="28"/>
          </w:rPr>
          <w:t>"</w:t>
        </w:r>
        <w:r w:rsidRPr="009329BA">
          <w:rPr>
            <w:rFonts w:ascii="Consolas" w:hAnsi="Consolas"/>
            <w:color w:val="000000"/>
            <w:sz w:val="28"/>
            <w:szCs w:val="28"/>
          </w:rPr>
          <w:t xml:space="preserve"> </w:t>
        </w:r>
        <w:r w:rsidRPr="009329BA">
          <w:rPr>
            <w:rFonts w:ascii="Consolas" w:hAnsi="Consolas"/>
            <w:color w:val="7F007F"/>
            <w:sz w:val="28"/>
            <w:szCs w:val="28"/>
          </w:rPr>
          <w:t>method</w:t>
        </w:r>
        <w:r w:rsidRPr="009329BA">
          <w:rPr>
            <w:rFonts w:ascii="Consolas" w:hAnsi="Consolas"/>
            <w:color w:val="000000"/>
            <w:sz w:val="28"/>
            <w:szCs w:val="28"/>
          </w:rPr>
          <w:t>=</w:t>
        </w:r>
        <w:r w:rsidRPr="009329BA">
          <w:rPr>
            <w:rFonts w:ascii="Consolas" w:hAnsi="Consolas"/>
            <w:i/>
            <w:iCs/>
            <w:color w:val="2A00FF"/>
            <w:sz w:val="28"/>
            <w:szCs w:val="28"/>
          </w:rPr>
          <w:t>"post"</w:t>
        </w:r>
        <w:r w:rsidRPr="009329BA">
          <w:rPr>
            <w:rFonts w:ascii="Consolas" w:hAnsi="Consolas"/>
            <w:color w:val="008080"/>
            <w:sz w:val="28"/>
            <w:szCs w:val="28"/>
          </w:rPr>
          <w:t>&gt;</w:t>
        </w:r>
      </w:ins>
    </w:p>
    <w:p w14:paraId="20158B0A" w14:textId="77777777" w:rsidR="009044AE" w:rsidRPr="009329BA" w:rsidRDefault="009044AE" w:rsidP="009044AE">
      <w:pPr>
        <w:pStyle w:val="NormalWeb"/>
        <w:shd w:val="clear" w:color="auto" w:fill="FFFFFF"/>
        <w:spacing w:before="0" w:beforeAutospacing="0" w:after="0" w:afterAutospacing="0"/>
        <w:rPr>
          <w:ins w:id="723" w:author="kalla madhu" w:date="2024-07-14T11:39:00Z" w16du:dateUtc="2024-07-14T06:09:00Z"/>
          <w:rFonts w:ascii="Consolas" w:hAnsi="Consolas"/>
          <w:color w:val="000000"/>
          <w:sz w:val="28"/>
          <w:szCs w:val="28"/>
        </w:rPr>
      </w:pPr>
      <w:ins w:id="724" w:author="kalla madhu" w:date="2024-07-14T11:39:00Z" w16du:dateUtc="2024-07-14T06:09: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"mb"</w:t>
        </w:r>
        <w:r w:rsidRPr="009329BA">
          <w:rPr>
            <w:rFonts w:ascii="Consolas" w:hAnsi="Consolas"/>
            <w:color w:val="008080"/>
            <w:sz w:val="28"/>
            <w:szCs w:val="28"/>
          </w:rPr>
          <w:t>&gt;</w:t>
        </w:r>
      </w:ins>
    </w:p>
    <w:p w14:paraId="7583D0E7" w14:textId="77777777" w:rsidR="009044AE" w:rsidRPr="009329BA" w:rsidRDefault="009044AE" w:rsidP="009044AE">
      <w:pPr>
        <w:pStyle w:val="NormalWeb"/>
        <w:shd w:val="clear" w:color="auto" w:fill="FFFFFF"/>
        <w:spacing w:before="0" w:beforeAutospacing="0" w:after="0" w:afterAutospacing="0"/>
        <w:rPr>
          <w:ins w:id="725" w:author="kalla madhu" w:date="2024-07-14T11:39:00Z" w16du:dateUtc="2024-07-14T06:09:00Z"/>
          <w:rFonts w:ascii="Consolas" w:hAnsi="Consolas"/>
          <w:color w:val="000000"/>
          <w:sz w:val="28"/>
          <w:szCs w:val="28"/>
        </w:rPr>
      </w:pPr>
      <w:ins w:id="726" w:author="kalla madhu" w:date="2024-07-14T11:39:00Z" w16du:dateUtc="2024-07-14T06:09: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input</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"form-control"</w:t>
        </w:r>
        <w:r w:rsidRPr="009329BA">
          <w:rPr>
            <w:rFonts w:ascii="Consolas" w:hAnsi="Consolas"/>
            <w:color w:val="000000"/>
            <w:sz w:val="28"/>
            <w:szCs w:val="28"/>
          </w:rPr>
          <w:t xml:space="preserve"> </w:t>
        </w:r>
        <w:r w:rsidRPr="009329BA">
          <w:rPr>
            <w:rFonts w:ascii="Consolas" w:hAnsi="Consolas"/>
            <w:color w:val="7F007F"/>
            <w:sz w:val="28"/>
            <w:szCs w:val="28"/>
          </w:rPr>
          <w:t>type</w:t>
        </w:r>
        <w:r w:rsidRPr="009329BA">
          <w:rPr>
            <w:rFonts w:ascii="Consolas" w:hAnsi="Consolas"/>
            <w:color w:val="000000"/>
            <w:sz w:val="28"/>
            <w:szCs w:val="28"/>
          </w:rPr>
          <w:t>=</w:t>
        </w:r>
        <w:r w:rsidRPr="009329BA">
          <w:rPr>
            <w:rFonts w:ascii="Consolas" w:hAnsi="Consolas"/>
            <w:i/>
            <w:iCs/>
            <w:color w:val="2A00FF"/>
            <w:sz w:val="28"/>
            <w:szCs w:val="28"/>
          </w:rPr>
          <w:t>"email"</w:t>
        </w:r>
        <w:r w:rsidRPr="009329BA">
          <w:rPr>
            <w:rFonts w:ascii="Consolas" w:hAnsi="Consolas"/>
            <w:color w:val="000000"/>
            <w:sz w:val="28"/>
            <w:szCs w:val="28"/>
          </w:rPr>
          <w:t xml:space="preserve"> </w:t>
        </w:r>
        <w:r w:rsidRPr="009329BA">
          <w:rPr>
            <w:rFonts w:ascii="Consolas" w:hAnsi="Consolas"/>
            <w:color w:val="7F007F"/>
            <w:sz w:val="28"/>
            <w:szCs w:val="28"/>
          </w:rPr>
          <w:t>name</w:t>
        </w:r>
        <w:r w:rsidRPr="009329BA">
          <w:rPr>
            <w:rFonts w:ascii="Consolas" w:hAnsi="Consolas"/>
            <w:color w:val="000000"/>
            <w:sz w:val="28"/>
            <w:szCs w:val="28"/>
          </w:rPr>
          <w:t>=</w:t>
        </w:r>
        <w:r w:rsidRPr="009329BA">
          <w:rPr>
            <w:rFonts w:ascii="Consolas" w:hAnsi="Consolas"/>
            <w:i/>
            <w:iCs/>
            <w:color w:val="2A00FF"/>
            <w:sz w:val="28"/>
            <w:szCs w:val="28"/>
          </w:rPr>
          <w:t>"email"</w:t>
        </w:r>
        <w:r w:rsidRPr="009329BA">
          <w:rPr>
            <w:rFonts w:ascii="Consolas" w:hAnsi="Consolas"/>
            <w:color w:val="000000"/>
            <w:sz w:val="28"/>
            <w:szCs w:val="28"/>
          </w:rPr>
          <w:t xml:space="preserve"> </w:t>
        </w:r>
        <w:r w:rsidRPr="009329BA">
          <w:rPr>
            <w:rFonts w:ascii="Consolas" w:hAnsi="Consolas"/>
            <w:color w:val="7F007F"/>
            <w:sz w:val="28"/>
            <w:szCs w:val="28"/>
          </w:rPr>
          <w:t>placeholder</w:t>
        </w:r>
        <w:r w:rsidRPr="009329BA">
          <w:rPr>
            <w:rFonts w:ascii="Consolas" w:hAnsi="Consolas"/>
            <w:color w:val="000000"/>
            <w:sz w:val="28"/>
            <w:szCs w:val="28"/>
          </w:rPr>
          <w:t>=</w:t>
        </w:r>
        <w:r w:rsidRPr="009329BA">
          <w:rPr>
            <w:rFonts w:ascii="Consolas" w:hAnsi="Consolas"/>
            <w:i/>
            <w:iCs/>
            <w:color w:val="2A00FF"/>
            <w:sz w:val="28"/>
            <w:szCs w:val="28"/>
          </w:rPr>
          <w:t>"Email:"</w:t>
        </w:r>
        <w:r w:rsidRPr="009329BA">
          <w:rPr>
            <w:rFonts w:ascii="Consolas" w:hAnsi="Consolas"/>
            <w:color w:val="008080"/>
            <w:sz w:val="28"/>
            <w:szCs w:val="28"/>
          </w:rPr>
          <w:t>&gt;</w:t>
        </w:r>
      </w:ins>
    </w:p>
    <w:p w14:paraId="5CF218B0" w14:textId="77777777" w:rsidR="009044AE" w:rsidRPr="009329BA" w:rsidRDefault="009044AE" w:rsidP="009044AE">
      <w:pPr>
        <w:pStyle w:val="NormalWeb"/>
        <w:shd w:val="clear" w:color="auto" w:fill="FFFFFF"/>
        <w:spacing w:before="0" w:beforeAutospacing="0" w:after="0" w:afterAutospacing="0"/>
        <w:rPr>
          <w:ins w:id="727" w:author="kalla madhu" w:date="2024-07-14T11:39:00Z" w16du:dateUtc="2024-07-14T06:09:00Z"/>
          <w:rFonts w:ascii="Consolas" w:hAnsi="Consolas"/>
          <w:color w:val="000000"/>
          <w:sz w:val="28"/>
          <w:szCs w:val="28"/>
        </w:rPr>
      </w:pPr>
      <w:ins w:id="728" w:author="kalla madhu" w:date="2024-07-14T11:39:00Z" w16du:dateUtc="2024-07-14T06:09: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8080"/>
            <w:sz w:val="28"/>
            <w:szCs w:val="28"/>
          </w:rPr>
          <w:t>&gt;</w:t>
        </w:r>
      </w:ins>
    </w:p>
    <w:p w14:paraId="4EAA11FF" w14:textId="77777777" w:rsidR="009044AE" w:rsidRPr="009329BA" w:rsidRDefault="009044AE" w:rsidP="009044AE">
      <w:pPr>
        <w:pStyle w:val="NormalWeb"/>
        <w:shd w:val="clear" w:color="auto" w:fill="FFFFFF"/>
        <w:spacing w:before="0" w:beforeAutospacing="0" w:after="0" w:afterAutospacing="0"/>
        <w:rPr>
          <w:ins w:id="729" w:author="kalla madhu" w:date="2024-07-14T11:39:00Z" w16du:dateUtc="2024-07-14T06:09:00Z"/>
          <w:rFonts w:ascii="Consolas" w:hAnsi="Consolas"/>
          <w:color w:val="000000"/>
          <w:sz w:val="28"/>
          <w:szCs w:val="28"/>
        </w:rPr>
      </w:pPr>
      <w:ins w:id="730" w:author="kalla madhu" w:date="2024-07-14T11:39:00Z" w16du:dateUtc="2024-07-14T06:09: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"mb"</w:t>
        </w:r>
        <w:r w:rsidRPr="009329BA">
          <w:rPr>
            <w:rFonts w:ascii="Consolas" w:hAnsi="Consolas"/>
            <w:color w:val="008080"/>
            <w:sz w:val="28"/>
            <w:szCs w:val="28"/>
          </w:rPr>
          <w:t>&gt;</w:t>
        </w:r>
      </w:ins>
    </w:p>
    <w:p w14:paraId="6D81395A" w14:textId="77777777" w:rsidR="009044AE" w:rsidRPr="009329BA" w:rsidRDefault="009044AE" w:rsidP="009044AE">
      <w:pPr>
        <w:pStyle w:val="NormalWeb"/>
        <w:shd w:val="clear" w:color="auto" w:fill="FFFFFF"/>
        <w:spacing w:before="0" w:beforeAutospacing="0" w:after="0" w:afterAutospacing="0"/>
        <w:rPr>
          <w:ins w:id="731" w:author="kalla madhu" w:date="2024-07-14T11:39:00Z" w16du:dateUtc="2024-07-14T06:09:00Z"/>
          <w:rFonts w:ascii="Consolas" w:hAnsi="Consolas"/>
          <w:color w:val="000000"/>
          <w:sz w:val="28"/>
          <w:szCs w:val="28"/>
        </w:rPr>
      </w:pPr>
      <w:ins w:id="732" w:author="kalla madhu" w:date="2024-07-14T11:39:00Z" w16du:dateUtc="2024-07-14T06:09: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input</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"form-control"</w:t>
        </w:r>
        <w:r w:rsidRPr="009329BA">
          <w:rPr>
            <w:rFonts w:ascii="Consolas" w:hAnsi="Consolas"/>
            <w:color w:val="000000"/>
            <w:sz w:val="28"/>
            <w:szCs w:val="28"/>
          </w:rPr>
          <w:t xml:space="preserve"> </w:t>
        </w:r>
        <w:r w:rsidRPr="009329BA">
          <w:rPr>
            <w:rFonts w:ascii="Consolas" w:hAnsi="Consolas"/>
            <w:color w:val="7F007F"/>
            <w:sz w:val="28"/>
            <w:szCs w:val="28"/>
          </w:rPr>
          <w:t>type</w:t>
        </w:r>
        <w:r w:rsidRPr="009329BA">
          <w:rPr>
            <w:rFonts w:ascii="Consolas" w:hAnsi="Consolas"/>
            <w:color w:val="000000"/>
            <w:sz w:val="28"/>
            <w:szCs w:val="28"/>
          </w:rPr>
          <w:t>=</w:t>
        </w:r>
        <w:r w:rsidRPr="009329BA">
          <w:rPr>
            <w:rFonts w:ascii="Consolas" w:hAnsi="Consolas"/>
            <w:i/>
            <w:iCs/>
            <w:color w:val="2A00FF"/>
            <w:sz w:val="28"/>
            <w:szCs w:val="28"/>
          </w:rPr>
          <w:t>"password"</w:t>
        </w:r>
        <w:r w:rsidRPr="009329BA">
          <w:rPr>
            <w:rFonts w:ascii="Consolas" w:hAnsi="Consolas"/>
            <w:color w:val="000000"/>
            <w:sz w:val="28"/>
            <w:szCs w:val="28"/>
          </w:rPr>
          <w:t xml:space="preserve"> </w:t>
        </w:r>
        <w:r w:rsidRPr="009329BA">
          <w:rPr>
            <w:rFonts w:ascii="Consolas" w:hAnsi="Consolas"/>
            <w:color w:val="7F007F"/>
            <w:sz w:val="28"/>
            <w:szCs w:val="28"/>
          </w:rPr>
          <w:t>name</w:t>
        </w:r>
        <w:r w:rsidRPr="009329BA">
          <w:rPr>
            <w:rFonts w:ascii="Consolas" w:hAnsi="Consolas"/>
            <w:color w:val="000000"/>
            <w:sz w:val="28"/>
            <w:szCs w:val="28"/>
          </w:rPr>
          <w:t>=</w:t>
        </w:r>
        <w:r w:rsidRPr="009329BA">
          <w:rPr>
            <w:rFonts w:ascii="Consolas" w:hAnsi="Consolas"/>
            <w:i/>
            <w:iCs/>
            <w:color w:val="2A00FF"/>
            <w:sz w:val="28"/>
            <w:szCs w:val="28"/>
          </w:rPr>
          <w:t>"password"</w:t>
        </w:r>
        <w:r w:rsidRPr="009329BA">
          <w:rPr>
            <w:rFonts w:ascii="Consolas" w:hAnsi="Consolas"/>
            <w:color w:val="000000"/>
            <w:sz w:val="28"/>
            <w:szCs w:val="28"/>
          </w:rPr>
          <w:t xml:space="preserve"> </w:t>
        </w:r>
        <w:r w:rsidRPr="009329BA">
          <w:rPr>
            <w:rFonts w:ascii="Consolas" w:hAnsi="Consolas"/>
            <w:color w:val="7F007F"/>
            <w:sz w:val="28"/>
            <w:szCs w:val="28"/>
          </w:rPr>
          <w:t>placeholder</w:t>
        </w:r>
        <w:r w:rsidRPr="009329BA">
          <w:rPr>
            <w:rFonts w:ascii="Consolas" w:hAnsi="Consolas"/>
            <w:color w:val="000000"/>
            <w:sz w:val="28"/>
            <w:szCs w:val="28"/>
          </w:rPr>
          <w:t>=</w:t>
        </w:r>
        <w:r w:rsidRPr="009329BA">
          <w:rPr>
            <w:rFonts w:ascii="Consolas" w:hAnsi="Consolas"/>
            <w:i/>
            <w:iCs/>
            <w:color w:val="2A00FF"/>
            <w:sz w:val="28"/>
            <w:szCs w:val="28"/>
          </w:rPr>
          <w:t>"Password:"</w:t>
        </w:r>
        <w:r w:rsidRPr="009329BA">
          <w:rPr>
            <w:rFonts w:ascii="Consolas" w:hAnsi="Consolas"/>
            <w:color w:val="008080"/>
            <w:sz w:val="28"/>
            <w:szCs w:val="28"/>
          </w:rPr>
          <w:t>&gt;</w:t>
        </w:r>
      </w:ins>
    </w:p>
    <w:p w14:paraId="11822A1C" w14:textId="77777777" w:rsidR="009044AE" w:rsidRPr="009329BA" w:rsidRDefault="009044AE" w:rsidP="009044AE">
      <w:pPr>
        <w:pStyle w:val="NormalWeb"/>
        <w:shd w:val="clear" w:color="auto" w:fill="FFFFFF"/>
        <w:spacing w:before="0" w:beforeAutospacing="0" w:after="0" w:afterAutospacing="0"/>
        <w:rPr>
          <w:ins w:id="733" w:author="kalla madhu" w:date="2024-07-14T11:39:00Z" w16du:dateUtc="2024-07-14T06:09:00Z"/>
          <w:rFonts w:ascii="Consolas" w:hAnsi="Consolas"/>
          <w:color w:val="000000"/>
          <w:sz w:val="28"/>
          <w:szCs w:val="28"/>
        </w:rPr>
      </w:pPr>
      <w:ins w:id="734" w:author="kalla madhu" w:date="2024-07-14T11:39:00Z" w16du:dateUtc="2024-07-14T06:09: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8080"/>
            <w:sz w:val="28"/>
            <w:szCs w:val="28"/>
          </w:rPr>
          <w:t>&gt;</w:t>
        </w:r>
      </w:ins>
    </w:p>
    <w:p w14:paraId="499623C0" w14:textId="77777777" w:rsidR="009044AE" w:rsidRPr="009329BA" w:rsidRDefault="009044AE" w:rsidP="009044AE">
      <w:pPr>
        <w:pStyle w:val="NormalWeb"/>
        <w:shd w:val="clear" w:color="auto" w:fill="FFFFFF"/>
        <w:spacing w:before="0" w:beforeAutospacing="0" w:after="0" w:afterAutospacing="0"/>
        <w:rPr>
          <w:ins w:id="735" w:author="kalla madhu" w:date="2024-07-14T11:39:00Z" w16du:dateUtc="2024-07-14T06:09:00Z"/>
          <w:rFonts w:ascii="Consolas" w:hAnsi="Consolas"/>
          <w:color w:val="000000"/>
          <w:sz w:val="28"/>
          <w:szCs w:val="28"/>
        </w:rPr>
      </w:pPr>
      <w:ins w:id="736" w:author="kalla madhu" w:date="2024-07-14T11:39:00Z" w16du:dateUtc="2024-07-14T06:09: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0000"/>
            <w:sz w:val="28"/>
            <w:szCs w:val="28"/>
          </w:rPr>
          <w:t xml:space="preserve"> </w:t>
        </w:r>
        <w:r w:rsidRPr="009329BA">
          <w:rPr>
            <w:rFonts w:ascii="Consolas" w:hAnsi="Consolas"/>
            <w:color w:val="7F007F"/>
            <w:sz w:val="28"/>
            <w:szCs w:val="28"/>
          </w:rPr>
          <w:t>class</w:t>
        </w:r>
        <w:r w:rsidRPr="009329BA">
          <w:rPr>
            <w:rFonts w:ascii="Consolas" w:hAnsi="Consolas"/>
            <w:color w:val="000000"/>
            <w:sz w:val="28"/>
            <w:szCs w:val="28"/>
          </w:rPr>
          <w:t>=</w:t>
        </w:r>
        <w:r w:rsidRPr="009329BA">
          <w:rPr>
            <w:rFonts w:ascii="Consolas" w:hAnsi="Consolas"/>
            <w:i/>
            <w:iCs/>
            <w:color w:val="2A00FF"/>
            <w:sz w:val="28"/>
            <w:szCs w:val="28"/>
          </w:rPr>
          <w:t>"mb"</w:t>
        </w:r>
        <w:r w:rsidRPr="009329BA">
          <w:rPr>
            <w:rFonts w:ascii="Consolas" w:hAnsi="Consolas"/>
            <w:color w:val="008080"/>
            <w:sz w:val="28"/>
            <w:szCs w:val="28"/>
          </w:rPr>
          <w:t>&gt;</w:t>
        </w:r>
      </w:ins>
    </w:p>
    <w:p w14:paraId="1FE663B4" w14:textId="77777777" w:rsidR="009044AE" w:rsidRPr="009329BA" w:rsidRDefault="009044AE" w:rsidP="009044AE">
      <w:pPr>
        <w:pStyle w:val="NormalWeb"/>
        <w:shd w:val="clear" w:color="auto" w:fill="FFFFFF"/>
        <w:spacing w:before="0" w:beforeAutospacing="0" w:after="0" w:afterAutospacing="0"/>
        <w:rPr>
          <w:ins w:id="737" w:author="kalla madhu" w:date="2024-07-14T11:39:00Z" w16du:dateUtc="2024-07-14T06:09:00Z"/>
          <w:rFonts w:ascii="Consolas" w:hAnsi="Consolas"/>
          <w:color w:val="000000"/>
          <w:sz w:val="28"/>
          <w:szCs w:val="28"/>
        </w:rPr>
      </w:pPr>
      <w:ins w:id="738" w:author="kalla madhu" w:date="2024-07-14T11:39:00Z" w16du:dateUtc="2024-07-14T06:09: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button</w:t>
        </w:r>
        <w:r w:rsidRPr="009329BA">
          <w:rPr>
            <w:rFonts w:ascii="Consolas" w:hAnsi="Consolas"/>
            <w:color w:val="000000"/>
            <w:sz w:val="28"/>
            <w:szCs w:val="28"/>
          </w:rPr>
          <w:t xml:space="preserve"> </w:t>
        </w:r>
        <w:r w:rsidRPr="009329BA">
          <w:rPr>
            <w:rFonts w:ascii="Consolas" w:hAnsi="Consolas"/>
            <w:color w:val="7F007F"/>
            <w:sz w:val="28"/>
            <w:szCs w:val="28"/>
          </w:rPr>
          <w:t>type</w:t>
        </w:r>
        <w:r w:rsidRPr="009329BA">
          <w:rPr>
            <w:rFonts w:ascii="Consolas" w:hAnsi="Consolas"/>
            <w:color w:val="000000"/>
            <w:sz w:val="28"/>
            <w:szCs w:val="28"/>
          </w:rPr>
          <w:t>=</w:t>
        </w:r>
        <w:r w:rsidRPr="009329BA">
          <w:rPr>
            <w:rFonts w:ascii="Consolas" w:hAnsi="Consolas"/>
            <w:i/>
            <w:iCs/>
            <w:color w:val="2A00FF"/>
            <w:sz w:val="28"/>
            <w:szCs w:val="28"/>
          </w:rPr>
          <w:t>"submit"</w:t>
        </w:r>
        <w:r w:rsidRPr="009329BA">
          <w:rPr>
            <w:rFonts w:ascii="Consolas" w:hAnsi="Consolas"/>
            <w:color w:val="008080"/>
            <w:sz w:val="28"/>
            <w:szCs w:val="28"/>
          </w:rPr>
          <w:t>&gt;</w:t>
        </w:r>
        <w:r w:rsidRPr="009329BA">
          <w:rPr>
            <w:rFonts w:ascii="Consolas" w:hAnsi="Consolas"/>
            <w:color w:val="000000"/>
            <w:sz w:val="28"/>
            <w:szCs w:val="28"/>
          </w:rPr>
          <w:t>Login</w:t>
        </w:r>
        <w:r w:rsidRPr="009329BA">
          <w:rPr>
            <w:rFonts w:ascii="Consolas" w:hAnsi="Consolas"/>
            <w:color w:val="008080"/>
            <w:sz w:val="28"/>
            <w:szCs w:val="28"/>
          </w:rPr>
          <w:t>&lt;/</w:t>
        </w:r>
        <w:r w:rsidRPr="009329BA">
          <w:rPr>
            <w:rFonts w:ascii="Consolas" w:hAnsi="Consolas"/>
            <w:color w:val="3F7F7F"/>
            <w:sz w:val="28"/>
            <w:szCs w:val="28"/>
          </w:rPr>
          <w:t>button</w:t>
        </w:r>
        <w:r w:rsidRPr="009329BA">
          <w:rPr>
            <w:rFonts w:ascii="Consolas" w:hAnsi="Consolas"/>
            <w:color w:val="008080"/>
            <w:sz w:val="28"/>
            <w:szCs w:val="28"/>
          </w:rPr>
          <w:t>&gt;</w:t>
        </w:r>
      </w:ins>
    </w:p>
    <w:p w14:paraId="648BB9E5" w14:textId="77777777" w:rsidR="009044AE" w:rsidRPr="009329BA" w:rsidRDefault="009044AE" w:rsidP="009044AE">
      <w:pPr>
        <w:pStyle w:val="NormalWeb"/>
        <w:shd w:val="clear" w:color="auto" w:fill="FFFFFF"/>
        <w:spacing w:before="0" w:beforeAutospacing="0" w:after="0" w:afterAutospacing="0"/>
        <w:rPr>
          <w:ins w:id="739" w:author="kalla madhu" w:date="2024-07-14T11:39:00Z" w16du:dateUtc="2024-07-14T06:09:00Z"/>
          <w:rFonts w:ascii="Consolas" w:hAnsi="Consolas"/>
          <w:color w:val="000000"/>
          <w:sz w:val="28"/>
          <w:szCs w:val="28"/>
        </w:rPr>
      </w:pPr>
      <w:ins w:id="740" w:author="kalla madhu" w:date="2024-07-14T11:39:00Z" w16du:dateUtc="2024-07-14T06:09: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button</w:t>
        </w:r>
        <w:r w:rsidRPr="009329BA">
          <w:rPr>
            <w:rFonts w:ascii="Consolas" w:hAnsi="Consolas"/>
            <w:color w:val="000000"/>
            <w:sz w:val="28"/>
            <w:szCs w:val="28"/>
          </w:rPr>
          <w:t xml:space="preserve"> </w:t>
        </w:r>
        <w:r w:rsidRPr="009329BA">
          <w:rPr>
            <w:rFonts w:ascii="Consolas" w:hAnsi="Consolas"/>
            <w:color w:val="7F007F"/>
            <w:sz w:val="28"/>
            <w:szCs w:val="28"/>
          </w:rPr>
          <w:t>type</w:t>
        </w:r>
        <w:r w:rsidRPr="009329BA">
          <w:rPr>
            <w:rFonts w:ascii="Consolas" w:hAnsi="Consolas"/>
            <w:color w:val="000000"/>
            <w:sz w:val="28"/>
            <w:szCs w:val="28"/>
          </w:rPr>
          <w:t>=</w:t>
        </w:r>
        <w:r w:rsidRPr="009329BA">
          <w:rPr>
            <w:rFonts w:ascii="Consolas" w:hAnsi="Consolas"/>
            <w:i/>
            <w:iCs/>
            <w:color w:val="2A00FF"/>
            <w:sz w:val="28"/>
            <w:szCs w:val="28"/>
          </w:rPr>
          <w:t>"reset"</w:t>
        </w:r>
        <w:r w:rsidRPr="009329BA">
          <w:rPr>
            <w:rFonts w:ascii="Consolas" w:hAnsi="Consolas"/>
            <w:color w:val="008080"/>
            <w:sz w:val="28"/>
            <w:szCs w:val="28"/>
          </w:rPr>
          <w:t>&gt;</w:t>
        </w:r>
        <w:r w:rsidRPr="009329BA">
          <w:rPr>
            <w:rFonts w:ascii="Consolas" w:hAnsi="Consolas"/>
            <w:color w:val="000000"/>
            <w:sz w:val="28"/>
            <w:szCs w:val="28"/>
          </w:rPr>
          <w:t>Reset</w:t>
        </w:r>
        <w:r w:rsidRPr="009329BA">
          <w:rPr>
            <w:rFonts w:ascii="Consolas" w:hAnsi="Consolas"/>
            <w:color w:val="008080"/>
            <w:sz w:val="28"/>
            <w:szCs w:val="28"/>
          </w:rPr>
          <w:t>&lt;/</w:t>
        </w:r>
        <w:r w:rsidRPr="009329BA">
          <w:rPr>
            <w:rFonts w:ascii="Consolas" w:hAnsi="Consolas"/>
            <w:color w:val="3F7F7F"/>
            <w:sz w:val="28"/>
            <w:szCs w:val="28"/>
          </w:rPr>
          <w:t>button</w:t>
        </w:r>
        <w:r w:rsidRPr="009329BA">
          <w:rPr>
            <w:rFonts w:ascii="Consolas" w:hAnsi="Consolas"/>
            <w:color w:val="008080"/>
            <w:sz w:val="28"/>
            <w:szCs w:val="28"/>
          </w:rPr>
          <w:t>&gt;</w:t>
        </w:r>
      </w:ins>
    </w:p>
    <w:p w14:paraId="5F67674C" w14:textId="77777777" w:rsidR="009044AE" w:rsidRPr="009329BA" w:rsidRDefault="009044AE" w:rsidP="009044AE">
      <w:pPr>
        <w:pStyle w:val="NormalWeb"/>
        <w:shd w:val="clear" w:color="auto" w:fill="FFFFFF"/>
        <w:spacing w:before="0" w:beforeAutospacing="0" w:after="0" w:afterAutospacing="0"/>
        <w:rPr>
          <w:ins w:id="741" w:author="kalla madhu" w:date="2024-07-14T11:39:00Z" w16du:dateUtc="2024-07-14T06:09:00Z"/>
          <w:rFonts w:ascii="Consolas" w:hAnsi="Consolas"/>
          <w:color w:val="000000"/>
          <w:sz w:val="28"/>
          <w:szCs w:val="28"/>
        </w:rPr>
      </w:pPr>
      <w:ins w:id="742" w:author="kalla madhu" w:date="2024-07-14T11:39:00Z" w16du:dateUtc="2024-07-14T06:09:00Z">
        <w:r w:rsidRPr="009329BA">
          <w:rPr>
            <w:rFonts w:ascii="Consolas" w:hAnsi="Consolas"/>
            <w:color w:val="000000"/>
            <w:sz w:val="28"/>
            <w:szCs w:val="28"/>
          </w:rPr>
          <w:t xml:space="preserve">        </w:t>
        </w:r>
        <w:r w:rsidRPr="009329BA">
          <w:rPr>
            <w:rFonts w:ascii="Consolas" w:hAnsi="Consolas"/>
            <w:color w:val="000000"/>
            <w:sz w:val="28"/>
            <w:szCs w:val="28"/>
          </w:rPr>
          <w:tab/>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8080"/>
            <w:sz w:val="28"/>
            <w:szCs w:val="28"/>
          </w:rPr>
          <w:t>&gt;</w:t>
        </w:r>
      </w:ins>
    </w:p>
    <w:p w14:paraId="1CF2B809" w14:textId="77777777" w:rsidR="009044AE" w:rsidRPr="009329BA" w:rsidRDefault="009044AE" w:rsidP="009044AE">
      <w:pPr>
        <w:pStyle w:val="NormalWeb"/>
        <w:shd w:val="clear" w:color="auto" w:fill="FFFFFF"/>
        <w:spacing w:before="0" w:beforeAutospacing="0" w:after="0" w:afterAutospacing="0"/>
        <w:rPr>
          <w:ins w:id="743" w:author="kalla madhu" w:date="2024-07-14T11:39:00Z" w16du:dateUtc="2024-07-14T06:09:00Z"/>
          <w:rFonts w:ascii="Consolas" w:hAnsi="Consolas"/>
          <w:color w:val="000000"/>
          <w:sz w:val="28"/>
          <w:szCs w:val="28"/>
        </w:rPr>
      </w:pPr>
      <w:ins w:id="744" w:author="kalla madhu" w:date="2024-07-14T11:39:00Z" w16du:dateUtc="2024-07-14T06:09:00Z">
        <w:r w:rsidRPr="009329BA">
          <w:rPr>
            <w:rFonts w:ascii="Consolas" w:hAnsi="Consolas"/>
            <w:color w:val="000000"/>
            <w:sz w:val="28"/>
            <w:szCs w:val="28"/>
          </w:rPr>
          <w:t xml:space="preserve">    </w:t>
        </w:r>
        <w:r w:rsidRPr="009329BA">
          <w:rPr>
            <w:rFonts w:ascii="Consolas" w:hAnsi="Consolas"/>
            <w:color w:val="008080"/>
            <w:sz w:val="28"/>
            <w:szCs w:val="28"/>
          </w:rPr>
          <w:t>&lt;/</w:t>
        </w:r>
        <w:r w:rsidRPr="009329BA">
          <w:rPr>
            <w:rFonts w:ascii="Consolas" w:hAnsi="Consolas"/>
            <w:color w:val="3F7F7F"/>
            <w:sz w:val="28"/>
            <w:szCs w:val="28"/>
          </w:rPr>
          <w:t>form</w:t>
        </w:r>
        <w:r w:rsidRPr="009329BA">
          <w:rPr>
            <w:rFonts w:ascii="Consolas" w:hAnsi="Consolas"/>
            <w:color w:val="008080"/>
            <w:sz w:val="28"/>
            <w:szCs w:val="28"/>
          </w:rPr>
          <w:t>&gt;</w:t>
        </w:r>
      </w:ins>
    </w:p>
    <w:p w14:paraId="268AFA8D" w14:textId="77777777" w:rsidR="009044AE" w:rsidRPr="009329BA" w:rsidRDefault="009044AE" w:rsidP="009044AE">
      <w:pPr>
        <w:pStyle w:val="NormalWeb"/>
        <w:shd w:val="clear" w:color="auto" w:fill="FFFFFF"/>
        <w:spacing w:before="0" w:beforeAutospacing="0" w:after="0" w:afterAutospacing="0"/>
        <w:rPr>
          <w:ins w:id="745" w:author="kalla madhu" w:date="2024-07-14T11:39:00Z" w16du:dateUtc="2024-07-14T06:09:00Z"/>
          <w:rFonts w:ascii="Consolas" w:hAnsi="Consolas"/>
          <w:color w:val="000000"/>
          <w:sz w:val="28"/>
          <w:szCs w:val="28"/>
        </w:rPr>
      </w:pPr>
      <w:ins w:id="746" w:author="kalla madhu" w:date="2024-07-14T11:39:00Z" w16du:dateUtc="2024-07-14T06:09:00Z">
        <w:r w:rsidRPr="009329BA">
          <w:rPr>
            <w:rFonts w:ascii="Consolas" w:hAnsi="Consolas"/>
            <w:color w:val="000000"/>
            <w:sz w:val="28"/>
            <w:szCs w:val="28"/>
          </w:rPr>
          <w:t xml:space="preserve">    </w:t>
        </w:r>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8080"/>
            <w:sz w:val="28"/>
            <w:szCs w:val="28"/>
          </w:rPr>
          <w:t>&gt;</w:t>
        </w:r>
      </w:ins>
    </w:p>
    <w:p w14:paraId="3CBABF6D" w14:textId="77777777" w:rsidR="009044AE" w:rsidRPr="009329BA" w:rsidRDefault="009044AE" w:rsidP="009044AE">
      <w:pPr>
        <w:pStyle w:val="NormalWeb"/>
        <w:shd w:val="clear" w:color="auto" w:fill="FFFFFF"/>
        <w:spacing w:before="0" w:beforeAutospacing="0" w:after="0" w:afterAutospacing="0"/>
        <w:rPr>
          <w:ins w:id="747" w:author="kalla madhu" w:date="2024-07-14T11:39:00Z" w16du:dateUtc="2024-07-14T06:09:00Z"/>
          <w:rFonts w:ascii="Consolas" w:hAnsi="Consolas"/>
          <w:color w:val="000000"/>
          <w:sz w:val="28"/>
          <w:szCs w:val="28"/>
        </w:rPr>
      </w:pPr>
      <w:ins w:id="748" w:author="kalla madhu" w:date="2024-07-14T11:39:00Z" w16du:dateUtc="2024-07-14T06:09:00Z">
        <w:r w:rsidRPr="009329BA">
          <w:rPr>
            <w:rFonts w:ascii="Consolas" w:hAnsi="Consolas"/>
            <w:color w:val="008080"/>
            <w:sz w:val="28"/>
            <w:szCs w:val="28"/>
          </w:rPr>
          <w:t>&lt;/</w:t>
        </w:r>
        <w:r w:rsidRPr="009329BA">
          <w:rPr>
            <w:rFonts w:ascii="Consolas" w:hAnsi="Consolas"/>
            <w:color w:val="3F7F7F"/>
            <w:sz w:val="28"/>
            <w:szCs w:val="28"/>
          </w:rPr>
          <w:t>div</w:t>
        </w:r>
        <w:r w:rsidRPr="009329BA">
          <w:rPr>
            <w:rFonts w:ascii="Consolas" w:hAnsi="Consolas"/>
            <w:color w:val="008080"/>
            <w:sz w:val="28"/>
            <w:szCs w:val="28"/>
          </w:rPr>
          <w:t>&gt;</w:t>
        </w:r>
      </w:ins>
    </w:p>
    <w:p w14:paraId="634E8805" w14:textId="77777777" w:rsidR="009044AE" w:rsidRPr="009329BA" w:rsidRDefault="009044AE" w:rsidP="009044AE">
      <w:pPr>
        <w:pStyle w:val="NormalWeb"/>
        <w:shd w:val="clear" w:color="auto" w:fill="FFFFFF"/>
        <w:spacing w:before="0" w:beforeAutospacing="0" w:after="0" w:afterAutospacing="0"/>
        <w:rPr>
          <w:ins w:id="749" w:author="kalla madhu" w:date="2024-07-14T11:39:00Z" w16du:dateUtc="2024-07-14T06:09:00Z"/>
          <w:rFonts w:ascii="Consolas" w:hAnsi="Consolas"/>
          <w:color w:val="000000"/>
          <w:sz w:val="28"/>
          <w:szCs w:val="28"/>
        </w:rPr>
      </w:pPr>
      <w:ins w:id="750" w:author="kalla madhu" w:date="2024-07-14T11:39:00Z" w16du:dateUtc="2024-07-14T06:09:00Z">
        <w:r w:rsidRPr="009329BA">
          <w:rPr>
            <w:rFonts w:ascii="Consolas" w:hAnsi="Consolas"/>
            <w:color w:val="008080"/>
            <w:sz w:val="28"/>
            <w:szCs w:val="28"/>
          </w:rPr>
          <w:lastRenderedPageBreak/>
          <w:t>&lt;/</w:t>
        </w:r>
        <w:r w:rsidRPr="009329BA">
          <w:rPr>
            <w:rFonts w:ascii="Consolas" w:hAnsi="Consolas"/>
            <w:color w:val="3F7F7F"/>
            <w:sz w:val="28"/>
            <w:szCs w:val="28"/>
          </w:rPr>
          <w:t>body</w:t>
        </w:r>
        <w:r w:rsidRPr="009329BA">
          <w:rPr>
            <w:rFonts w:ascii="Consolas" w:hAnsi="Consolas"/>
            <w:color w:val="008080"/>
            <w:sz w:val="28"/>
            <w:szCs w:val="28"/>
          </w:rPr>
          <w:t>&gt;</w:t>
        </w:r>
      </w:ins>
    </w:p>
    <w:p w14:paraId="56C51656" w14:textId="77777777" w:rsidR="009044AE" w:rsidRPr="009329BA" w:rsidRDefault="009044AE" w:rsidP="009044AE">
      <w:pPr>
        <w:pStyle w:val="NormalWeb"/>
        <w:shd w:val="clear" w:color="auto" w:fill="FFFFFF"/>
        <w:spacing w:before="0" w:beforeAutospacing="0" w:after="0" w:afterAutospacing="0"/>
        <w:rPr>
          <w:ins w:id="751" w:author="kalla madhu" w:date="2024-07-14T11:39:00Z" w16du:dateUtc="2024-07-14T06:09:00Z"/>
          <w:rFonts w:ascii="Consolas" w:hAnsi="Consolas"/>
          <w:color w:val="000000"/>
          <w:sz w:val="28"/>
          <w:szCs w:val="28"/>
        </w:rPr>
      </w:pPr>
      <w:ins w:id="752" w:author="kalla madhu" w:date="2024-07-14T11:39:00Z" w16du:dateUtc="2024-07-14T06:09:00Z">
        <w:r w:rsidRPr="009329BA">
          <w:rPr>
            <w:rFonts w:ascii="Consolas" w:hAnsi="Consolas"/>
            <w:color w:val="008080"/>
            <w:sz w:val="28"/>
            <w:szCs w:val="28"/>
          </w:rPr>
          <w:t>&lt;/</w:t>
        </w:r>
        <w:r w:rsidRPr="009329BA">
          <w:rPr>
            <w:rFonts w:ascii="Consolas" w:hAnsi="Consolas"/>
            <w:color w:val="3F7F7F"/>
            <w:sz w:val="28"/>
            <w:szCs w:val="28"/>
          </w:rPr>
          <w:t>html</w:t>
        </w:r>
        <w:r w:rsidRPr="009329BA">
          <w:rPr>
            <w:rFonts w:ascii="Consolas" w:hAnsi="Consolas"/>
            <w:color w:val="008080"/>
            <w:sz w:val="28"/>
            <w:szCs w:val="28"/>
          </w:rPr>
          <w:t>&gt;</w:t>
        </w:r>
      </w:ins>
    </w:p>
    <w:p w14:paraId="07552F7C" w14:textId="77777777" w:rsidR="00B6589B" w:rsidRPr="009329BA" w:rsidRDefault="00B6589B" w:rsidP="00B6589B">
      <w:pPr>
        <w:rPr>
          <w:ins w:id="753" w:author="kalla madhu" w:date="2024-07-14T11:39:00Z" w16du:dateUtc="2024-07-14T06:09:00Z"/>
          <w:sz w:val="26"/>
          <w:szCs w:val="26"/>
        </w:rPr>
      </w:pPr>
    </w:p>
    <w:p w14:paraId="742F984D" w14:textId="77777777" w:rsidR="00B6589B" w:rsidRPr="009329BA" w:rsidRDefault="00B6589B" w:rsidP="00B6589B">
      <w:pPr>
        <w:rPr>
          <w:ins w:id="754" w:author="kalla madhu" w:date="2024-07-14T11:53:00Z" w16du:dateUtc="2024-07-14T06:23:00Z"/>
          <w:sz w:val="26"/>
          <w:szCs w:val="26"/>
        </w:rPr>
      </w:pPr>
    </w:p>
    <w:p w14:paraId="30FC942C" w14:textId="77777777" w:rsidR="007B0388" w:rsidRPr="009329BA" w:rsidRDefault="007B0388" w:rsidP="00B6589B">
      <w:pPr>
        <w:rPr>
          <w:ins w:id="755" w:author="kalla madhu" w:date="2024-07-14T11:53:00Z" w16du:dateUtc="2024-07-14T06:23:00Z"/>
          <w:sz w:val="26"/>
          <w:szCs w:val="26"/>
        </w:rPr>
      </w:pPr>
    </w:p>
    <w:p w14:paraId="6F697588" w14:textId="77F5FB5E" w:rsidR="007B0388" w:rsidRPr="009329BA" w:rsidRDefault="00F20869" w:rsidP="00B6589B">
      <w:pPr>
        <w:rPr>
          <w:ins w:id="756" w:author="kalla madhu" w:date="2024-07-14T11:53:00Z" w16du:dateUtc="2024-07-14T06:23:00Z"/>
          <w:sz w:val="26"/>
          <w:szCs w:val="26"/>
        </w:rPr>
      </w:pPr>
      <w:proofErr w:type="spellStart"/>
      <w:ins w:id="757" w:author="kalla madhu" w:date="2024-07-14T11:53:00Z" w16du:dateUtc="2024-07-14T06:23:00Z">
        <w:r w:rsidRPr="009329BA">
          <w:rPr>
            <w:sz w:val="26"/>
            <w:szCs w:val="26"/>
          </w:rPr>
          <w:t>Logincheck.jsp</w:t>
        </w:r>
        <w:proofErr w:type="spellEnd"/>
      </w:ins>
    </w:p>
    <w:p w14:paraId="0AB86722" w14:textId="77777777" w:rsidR="00F20869" w:rsidRPr="009329BA" w:rsidRDefault="00F20869" w:rsidP="00F20869">
      <w:pPr>
        <w:pStyle w:val="NormalWeb"/>
        <w:shd w:val="clear" w:color="auto" w:fill="FFFFFF"/>
        <w:spacing w:before="0" w:beforeAutospacing="0" w:after="0" w:afterAutospacing="0"/>
        <w:rPr>
          <w:ins w:id="758" w:author="kalla madhu" w:date="2024-07-14T11:53:00Z" w16du:dateUtc="2024-07-14T06:23:00Z"/>
          <w:rFonts w:ascii="Consolas" w:hAnsi="Consolas"/>
          <w:color w:val="000000"/>
          <w:sz w:val="28"/>
          <w:szCs w:val="28"/>
        </w:rPr>
      </w:pPr>
      <w:ins w:id="759" w:author="kalla madhu" w:date="2024-07-14T11:53:00Z" w16du:dateUtc="2024-07-14T06:23:00Z">
        <w:r w:rsidRPr="009329BA">
          <w:rPr>
            <w:rFonts w:ascii="Consolas" w:hAnsi="Consolas"/>
            <w:color w:val="BF5F3F"/>
            <w:sz w:val="28"/>
            <w:szCs w:val="28"/>
          </w:rPr>
          <w:t>&lt;%@</w:t>
        </w:r>
        <w:r w:rsidRPr="009329BA">
          <w:rPr>
            <w:rFonts w:ascii="Consolas" w:hAnsi="Consolas"/>
            <w:color w:val="3F7F7F"/>
            <w:sz w:val="28"/>
            <w:szCs w:val="28"/>
          </w:rPr>
          <w:t>page</w:t>
        </w:r>
        <w:r w:rsidRPr="009329BA">
          <w:rPr>
            <w:rFonts w:ascii="Consolas" w:hAnsi="Consolas"/>
            <w:color w:val="000000"/>
            <w:sz w:val="28"/>
            <w:szCs w:val="28"/>
          </w:rPr>
          <w:t xml:space="preserve"> </w:t>
        </w:r>
        <w:r w:rsidRPr="009329BA">
          <w:rPr>
            <w:rFonts w:ascii="Consolas" w:hAnsi="Consolas"/>
            <w:color w:val="7F007F"/>
            <w:sz w:val="28"/>
            <w:szCs w:val="28"/>
          </w:rPr>
          <w:t>import</w:t>
        </w:r>
        <w:r w:rsidRPr="009329BA">
          <w:rPr>
            <w:rFonts w:ascii="Consolas" w:hAnsi="Consolas"/>
            <w:color w:val="000000"/>
            <w:sz w:val="28"/>
            <w:szCs w:val="28"/>
          </w:rPr>
          <w:t>=</w:t>
        </w:r>
        <w:r w:rsidRPr="009329BA">
          <w:rPr>
            <w:rFonts w:ascii="Consolas" w:hAnsi="Consolas"/>
            <w:i/>
            <w:iCs/>
            <w:color w:val="2A00FF"/>
            <w:sz w:val="28"/>
            <w:szCs w:val="28"/>
          </w:rPr>
          <w:t>"</w:t>
        </w:r>
        <w:proofErr w:type="spellStart"/>
        <w:proofErr w:type="gramStart"/>
        <w:r w:rsidRPr="009329BA">
          <w:rPr>
            <w:rFonts w:ascii="Consolas" w:hAnsi="Consolas"/>
            <w:i/>
            <w:iCs/>
            <w:color w:val="2A00FF"/>
            <w:sz w:val="28"/>
            <w:szCs w:val="28"/>
          </w:rPr>
          <w:t>java.sql.ResultSet</w:t>
        </w:r>
        <w:proofErr w:type="spellEnd"/>
        <w:proofErr w:type="gramEnd"/>
        <w:r w:rsidRPr="009329BA">
          <w:rPr>
            <w:rFonts w:ascii="Consolas" w:hAnsi="Consolas"/>
            <w:i/>
            <w:iCs/>
            <w:color w:val="2A00FF"/>
            <w:sz w:val="28"/>
            <w:szCs w:val="28"/>
          </w:rPr>
          <w:t>"</w:t>
        </w:r>
        <w:r w:rsidRPr="009329BA">
          <w:rPr>
            <w:rFonts w:ascii="Consolas" w:hAnsi="Consolas"/>
            <w:color w:val="BF5F3F"/>
            <w:sz w:val="28"/>
            <w:szCs w:val="28"/>
          </w:rPr>
          <w:t>%&gt;</w:t>
        </w:r>
      </w:ins>
    </w:p>
    <w:p w14:paraId="5F59443D" w14:textId="77777777" w:rsidR="00F20869" w:rsidRPr="009329BA" w:rsidRDefault="00F20869" w:rsidP="00F20869">
      <w:pPr>
        <w:pStyle w:val="NormalWeb"/>
        <w:shd w:val="clear" w:color="auto" w:fill="FFFFFF"/>
        <w:spacing w:before="0" w:beforeAutospacing="0" w:after="0" w:afterAutospacing="0"/>
        <w:rPr>
          <w:ins w:id="760" w:author="kalla madhu" w:date="2024-07-14T11:53:00Z" w16du:dateUtc="2024-07-14T06:23:00Z"/>
          <w:rFonts w:ascii="Consolas" w:hAnsi="Consolas"/>
          <w:color w:val="000000"/>
          <w:sz w:val="28"/>
          <w:szCs w:val="28"/>
        </w:rPr>
      </w:pPr>
      <w:ins w:id="761" w:author="kalla madhu" w:date="2024-07-14T11:53:00Z" w16du:dateUtc="2024-07-14T06:23:00Z">
        <w:r w:rsidRPr="009329BA">
          <w:rPr>
            <w:rFonts w:ascii="Consolas" w:hAnsi="Consolas"/>
            <w:color w:val="BF5F3F"/>
            <w:sz w:val="28"/>
            <w:szCs w:val="28"/>
          </w:rPr>
          <w:t>&lt;%@</w:t>
        </w:r>
        <w:r w:rsidRPr="009329BA">
          <w:rPr>
            <w:rFonts w:ascii="Consolas" w:hAnsi="Consolas"/>
            <w:color w:val="3F7F7F"/>
            <w:sz w:val="28"/>
            <w:szCs w:val="28"/>
          </w:rPr>
          <w:t>page</w:t>
        </w:r>
        <w:r w:rsidRPr="009329BA">
          <w:rPr>
            <w:rFonts w:ascii="Consolas" w:hAnsi="Consolas"/>
            <w:color w:val="000000"/>
            <w:sz w:val="28"/>
            <w:szCs w:val="28"/>
          </w:rPr>
          <w:t xml:space="preserve"> </w:t>
        </w:r>
        <w:r w:rsidRPr="009329BA">
          <w:rPr>
            <w:rFonts w:ascii="Consolas" w:hAnsi="Consolas"/>
            <w:color w:val="7F007F"/>
            <w:sz w:val="28"/>
            <w:szCs w:val="28"/>
          </w:rPr>
          <w:t>import</w:t>
        </w:r>
        <w:r w:rsidRPr="009329BA">
          <w:rPr>
            <w:rFonts w:ascii="Consolas" w:hAnsi="Consolas"/>
            <w:color w:val="000000"/>
            <w:sz w:val="28"/>
            <w:szCs w:val="28"/>
          </w:rPr>
          <w:t>=</w:t>
        </w:r>
        <w:r w:rsidRPr="009329BA">
          <w:rPr>
            <w:rFonts w:ascii="Consolas" w:hAnsi="Consolas"/>
            <w:i/>
            <w:iCs/>
            <w:color w:val="2A00FF"/>
            <w:sz w:val="28"/>
            <w:szCs w:val="28"/>
          </w:rPr>
          <w:t>"</w:t>
        </w:r>
        <w:proofErr w:type="spellStart"/>
        <w:proofErr w:type="gramStart"/>
        <w:r w:rsidRPr="009329BA">
          <w:rPr>
            <w:rFonts w:ascii="Consolas" w:hAnsi="Consolas"/>
            <w:i/>
            <w:iCs/>
            <w:color w:val="2A00FF"/>
            <w:sz w:val="28"/>
            <w:szCs w:val="28"/>
          </w:rPr>
          <w:t>java.sql.PreparedStatement</w:t>
        </w:r>
        <w:proofErr w:type="spellEnd"/>
        <w:proofErr w:type="gramEnd"/>
        <w:r w:rsidRPr="009329BA">
          <w:rPr>
            <w:rFonts w:ascii="Consolas" w:hAnsi="Consolas"/>
            <w:i/>
            <w:iCs/>
            <w:color w:val="2A00FF"/>
            <w:sz w:val="28"/>
            <w:szCs w:val="28"/>
          </w:rPr>
          <w:t>"</w:t>
        </w:r>
        <w:r w:rsidRPr="009329BA">
          <w:rPr>
            <w:rFonts w:ascii="Consolas" w:hAnsi="Consolas"/>
            <w:color w:val="BF5F3F"/>
            <w:sz w:val="28"/>
            <w:szCs w:val="28"/>
          </w:rPr>
          <w:t>%&gt;</w:t>
        </w:r>
      </w:ins>
    </w:p>
    <w:p w14:paraId="7E9BBD89" w14:textId="77777777" w:rsidR="00F20869" w:rsidRPr="009329BA" w:rsidRDefault="00F20869" w:rsidP="00F20869">
      <w:pPr>
        <w:pStyle w:val="NormalWeb"/>
        <w:shd w:val="clear" w:color="auto" w:fill="FFFFFF"/>
        <w:spacing w:before="0" w:beforeAutospacing="0" w:after="0" w:afterAutospacing="0"/>
        <w:rPr>
          <w:ins w:id="762" w:author="kalla madhu" w:date="2024-07-14T11:53:00Z" w16du:dateUtc="2024-07-14T06:23:00Z"/>
          <w:rFonts w:ascii="Consolas" w:hAnsi="Consolas"/>
          <w:color w:val="000000"/>
          <w:sz w:val="28"/>
          <w:szCs w:val="28"/>
        </w:rPr>
      </w:pPr>
      <w:ins w:id="763" w:author="kalla madhu" w:date="2024-07-14T11:53:00Z" w16du:dateUtc="2024-07-14T06:23:00Z">
        <w:r w:rsidRPr="009329BA">
          <w:rPr>
            <w:rFonts w:ascii="Consolas" w:hAnsi="Consolas"/>
            <w:color w:val="BF5F3F"/>
            <w:sz w:val="28"/>
            <w:szCs w:val="28"/>
          </w:rPr>
          <w:t>&lt;%@</w:t>
        </w:r>
        <w:r w:rsidRPr="009329BA">
          <w:rPr>
            <w:rFonts w:ascii="Consolas" w:hAnsi="Consolas"/>
            <w:color w:val="3F7F7F"/>
            <w:sz w:val="28"/>
            <w:szCs w:val="28"/>
          </w:rPr>
          <w:t>page</w:t>
        </w:r>
        <w:r w:rsidRPr="009329BA">
          <w:rPr>
            <w:rFonts w:ascii="Consolas" w:hAnsi="Consolas"/>
            <w:color w:val="000000"/>
            <w:sz w:val="28"/>
            <w:szCs w:val="28"/>
          </w:rPr>
          <w:t xml:space="preserve"> </w:t>
        </w:r>
        <w:r w:rsidRPr="009329BA">
          <w:rPr>
            <w:rFonts w:ascii="Consolas" w:hAnsi="Consolas"/>
            <w:color w:val="7F007F"/>
            <w:sz w:val="28"/>
            <w:szCs w:val="28"/>
          </w:rPr>
          <w:t>import</w:t>
        </w:r>
        <w:r w:rsidRPr="009329BA">
          <w:rPr>
            <w:rFonts w:ascii="Consolas" w:hAnsi="Consolas"/>
            <w:color w:val="000000"/>
            <w:sz w:val="28"/>
            <w:szCs w:val="28"/>
          </w:rPr>
          <w:t>=</w:t>
        </w:r>
        <w:r w:rsidRPr="009329BA">
          <w:rPr>
            <w:rFonts w:ascii="Consolas" w:hAnsi="Consolas"/>
            <w:i/>
            <w:iCs/>
            <w:color w:val="2A00FF"/>
            <w:sz w:val="28"/>
            <w:szCs w:val="28"/>
          </w:rPr>
          <w:t>"</w:t>
        </w:r>
        <w:proofErr w:type="spellStart"/>
        <w:proofErr w:type="gramStart"/>
        <w:r w:rsidRPr="009329BA">
          <w:rPr>
            <w:rFonts w:ascii="Consolas" w:hAnsi="Consolas"/>
            <w:i/>
            <w:iCs/>
            <w:color w:val="2A00FF"/>
            <w:sz w:val="28"/>
            <w:szCs w:val="28"/>
          </w:rPr>
          <w:t>java.sql.DriverManager</w:t>
        </w:r>
        <w:proofErr w:type="spellEnd"/>
        <w:proofErr w:type="gramEnd"/>
        <w:r w:rsidRPr="009329BA">
          <w:rPr>
            <w:rFonts w:ascii="Consolas" w:hAnsi="Consolas"/>
            <w:i/>
            <w:iCs/>
            <w:color w:val="2A00FF"/>
            <w:sz w:val="28"/>
            <w:szCs w:val="28"/>
          </w:rPr>
          <w:t>"</w:t>
        </w:r>
        <w:r w:rsidRPr="009329BA">
          <w:rPr>
            <w:rFonts w:ascii="Consolas" w:hAnsi="Consolas"/>
            <w:color w:val="BF5F3F"/>
            <w:sz w:val="28"/>
            <w:szCs w:val="28"/>
          </w:rPr>
          <w:t>%&gt;</w:t>
        </w:r>
      </w:ins>
    </w:p>
    <w:p w14:paraId="37C327C2" w14:textId="77777777" w:rsidR="00F20869" w:rsidRPr="009329BA" w:rsidRDefault="00F20869" w:rsidP="00F20869">
      <w:pPr>
        <w:pStyle w:val="NormalWeb"/>
        <w:shd w:val="clear" w:color="auto" w:fill="FFFFFF"/>
        <w:spacing w:before="0" w:beforeAutospacing="0" w:after="0" w:afterAutospacing="0"/>
        <w:rPr>
          <w:ins w:id="764" w:author="kalla madhu" w:date="2024-07-14T11:53:00Z" w16du:dateUtc="2024-07-14T06:23:00Z"/>
          <w:rFonts w:ascii="Consolas" w:hAnsi="Consolas"/>
          <w:color w:val="000000"/>
          <w:sz w:val="28"/>
          <w:szCs w:val="28"/>
        </w:rPr>
      </w:pPr>
      <w:ins w:id="765" w:author="kalla madhu" w:date="2024-07-14T11:53:00Z" w16du:dateUtc="2024-07-14T06:23:00Z">
        <w:r w:rsidRPr="009329BA">
          <w:rPr>
            <w:rFonts w:ascii="Consolas" w:hAnsi="Consolas"/>
            <w:color w:val="BF5F3F"/>
            <w:sz w:val="28"/>
            <w:szCs w:val="28"/>
          </w:rPr>
          <w:t>&lt;%@</w:t>
        </w:r>
        <w:r w:rsidRPr="009329BA">
          <w:rPr>
            <w:rFonts w:ascii="Consolas" w:hAnsi="Consolas"/>
            <w:color w:val="3F7F7F"/>
            <w:sz w:val="28"/>
            <w:szCs w:val="28"/>
          </w:rPr>
          <w:t>page</w:t>
        </w:r>
        <w:r w:rsidRPr="009329BA">
          <w:rPr>
            <w:rFonts w:ascii="Consolas" w:hAnsi="Consolas"/>
            <w:color w:val="000000"/>
            <w:sz w:val="28"/>
            <w:szCs w:val="28"/>
          </w:rPr>
          <w:t xml:space="preserve"> </w:t>
        </w:r>
        <w:r w:rsidRPr="009329BA">
          <w:rPr>
            <w:rFonts w:ascii="Consolas" w:hAnsi="Consolas"/>
            <w:color w:val="7F007F"/>
            <w:sz w:val="28"/>
            <w:szCs w:val="28"/>
          </w:rPr>
          <w:t>import</w:t>
        </w:r>
        <w:r w:rsidRPr="009329BA">
          <w:rPr>
            <w:rFonts w:ascii="Consolas" w:hAnsi="Consolas"/>
            <w:color w:val="000000"/>
            <w:sz w:val="28"/>
            <w:szCs w:val="28"/>
          </w:rPr>
          <w:t>=</w:t>
        </w:r>
        <w:r w:rsidRPr="009329BA">
          <w:rPr>
            <w:rFonts w:ascii="Consolas" w:hAnsi="Consolas"/>
            <w:i/>
            <w:iCs/>
            <w:color w:val="2A00FF"/>
            <w:sz w:val="28"/>
            <w:szCs w:val="28"/>
          </w:rPr>
          <w:t>"</w:t>
        </w:r>
        <w:proofErr w:type="spellStart"/>
        <w:proofErr w:type="gramStart"/>
        <w:r w:rsidRPr="009329BA">
          <w:rPr>
            <w:rFonts w:ascii="Consolas" w:hAnsi="Consolas"/>
            <w:i/>
            <w:iCs/>
            <w:color w:val="2A00FF"/>
            <w:sz w:val="28"/>
            <w:szCs w:val="28"/>
          </w:rPr>
          <w:t>java.sql.Connection</w:t>
        </w:r>
        <w:proofErr w:type="spellEnd"/>
        <w:proofErr w:type="gramEnd"/>
        <w:r w:rsidRPr="009329BA">
          <w:rPr>
            <w:rFonts w:ascii="Consolas" w:hAnsi="Consolas"/>
            <w:i/>
            <w:iCs/>
            <w:color w:val="2A00FF"/>
            <w:sz w:val="28"/>
            <w:szCs w:val="28"/>
          </w:rPr>
          <w:t>"</w:t>
        </w:r>
        <w:r w:rsidRPr="009329BA">
          <w:rPr>
            <w:rFonts w:ascii="Consolas" w:hAnsi="Consolas"/>
            <w:color w:val="BF5F3F"/>
            <w:sz w:val="28"/>
            <w:szCs w:val="28"/>
          </w:rPr>
          <w:t>%&gt;</w:t>
        </w:r>
      </w:ins>
    </w:p>
    <w:p w14:paraId="54D90209" w14:textId="77777777" w:rsidR="00F20869" w:rsidRPr="009329BA" w:rsidRDefault="00F20869" w:rsidP="00F20869">
      <w:pPr>
        <w:pStyle w:val="NormalWeb"/>
        <w:shd w:val="clear" w:color="auto" w:fill="FFFFFF"/>
        <w:spacing w:before="0" w:beforeAutospacing="0" w:after="0" w:afterAutospacing="0"/>
        <w:rPr>
          <w:ins w:id="766" w:author="kalla madhu" w:date="2024-07-14T11:53:00Z" w16du:dateUtc="2024-07-14T06:23:00Z"/>
          <w:rFonts w:ascii="Consolas" w:hAnsi="Consolas"/>
          <w:color w:val="000000"/>
          <w:sz w:val="28"/>
          <w:szCs w:val="28"/>
        </w:rPr>
      </w:pPr>
      <w:ins w:id="767" w:author="kalla madhu" w:date="2024-07-14T11:53:00Z" w16du:dateUtc="2024-07-14T06:23:00Z">
        <w:r w:rsidRPr="009329BA">
          <w:rPr>
            <w:rFonts w:ascii="Consolas" w:hAnsi="Consolas"/>
            <w:color w:val="BF5F3F"/>
            <w:sz w:val="28"/>
            <w:szCs w:val="28"/>
          </w:rPr>
          <w:t>&lt;%</w:t>
        </w:r>
      </w:ins>
    </w:p>
    <w:p w14:paraId="242FF4D4" w14:textId="77777777" w:rsidR="00F20869" w:rsidRPr="009329BA" w:rsidRDefault="00F20869" w:rsidP="00F20869">
      <w:pPr>
        <w:pStyle w:val="NormalWeb"/>
        <w:shd w:val="clear" w:color="auto" w:fill="FFFFFF"/>
        <w:spacing w:before="0" w:beforeAutospacing="0" w:after="0" w:afterAutospacing="0"/>
        <w:rPr>
          <w:ins w:id="768" w:author="kalla madhu" w:date="2024-07-14T11:53:00Z" w16du:dateUtc="2024-07-14T06:23:00Z"/>
          <w:rFonts w:ascii="Consolas" w:hAnsi="Consolas"/>
          <w:color w:val="000000"/>
          <w:sz w:val="28"/>
          <w:szCs w:val="28"/>
        </w:rPr>
      </w:pPr>
      <w:ins w:id="769" w:author="kalla madhu" w:date="2024-07-14T11:53:00Z" w16du:dateUtc="2024-07-14T06:23:00Z">
        <w:r w:rsidRPr="009329BA">
          <w:rPr>
            <w:rFonts w:ascii="Consolas" w:hAnsi="Consolas"/>
            <w:color w:val="000000"/>
            <w:sz w:val="28"/>
            <w:szCs w:val="28"/>
          </w:rPr>
          <w:tab/>
        </w:r>
        <w:r w:rsidRPr="009329BA">
          <w:rPr>
            <w:rFonts w:ascii="Consolas" w:hAnsi="Consolas"/>
            <w:color w:val="3F7F5F"/>
            <w:sz w:val="28"/>
            <w:szCs w:val="28"/>
          </w:rPr>
          <w:t xml:space="preserve">//request -&gt; </w:t>
        </w:r>
        <w:proofErr w:type="spellStart"/>
        <w:r w:rsidRPr="009329BA">
          <w:rPr>
            <w:rFonts w:ascii="Consolas" w:hAnsi="Consolas"/>
            <w:color w:val="3F7F5F"/>
            <w:sz w:val="28"/>
            <w:szCs w:val="28"/>
          </w:rPr>
          <w:t>HttpServletRequest</w:t>
        </w:r>
        <w:proofErr w:type="spellEnd"/>
        <w:r w:rsidRPr="009329BA">
          <w:rPr>
            <w:rFonts w:ascii="Consolas" w:hAnsi="Consolas"/>
            <w:color w:val="3F7F5F"/>
            <w:sz w:val="28"/>
            <w:szCs w:val="28"/>
          </w:rPr>
          <w:t xml:space="preserve"> object</w:t>
        </w:r>
      </w:ins>
    </w:p>
    <w:p w14:paraId="5ED02F86" w14:textId="77777777" w:rsidR="00F20869" w:rsidRPr="009329BA" w:rsidRDefault="00F20869" w:rsidP="00F20869">
      <w:pPr>
        <w:pStyle w:val="NormalWeb"/>
        <w:shd w:val="clear" w:color="auto" w:fill="FFFFFF"/>
        <w:spacing w:before="0" w:beforeAutospacing="0" w:after="0" w:afterAutospacing="0"/>
        <w:rPr>
          <w:ins w:id="770" w:author="kalla madhu" w:date="2024-07-14T11:53:00Z" w16du:dateUtc="2024-07-14T06:23:00Z"/>
          <w:rFonts w:ascii="Consolas" w:hAnsi="Consolas"/>
          <w:color w:val="000000"/>
          <w:sz w:val="28"/>
          <w:szCs w:val="28"/>
        </w:rPr>
      </w:pPr>
      <w:ins w:id="771" w:author="kalla madhu" w:date="2024-07-14T11:53:00Z" w16du:dateUtc="2024-07-14T06:23:00Z">
        <w:r w:rsidRPr="009329BA">
          <w:rPr>
            <w:rFonts w:ascii="Consolas" w:hAnsi="Consolas"/>
            <w:color w:val="000000"/>
            <w:sz w:val="28"/>
            <w:szCs w:val="28"/>
          </w:rPr>
          <w:tab/>
        </w:r>
        <w:r w:rsidRPr="009329BA">
          <w:rPr>
            <w:rFonts w:ascii="Consolas" w:hAnsi="Consolas"/>
            <w:color w:val="3F7F5F"/>
            <w:sz w:val="28"/>
            <w:szCs w:val="28"/>
          </w:rPr>
          <w:t xml:space="preserve">//response -&gt; </w:t>
        </w:r>
        <w:proofErr w:type="spellStart"/>
        <w:r w:rsidRPr="009329BA">
          <w:rPr>
            <w:rFonts w:ascii="Consolas" w:hAnsi="Consolas"/>
            <w:color w:val="3F7F5F"/>
            <w:sz w:val="28"/>
            <w:szCs w:val="28"/>
          </w:rPr>
          <w:t>HttpServletResponse</w:t>
        </w:r>
        <w:proofErr w:type="spellEnd"/>
        <w:r w:rsidRPr="009329BA">
          <w:rPr>
            <w:rFonts w:ascii="Consolas" w:hAnsi="Consolas"/>
            <w:color w:val="3F7F5F"/>
            <w:sz w:val="28"/>
            <w:szCs w:val="28"/>
          </w:rPr>
          <w:t xml:space="preserve"> object</w:t>
        </w:r>
      </w:ins>
    </w:p>
    <w:p w14:paraId="73BBFE98" w14:textId="77777777" w:rsidR="00F20869" w:rsidRPr="009329BA" w:rsidRDefault="00F20869" w:rsidP="00F20869">
      <w:pPr>
        <w:pStyle w:val="NormalWeb"/>
        <w:shd w:val="clear" w:color="auto" w:fill="FFFFFF"/>
        <w:spacing w:before="0" w:beforeAutospacing="0" w:after="0" w:afterAutospacing="0"/>
        <w:rPr>
          <w:ins w:id="772" w:author="kalla madhu" w:date="2024-07-14T11:53:00Z" w16du:dateUtc="2024-07-14T06:23:00Z"/>
          <w:rFonts w:ascii="Consolas" w:hAnsi="Consolas"/>
          <w:color w:val="000000"/>
          <w:sz w:val="28"/>
          <w:szCs w:val="28"/>
        </w:rPr>
      </w:pPr>
      <w:ins w:id="773" w:author="kalla madhu" w:date="2024-07-14T11:53:00Z" w16du:dateUtc="2024-07-14T06:23:00Z">
        <w:r w:rsidRPr="009329BA">
          <w:rPr>
            <w:rFonts w:ascii="Consolas" w:hAnsi="Consolas"/>
            <w:color w:val="000000"/>
            <w:sz w:val="28"/>
            <w:szCs w:val="28"/>
          </w:rPr>
          <w:tab/>
        </w:r>
        <w:r w:rsidRPr="009329BA">
          <w:rPr>
            <w:rFonts w:ascii="Consolas" w:hAnsi="Consolas"/>
            <w:color w:val="3F7F5F"/>
            <w:sz w:val="28"/>
            <w:szCs w:val="28"/>
          </w:rPr>
          <w:t xml:space="preserve">//out -&gt; </w:t>
        </w:r>
        <w:proofErr w:type="spellStart"/>
        <w:r w:rsidRPr="009329BA">
          <w:rPr>
            <w:rFonts w:ascii="Consolas" w:hAnsi="Consolas"/>
            <w:color w:val="3F7F5F"/>
            <w:sz w:val="28"/>
            <w:szCs w:val="28"/>
          </w:rPr>
          <w:t>JspWriter</w:t>
        </w:r>
        <w:proofErr w:type="spellEnd"/>
        <w:r w:rsidRPr="009329BA">
          <w:rPr>
            <w:rFonts w:ascii="Consolas" w:hAnsi="Consolas"/>
            <w:color w:val="3F7F5F"/>
            <w:sz w:val="28"/>
            <w:szCs w:val="28"/>
          </w:rPr>
          <w:t xml:space="preserve"> object</w:t>
        </w:r>
      </w:ins>
    </w:p>
    <w:p w14:paraId="0E230209" w14:textId="77777777" w:rsidR="00F20869" w:rsidRPr="009329BA" w:rsidRDefault="00F20869" w:rsidP="00F20869">
      <w:pPr>
        <w:pStyle w:val="NormalWeb"/>
        <w:shd w:val="clear" w:color="auto" w:fill="FFFFFF"/>
        <w:spacing w:before="0" w:beforeAutospacing="0" w:after="0" w:afterAutospacing="0"/>
        <w:rPr>
          <w:ins w:id="774" w:author="kalla madhu" w:date="2024-07-14T11:53:00Z" w16du:dateUtc="2024-07-14T06:23:00Z"/>
          <w:rFonts w:ascii="Consolas" w:hAnsi="Consolas"/>
          <w:color w:val="000000"/>
          <w:sz w:val="28"/>
          <w:szCs w:val="28"/>
        </w:rPr>
      </w:pPr>
      <w:ins w:id="775" w:author="kalla madhu" w:date="2024-07-14T11:53:00Z" w16du:dateUtc="2024-07-14T06:23:00Z">
        <w:r w:rsidRPr="009329BA">
          <w:rPr>
            <w:rFonts w:ascii="Consolas" w:hAnsi="Consolas"/>
            <w:color w:val="000000"/>
            <w:sz w:val="28"/>
            <w:szCs w:val="28"/>
          </w:rPr>
          <w:tab/>
          <w:t>String email=</w:t>
        </w:r>
        <w:proofErr w:type="spellStart"/>
        <w:proofErr w:type="gramStart"/>
        <w:r w:rsidRPr="009329BA">
          <w:rPr>
            <w:rFonts w:ascii="Consolas" w:hAnsi="Consolas"/>
            <w:color w:val="000000"/>
            <w:sz w:val="28"/>
            <w:szCs w:val="28"/>
          </w:rPr>
          <w:t>request.getParameter</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"email"</w:t>
        </w:r>
        <w:r w:rsidRPr="009329BA">
          <w:rPr>
            <w:rFonts w:ascii="Consolas" w:hAnsi="Consolas"/>
            <w:color w:val="000000"/>
            <w:sz w:val="28"/>
            <w:szCs w:val="28"/>
          </w:rPr>
          <w:t>);</w:t>
        </w:r>
      </w:ins>
    </w:p>
    <w:p w14:paraId="7011CDA3" w14:textId="77777777" w:rsidR="00F20869" w:rsidRPr="009329BA" w:rsidRDefault="00F20869" w:rsidP="00F20869">
      <w:pPr>
        <w:pStyle w:val="NormalWeb"/>
        <w:shd w:val="clear" w:color="auto" w:fill="FFFFFF"/>
        <w:spacing w:before="0" w:beforeAutospacing="0" w:after="0" w:afterAutospacing="0"/>
        <w:rPr>
          <w:ins w:id="776" w:author="kalla madhu" w:date="2024-07-14T11:53:00Z" w16du:dateUtc="2024-07-14T06:23:00Z"/>
          <w:rFonts w:ascii="Consolas" w:hAnsi="Consolas"/>
          <w:color w:val="000000"/>
          <w:sz w:val="28"/>
          <w:szCs w:val="28"/>
        </w:rPr>
      </w:pPr>
      <w:ins w:id="777" w:author="kalla madhu" w:date="2024-07-14T11:53:00Z" w16du:dateUtc="2024-07-14T06:23:00Z">
        <w:r w:rsidRPr="009329BA">
          <w:rPr>
            <w:rFonts w:ascii="Consolas" w:hAnsi="Consolas"/>
            <w:color w:val="000000"/>
            <w:sz w:val="28"/>
            <w:szCs w:val="28"/>
          </w:rPr>
          <w:tab/>
          <w:t>String password=</w:t>
        </w:r>
        <w:proofErr w:type="spellStart"/>
        <w:proofErr w:type="gramStart"/>
        <w:r w:rsidRPr="009329BA">
          <w:rPr>
            <w:rFonts w:ascii="Consolas" w:hAnsi="Consolas"/>
            <w:color w:val="000000"/>
            <w:sz w:val="28"/>
            <w:szCs w:val="28"/>
          </w:rPr>
          <w:t>request.getParameter</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"password"</w:t>
        </w:r>
        <w:r w:rsidRPr="009329BA">
          <w:rPr>
            <w:rFonts w:ascii="Consolas" w:hAnsi="Consolas"/>
            <w:color w:val="000000"/>
            <w:sz w:val="28"/>
            <w:szCs w:val="28"/>
          </w:rPr>
          <w:t>);</w:t>
        </w:r>
      </w:ins>
    </w:p>
    <w:p w14:paraId="760AD328" w14:textId="77777777" w:rsidR="00F20869" w:rsidRPr="009329BA" w:rsidRDefault="00F20869" w:rsidP="00F20869">
      <w:pPr>
        <w:pStyle w:val="NormalWeb"/>
        <w:shd w:val="clear" w:color="auto" w:fill="FFFFFF"/>
        <w:spacing w:before="0" w:beforeAutospacing="0" w:after="0" w:afterAutospacing="0"/>
        <w:rPr>
          <w:ins w:id="778" w:author="kalla madhu" w:date="2024-07-14T11:53:00Z" w16du:dateUtc="2024-07-14T06:23:00Z"/>
          <w:rFonts w:ascii="Consolas" w:hAnsi="Consolas"/>
          <w:color w:val="000000"/>
          <w:sz w:val="28"/>
          <w:szCs w:val="28"/>
        </w:rPr>
      </w:pPr>
      <w:ins w:id="779" w:author="kalla madhu" w:date="2024-07-14T11:53:00Z" w16du:dateUtc="2024-07-14T06:23:00Z">
        <w:r w:rsidRPr="009329BA">
          <w:rPr>
            <w:rFonts w:ascii="Consolas" w:hAnsi="Consolas"/>
            <w:color w:val="000000"/>
            <w:sz w:val="28"/>
            <w:szCs w:val="28"/>
          </w:rPr>
          <w:tab/>
        </w:r>
      </w:ins>
    </w:p>
    <w:p w14:paraId="1853A9EF" w14:textId="77777777" w:rsidR="00F20869" w:rsidRPr="009329BA" w:rsidRDefault="00F20869" w:rsidP="00F20869">
      <w:pPr>
        <w:pStyle w:val="NormalWeb"/>
        <w:shd w:val="clear" w:color="auto" w:fill="FFFFFF"/>
        <w:spacing w:before="0" w:beforeAutospacing="0" w:after="0" w:afterAutospacing="0"/>
        <w:rPr>
          <w:ins w:id="780" w:author="kalla madhu" w:date="2024-07-14T11:53:00Z" w16du:dateUtc="2024-07-14T06:23:00Z"/>
          <w:rFonts w:ascii="Consolas" w:hAnsi="Consolas"/>
          <w:color w:val="000000"/>
          <w:sz w:val="28"/>
          <w:szCs w:val="28"/>
        </w:rPr>
      </w:pPr>
      <w:ins w:id="781" w:author="kalla madhu" w:date="2024-07-14T11:53:00Z" w16du:dateUtc="2024-07-14T06:23:00Z">
        <w:r w:rsidRPr="009329BA">
          <w:rPr>
            <w:rFonts w:ascii="Consolas" w:hAnsi="Consolas"/>
            <w:color w:val="000000"/>
            <w:sz w:val="28"/>
            <w:szCs w:val="28"/>
          </w:rPr>
          <w:tab/>
        </w:r>
        <w:proofErr w:type="gramStart"/>
        <w:r w:rsidRPr="009329BA">
          <w:rPr>
            <w:rFonts w:ascii="Consolas" w:hAnsi="Consolas"/>
            <w:b/>
            <w:bCs/>
            <w:color w:val="7F0055"/>
            <w:sz w:val="28"/>
            <w:szCs w:val="28"/>
          </w:rPr>
          <w:t>try</w:t>
        </w:r>
        <w:r w:rsidRPr="009329BA">
          <w:rPr>
            <w:rFonts w:ascii="Consolas" w:hAnsi="Consolas"/>
            <w:color w:val="000000"/>
            <w:sz w:val="28"/>
            <w:szCs w:val="28"/>
          </w:rPr>
          <w:t>{</w:t>
        </w:r>
        <w:proofErr w:type="gramEnd"/>
      </w:ins>
    </w:p>
    <w:p w14:paraId="5CAAE7CD" w14:textId="77777777" w:rsidR="00F20869" w:rsidRPr="009329BA" w:rsidRDefault="00F20869" w:rsidP="00F20869">
      <w:pPr>
        <w:pStyle w:val="NormalWeb"/>
        <w:shd w:val="clear" w:color="auto" w:fill="FFFFFF"/>
        <w:spacing w:before="0" w:beforeAutospacing="0" w:after="0" w:afterAutospacing="0"/>
        <w:rPr>
          <w:ins w:id="782" w:author="kalla madhu" w:date="2024-07-14T11:53:00Z" w16du:dateUtc="2024-07-14T06:23:00Z"/>
          <w:rFonts w:ascii="Consolas" w:hAnsi="Consolas"/>
          <w:color w:val="000000"/>
          <w:sz w:val="28"/>
          <w:szCs w:val="28"/>
        </w:rPr>
      </w:pPr>
      <w:ins w:id="783" w:author="kalla madhu" w:date="2024-07-14T11:53:00Z" w16du:dateUtc="2024-07-14T06:23:00Z">
        <w:r w:rsidRPr="009329BA">
          <w:rPr>
            <w:rFonts w:ascii="Consolas" w:hAnsi="Consolas"/>
            <w:color w:val="000000"/>
            <w:sz w:val="28"/>
            <w:szCs w:val="28"/>
          </w:rPr>
          <w:tab/>
        </w:r>
        <w:r w:rsidRPr="009329BA">
          <w:rPr>
            <w:rFonts w:ascii="Consolas" w:hAnsi="Consolas"/>
            <w:color w:val="000000"/>
            <w:sz w:val="28"/>
            <w:szCs w:val="28"/>
          </w:rPr>
          <w:tab/>
        </w:r>
        <w:proofErr w:type="spellStart"/>
        <w:r w:rsidRPr="009329BA">
          <w:rPr>
            <w:rFonts w:ascii="Consolas" w:hAnsi="Consolas"/>
            <w:color w:val="000000"/>
            <w:sz w:val="28"/>
            <w:szCs w:val="28"/>
          </w:rPr>
          <w:t>Class.forName</w:t>
        </w:r>
        <w:proofErr w:type="spellEnd"/>
        <w:r w:rsidRPr="009329BA">
          <w:rPr>
            <w:rFonts w:ascii="Consolas" w:hAnsi="Consolas"/>
            <w:color w:val="000000"/>
            <w:sz w:val="28"/>
            <w:szCs w:val="28"/>
          </w:rPr>
          <w:t>(</w:t>
        </w:r>
        <w:r w:rsidRPr="009329BA">
          <w:rPr>
            <w:rFonts w:ascii="Consolas" w:hAnsi="Consolas"/>
            <w:color w:val="2A00FF"/>
            <w:sz w:val="28"/>
            <w:szCs w:val="28"/>
          </w:rPr>
          <w:t>"</w:t>
        </w:r>
        <w:proofErr w:type="spellStart"/>
        <w:proofErr w:type="gramStart"/>
        <w:r w:rsidRPr="009329BA">
          <w:rPr>
            <w:rFonts w:ascii="Consolas" w:hAnsi="Consolas"/>
            <w:color w:val="2A00FF"/>
            <w:sz w:val="28"/>
            <w:szCs w:val="28"/>
          </w:rPr>
          <w:t>com.mysql</w:t>
        </w:r>
        <w:proofErr w:type="gramEnd"/>
        <w:r w:rsidRPr="009329BA">
          <w:rPr>
            <w:rFonts w:ascii="Consolas" w:hAnsi="Consolas"/>
            <w:color w:val="2A00FF"/>
            <w:sz w:val="28"/>
            <w:szCs w:val="28"/>
          </w:rPr>
          <w:t>.cj.jdbc.Driver</w:t>
        </w:r>
        <w:proofErr w:type="spellEnd"/>
        <w:r w:rsidRPr="009329BA">
          <w:rPr>
            <w:rFonts w:ascii="Consolas" w:hAnsi="Consolas"/>
            <w:color w:val="2A00FF"/>
            <w:sz w:val="28"/>
            <w:szCs w:val="28"/>
          </w:rPr>
          <w:t>"</w:t>
        </w:r>
        <w:r w:rsidRPr="009329BA">
          <w:rPr>
            <w:rFonts w:ascii="Consolas" w:hAnsi="Consolas"/>
            <w:color w:val="000000"/>
            <w:sz w:val="28"/>
            <w:szCs w:val="28"/>
          </w:rPr>
          <w:t>);</w:t>
        </w:r>
      </w:ins>
    </w:p>
    <w:p w14:paraId="238B833C" w14:textId="77777777" w:rsidR="00F20869" w:rsidRPr="009329BA" w:rsidRDefault="00F20869" w:rsidP="00F20869">
      <w:pPr>
        <w:pStyle w:val="NormalWeb"/>
        <w:shd w:val="clear" w:color="auto" w:fill="FFFFFF"/>
        <w:spacing w:before="0" w:beforeAutospacing="0" w:after="0" w:afterAutospacing="0"/>
        <w:rPr>
          <w:ins w:id="784" w:author="kalla madhu" w:date="2024-07-14T11:53:00Z" w16du:dateUtc="2024-07-14T06:23:00Z"/>
          <w:rFonts w:ascii="Consolas" w:hAnsi="Consolas"/>
          <w:color w:val="000000"/>
          <w:sz w:val="28"/>
          <w:szCs w:val="28"/>
        </w:rPr>
      </w:pPr>
      <w:ins w:id="785" w:author="kalla madhu" w:date="2024-07-14T11:53:00Z" w16du:dateUtc="2024-07-14T06:23:00Z">
        <w:r w:rsidRPr="009329BA">
          <w:rPr>
            <w:rFonts w:ascii="Consolas" w:hAnsi="Consolas"/>
            <w:color w:val="000000"/>
            <w:sz w:val="28"/>
            <w:szCs w:val="28"/>
          </w:rPr>
          <w:tab/>
        </w:r>
        <w:r w:rsidRPr="009329BA">
          <w:rPr>
            <w:rFonts w:ascii="Consolas" w:hAnsi="Consolas"/>
            <w:color w:val="000000"/>
            <w:sz w:val="28"/>
            <w:szCs w:val="28"/>
          </w:rPr>
          <w:tab/>
          <w:t>Connection con=DriverManager.getConnection(</w:t>
        </w:r>
        <w:r w:rsidRPr="009329BA">
          <w:rPr>
            <w:rFonts w:ascii="Consolas" w:hAnsi="Consolas"/>
            <w:color w:val="2A00FF"/>
            <w:sz w:val="28"/>
            <w:szCs w:val="28"/>
          </w:rPr>
          <w:t>"</w:t>
        </w:r>
        <w:proofErr w:type="gramStart"/>
        <w:r w:rsidRPr="009329BA">
          <w:rPr>
            <w:rFonts w:ascii="Consolas" w:hAnsi="Consolas"/>
            <w:color w:val="2A00FF"/>
            <w:sz w:val="28"/>
            <w:szCs w:val="28"/>
          </w:rPr>
          <w:t>jdbc:mysql://localhost:3306/gecdb2"</w:t>
        </w:r>
        <w:r w:rsidRPr="009329BA">
          <w:rPr>
            <w:rFonts w:ascii="Consolas" w:hAnsi="Consolas"/>
            <w:color w:val="000000"/>
            <w:sz w:val="28"/>
            <w:szCs w:val="28"/>
          </w:rPr>
          <w:t>,</w:t>
        </w:r>
        <w:r w:rsidRPr="009329BA">
          <w:rPr>
            <w:rFonts w:ascii="Consolas" w:hAnsi="Consolas"/>
            <w:color w:val="2A00FF"/>
            <w:sz w:val="28"/>
            <w:szCs w:val="28"/>
          </w:rPr>
          <w:t>"root"</w:t>
        </w:r>
        <w:r w:rsidRPr="009329BA">
          <w:rPr>
            <w:rFonts w:ascii="Consolas" w:hAnsi="Consolas"/>
            <w:color w:val="000000"/>
            <w:sz w:val="28"/>
            <w:szCs w:val="28"/>
          </w:rPr>
          <w:t>,</w:t>
        </w:r>
        <w:r w:rsidRPr="009329BA">
          <w:rPr>
            <w:rFonts w:ascii="Consolas" w:hAnsi="Consolas"/>
            <w:color w:val="2A00FF"/>
            <w:sz w:val="28"/>
            <w:szCs w:val="28"/>
          </w:rPr>
          <w:t>"madhu</w:t>
        </w:r>
        <w:proofErr w:type="gramEnd"/>
        <w:r w:rsidRPr="009329BA">
          <w:rPr>
            <w:rFonts w:ascii="Consolas" w:hAnsi="Consolas"/>
            <w:color w:val="2A00FF"/>
            <w:sz w:val="28"/>
            <w:szCs w:val="28"/>
          </w:rPr>
          <w:t>"</w:t>
        </w:r>
        <w:r w:rsidRPr="009329BA">
          <w:rPr>
            <w:rFonts w:ascii="Consolas" w:hAnsi="Consolas"/>
            <w:color w:val="000000"/>
            <w:sz w:val="28"/>
            <w:szCs w:val="28"/>
          </w:rPr>
          <w:t>);</w:t>
        </w:r>
      </w:ins>
    </w:p>
    <w:p w14:paraId="3A364D85" w14:textId="77777777" w:rsidR="00F20869" w:rsidRPr="009329BA" w:rsidRDefault="00F20869" w:rsidP="00F20869">
      <w:pPr>
        <w:pStyle w:val="NormalWeb"/>
        <w:shd w:val="clear" w:color="auto" w:fill="FFFFFF"/>
        <w:spacing w:before="0" w:beforeAutospacing="0" w:after="0" w:afterAutospacing="0"/>
        <w:rPr>
          <w:ins w:id="786" w:author="kalla madhu" w:date="2024-07-14T11:53:00Z" w16du:dateUtc="2024-07-14T06:23:00Z"/>
          <w:rFonts w:ascii="Consolas" w:hAnsi="Consolas"/>
          <w:color w:val="000000"/>
          <w:sz w:val="28"/>
          <w:szCs w:val="28"/>
        </w:rPr>
      </w:pPr>
      <w:ins w:id="787" w:author="kalla madhu" w:date="2024-07-14T11:53:00Z" w16du:dateUtc="2024-07-14T06:23:00Z">
        <w:r w:rsidRPr="009329BA">
          <w:rPr>
            <w:rFonts w:ascii="Consolas" w:hAnsi="Consolas"/>
            <w:color w:val="000000"/>
            <w:sz w:val="28"/>
            <w:szCs w:val="28"/>
          </w:rPr>
          <w:tab/>
        </w:r>
        <w:r w:rsidRPr="009329BA">
          <w:rPr>
            <w:rFonts w:ascii="Consolas" w:hAnsi="Consolas"/>
            <w:color w:val="000000"/>
            <w:sz w:val="28"/>
            <w:szCs w:val="28"/>
          </w:rPr>
          <w:tab/>
        </w:r>
        <w:proofErr w:type="spellStart"/>
        <w:r w:rsidRPr="009329BA">
          <w:rPr>
            <w:rFonts w:ascii="Consolas" w:hAnsi="Consolas"/>
            <w:color w:val="000000"/>
            <w:sz w:val="28"/>
            <w:szCs w:val="28"/>
          </w:rPr>
          <w:t>PreparedStatement</w:t>
        </w:r>
        <w:proofErr w:type="spellEnd"/>
        <w:r w:rsidRPr="009329BA">
          <w:rPr>
            <w:rFonts w:ascii="Consolas" w:hAnsi="Consolas"/>
            <w:color w:val="000000"/>
            <w:sz w:val="28"/>
            <w:szCs w:val="28"/>
          </w:rPr>
          <w:t xml:space="preserve"> </w:t>
        </w:r>
        <w:proofErr w:type="spellStart"/>
        <w:r w:rsidRPr="009329BA">
          <w:rPr>
            <w:rFonts w:ascii="Consolas" w:hAnsi="Consolas"/>
            <w:color w:val="000000"/>
            <w:sz w:val="28"/>
            <w:szCs w:val="28"/>
          </w:rPr>
          <w:t>pstmt</w:t>
        </w:r>
        <w:proofErr w:type="spellEnd"/>
        <w:r w:rsidRPr="009329BA">
          <w:rPr>
            <w:rFonts w:ascii="Consolas" w:hAnsi="Consolas"/>
            <w:color w:val="000000"/>
            <w:sz w:val="28"/>
            <w:szCs w:val="28"/>
          </w:rPr>
          <w:t>=</w:t>
        </w:r>
        <w:proofErr w:type="spellStart"/>
        <w:proofErr w:type="gramStart"/>
        <w:r w:rsidRPr="009329BA">
          <w:rPr>
            <w:rFonts w:ascii="Consolas" w:hAnsi="Consolas"/>
            <w:color w:val="000000"/>
            <w:sz w:val="28"/>
            <w:szCs w:val="28"/>
          </w:rPr>
          <w:t>con.prepareStatement</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"select * from register where email=? and password=?"</w:t>
        </w:r>
        <w:r w:rsidRPr="009329BA">
          <w:rPr>
            <w:rFonts w:ascii="Consolas" w:hAnsi="Consolas"/>
            <w:color w:val="000000"/>
            <w:sz w:val="28"/>
            <w:szCs w:val="28"/>
          </w:rPr>
          <w:t>);</w:t>
        </w:r>
      </w:ins>
    </w:p>
    <w:p w14:paraId="5048AE0C" w14:textId="77777777" w:rsidR="00F20869" w:rsidRPr="009329BA" w:rsidRDefault="00F20869" w:rsidP="00F20869">
      <w:pPr>
        <w:pStyle w:val="NormalWeb"/>
        <w:shd w:val="clear" w:color="auto" w:fill="FFFFFF"/>
        <w:spacing w:before="0" w:beforeAutospacing="0" w:after="0" w:afterAutospacing="0"/>
        <w:rPr>
          <w:ins w:id="788" w:author="kalla madhu" w:date="2024-07-14T11:53:00Z" w16du:dateUtc="2024-07-14T06:23:00Z"/>
          <w:rFonts w:ascii="Consolas" w:hAnsi="Consolas"/>
          <w:color w:val="000000"/>
          <w:sz w:val="28"/>
          <w:szCs w:val="28"/>
        </w:rPr>
      </w:pPr>
      <w:ins w:id="789" w:author="kalla madhu" w:date="2024-07-14T11:53:00Z" w16du:dateUtc="2024-07-14T06:23:00Z">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pstmt.setString</w:t>
        </w:r>
        <w:proofErr w:type="spellEnd"/>
        <w:proofErr w:type="gramEnd"/>
        <w:r w:rsidRPr="009329BA">
          <w:rPr>
            <w:rFonts w:ascii="Consolas" w:hAnsi="Consolas"/>
            <w:color w:val="000000"/>
            <w:sz w:val="28"/>
            <w:szCs w:val="28"/>
          </w:rPr>
          <w:t>(1, email);</w:t>
        </w:r>
      </w:ins>
    </w:p>
    <w:p w14:paraId="0F49EE2F" w14:textId="77777777" w:rsidR="00F20869" w:rsidRPr="009329BA" w:rsidRDefault="00F20869" w:rsidP="00F20869">
      <w:pPr>
        <w:pStyle w:val="NormalWeb"/>
        <w:shd w:val="clear" w:color="auto" w:fill="FFFFFF"/>
        <w:spacing w:before="0" w:beforeAutospacing="0" w:after="0" w:afterAutospacing="0"/>
        <w:rPr>
          <w:ins w:id="790" w:author="kalla madhu" w:date="2024-07-14T11:53:00Z" w16du:dateUtc="2024-07-14T06:23:00Z"/>
          <w:rFonts w:ascii="Consolas" w:hAnsi="Consolas"/>
          <w:color w:val="000000"/>
          <w:sz w:val="28"/>
          <w:szCs w:val="28"/>
        </w:rPr>
      </w:pPr>
      <w:ins w:id="791" w:author="kalla madhu" w:date="2024-07-14T11:53:00Z" w16du:dateUtc="2024-07-14T06:23:00Z">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pstmt.setString</w:t>
        </w:r>
        <w:proofErr w:type="spellEnd"/>
        <w:proofErr w:type="gramEnd"/>
        <w:r w:rsidRPr="009329BA">
          <w:rPr>
            <w:rFonts w:ascii="Consolas" w:hAnsi="Consolas"/>
            <w:color w:val="000000"/>
            <w:sz w:val="28"/>
            <w:szCs w:val="28"/>
          </w:rPr>
          <w:t>(2,password);</w:t>
        </w:r>
      </w:ins>
    </w:p>
    <w:p w14:paraId="2243432A" w14:textId="77777777" w:rsidR="00F20869" w:rsidRPr="009329BA" w:rsidRDefault="00F20869" w:rsidP="00F20869">
      <w:pPr>
        <w:pStyle w:val="NormalWeb"/>
        <w:shd w:val="clear" w:color="auto" w:fill="FFFFFF"/>
        <w:spacing w:before="0" w:beforeAutospacing="0" w:after="0" w:afterAutospacing="0"/>
        <w:rPr>
          <w:ins w:id="792" w:author="kalla madhu" w:date="2024-07-14T11:53:00Z" w16du:dateUtc="2024-07-14T06:23:00Z"/>
          <w:rFonts w:ascii="Consolas" w:hAnsi="Consolas"/>
          <w:color w:val="000000"/>
          <w:sz w:val="28"/>
          <w:szCs w:val="28"/>
        </w:rPr>
      </w:pPr>
      <w:ins w:id="793" w:author="kalla madhu" w:date="2024-07-14T11:53:00Z" w16du:dateUtc="2024-07-14T06:23:00Z">
        <w:r w:rsidRPr="009329BA">
          <w:rPr>
            <w:rFonts w:ascii="Consolas" w:hAnsi="Consolas"/>
            <w:color w:val="000000"/>
            <w:sz w:val="28"/>
            <w:szCs w:val="28"/>
          </w:rPr>
          <w:tab/>
        </w:r>
        <w:r w:rsidRPr="009329BA">
          <w:rPr>
            <w:rFonts w:ascii="Consolas" w:hAnsi="Consolas"/>
            <w:color w:val="000000"/>
            <w:sz w:val="28"/>
            <w:szCs w:val="28"/>
          </w:rPr>
          <w:tab/>
        </w:r>
        <w:proofErr w:type="spellStart"/>
        <w:r w:rsidRPr="009329BA">
          <w:rPr>
            <w:rFonts w:ascii="Consolas" w:hAnsi="Consolas"/>
            <w:color w:val="000000"/>
            <w:sz w:val="28"/>
            <w:szCs w:val="28"/>
          </w:rPr>
          <w:t>ResultSet</w:t>
        </w:r>
        <w:proofErr w:type="spellEnd"/>
        <w:r w:rsidRPr="009329BA">
          <w:rPr>
            <w:rFonts w:ascii="Consolas" w:hAnsi="Consolas"/>
            <w:color w:val="000000"/>
            <w:sz w:val="28"/>
            <w:szCs w:val="28"/>
          </w:rPr>
          <w:t xml:space="preserve"> </w:t>
        </w:r>
        <w:proofErr w:type="spellStart"/>
        <w:r w:rsidRPr="009329BA">
          <w:rPr>
            <w:rFonts w:ascii="Consolas" w:hAnsi="Consolas"/>
            <w:color w:val="000000"/>
            <w:sz w:val="28"/>
            <w:szCs w:val="28"/>
          </w:rPr>
          <w:t>rs</w:t>
        </w:r>
        <w:proofErr w:type="spellEnd"/>
        <w:r w:rsidRPr="009329BA">
          <w:rPr>
            <w:rFonts w:ascii="Consolas" w:hAnsi="Consolas"/>
            <w:color w:val="000000"/>
            <w:sz w:val="28"/>
            <w:szCs w:val="28"/>
          </w:rPr>
          <w:t xml:space="preserve">= </w:t>
        </w:r>
        <w:proofErr w:type="spellStart"/>
        <w:proofErr w:type="gramStart"/>
        <w:r w:rsidRPr="009329BA">
          <w:rPr>
            <w:rFonts w:ascii="Consolas" w:hAnsi="Consolas"/>
            <w:color w:val="000000"/>
            <w:sz w:val="28"/>
            <w:szCs w:val="28"/>
          </w:rPr>
          <w:t>pstmt.executeQuery</w:t>
        </w:r>
        <w:proofErr w:type="spellEnd"/>
        <w:proofErr w:type="gramEnd"/>
        <w:r w:rsidRPr="009329BA">
          <w:rPr>
            <w:rFonts w:ascii="Consolas" w:hAnsi="Consolas"/>
            <w:color w:val="000000"/>
            <w:sz w:val="28"/>
            <w:szCs w:val="28"/>
          </w:rPr>
          <w:t>();</w:t>
        </w:r>
      </w:ins>
    </w:p>
    <w:p w14:paraId="09745DAE" w14:textId="77777777" w:rsidR="00F20869" w:rsidRPr="009329BA" w:rsidRDefault="00F20869" w:rsidP="00F20869">
      <w:pPr>
        <w:pStyle w:val="NormalWeb"/>
        <w:shd w:val="clear" w:color="auto" w:fill="FFFFFF"/>
        <w:spacing w:before="0" w:beforeAutospacing="0" w:after="0" w:afterAutospacing="0"/>
        <w:rPr>
          <w:ins w:id="794" w:author="kalla madhu" w:date="2024-07-14T11:53:00Z" w16du:dateUtc="2024-07-14T06:23:00Z"/>
          <w:rFonts w:ascii="Consolas" w:hAnsi="Consolas"/>
          <w:color w:val="000000"/>
          <w:sz w:val="28"/>
          <w:szCs w:val="28"/>
        </w:rPr>
      </w:pPr>
      <w:ins w:id="795" w:author="kalla madhu" w:date="2024-07-14T11:53:00Z" w16du:dateUtc="2024-07-14T06:23: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b/>
            <w:bCs/>
            <w:color w:val="7F0055"/>
            <w:sz w:val="28"/>
            <w:szCs w:val="28"/>
          </w:rPr>
          <w:t>if</w:t>
        </w:r>
        <w:r w:rsidRPr="009329BA">
          <w:rPr>
            <w:rFonts w:ascii="Consolas" w:hAnsi="Consolas"/>
            <w:color w:val="000000"/>
            <w:sz w:val="28"/>
            <w:szCs w:val="28"/>
          </w:rPr>
          <w:t>(</w:t>
        </w:r>
        <w:proofErr w:type="spellStart"/>
        <w:proofErr w:type="gramStart"/>
        <w:r w:rsidRPr="009329BA">
          <w:rPr>
            <w:rFonts w:ascii="Consolas" w:hAnsi="Consolas"/>
            <w:color w:val="000000"/>
            <w:sz w:val="28"/>
            <w:szCs w:val="28"/>
          </w:rPr>
          <w:t>rs.next</w:t>
        </w:r>
        <w:proofErr w:type="spellEnd"/>
        <w:proofErr w:type="gramEnd"/>
        <w:r w:rsidRPr="009329BA">
          <w:rPr>
            <w:rFonts w:ascii="Consolas" w:hAnsi="Consolas"/>
            <w:color w:val="000000"/>
            <w:sz w:val="28"/>
            <w:szCs w:val="28"/>
          </w:rPr>
          <w:t>())</w:t>
        </w:r>
      </w:ins>
    </w:p>
    <w:p w14:paraId="503A9142" w14:textId="77777777" w:rsidR="00F20869" w:rsidRPr="009329BA" w:rsidRDefault="00F20869" w:rsidP="00F20869">
      <w:pPr>
        <w:pStyle w:val="NormalWeb"/>
        <w:shd w:val="clear" w:color="auto" w:fill="FFFFFF"/>
        <w:spacing w:before="0" w:beforeAutospacing="0" w:after="0" w:afterAutospacing="0"/>
        <w:rPr>
          <w:ins w:id="796" w:author="kalla madhu" w:date="2024-07-14T11:53:00Z" w16du:dateUtc="2024-07-14T06:23:00Z"/>
          <w:rFonts w:ascii="Consolas" w:hAnsi="Consolas"/>
          <w:color w:val="000000"/>
          <w:sz w:val="28"/>
          <w:szCs w:val="28"/>
        </w:rPr>
      </w:pPr>
      <w:ins w:id="797" w:author="kalla madhu" w:date="2024-07-14T11:53:00Z" w16du:dateUtc="2024-07-14T06:23:00Z">
        <w:r w:rsidRPr="009329BA">
          <w:rPr>
            <w:rFonts w:ascii="Consolas" w:hAnsi="Consolas"/>
            <w:color w:val="000000"/>
            <w:sz w:val="28"/>
            <w:szCs w:val="28"/>
          </w:rPr>
          <w:tab/>
        </w:r>
        <w:r w:rsidRPr="009329BA">
          <w:rPr>
            <w:rFonts w:ascii="Consolas" w:hAnsi="Consolas"/>
            <w:color w:val="000000"/>
            <w:sz w:val="28"/>
            <w:szCs w:val="28"/>
          </w:rPr>
          <w:tab/>
          <w:t>{</w:t>
        </w:r>
      </w:ins>
    </w:p>
    <w:p w14:paraId="71E381E4" w14:textId="77777777" w:rsidR="00F20869" w:rsidRPr="009329BA" w:rsidRDefault="00F20869" w:rsidP="00F20869">
      <w:pPr>
        <w:pStyle w:val="NormalWeb"/>
        <w:shd w:val="clear" w:color="auto" w:fill="FFFFFF"/>
        <w:spacing w:before="0" w:beforeAutospacing="0" w:after="0" w:afterAutospacing="0"/>
        <w:rPr>
          <w:ins w:id="798" w:author="kalla madhu" w:date="2024-07-14T11:53:00Z" w16du:dateUtc="2024-07-14T06:23:00Z"/>
          <w:rFonts w:ascii="Consolas" w:hAnsi="Consolas"/>
          <w:color w:val="000000"/>
          <w:sz w:val="28"/>
          <w:szCs w:val="28"/>
        </w:rPr>
      </w:pPr>
      <w:ins w:id="799" w:author="kalla madhu" w:date="2024-07-14T11:53:00Z" w16du:dateUtc="2024-07-14T06:23: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response.sendRedirect</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w:t>
        </w:r>
        <w:proofErr w:type="spellStart"/>
        <w:r w:rsidRPr="009329BA">
          <w:rPr>
            <w:rFonts w:ascii="Consolas" w:hAnsi="Consolas"/>
            <w:color w:val="2A00FF"/>
            <w:sz w:val="28"/>
            <w:szCs w:val="28"/>
          </w:rPr>
          <w:t>UserHome.jsp</w:t>
        </w:r>
        <w:proofErr w:type="spellEnd"/>
        <w:r w:rsidRPr="009329BA">
          <w:rPr>
            <w:rFonts w:ascii="Consolas" w:hAnsi="Consolas"/>
            <w:color w:val="2A00FF"/>
            <w:sz w:val="28"/>
            <w:szCs w:val="28"/>
          </w:rPr>
          <w:t>"</w:t>
        </w:r>
        <w:r w:rsidRPr="009329BA">
          <w:rPr>
            <w:rFonts w:ascii="Consolas" w:hAnsi="Consolas"/>
            <w:color w:val="000000"/>
            <w:sz w:val="28"/>
            <w:szCs w:val="28"/>
          </w:rPr>
          <w:t>);</w:t>
        </w:r>
      </w:ins>
    </w:p>
    <w:p w14:paraId="3FFAFDC4" w14:textId="77777777" w:rsidR="00F20869" w:rsidRPr="009329BA" w:rsidRDefault="00F20869" w:rsidP="00F20869">
      <w:pPr>
        <w:pStyle w:val="NormalWeb"/>
        <w:shd w:val="clear" w:color="auto" w:fill="FFFFFF"/>
        <w:spacing w:before="0" w:beforeAutospacing="0" w:after="0" w:afterAutospacing="0"/>
        <w:rPr>
          <w:ins w:id="800" w:author="kalla madhu" w:date="2024-07-14T11:53:00Z" w16du:dateUtc="2024-07-14T06:23:00Z"/>
          <w:rFonts w:ascii="Consolas" w:hAnsi="Consolas"/>
          <w:color w:val="000000"/>
          <w:sz w:val="28"/>
          <w:szCs w:val="28"/>
        </w:rPr>
      </w:pPr>
      <w:ins w:id="801" w:author="kalla madhu" w:date="2024-07-14T11:53:00Z" w16du:dateUtc="2024-07-14T06:23:00Z">
        <w:r w:rsidRPr="009329BA">
          <w:rPr>
            <w:rFonts w:ascii="Consolas" w:hAnsi="Consolas"/>
            <w:color w:val="000000"/>
            <w:sz w:val="28"/>
            <w:szCs w:val="28"/>
          </w:rPr>
          <w:tab/>
        </w:r>
        <w:r w:rsidRPr="009329BA">
          <w:rPr>
            <w:rFonts w:ascii="Consolas" w:hAnsi="Consolas"/>
            <w:color w:val="000000"/>
            <w:sz w:val="28"/>
            <w:szCs w:val="28"/>
          </w:rPr>
          <w:tab/>
        </w:r>
        <w:proofErr w:type="gramStart"/>
        <w:r w:rsidRPr="009329BA">
          <w:rPr>
            <w:rFonts w:ascii="Consolas" w:hAnsi="Consolas"/>
            <w:color w:val="000000"/>
            <w:sz w:val="28"/>
            <w:szCs w:val="28"/>
          </w:rPr>
          <w:t>}</w:t>
        </w:r>
        <w:r w:rsidRPr="009329BA">
          <w:rPr>
            <w:rFonts w:ascii="Consolas" w:hAnsi="Consolas"/>
            <w:b/>
            <w:bCs/>
            <w:color w:val="7F0055"/>
            <w:sz w:val="28"/>
            <w:szCs w:val="28"/>
          </w:rPr>
          <w:t>else</w:t>
        </w:r>
        <w:proofErr w:type="gramEnd"/>
      </w:ins>
    </w:p>
    <w:p w14:paraId="1AE61E73" w14:textId="77777777" w:rsidR="00F20869" w:rsidRPr="009329BA" w:rsidRDefault="00F20869" w:rsidP="00F20869">
      <w:pPr>
        <w:pStyle w:val="NormalWeb"/>
        <w:shd w:val="clear" w:color="auto" w:fill="FFFFFF"/>
        <w:spacing w:before="0" w:beforeAutospacing="0" w:after="0" w:afterAutospacing="0"/>
        <w:rPr>
          <w:ins w:id="802" w:author="kalla madhu" w:date="2024-07-14T11:53:00Z" w16du:dateUtc="2024-07-14T06:23:00Z"/>
          <w:rFonts w:ascii="Consolas" w:hAnsi="Consolas"/>
          <w:color w:val="000000"/>
          <w:sz w:val="28"/>
          <w:szCs w:val="28"/>
        </w:rPr>
      </w:pPr>
      <w:ins w:id="803" w:author="kalla madhu" w:date="2024-07-14T11:53:00Z" w16du:dateUtc="2024-07-14T06:23:00Z">
        <w:r w:rsidRPr="009329BA">
          <w:rPr>
            <w:rFonts w:ascii="Consolas" w:hAnsi="Consolas"/>
            <w:color w:val="000000"/>
            <w:sz w:val="28"/>
            <w:szCs w:val="28"/>
          </w:rPr>
          <w:tab/>
        </w:r>
        <w:r w:rsidRPr="009329BA">
          <w:rPr>
            <w:rFonts w:ascii="Consolas" w:hAnsi="Consolas"/>
            <w:color w:val="000000"/>
            <w:sz w:val="28"/>
            <w:szCs w:val="28"/>
          </w:rPr>
          <w:tab/>
          <w:t>{</w:t>
        </w:r>
      </w:ins>
    </w:p>
    <w:p w14:paraId="092AD7E1" w14:textId="77777777" w:rsidR="00F20869" w:rsidRPr="009329BA" w:rsidRDefault="00F20869" w:rsidP="00F20869">
      <w:pPr>
        <w:pStyle w:val="NormalWeb"/>
        <w:shd w:val="clear" w:color="auto" w:fill="FFFFFF"/>
        <w:spacing w:before="0" w:beforeAutospacing="0" w:after="0" w:afterAutospacing="0"/>
        <w:rPr>
          <w:ins w:id="804" w:author="kalla madhu" w:date="2024-07-14T11:53:00Z" w16du:dateUtc="2024-07-14T06:23:00Z"/>
          <w:rFonts w:ascii="Consolas" w:hAnsi="Consolas"/>
          <w:color w:val="000000"/>
          <w:sz w:val="28"/>
          <w:szCs w:val="28"/>
        </w:rPr>
      </w:pPr>
      <w:ins w:id="805" w:author="kalla madhu" w:date="2024-07-14T11:53:00Z" w16du:dateUtc="2024-07-14T06:23:00Z">
        <w:r w:rsidRPr="009329BA">
          <w:rPr>
            <w:rFonts w:ascii="Consolas" w:hAnsi="Consolas"/>
            <w:color w:val="000000"/>
            <w:sz w:val="28"/>
            <w:szCs w:val="28"/>
          </w:rPr>
          <w:tab/>
        </w:r>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response.sendRedirect</w:t>
        </w:r>
        <w:proofErr w:type="spellEnd"/>
        <w:proofErr w:type="gramEnd"/>
        <w:r w:rsidRPr="009329BA">
          <w:rPr>
            <w:rFonts w:ascii="Consolas" w:hAnsi="Consolas"/>
            <w:color w:val="000000"/>
            <w:sz w:val="28"/>
            <w:szCs w:val="28"/>
          </w:rPr>
          <w:t>(</w:t>
        </w:r>
        <w:r w:rsidRPr="009329BA">
          <w:rPr>
            <w:rFonts w:ascii="Consolas" w:hAnsi="Consolas"/>
            <w:color w:val="2A00FF"/>
            <w:sz w:val="28"/>
            <w:szCs w:val="28"/>
          </w:rPr>
          <w:t>"</w:t>
        </w:r>
        <w:proofErr w:type="spellStart"/>
        <w:r w:rsidRPr="009329BA">
          <w:rPr>
            <w:rFonts w:ascii="Consolas" w:hAnsi="Consolas"/>
            <w:color w:val="2A00FF"/>
            <w:sz w:val="28"/>
            <w:szCs w:val="28"/>
          </w:rPr>
          <w:t>login.jsp?msg</w:t>
        </w:r>
        <w:proofErr w:type="spellEnd"/>
        <w:r w:rsidRPr="009329BA">
          <w:rPr>
            <w:rFonts w:ascii="Consolas" w:hAnsi="Consolas"/>
            <w:color w:val="2A00FF"/>
            <w:sz w:val="28"/>
            <w:szCs w:val="28"/>
          </w:rPr>
          <w:t>=</w:t>
        </w:r>
        <w:proofErr w:type="spellStart"/>
        <w:r w:rsidRPr="009329BA">
          <w:rPr>
            <w:rFonts w:ascii="Consolas" w:hAnsi="Consolas"/>
            <w:color w:val="2A00FF"/>
            <w:sz w:val="28"/>
            <w:szCs w:val="28"/>
          </w:rPr>
          <w:t>InvalidAuthentication</w:t>
        </w:r>
        <w:proofErr w:type="spellEnd"/>
        <w:r w:rsidRPr="009329BA">
          <w:rPr>
            <w:rFonts w:ascii="Consolas" w:hAnsi="Consolas"/>
            <w:color w:val="2A00FF"/>
            <w:sz w:val="28"/>
            <w:szCs w:val="28"/>
          </w:rPr>
          <w:t>"</w:t>
        </w:r>
        <w:r w:rsidRPr="009329BA">
          <w:rPr>
            <w:rFonts w:ascii="Consolas" w:hAnsi="Consolas"/>
            <w:color w:val="000000"/>
            <w:sz w:val="28"/>
            <w:szCs w:val="28"/>
          </w:rPr>
          <w:t>);</w:t>
        </w:r>
      </w:ins>
    </w:p>
    <w:p w14:paraId="4BA88BC2" w14:textId="77777777" w:rsidR="00F20869" w:rsidRPr="009329BA" w:rsidRDefault="00F20869" w:rsidP="00F20869">
      <w:pPr>
        <w:pStyle w:val="NormalWeb"/>
        <w:shd w:val="clear" w:color="auto" w:fill="FFFFFF"/>
        <w:spacing w:before="0" w:beforeAutospacing="0" w:after="0" w:afterAutospacing="0"/>
        <w:rPr>
          <w:ins w:id="806" w:author="kalla madhu" w:date="2024-07-14T11:53:00Z" w16du:dateUtc="2024-07-14T06:23:00Z"/>
          <w:rFonts w:ascii="Consolas" w:hAnsi="Consolas"/>
          <w:color w:val="000000"/>
          <w:sz w:val="28"/>
          <w:szCs w:val="28"/>
        </w:rPr>
      </w:pPr>
      <w:ins w:id="807" w:author="kalla madhu" w:date="2024-07-14T11:53:00Z" w16du:dateUtc="2024-07-14T06:23:00Z">
        <w:r w:rsidRPr="009329BA">
          <w:rPr>
            <w:rFonts w:ascii="Consolas" w:hAnsi="Consolas"/>
            <w:color w:val="000000"/>
            <w:sz w:val="28"/>
            <w:szCs w:val="28"/>
          </w:rPr>
          <w:tab/>
        </w:r>
        <w:r w:rsidRPr="009329BA">
          <w:rPr>
            <w:rFonts w:ascii="Consolas" w:hAnsi="Consolas"/>
            <w:color w:val="000000"/>
            <w:sz w:val="28"/>
            <w:szCs w:val="28"/>
          </w:rPr>
          <w:tab/>
          <w:t>}</w:t>
        </w:r>
      </w:ins>
    </w:p>
    <w:p w14:paraId="1C067416" w14:textId="77777777" w:rsidR="00F20869" w:rsidRPr="009329BA" w:rsidRDefault="00F20869" w:rsidP="00F20869">
      <w:pPr>
        <w:pStyle w:val="NormalWeb"/>
        <w:shd w:val="clear" w:color="auto" w:fill="FFFFFF"/>
        <w:spacing w:before="0" w:beforeAutospacing="0" w:after="0" w:afterAutospacing="0"/>
        <w:rPr>
          <w:ins w:id="808" w:author="kalla madhu" w:date="2024-07-14T11:53:00Z" w16du:dateUtc="2024-07-14T06:23:00Z"/>
          <w:rFonts w:ascii="Consolas" w:hAnsi="Consolas"/>
          <w:color w:val="000000"/>
          <w:sz w:val="28"/>
          <w:szCs w:val="28"/>
        </w:rPr>
      </w:pPr>
      <w:ins w:id="809" w:author="kalla madhu" w:date="2024-07-14T11:53:00Z" w16du:dateUtc="2024-07-14T06:23:00Z">
        <w:r w:rsidRPr="009329BA">
          <w:rPr>
            <w:rFonts w:ascii="Consolas" w:hAnsi="Consolas"/>
            <w:color w:val="000000"/>
            <w:sz w:val="28"/>
            <w:szCs w:val="28"/>
          </w:rPr>
          <w:tab/>
        </w:r>
        <w:proofErr w:type="gramStart"/>
        <w:r w:rsidRPr="009329BA">
          <w:rPr>
            <w:rFonts w:ascii="Consolas" w:hAnsi="Consolas"/>
            <w:color w:val="000000"/>
            <w:sz w:val="28"/>
            <w:szCs w:val="28"/>
          </w:rPr>
          <w:t>}</w:t>
        </w:r>
        <w:r w:rsidRPr="009329BA">
          <w:rPr>
            <w:rFonts w:ascii="Consolas" w:hAnsi="Consolas"/>
            <w:b/>
            <w:bCs/>
            <w:color w:val="7F0055"/>
            <w:sz w:val="28"/>
            <w:szCs w:val="28"/>
          </w:rPr>
          <w:t>catch</w:t>
        </w:r>
        <w:proofErr w:type="gramEnd"/>
        <w:r w:rsidRPr="009329BA">
          <w:rPr>
            <w:rFonts w:ascii="Consolas" w:hAnsi="Consolas"/>
            <w:color w:val="000000"/>
            <w:sz w:val="28"/>
            <w:szCs w:val="28"/>
          </w:rPr>
          <w:t>(Exception e)</w:t>
        </w:r>
      </w:ins>
    </w:p>
    <w:p w14:paraId="3EA024F8" w14:textId="77777777" w:rsidR="00F20869" w:rsidRPr="009329BA" w:rsidRDefault="00F20869" w:rsidP="00F20869">
      <w:pPr>
        <w:pStyle w:val="NormalWeb"/>
        <w:shd w:val="clear" w:color="auto" w:fill="FFFFFF"/>
        <w:spacing w:before="0" w:beforeAutospacing="0" w:after="0" w:afterAutospacing="0"/>
        <w:rPr>
          <w:ins w:id="810" w:author="kalla madhu" w:date="2024-07-14T11:53:00Z" w16du:dateUtc="2024-07-14T06:23:00Z"/>
          <w:rFonts w:ascii="Consolas" w:hAnsi="Consolas"/>
          <w:color w:val="000000"/>
          <w:sz w:val="28"/>
          <w:szCs w:val="28"/>
        </w:rPr>
      </w:pPr>
      <w:ins w:id="811" w:author="kalla madhu" w:date="2024-07-14T11:53:00Z" w16du:dateUtc="2024-07-14T06:23:00Z">
        <w:r w:rsidRPr="009329BA">
          <w:rPr>
            <w:rFonts w:ascii="Consolas" w:hAnsi="Consolas"/>
            <w:color w:val="000000"/>
            <w:sz w:val="28"/>
            <w:szCs w:val="28"/>
          </w:rPr>
          <w:tab/>
          <w:t>{</w:t>
        </w:r>
      </w:ins>
    </w:p>
    <w:p w14:paraId="20B701AE" w14:textId="77777777" w:rsidR="00F20869" w:rsidRPr="009329BA" w:rsidRDefault="00F20869" w:rsidP="00F20869">
      <w:pPr>
        <w:pStyle w:val="NormalWeb"/>
        <w:shd w:val="clear" w:color="auto" w:fill="FFFFFF"/>
        <w:spacing w:before="0" w:beforeAutospacing="0" w:after="0" w:afterAutospacing="0"/>
        <w:rPr>
          <w:ins w:id="812" w:author="kalla madhu" w:date="2024-07-14T11:53:00Z" w16du:dateUtc="2024-07-14T06:23:00Z"/>
          <w:rFonts w:ascii="Consolas" w:hAnsi="Consolas"/>
          <w:color w:val="000000"/>
          <w:sz w:val="28"/>
          <w:szCs w:val="28"/>
        </w:rPr>
      </w:pPr>
      <w:ins w:id="813" w:author="kalla madhu" w:date="2024-07-14T11:53:00Z" w16du:dateUtc="2024-07-14T06:23:00Z">
        <w:r w:rsidRPr="009329BA">
          <w:rPr>
            <w:rFonts w:ascii="Consolas" w:hAnsi="Consolas"/>
            <w:color w:val="000000"/>
            <w:sz w:val="28"/>
            <w:szCs w:val="28"/>
          </w:rPr>
          <w:tab/>
        </w:r>
        <w:r w:rsidRPr="009329BA">
          <w:rPr>
            <w:rFonts w:ascii="Consolas" w:hAnsi="Consolas"/>
            <w:color w:val="000000"/>
            <w:sz w:val="28"/>
            <w:szCs w:val="28"/>
          </w:rPr>
          <w:tab/>
        </w:r>
        <w:proofErr w:type="spellStart"/>
        <w:proofErr w:type="gramStart"/>
        <w:r w:rsidRPr="009329BA">
          <w:rPr>
            <w:rFonts w:ascii="Consolas" w:hAnsi="Consolas"/>
            <w:color w:val="000000"/>
            <w:sz w:val="28"/>
            <w:szCs w:val="28"/>
          </w:rPr>
          <w:t>e.printStackTrace</w:t>
        </w:r>
        <w:proofErr w:type="spellEnd"/>
        <w:proofErr w:type="gramEnd"/>
        <w:r w:rsidRPr="009329BA">
          <w:rPr>
            <w:rFonts w:ascii="Consolas" w:hAnsi="Consolas"/>
            <w:color w:val="000000"/>
            <w:sz w:val="28"/>
            <w:szCs w:val="28"/>
          </w:rPr>
          <w:t>();</w:t>
        </w:r>
      </w:ins>
    </w:p>
    <w:p w14:paraId="27C843E8" w14:textId="77777777" w:rsidR="00F20869" w:rsidRPr="009329BA" w:rsidRDefault="00F20869" w:rsidP="00F20869">
      <w:pPr>
        <w:pStyle w:val="NormalWeb"/>
        <w:shd w:val="clear" w:color="auto" w:fill="FFFFFF"/>
        <w:spacing w:before="0" w:beforeAutospacing="0" w:after="0" w:afterAutospacing="0"/>
        <w:rPr>
          <w:ins w:id="814" w:author="kalla madhu" w:date="2024-07-14T11:53:00Z" w16du:dateUtc="2024-07-14T06:23:00Z"/>
          <w:rFonts w:ascii="Consolas" w:hAnsi="Consolas"/>
          <w:color w:val="000000"/>
          <w:sz w:val="28"/>
          <w:szCs w:val="28"/>
        </w:rPr>
      </w:pPr>
      <w:ins w:id="815" w:author="kalla madhu" w:date="2024-07-14T11:53:00Z" w16du:dateUtc="2024-07-14T06:23:00Z">
        <w:r w:rsidRPr="009329BA">
          <w:rPr>
            <w:rFonts w:ascii="Consolas" w:hAnsi="Consolas"/>
            <w:color w:val="000000"/>
            <w:sz w:val="28"/>
            <w:szCs w:val="28"/>
          </w:rPr>
          <w:tab/>
          <w:t>}</w:t>
        </w:r>
      </w:ins>
    </w:p>
    <w:p w14:paraId="48E1F100" w14:textId="77777777" w:rsidR="00F20869" w:rsidRPr="009329BA" w:rsidRDefault="00F20869" w:rsidP="00F20869">
      <w:pPr>
        <w:pStyle w:val="NormalWeb"/>
        <w:shd w:val="clear" w:color="auto" w:fill="FFFFFF"/>
        <w:spacing w:before="0" w:beforeAutospacing="0" w:after="0" w:afterAutospacing="0"/>
        <w:rPr>
          <w:ins w:id="816" w:author="kalla madhu" w:date="2024-07-14T11:53:00Z" w16du:dateUtc="2024-07-14T06:23:00Z"/>
          <w:rFonts w:ascii="Consolas" w:hAnsi="Consolas"/>
          <w:color w:val="000000"/>
          <w:sz w:val="28"/>
          <w:szCs w:val="28"/>
        </w:rPr>
      </w:pPr>
      <w:ins w:id="817" w:author="kalla madhu" w:date="2024-07-14T11:53:00Z" w16du:dateUtc="2024-07-14T06:23:00Z">
        <w:r w:rsidRPr="009329BA">
          <w:rPr>
            <w:rFonts w:ascii="Consolas" w:hAnsi="Consolas"/>
            <w:color w:val="BF5F3F"/>
            <w:sz w:val="28"/>
            <w:szCs w:val="28"/>
          </w:rPr>
          <w:t>%&gt;</w:t>
        </w:r>
      </w:ins>
    </w:p>
    <w:p w14:paraId="311932D0" w14:textId="77777777" w:rsidR="00F20869" w:rsidRPr="009329BA" w:rsidRDefault="00F20869" w:rsidP="00B6589B">
      <w:pPr>
        <w:rPr>
          <w:ins w:id="818" w:author="kalla madhu" w:date="2024-07-14T11:53:00Z" w16du:dateUtc="2024-07-14T06:23:00Z"/>
          <w:sz w:val="26"/>
          <w:szCs w:val="26"/>
        </w:rPr>
      </w:pPr>
    </w:p>
    <w:p w14:paraId="083FE336" w14:textId="77777777" w:rsidR="007B0388" w:rsidRPr="009329BA" w:rsidRDefault="007B0388" w:rsidP="00B6589B">
      <w:pPr>
        <w:rPr>
          <w:ins w:id="819" w:author="kalla madhu" w:date="2024-07-14T11:53:00Z" w16du:dateUtc="2024-07-14T06:23:00Z"/>
          <w:sz w:val="26"/>
          <w:szCs w:val="26"/>
        </w:rPr>
      </w:pPr>
    </w:p>
    <w:p w14:paraId="1CDC78A4" w14:textId="4534BC47" w:rsidR="00DF642D" w:rsidRPr="009329BA" w:rsidRDefault="00DF642D" w:rsidP="0049780D">
      <w:pPr>
        <w:jc w:val="center"/>
        <w:rPr>
          <w:ins w:id="820" w:author="kalla madhu" w:date="2024-07-14T13:47:00Z" w16du:dateUtc="2024-07-14T08:17:00Z"/>
          <w:b/>
          <w:bCs/>
          <w:sz w:val="32"/>
          <w:szCs w:val="32"/>
          <w:rPrChange w:id="821" w:author="kalla madhu" w:date="2024-07-18T10:21:00Z" w16du:dateUtc="2024-07-18T04:51:00Z">
            <w:rPr>
              <w:ins w:id="822" w:author="kalla madhu" w:date="2024-07-14T13:47:00Z" w16du:dateUtc="2024-07-14T08:17:00Z"/>
              <w:b/>
              <w:bCs/>
              <w:sz w:val="32"/>
              <w:szCs w:val="32"/>
              <w:u w:val="single"/>
            </w:rPr>
          </w:rPrChange>
        </w:rPr>
      </w:pPr>
      <w:ins w:id="823" w:author="kalla madhu" w:date="2024-07-14T13:47:00Z" w16du:dateUtc="2024-07-14T08:17:00Z">
        <w:r w:rsidRPr="009329BA">
          <w:rPr>
            <w:b/>
            <w:bCs/>
            <w:sz w:val="32"/>
            <w:szCs w:val="32"/>
            <w:rPrChange w:id="824" w:author="kalla madhu" w:date="2024-07-18T10:21:00Z" w16du:dateUtc="2024-07-18T04:51:00Z">
              <w:rPr>
                <w:sz w:val="26"/>
                <w:szCs w:val="26"/>
              </w:rPr>
            </w:rPrChange>
          </w:rPr>
          <w:t xml:space="preserve">Project </w:t>
        </w:r>
        <w:proofErr w:type="spellStart"/>
        <w:r w:rsidRPr="009329BA">
          <w:rPr>
            <w:b/>
            <w:bCs/>
            <w:sz w:val="32"/>
            <w:szCs w:val="32"/>
            <w:rPrChange w:id="825" w:author="kalla madhu" w:date="2024-07-18T10:21:00Z" w16du:dateUtc="2024-07-18T04:51:00Z">
              <w:rPr>
                <w:sz w:val="26"/>
                <w:szCs w:val="26"/>
              </w:rPr>
            </w:rPrChange>
          </w:rPr>
          <w:t>ToDoList</w:t>
        </w:r>
        <w:proofErr w:type="spellEnd"/>
        <w:r w:rsidRPr="009329BA">
          <w:rPr>
            <w:b/>
            <w:bCs/>
            <w:sz w:val="32"/>
            <w:szCs w:val="32"/>
            <w:rPrChange w:id="826" w:author="kalla madhu" w:date="2024-07-18T10:21:00Z" w16du:dateUtc="2024-07-18T04:51:00Z">
              <w:rPr>
                <w:sz w:val="26"/>
                <w:szCs w:val="26"/>
              </w:rPr>
            </w:rPrChange>
          </w:rPr>
          <w:t xml:space="preserve"> With 2 main modules</w:t>
        </w:r>
      </w:ins>
    </w:p>
    <w:p w14:paraId="14F1D620" w14:textId="77777777" w:rsidR="00DF642D" w:rsidRPr="009329BA" w:rsidRDefault="00DF642D">
      <w:pPr>
        <w:jc w:val="center"/>
        <w:rPr>
          <w:ins w:id="827" w:author="kalla madhu" w:date="2024-07-14T13:47:00Z" w16du:dateUtc="2024-07-14T08:17:00Z"/>
          <w:b/>
          <w:bCs/>
          <w:sz w:val="32"/>
          <w:szCs w:val="32"/>
          <w:rPrChange w:id="828" w:author="kalla madhu" w:date="2024-07-18T10:21:00Z" w16du:dateUtc="2024-07-18T04:51:00Z">
            <w:rPr>
              <w:ins w:id="829" w:author="kalla madhu" w:date="2024-07-14T13:47:00Z" w16du:dateUtc="2024-07-14T08:17:00Z"/>
              <w:sz w:val="26"/>
              <w:szCs w:val="26"/>
            </w:rPr>
          </w:rPrChange>
        </w:rPr>
        <w:pPrChange w:id="830" w:author="kalla madhu" w:date="2024-07-14T13:47:00Z" w16du:dateUtc="2024-07-14T08:17:00Z">
          <w:pPr/>
        </w:pPrChange>
      </w:pPr>
    </w:p>
    <w:p w14:paraId="1DEC7447" w14:textId="13159DA1" w:rsidR="00DF642D" w:rsidRPr="009329BA" w:rsidRDefault="00DF642D" w:rsidP="00DF642D">
      <w:pPr>
        <w:pStyle w:val="ListParagraph"/>
        <w:numPr>
          <w:ilvl w:val="0"/>
          <w:numId w:val="33"/>
        </w:numPr>
        <w:rPr>
          <w:ins w:id="831" w:author="kalla madhu" w:date="2024-07-14T13:47:00Z" w16du:dateUtc="2024-07-14T08:17:00Z"/>
          <w:sz w:val="26"/>
          <w:szCs w:val="26"/>
        </w:rPr>
      </w:pPr>
      <w:ins w:id="832" w:author="kalla madhu" w:date="2024-07-14T13:47:00Z" w16du:dateUtc="2024-07-14T08:17:00Z">
        <w:r w:rsidRPr="009329BA">
          <w:rPr>
            <w:sz w:val="26"/>
            <w:szCs w:val="26"/>
          </w:rPr>
          <w:t>Admin</w:t>
        </w:r>
      </w:ins>
    </w:p>
    <w:p w14:paraId="4CF80879" w14:textId="51FF68F0" w:rsidR="00DF642D" w:rsidRPr="009329BA" w:rsidRDefault="00DF642D" w:rsidP="00DF642D">
      <w:pPr>
        <w:pStyle w:val="ListParagraph"/>
        <w:numPr>
          <w:ilvl w:val="0"/>
          <w:numId w:val="33"/>
        </w:numPr>
        <w:rPr>
          <w:ins w:id="833" w:author="kalla madhu" w:date="2024-07-14T13:47:00Z" w16du:dateUtc="2024-07-14T08:17:00Z"/>
          <w:sz w:val="26"/>
          <w:szCs w:val="26"/>
        </w:rPr>
      </w:pPr>
      <w:ins w:id="834" w:author="kalla madhu" w:date="2024-07-14T13:47:00Z" w16du:dateUtc="2024-07-14T08:17:00Z">
        <w:r w:rsidRPr="009329BA">
          <w:rPr>
            <w:sz w:val="26"/>
            <w:szCs w:val="26"/>
          </w:rPr>
          <w:t>User</w:t>
        </w:r>
      </w:ins>
    </w:p>
    <w:p w14:paraId="13643B78" w14:textId="44564491" w:rsidR="008E2FEB" w:rsidRPr="009329BA" w:rsidDel="00196405" w:rsidRDefault="003039D8" w:rsidP="00196405">
      <w:pPr>
        <w:rPr>
          <w:del w:id="835" w:author="kalla madhu" w:date="2024-07-13T14:28:00Z" w16du:dateUtc="2024-07-13T08:58:00Z"/>
          <w:b/>
          <w:bCs/>
          <w:sz w:val="26"/>
          <w:szCs w:val="26"/>
          <w:rPrChange w:id="836" w:author="kalla madhu" w:date="2024-07-18T10:21:00Z" w16du:dateUtc="2024-07-18T04:51:00Z">
            <w:rPr>
              <w:del w:id="837" w:author="kalla madhu" w:date="2024-07-13T14:28:00Z" w16du:dateUtc="2024-07-13T08:58:00Z"/>
              <w:b/>
              <w:bCs/>
              <w:sz w:val="26"/>
              <w:szCs w:val="26"/>
              <w:u w:val="single"/>
            </w:rPr>
          </w:rPrChange>
        </w:rPr>
      </w:pPr>
      <w:del w:id="838" w:author="kalla madhu" w:date="2024-07-13T14:28:00Z" w16du:dateUtc="2024-07-13T08:58:00Z">
        <w:r w:rsidRPr="009329BA" w:rsidDel="00D542BF">
          <w:rPr>
            <w:b/>
            <w:bCs/>
            <w:sz w:val="26"/>
            <w:szCs w:val="26"/>
            <w:rPrChange w:id="839" w:author="kalla madhu" w:date="2024-07-18T10:21:00Z" w16du:dateUtc="2024-07-18T04:51:00Z">
              <w:rPr>
                <w:b/>
                <w:bCs/>
                <w:sz w:val="26"/>
                <w:szCs w:val="26"/>
                <w:u w:val="single"/>
              </w:rPr>
            </w:rPrChange>
          </w:rPr>
          <w:delText>Mainly we have 3 important methods in Statement interface</w:delText>
        </w:r>
      </w:del>
    </w:p>
    <w:p w14:paraId="6240FA32" w14:textId="77777777" w:rsidR="00196405" w:rsidRPr="009329BA" w:rsidRDefault="00196405" w:rsidP="00196405">
      <w:pPr>
        <w:rPr>
          <w:ins w:id="840" w:author="kalla madhu" w:date="2024-07-17T14:39:00Z" w16du:dateUtc="2024-07-17T09:09:00Z"/>
          <w:b/>
          <w:bCs/>
          <w:sz w:val="26"/>
          <w:szCs w:val="26"/>
          <w:rPrChange w:id="841" w:author="kalla madhu" w:date="2024-07-18T10:21:00Z" w16du:dateUtc="2024-07-18T04:51:00Z">
            <w:rPr>
              <w:ins w:id="842" w:author="kalla madhu" w:date="2024-07-17T14:39:00Z" w16du:dateUtc="2024-07-17T09:09:00Z"/>
              <w:b/>
              <w:bCs/>
              <w:sz w:val="26"/>
              <w:szCs w:val="26"/>
              <w:u w:val="single"/>
            </w:rPr>
          </w:rPrChange>
        </w:rPr>
      </w:pPr>
    </w:p>
    <w:p w14:paraId="011C5ACE" w14:textId="64FDAF24" w:rsidR="00196405" w:rsidRPr="009329BA" w:rsidRDefault="00196405" w:rsidP="00196405">
      <w:pPr>
        <w:rPr>
          <w:ins w:id="843" w:author="kalla madhu" w:date="2024-07-17T14:40:00Z" w16du:dateUtc="2024-07-17T09:10:00Z"/>
          <w:b/>
          <w:bCs/>
          <w:sz w:val="26"/>
          <w:szCs w:val="26"/>
          <w:rPrChange w:id="844" w:author="kalla madhu" w:date="2024-07-18T10:21:00Z" w16du:dateUtc="2024-07-18T04:51:00Z">
            <w:rPr>
              <w:ins w:id="845" w:author="kalla madhu" w:date="2024-07-17T14:40:00Z" w16du:dateUtc="2024-07-17T09:10:00Z"/>
              <w:b/>
              <w:bCs/>
              <w:sz w:val="26"/>
              <w:szCs w:val="26"/>
              <w:u w:val="single"/>
            </w:rPr>
          </w:rPrChange>
        </w:rPr>
      </w:pPr>
      <w:ins w:id="846" w:author="kalla madhu" w:date="2024-07-17T14:39:00Z" w16du:dateUtc="2024-07-17T09:09:00Z">
        <w:r w:rsidRPr="009329BA">
          <w:rPr>
            <w:b/>
            <w:bCs/>
            <w:sz w:val="26"/>
            <w:szCs w:val="26"/>
            <w:highlight w:val="green"/>
            <w:rPrChange w:id="847" w:author="kalla madhu" w:date="2024-07-18T10:21:00Z" w16du:dateUtc="2024-07-18T04:51:00Z">
              <w:rPr>
                <w:b/>
                <w:bCs/>
                <w:sz w:val="26"/>
                <w:szCs w:val="26"/>
                <w:u w:val="single"/>
              </w:rPr>
            </w:rPrChange>
          </w:rPr>
          <w:t>Style</w:t>
        </w:r>
      </w:ins>
      <w:ins w:id="848" w:author="kalla madhu" w:date="2024-07-17T14:41:00Z" w16du:dateUtc="2024-07-17T09:11:00Z">
        <w:r w:rsidR="009138B4" w:rsidRPr="009329BA">
          <w:rPr>
            <w:b/>
            <w:bCs/>
            <w:sz w:val="26"/>
            <w:szCs w:val="26"/>
            <w:highlight w:val="green"/>
            <w:rPrChange w:id="849" w:author="kalla madhu" w:date="2024-07-18T10:21:00Z" w16du:dateUtc="2024-07-18T04:51:00Z">
              <w:rPr>
                <w:b/>
                <w:bCs/>
                <w:sz w:val="26"/>
                <w:szCs w:val="26"/>
                <w:u w:val="single"/>
              </w:rPr>
            </w:rPrChange>
          </w:rPr>
          <w:t>2</w:t>
        </w:r>
      </w:ins>
      <w:ins w:id="850" w:author="kalla madhu" w:date="2024-07-17T14:39:00Z" w16du:dateUtc="2024-07-17T09:09:00Z">
        <w:r w:rsidRPr="009329BA">
          <w:rPr>
            <w:b/>
            <w:bCs/>
            <w:sz w:val="26"/>
            <w:szCs w:val="26"/>
            <w:highlight w:val="green"/>
            <w:rPrChange w:id="851" w:author="kalla madhu" w:date="2024-07-18T10:21:00Z" w16du:dateUtc="2024-07-18T04:51:00Z">
              <w:rPr>
                <w:b/>
                <w:bCs/>
                <w:sz w:val="26"/>
                <w:szCs w:val="26"/>
                <w:u w:val="single"/>
              </w:rPr>
            </w:rPrChange>
          </w:rPr>
          <w:t>.css</w:t>
        </w:r>
      </w:ins>
    </w:p>
    <w:p w14:paraId="0787D293" w14:textId="2576CB72" w:rsidR="00196405" w:rsidRPr="009329BA" w:rsidRDefault="00196405" w:rsidP="00196405">
      <w:pPr>
        <w:rPr>
          <w:ins w:id="852" w:author="kalla madhu" w:date="2024-07-17T14:40:00Z" w16du:dateUtc="2024-07-17T09:10:00Z"/>
          <w:b/>
          <w:bCs/>
          <w:sz w:val="26"/>
          <w:szCs w:val="26"/>
          <w:rPrChange w:id="853" w:author="kalla madhu" w:date="2024-07-18T10:21:00Z" w16du:dateUtc="2024-07-18T04:51:00Z">
            <w:rPr>
              <w:ins w:id="854" w:author="kalla madhu" w:date="2024-07-17T14:40:00Z" w16du:dateUtc="2024-07-17T09:10:00Z"/>
              <w:b/>
              <w:bCs/>
              <w:sz w:val="26"/>
              <w:szCs w:val="26"/>
              <w:u w:val="single"/>
            </w:rPr>
          </w:rPrChange>
        </w:rPr>
      </w:pPr>
    </w:p>
    <w:p w14:paraId="6B86B5FC" w14:textId="77777777" w:rsidR="009138B4" w:rsidRPr="009329BA" w:rsidRDefault="009138B4" w:rsidP="009138B4">
      <w:pPr>
        <w:rPr>
          <w:ins w:id="855" w:author="kalla madhu" w:date="2024-07-17T14:41:00Z"/>
          <w:b/>
          <w:bCs/>
          <w:sz w:val="26"/>
          <w:szCs w:val="26"/>
          <w:rPrChange w:id="856" w:author="kalla madhu" w:date="2024-07-18T10:21:00Z" w16du:dateUtc="2024-07-18T04:51:00Z">
            <w:rPr>
              <w:ins w:id="857" w:author="kalla madhu" w:date="2024-07-17T14:41:00Z"/>
              <w:b/>
              <w:bCs/>
              <w:sz w:val="26"/>
              <w:szCs w:val="26"/>
              <w:u w:val="single"/>
            </w:rPr>
          </w:rPrChange>
        </w:rPr>
      </w:pPr>
      <w:ins w:id="858" w:author="kalla madhu" w:date="2024-07-17T14:41:00Z">
        <w:r w:rsidRPr="009329BA">
          <w:rPr>
            <w:b/>
            <w:bCs/>
            <w:sz w:val="26"/>
            <w:szCs w:val="26"/>
            <w:rPrChange w:id="859" w:author="kalla madhu" w:date="2024-07-18T10:21:00Z" w16du:dateUtc="2024-07-18T04:51:00Z">
              <w:rPr>
                <w:b/>
                <w:bCs/>
                <w:sz w:val="26"/>
                <w:szCs w:val="26"/>
                <w:u w:val="single"/>
              </w:rPr>
            </w:rPrChange>
          </w:rPr>
          <w:t>*{</w:t>
        </w:r>
      </w:ins>
    </w:p>
    <w:p w14:paraId="2A006CD9" w14:textId="77777777" w:rsidR="009138B4" w:rsidRPr="009329BA" w:rsidRDefault="009138B4" w:rsidP="009138B4">
      <w:pPr>
        <w:rPr>
          <w:ins w:id="860" w:author="kalla madhu" w:date="2024-07-17T14:41:00Z"/>
          <w:b/>
          <w:bCs/>
          <w:sz w:val="26"/>
          <w:szCs w:val="26"/>
          <w:rPrChange w:id="861" w:author="kalla madhu" w:date="2024-07-18T10:21:00Z" w16du:dateUtc="2024-07-18T04:51:00Z">
            <w:rPr>
              <w:ins w:id="862" w:author="kalla madhu" w:date="2024-07-17T14:41:00Z"/>
              <w:b/>
              <w:bCs/>
              <w:sz w:val="26"/>
              <w:szCs w:val="26"/>
              <w:u w:val="single"/>
            </w:rPr>
          </w:rPrChange>
        </w:rPr>
      </w:pPr>
      <w:ins w:id="863" w:author="kalla madhu" w:date="2024-07-17T14:41:00Z">
        <w:r w:rsidRPr="009329BA">
          <w:rPr>
            <w:b/>
            <w:bCs/>
            <w:sz w:val="26"/>
            <w:szCs w:val="26"/>
            <w:rPrChange w:id="864" w:author="kalla madhu" w:date="2024-07-18T10:21:00Z" w16du:dateUtc="2024-07-18T04:51:00Z">
              <w:rPr>
                <w:b/>
                <w:bCs/>
                <w:sz w:val="26"/>
                <w:szCs w:val="26"/>
                <w:u w:val="single"/>
              </w:rPr>
            </w:rPrChange>
          </w:rPr>
          <w:t>    margin:0;</w:t>
        </w:r>
      </w:ins>
    </w:p>
    <w:p w14:paraId="6D5C94AD" w14:textId="77777777" w:rsidR="009138B4" w:rsidRPr="009329BA" w:rsidRDefault="009138B4" w:rsidP="009138B4">
      <w:pPr>
        <w:rPr>
          <w:ins w:id="865" w:author="kalla madhu" w:date="2024-07-17T14:41:00Z"/>
          <w:b/>
          <w:bCs/>
          <w:sz w:val="26"/>
          <w:szCs w:val="26"/>
          <w:rPrChange w:id="866" w:author="kalla madhu" w:date="2024-07-18T10:21:00Z" w16du:dateUtc="2024-07-18T04:51:00Z">
            <w:rPr>
              <w:ins w:id="867" w:author="kalla madhu" w:date="2024-07-17T14:41:00Z"/>
              <w:b/>
              <w:bCs/>
              <w:sz w:val="26"/>
              <w:szCs w:val="26"/>
              <w:u w:val="single"/>
            </w:rPr>
          </w:rPrChange>
        </w:rPr>
      </w:pPr>
      <w:ins w:id="868" w:author="kalla madhu" w:date="2024-07-17T14:41:00Z">
        <w:r w:rsidRPr="009329BA">
          <w:rPr>
            <w:b/>
            <w:bCs/>
            <w:sz w:val="26"/>
            <w:szCs w:val="26"/>
            <w:rPrChange w:id="869" w:author="kalla madhu" w:date="2024-07-18T10:21:00Z" w16du:dateUtc="2024-07-18T04:51:00Z">
              <w:rPr>
                <w:b/>
                <w:bCs/>
                <w:sz w:val="26"/>
                <w:szCs w:val="26"/>
                <w:u w:val="single"/>
              </w:rPr>
            </w:rPrChange>
          </w:rPr>
          <w:t>}</w:t>
        </w:r>
      </w:ins>
    </w:p>
    <w:p w14:paraId="13C09481" w14:textId="77777777" w:rsidR="009138B4" w:rsidRPr="009329BA" w:rsidRDefault="009138B4" w:rsidP="009138B4">
      <w:pPr>
        <w:rPr>
          <w:ins w:id="870" w:author="kalla madhu" w:date="2024-07-17T14:41:00Z"/>
          <w:b/>
          <w:bCs/>
          <w:sz w:val="26"/>
          <w:szCs w:val="26"/>
          <w:rPrChange w:id="871" w:author="kalla madhu" w:date="2024-07-18T10:21:00Z" w16du:dateUtc="2024-07-18T04:51:00Z">
            <w:rPr>
              <w:ins w:id="872" w:author="kalla madhu" w:date="2024-07-17T14:41:00Z"/>
              <w:b/>
              <w:bCs/>
              <w:sz w:val="26"/>
              <w:szCs w:val="26"/>
              <w:u w:val="single"/>
            </w:rPr>
          </w:rPrChange>
        </w:rPr>
      </w:pPr>
      <w:proofErr w:type="gramStart"/>
      <w:ins w:id="873" w:author="kalla madhu" w:date="2024-07-17T14:41:00Z">
        <w:r w:rsidRPr="009329BA">
          <w:rPr>
            <w:b/>
            <w:bCs/>
            <w:sz w:val="26"/>
            <w:szCs w:val="26"/>
            <w:rPrChange w:id="874" w:author="kalla madhu" w:date="2024-07-18T10:21:00Z" w16du:dateUtc="2024-07-18T04:51:00Z">
              <w:rPr>
                <w:b/>
                <w:bCs/>
                <w:sz w:val="26"/>
                <w:szCs w:val="26"/>
                <w:u w:val="single"/>
              </w:rPr>
            </w:rPrChange>
          </w:rPr>
          <w:t>body{</w:t>
        </w:r>
        <w:proofErr w:type="gramEnd"/>
      </w:ins>
    </w:p>
    <w:p w14:paraId="5E0DE2D1" w14:textId="77777777" w:rsidR="009138B4" w:rsidRPr="009329BA" w:rsidRDefault="009138B4" w:rsidP="009138B4">
      <w:pPr>
        <w:rPr>
          <w:ins w:id="875" w:author="kalla madhu" w:date="2024-07-17T14:41:00Z"/>
          <w:b/>
          <w:bCs/>
          <w:sz w:val="26"/>
          <w:szCs w:val="26"/>
          <w:rPrChange w:id="876" w:author="kalla madhu" w:date="2024-07-18T10:21:00Z" w16du:dateUtc="2024-07-18T04:51:00Z">
            <w:rPr>
              <w:ins w:id="877" w:author="kalla madhu" w:date="2024-07-17T14:41:00Z"/>
              <w:b/>
              <w:bCs/>
              <w:sz w:val="26"/>
              <w:szCs w:val="26"/>
              <w:u w:val="single"/>
            </w:rPr>
          </w:rPrChange>
        </w:rPr>
      </w:pPr>
      <w:ins w:id="878" w:author="kalla madhu" w:date="2024-07-17T14:41:00Z">
        <w:r w:rsidRPr="009329BA">
          <w:rPr>
            <w:b/>
            <w:bCs/>
            <w:sz w:val="26"/>
            <w:szCs w:val="26"/>
            <w:rPrChange w:id="879" w:author="kalla madhu" w:date="2024-07-18T10:21:00Z" w16du:dateUtc="2024-07-18T04:51:00Z">
              <w:rPr>
                <w:b/>
                <w:bCs/>
                <w:sz w:val="26"/>
                <w:szCs w:val="26"/>
                <w:u w:val="single"/>
              </w:rPr>
            </w:rPrChange>
          </w:rPr>
          <w:t>    /* overflow: hidden; to hide scroll bars and can be done as overflow-x or overflow-y*/</w:t>
        </w:r>
      </w:ins>
    </w:p>
    <w:p w14:paraId="55C3507B" w14:textId="77777777" w:rsidR="009138B4" w:rsidRPr="009329BA" w:rsidRDefault="009138B4" w:rsidP="009138B4">
      <w:pPr>
        <w:rPr>
          <w:ins w:id="880" w:author="kalla madhu" w:date="2024-07-17T14:41:00Z"/>
          <w:b/>
          <w:bCs/>
          <w:sz w:val="26"/>
          <w:szCs w:val="26"/>
          <w:rPrChange w:id="881" w:author="kalla madhu" w:date="2024-07-18T10:21:00Z" w16du:dateUtc="2024-07-18T04:51:00Z">
            <w:rPr>
              <w:ins w:id="882" w:author="kalla madhu" w:date="2024-07-17T14:41:00Z"/>
              <w:b/>
              <w:bCs/>
              <w:sz w:val="26"/>
              <w:szCs w:val="26"/>
              <w:u w:val="single"/>
            </w:rPr>
          </w:rPrChange>
        </w:rPr>
      </w:pPr>
      <w:ins w:id="883" w:author="kalla madhu" w:date="2024-07-17T14:41:00Z">
        <w:r w:rsidRPr="009329BA">
          <w:rPr>
            <w:b/>
            <w:bCs/>
            <w:sz w:val="26"/>
            <w:szCs w:val="26"/>
            <w:rPrChange w:id="884" w:author="kalla madhu" w:date="2024-07-18T10:21:00Z" w16du:dateUtc="2024-07-18T04:51:00Z">
              <w:rPr>
                <w:b/>
                <w:bCs/>
                <w:sz w:val="26"/>
                <w:szCs w:val="26"/>
                <w:u w:val="single"/>
              </w:rPr>
            </w:rPrChange>
          </w:rPr>
          <w:t>    margin:0;</w:t>
        </w:r>
      </w:ins>
    </w:p>
    <w:p w14:paraId="40F34F62" w14:textId="77777777" w:rsidR="009138B4" w:rsidRPr="009329BA" w:rsidRDefault="009138B4" w:rsidP="009138B4">
      <w:pPr>
        <w:rPr>
          <w:ins w:id="885" w:author="kalla madhu" w:date="2024-07-17T14:41:00Z"/>
          <w:b/>
          <w:bCs/>
          <w:sz w:val="26"/>
          <w:szCs w:val="26"/>
          <w:rPrChange w:id="886" w:author="kalla madhu" w:date="2024-07-18T10:21:00Z" w16du:dateUtc="2024-07-18T04:51:00Z">
            <w:rPr>
              <w:ins w:id="887" w:author="kalla madhu" w:date="2024-07-17T14:41:00Z"/>
              <w:b/>
              <w:bCs/>
              <w:sz w:val="26"/>
              <w:szCs w:val="26"/>
              <w:u w:val="single"/>
            </w:rPr>
          </w:rPrChange>
        </w:rPr>
      </w:pPr>
      <w:ins w:id="888" w:author="kalla madhu" w:date="2024-07-17T14:41:00Z">
        <w:r w:rsidRPr="009329BA">
          <w:rPr>
            <w:b/>
            <w:bCs/>
            <w:sz w:val="26"/>
            <w:szCs w:val="26"/>
            <w:rPrChange w:id="889" w:author="kalla madhu" w:date="2024-07-18T10:21:00Z" w16du:dateUtc="2024-07-18T04:51:00Z">
              <w:rPr>
                <w:b/>
                <w:bCs/>
                <w:sz w:val="26"/>
                <w:szCs w:val="26"/>
                <w:u w:val="single"/>
              </w:rPr>
            </w:rPrChange>
          </w:rPr>
          <w:t>    font-family: cursive;</w:t>
        </w:r>
      </w:ins>
    </w:p>
    <w:p w14:paraId="51392E21" w14:textId="77777777" w:rsidR="009138B4" w:rsidRPr="009329BA" w:rsidRDefault="009138B4" w:rsidP="009138B4">
      <w:pPr>
        <w:rPr>
          <w:ins w:id="890" w:author="kalla madhu" w:date="2024-07-17T14:41:00Z"/>
          <w:b/>
          <w:bCs/>
          <w:sz w:val="26"/>
          <w:szCs w:val="26"/>
          <w:rPrChange w:id="891" w:author="kalla madhu" w:date="2024-07-18T10:21:00Z" w16du:dateUtc="2024-07-18T04:51:00Z">
            <w:rPr>
              <w:ins w:id="892" w:author="kalla madhu" w:date="2024-07-17T14:41:00Z"/>
              <w:b/>
              <w:bCs/>
              <w:sz w:val="26"/>
              <w:szCs w:val="26"/>
              <w:u w:val="single"/>
            </w:rPr>
          </w:rPrChange>
        </w:rPr>
      </w:pPr>
      <w:ins w:id="893" w:author="kalla madhu" w:date="2024-07-17T14:41:00Z">
        <w:r w:rsidRPr="009329BA">
          <w:rPr>
            <w:b/>
            <w:bCs/>
            <w:sz w:val="26"/>
            <w:szCs w:val="26"/>
            <w:rPrChange w:id="894" w:author="kalla madhu" w:date="2024-07-18T10:21:00Z" w16du:dateUtc="2024-07-18T04:51:00Z">
              <w:rPr>
                <w:b/>
                <w:bCs/>
                <w:sz w:val="26"/>
                <w:szCs w:val="26"/>
                <w:u w:val="single"/>
              </w:rPr>
            </w:rPrChange>
          </w:rPr>
          <w:t>}</w:t>
        </w:r>
      </w:ins>
    </w:p>
    <w:p w14:paraId="19AB856D" w14:textId="77777777" w:rsidR="009138B4" w:rsidRPr="009329BA" w:rsidRDefault="009138B4" w:rsidP="009138B4">
      <w:pPr>
        <w:rPr>
          <w:ins w:id="895" w:author="kalla madhu" w:date="2024-07-17T14:41:00Z"/>
          <w:b/>
          <w:bCs/>
          <w:sz w:val="26"/>
          <w:szCs w:val="26"/>
          <w:rPrChange w:id="896" w:author="kalla madhu" w:date="2024-07-18T10:21:00Z" w16du:dateUtc="2024-07-18T04:51:00Z">
            <w:rPr>
              <w:ins w:id="897" w:author="kalla madhu" w:date="2024-07-17T14:41:00Z"/>
              <w:b/>
              <w:bCs/>
              <w:sz w:val="26"/>
              <w:szCs w:val="26"/>
              <w:u w:val="single"/>
            </w:rPr>
          </w:rPrChange>
        </w:rPr>
      </w:pPr>
      <w:proofErr w:type="gramStart"/>
      <w:ins w:id="898" w:author="kalla madhu" w:date="2024-07-17T14:41:00Z">
        <w:r w:rsidRPr="009329BA">
          <w:rPr>
            <w:b/>
            <w:bCs/>
            <w:sz w:val="26"/>
            <w:szCs w:val="26"/>
            <w:rPrChange w:id="899" w:author="kalla madhu" w:date="2024-07-18T10:21:00Z" w16du:dateUtc="2024-07-18T04:51:00Z">
              <w:rPr>
                <w:b/>
                <w:bCs/>
                <w:sz w:val="26"/>
                <w:szCs w:val="26"/>
                <w:u w:val="single"/>
              </w:rPr>
            </w:rPrChange>
          </w:rPr>
          <w:t>.main</w:t>
        </w:r>
        <w:proofErr w:type="gramEnd"/>
        <w:r w:rsidRPr="009329BA">
          <w:rPr>
            <w:b/>
            <w:bCs/>
            <w:sz w:val="26"/>
            <w:szCs w:val="26"/>
            <w:rPrChange w:id="900" w:author="kalla madhu" w:date="2024-07-18T10:21:00Z" w16du:dateUtc="2024-07-18T04:51:00Z">
              <w:rPr>
                <w:b/>
                <w:bCs/>
                <w:sz w:val="26"/>
                <w:szCs w:val="26"/>
                <w:u w:val="single"/>
              </w:rPr>
            </w:rPrChange>
          </w:rPr>
          <w:t>{</w:t>
        </w:r>
      </w:ins>
    </w:p>
    <w:p w14:paraId="642A6D7A" w14:textId="77777777" w:rsidR="009138B4" w:rsidRPr="009329BA" w:rsidRDefault="009138B4" w:rsidP="009138B4">
      <w:pPr>
        <w:rPr>
          <w:ins w:id="901" w:author="kalla madhu" w:date="2024-07-17T14:41:00Z"/>
          <w:b/>
          <w:bCs/>
          <w:sz w:val="26"/>
          <w:szCs w:val="26"/>
          <w:rPrChange w:id="902" w:author="kalla madhu" w:date="2024-07-18T10:21:00Z" w16du:dateUtc="2024-07-18T04:51:00Z">
            <w:rPr>
              <w:ins w:id="903" w:author="kalla madhu" w:date="2024-07-17T14:41:00Z"/>
              <w:b/>
              <w:bCs/>
              <w:sz w:val="26"/>
              <w:szCs w:val="26"/>
              <w:u w:val="single"/>
            </w:rPr>
          </w:rPrChange>
        </w:rPr>
      </w:pPr>
      <w:ins w:id="904" w:author="kalla madhu" w:date="2024-07-17T14:41:00Z">
        <w:r w:rsidRPr="009329BA">
          <w:rPr>
            <w:b/>
            <w:bCs/>
            <w:sz w:val="26"/>
            <w:szCs w:val="26"/>
            <w:rPrChange w:id="905" w:author="kalla madhu" w:date="2024-07-18T10:21:00Z" w16du:dateUtc="2024-07-18T04:51:00Z">
              <w:rPr>
                <w:b/>
                <w:bCs/>
                <w:sz w:val="26"/>
                <w:szCs w:val="26"/>
                <w:u w:val="single"/>
              </w:rPr>
            </w:rPrChange>
          </w:rPr>
          <w:t>    height:100vh;</w:t>
        </w:r>
      </w:ins>
    </w:p>
    <w:p w14:paraId="4AB6DB14" w14:textId="77777777" w:rsidR="009138B4" w:rsidRPr="009329BA" w:rsidRDefault="009138B4" w:rsidP="009138B4">
      <w:pPr>
        <w:rPr>
          <w:ins w:id="906" w:author="kalla madhu" w:date="2024-07-17T14:41:00Z"/>
          <w:b/>
          <w:bCs/>
          <w:sz w:val="26"/>
          <w:szCs w:val="26"/>
          <w:rPrChange w:id="907" w:author="kalla madhu" w:date="2024-07-18T10:21:00Z" w16du:dateUtc="2024-07-18T04:51:00Z">
            <w:rPr>
              <w:ins w:id="908" w:author="kalla madhu" w:date="2024-07-17T14:41:00Z"/>
              <w:b/>
              <w:bCs/>
              <w:sz w:val="26"/>
              <w:szCs w:val="26"/>
              <w:u w:val="single"/>
            </w:rPr>
          </w:rPrChange>
        </w:rPr>
      </w:pPr>
      <w:ins w:id="909" w:author="kalla madhu" w:date="2024-07-17T14:41:00Z">
        <w:r w:rsidRPr="009329BA">
          <w:rPr>
            <w:b/>
            <w:bCs/>
            <w:sz w:val="26"/>
            <w:szCs w:val="26"/>
            <w:rPrChange w:id="910" w:author="kalla madhu" w:date="2024-07-18T10:21:00Z" w16du:dateUtc="2024-07-18T04:51:00Z">
              <w:rPr>
                <w:b/>
                <w:bCs/>
                <w:sz w:val="26"/>
                <w:szCs w:val="26"/>
                <w:u w:val="single"/>
              </w:rPr>
            </w:rPrChange>
          </w:rPr>
          <w:t xml:space="preserve">    background-color: </w:t>
        </w:r>
        <w:proofErr w:type="spellStart"/>
        <w:proofErr w:type="gramStart"/>
        <w:r w:rsidRPr="009329BA">
          <w:rPr>
            <w:b/>
            <w:bCs/>
            <w:sz w:val="26"/>
            <w:szCs w:val="26"/>
            <w:rPrChange w:id="911" w:author="kalla madhu" w:date="2024-07-18T10:21:00Z" w16du:dateUtc="2024-07-18T04:51:00Z">
              <w:rPr>
                <w:b/>
                <w:bCs/>
                <w:sz w:val="26"/>
                <w:szCs w:val="26"/>
                <w:u w:val="single"/>
              </w:rPr>
            </w:rPrChange>
          </w:rPr>
          <w:t>rgb</w:t>
        </w:r>
        <w:proofErr w:type="spellEnd"/>
        <w:r w:rsidRPr="009329BA">
          <w:rPr>
            <w:b/>
            <w:bCs/>
            <w:sz w:val="26"/>
            <w:szCs w:val="26"/>
            <w:rPrChange w:id="912" w:author="kalla madhu" w:date="2024-07-18T10:21:00Z" w16du:dateUtc="2024-07-18T04:51:00Z">
              <w:rPr>
                <w:b/>
                <w:bCs/>
                <w:sz w:val="26"/>
                <w:szCs w:val="26"/>
                <w:u w:val="single"/>
              </w:rPr>
            </w:rPrChange>
          </w:rPr>
          <w:t>(</w:t>
        </w:r>
        <w:proofErr w:type="gramEnd"/>
        <w:r w:rsidRPr="009329BA">
          <w:rPr>
            <w:b/>
            <w:bCs/>
            <w:sz w:val="26"/>
            <w:szCs w:val="26"/>
            <w:rPrChange w:id="913" w:author="kalla madhu" w:date="2024-07-18T10:21:00Z" w16du:dateUtc="2024-07-18T04:51:00Z">
              <w:rPr>
                <w:b/>
                <w:bCs/>
                <w:sz w:val="26"/>
                <w:szCs w:val="26"/>
                <w:u w:val="single"/>
              </w:rPr>
            </w:rPrChange>
          </w:rPr>
          <w:t>192, 192, 192);</w:t>
        </w:r>
      </w:ins>
    </w:p>
    <w:p w14:paraId="63FF6E79" w14:textId="77777777" w:rsidR="009138B4" w:rsidRPr="009329BA" w:rsidRDefault="009138B4" w:rsidP="009138B4">
      <w:pPr>
        <w:rPr>
          <w:ins w:id="914" w:author="kalla madhu" w:date="2024-07-17T14:41:00Z"/>
          <w:b/>
          <w:bCs/>
          <w:sz w:val="26"/>
          <w:szCs w:val="26"/>
          <w:rPrChange w:id="915" w:author="kalla madhu" w:date="2024-07-18T10:21:00Z" w16du:dateUtc="2024-07-18T04:51:00Z">
            <w:rPr>
              <w:ins w:id="916" w:author="kalla madhu" w:date="2024-07-17T14:41:00Z"/>
              <w:b/>
              <w:bCs/>
              <w:sz w:val="26"/>
              <w:szCs w:val="26"/>
              <w:u w:val="single"/>
            </w:rPr>
          </w:rPrChange>
        </w:rPr>
      </w:pPr>
      <w:ins w:id="917" w:author="kalla madhu" w:date="2024-07-17T14:41:00Z">
        <w:r w:rsidRPr="009329BA">
          <w:rPr>
            <w:b/>
            <w:bCs/>
            <w:sz w:val="26"/>
            <w:szCs w:val="26"/>
            <w:rPrChange w:id="918" w:author="kalla madhu" w:date="2024-07-18T10:21:00Z" w16du:dateUtc="2024-07-18T04:51:00Z">
              <w:rPr>
                <w:b/>
                <w:bCs/>
                <w:sz w:val="26"/>
                <w:szCs w:val="26"/>
                <w:u w:val="single"/>
              </w:rPr>
            </w:rPrChange>
          </w:rPr>
          <w:t>}</w:t>
        </w:r>
      </w:ins>
    </w:p>
    <w:p w14:paraId="593DFA7D" w14:textId="77777777" w:rsidR="009138B4" w:rsidRPr="009329BA" w:rsidRDefault="009138B4" w:rsidP="009138B4">
      <w:pPr>
        <w:rPr>
          <w:ins w:id="919" w:author="kalla madhu" w:date="2024-07-17T14:41:00Z"/>
          <w:b/>
          <w:bCs/>
          <w:sz w:val="26"/>
          <w:szCs w:val="26"/>
          <w:rPrChange w:id="920" w:author="kalla madhu" w:date="2024-07-18T10:21:00Z" w16du:dateUtc="2024-07-18T04:51:00Z">
            <w:rPr>
              <w:ins w:id="921" w:author="kalla madhu" w:date="2024-07-17T14:41:00Z"/>
              <w:b/>
              <w:bCs/>
              <w:sz w:val="26"/>
              <w:szCs w:val="26"/>
              <w:u w:val="single"/>
            </w:rPr>
          </w:rPrChange>
        </w:rPr>
      </w:pPr>
      <w:proofErr w:type="gramStart"/>
      <w:ins w:id="922" w:author="kalla madhu" w:date="2024-07-17T14:41:00Z">
        <w:r w:rsidRPr="009329BA">
          <w:rPr>
            <w:b/>
            <w:bCs/>
            <w:sz w:val="26"/>
            <w:szCs w:val="26"/>
            <w:rPrChange w:id="923" w:author="kalla madhu" w:date="2024-07-18T10:21:00Z" w16du:dateUtc="2024-07-18T04:51:00Z">
              <w:rPr>
                <w:b/>
                <w:bCs/>
                <w:sz w:val="26"/>
                <w:szCs w:val="26"/>
                <w:u w:val="single"/>
              </w:rPr>
            </w:rPrChange>
          </w:rPr>
          <w:t>.header</w:t>
        </w:r>
        <w:proofErr w:type="gramEnd"/>
        <w:r w:rsidRPr="009329BA">
          <w:rPr>
            <w:b/>
            <w:bCs/>
            <w:sz w:val="26"/>
            <w:szCs w:val="26"/>
            <w:rPrChange w:id="924" w:author="kalla madhu" w:date="2024-07-18T10:21:00Z" w16du:dateUtc="2024-07-18T04:51:00Z">
              <w:rPr>
                <w:b/>
                <w:bCs/>
                <w:sz w:val="26"/>
                <w:szCs w:val="26"/>
                <w:u w:val="single"/>
              </w:rPr>
            </w:rPrChange>
          </w:rPr>
          <w:t>{</w:t>
        </w:r>
      </w:ins>
    </w:p>
    <w:p w14:paraId="39BF61C8" w14:textId="77777777" w:rsidR="009138B4" w:rsidRPr="009329BA" w:rsidRDefault="009138B4" w:rsidP="009138B4">
      <w:pPr>
        <w:rPr>
          <w:ins w:id="925" w:author="kalla madhu" w:date="2024-07-17T14:41:00Z"/>
          <w:b/>
          <w:bCs/>
          <w:sz w:val="26"/>
          <w:szCs w:val="26"/>
          <w:rPrChange w:id="926" w:author="kalla madhu" w:date="2024-07-18T10:21:00Z" w16du:dateUtc="2024-07-18T04:51:00Z">
            <w:rPr>
              <w:ins w:id="927" w:author="kalla madhu" w:date="2024-07-17T14:41:00Z"/>
              <w:b/>
              <w:bCs/>
              <w:sz w:val="26"/>
              <w:szCs w:val="26"/>
              <w:u w:val="single"/>
            </w:rPr>
          </w:rPrChange>
        </w:rPr>
      </w:pPr>
      <w:ins w:id="928" w:author="kalla madhu" w:date="2024-07-17T14:41:00Z">
        <w:r w:rsidRPr="009329BA">
          <w:rPr>
            <w:b/>
            <w:bCs/>
            <w:sz w:val="26"/>
            <w:szCs w:val="26"/>
            <w:rPrChange w:id="929" w:author="kalla madhu" w:date="2024-07-18T10:21:00Z" w16du:dateUtc="2024-07-18T04:51:00Z">
              <w:rPr>
                <w:b/>
                <w:bCs/>
                <w:sz w:val="26"/>
                <w:szCs w:val="26"/>
                <w:u w:val="single"/>
              </w:rPr>
            </w:rPrChange>
          </w:rPr>
          <w:t>    background-color: #131842;</w:t>
        </w:r>
      </w:ins>
    </w:p>
    <w:p w14:paraId="7E16FD5C" w14:textId="77777777" w:rsidR="009138B4" w:rsidRPr="009329BA" w:rsidRDefault="009138B4" w:rsidP="009138B4">
      <w:pPr>
        <w:rPr>
          <w:ins w:id="930" w:author="kalla madhu" w:date="2024-07-17T14:41:00Z"/>
          <w:b/>
          <w:bCs/>
          <w:sz w:val="26"/>
          <w:szCs w:val="26"/>
          <w:rPrChange w:id="931" w:author="kalla madhu" w:date="2024-07-18T10:21:00Z" w16du:dateUtc="2024-07-18T04:51:00Z">
            <w:rPr>
              <w:ins w:id="932" w:author="kalla madhu" w:date="2024-07-17T14:41:00Z"/>
              <w:b/>
              <w:bCs/>
              <w:sz w:val="26"/>
              <w:szCs w:val="26"/>
              <w:u w:val="single"/>
            </w:rPr>
          </w:rPrChange>
        </w:rPr>
      </w:pPr>
      <w:ins w:id="933" w:author="kalla madhu" w:date="2024-07-17T14:41:00Z">
        <w:r w:rsidRPr="009329BA">
          <w:rPr>
            <w:b/>
            <w:bCs/>
            <w:sz w:val="26"/>
            <w:szCs w:val="26"/>
            <w:rPrChange w:id="934" w:author="kalla madhu" w:date="2024-07-18T10:21:00Z" w16du:dateUtc="2024-07-18T04:51:00Z">
              <w:rPr>
                <w:b/>
                <w:bCs/>
                <w:sz w:val="26"/>
                <w:szCs w:val="26"/>
                <w:u w:val="single"/>
              </w:rPr>
            </w:rPrChange>
          </w:rPr>
          <w:t>    height:15vh;</w:t>
        </w:r>
      </w:ins>
    </w:p>
    <w:p w14:paraId="5302AC1B" w14:textId="77777777" w:rsidR="009138B4" w:rsidRPr="009329BA" w:rsidRDefault="009138B4" w:rsidP="009138B4">
      <w:pPr>
        <w:rPr>
          <w:ins w:id="935" w:author="kalla madhu" w:date="2024-07-17T14:41:00Z"/>
          <w:b/>
          <w:bCs/>
          <w:sz w:val="26"/>
          <w:szCs w:val="26"/>
          <w:rPrChange w:id="936" w:author="kalla madhu" w:date="2024-07-18T10:21:00Z" w16du:dateUtc="2024-07-18T04:51:00Z">
            <w:rPr>
              <w:ins w:id="937" w:author="kalla madhu" w:date="2024-07-17T14:41:00Z"/>
              <w:b/>
              <w:bCs/>
              <w:sz w:val="26"/>
              <w:szCs w:val="26"/>
              <w:u w:val="single"/>
            </w:rPr>
          </w:rPrChange>
        </w:rPr>
      </w:pPr>
      <w:ins w:id="938" w:author="kalla madhu" w:date="2024-07-17T14:41:00Z">
        <w:r w:rsidRPr="009329BA">
          <w:rPr>
            <w:b/>
            <w:bCs/>
            <w:sz w:val="26"/>
            <w:szCs w:val="26"/>
            <w:rPrChange w:id="939" w:author="kalla madhu" w:date="2024-07-18T10:21:00Z" w16du:dateUtc="2024-07-18T04:51:00Z">
              <w:rPr>
                <w:b/>
                <w:bCs/>
                <w:sz w:val="26"/>
                <w:szCs w:val="26"/>
                <w:u w:val="single"/>
              </w:rPr>
            </w:rPrChange>
          </w:rPr>
          <w:t>}</w:t>
        </w:r>
      </w:ins>
    </w:p>
    <w:p w14:paraId="2891610D" w14:textId="77777777" w:rsidR="009138B4" w:rsidRPr="009329BA" w:rsidRDefault="009138B4" w:rsidP="009138B4">
      <w:pPr>
        <w:rPr>
          <w:ins w:id="940" w:author="kalla madhu" w:date="2024-07-17T14:41:00Z"/>
          <w:b/>
          <w:bCs/>
          <w:sz w:val="26"/>
          <w:szCs w:val="26"/>
          <w:rPrChange w:id="941" w:author="kalla madhu" w:date="2024-07-18T10:21:00Z" w16du:dateUtc="2024-07-18T04:51:00Z">
            <w:rPr>
              <w:ins w:id="942" w:author="kalla madhu" w:date="2024-07-17T14:41:00Z"/>
              <w:b/>
              <w:bCs/>
              <w:sz w:val="26"/>
              <w:szCs w:val="26"/>
              <w:u w:val="single"/>
            </w:rPr>
          </w:rPrChange>
        </w:rPr>
      </w:pPr>
    </w:p>
    <w:p w14:paraId="6C44F002" w14:textId="77777777" w:rsidR="009138B4" w:rsidRPr="009329BA" w:rsidRDefault="009138B4" w:rsidP="009138B4">
      <w:pPr>
        <w:rPr>
          <w:ins w:id="943" w:author="kalla madhu" w:date="2024-07-17T14:41:00Z"/>
          <w:b/>
          <w:bCs/>
          <w:sz w:val="26"/>
          <w:szCs w:val="26"/>
          <w:rPrChange w:id="944" w:author="kalla madhu" w:date="2024-07-18T10:21:00Z" w16du:dateUtc="2024-07-18T04:51:00Z">
            <w:rPr>
              <w:ins w:id="945" w:author="kalla madhu" w:date="2024-07-17T14:41:00Z"/>
              <w:b/>
              <w:bCs/>
              <w:sz w:val="26"/>
              <w:szCs w:val="26"/>
              <w:u w:val="single"/>
            </w:rPr>
          </w:rPrChange>
        </w:rPr>
      </w:pPr>
      <w:proofErr w:type="gramStart"/>
      <w:ins w:id="946" w:author="kalla madhu" w:date="2024-07-17T14:41:00Z">
        <w:r w:rsidRPr="009329BA">
          <w:rPr>
            <w:b/>
            <w:bCs/>
            <w:sz w:val="26"/>
            <w:szCs w:val="26"/>
            <w:rPrChange w:id="947" w:author="kalla madhu" w:date="2024-07-18T10:21:00Z" w16du:dateUtc="2024-07-18T04:51:00Z">
              <w:rPr>
                <w:b/>
                <w:bCs/>
                <w:sz w:val="26"/>
                <w:szCs w:val="26"/>
                <w:u w:val="single"/>
              </w:rPr>
            </w:rPrChange>
          </w:rPr>
          <w:t>.navbar</w:t>
        </w:r>
        <w:proofErr w:type="gramEnd"/>
        <w:r w:rsidRPr="009329BA">
          <w:rPr>
            <w:b/>
            <w:bCs/>
            <w:sz w:val="26"/>
            <w:szCs w:val="26"/>
            <w:rPrChange w:id="948" w:author="kalla madhu" w:date="2024-07-18T10:21:00Z" w16du:dateUtc="2024-07-18T04:51:00Z">
              <w:rPr>
                <w:b/>
                <w:bCs/>
                <w:sz w:val="26"/>
                <w:szCs w:val="26"/>
                <w:u w:val="single"/>
              </w:rPr>
            </w:rPrChange>
          </w:rPr>
          <w:t>-nav{</w:t>
        </w:r>
      </w:ins>
    </w:p>
    <w:p w14:paraId="2BB87716" w14:textId="77777777" w:rsidR="009138B4" w:rsidRPr="009329BA" w:rsidRDefault="009138B4" w:rsidP="009138B4">
      <w:pPr>
        <w:rPr>
          <w:ins w:id="949" w:author="kalla madhu" w:date="2024-07-17T14:41:00Z"/>
          <w:b/>
          <w:bCs/>
          <w:sz w:val="26"/>
          <w:szCs w:val="26"/>
          <w:rPrChange w:id="950" w:author="kalla madhu" w:date="2024-07-18T10:21:00Z" w16du:dateUtc="2024-07-18T04:51:00Z">
            <w:rPr>
              <w:ins w:id="951" w:author="kalla madhu" w:date="2024-07-17T14:41:00Z"/>
              <w:b/>
              <w:bCs/>
              <w:sz w:val="26"/>
              <w:szCs w:val="26"/>
              <w:u w:val="single"/>
            </w:rPr>
          </w:rPrChange>
        </w:rPr>
      </w:pPr>
      <w:ins w:id="952" w:author="kalla madhu" w:date="2024-07-17T14:41:00Z">
        <w:r w:rsidRPr="009329BA">
          <w:rPr>
            <w:b/>
            <w:bCs/>
            <w:sz w:val="26"/>
            <w:szCs w:val="26"/>
            <w:rPrChange w:id="953" w:author="kalla madhu" w:date="2024-07-18T10:21:00Z" w16du:dateUtc="2024-07-18T04:51:00Z">
              <w:rPr>
                <w:b/>
                <w:bCs/>
                <w:sz w:val="26"/>
                <w:szCs w:val="26"/>
                <w:u w:val="single"/>
              </w:rPr>
            </w:rPrChange>
          </w:rPr>
          <w:t>    padding-top:3vh;</w:t>
        </w:r>
      </w:ins>
    </w:p>
    <w:p w14:paraId="5EBD524B" w14:textId="77777777" w:rsidR="009138B4" w:rsidRPr="009329BA" w:rsidRDefault="009138B4" w:rsidP="009138B4">
      <w:pPr>
        <w:rPr>
          <w:ins w:id="954" w:author="kalla madhu" w:date="2024-07-17T14:41:00Z"/>
          <w:b/>
          <w:bCs/>
          <w:sz w:val="26"/>
          <w:szCs w:val="26"/>
          <w:rPrChange w:id="955" w:author="kalla madhu" w:date="2024-07-18T10:21:00Z" w16du:dateUtc="2024-07-18T04:51:00Z">
            <w:rPr>
              <w:ins w:id="956" w:author="kalla madhu" w:date="2024-07-17T14:41:00Z"/>
              <w:b/>
              <w:bCs/>
              <w:sz w:val="26"/>
              <w:szCs w:val="26"/>
              <w:u w:val="single"/>
            </w:rPr>
          </w:rPrChange>
        </w:rPr>
      </w:pPr>
      <w:ins w:id="957" w:author="kalla madhu" w:date="2024-07-17T14:41:00Z">
        <w:r w:rsidRPr="009329BA">
          <w:rPr>
            <w:b/>
            <w:bCs/>
            <w:sz w:val="26"/>
            <w:szCs w:val="26"/>
            <w:rPrChange w:id="958" w:author="kalla madhu" w:date="2024-07-18T10:21:00Z" w16du:dateUtc="2024-07-18T04:51:00Z">
              <w:rPr>
                <w:b/>
                <w:bCs/>
                <w:sz w:val="26"/>
                <w:szCs w:val="26"/>
                <w:u w:val="single"/>
              </w:rPr>
            </w:rPrChange>
          </w:rPr>
          <w:t xml:space="preserve">    /*text-align: </w:t>
        </w:r>
        <w:proofErr w:type="gramStart"/>
        <w:r w:rsidRPr="009329BA">
          <w:rPr>
            <w:b/>
            <w:bCs/>
            <w:sz w:val="26"/>
            <w:szCs w:val="26"/>
            <w:rPrChange w:id="959" w:author="kalla madhu" w:date="2024-07-18T10:21:00Z" w16du:dateUtc="2024-07-18T04:51:00Z">
              <w:rPr>
                <w:b/>
                <w:bCs/>
                <w:sz w:val="26"/>
                <w:szCs w:val="26"/>
                <w:u w:val="single"/>
              </w:rPr>
            </w:rPrChange>
          </w:rPr>
          <w:t>center;*</w:t>
        </w:r>
        <w:proofErr w:type="gramEnd"/>
        <w:r w:rsidRPr="009329BA">
          <w:rPr>
            <w:b/>
            <w:bCs/>
            <w:sz w:val="26"/>
            <w:szCs w:val="26"/>
            <w:rPrChange w:id="960" w:author="kalla madhu" w:date="2024-07-18T10:21:00Z" w16du:dateUtc="2024-07-18T04:51:00Z">
              <w:rPr>
                <w:b/>
                <w:bCs/>
                <w:sz w:val="26"/>
                <w:szCs w:val="26"/>
                <w:u w:val="single"/>
              </w:rPr>
            </w:rPrChange>
          </w:rPr>
          <w:t>/</w:t>
        </w:r>
      </w:ins>
    </w:p>
    <w:p w14:paraId="200AF624" w14:textId="77777777" w:rsidR="009138B4" w:rsidRPr="009329BA" w:rsidRDefault="009138B4" w:rsidP="009138B4">
      <w:pPr>
        <w:rPr>
          <w:ins w:id="961" w:author="kalla madhu" w:date="2024-07-17T14:41:00Z"/>
          <w:b/>
          <w:bCs/>
          <w:sz w:val="26"/>
          <w:szCs w:val="26"/>
          <w:rPrChange w:id="962" w:author="kalla madhu" w:date="2024-07-18T10:21:00Z" w16du:dateUtc="2024-07-18T04:51:00Z">
            <w:rPr>
              <w:ins w:id="963" w:author="kalla madhu" w:date="2024-07-17T14:41:00Z"/>
              <w:b/>
              <w:bCs/>
              <w:sz w:val="26"/>
              <w:szCs w:val="26"/>
              <w:u w:val="single"/>
            </w:rPr>
          </w:rPrChange>
        </w:rPr>
      </w:pPr>
      <w:ins w:id="964" w:author="kalla madhu" w:date="2024-07-17T14:41:00Z">
        <w:r w:rsidRPr="009329BA">
          <w:rPr>
            <w:b/>
            <w:bCs/>
            <w:sz w:val="26"/>
            <w:szCs w:val="26"/>
            <w:rPrChange w:id="965" w:author="kalla madhu" w:date="2024-07-18T10:21:00Z" w16du:dateUtc="2024-07-18T04:51:00Z">
              <w:rPr>
                <w:b/>
                <w:bCs/>
                <w:sz w:val="26"/>
                <w:szCs w:val="26"/>
                <w:u w:val="single"/>
              </w:rPr>
            </w:rPrChange>
          </w:rPr>
          <w:t>}</w:t>
        </w:r>
      </w:ins>
    </w:p>
    <w:p w14:paraId="5F919652" w14:textId="77777777" w:rsidR="009138B4" w:rsidRPr="009329BA" w:rsidRDefault="009138B4" w:rsidP="009138B4">
      <w:pPr>
        <w:rPr>
          <w:ins w:id="966" w:author="kalla madhu" w:date="2024-07-17T14:41:00Z"/>
          <w:b/>
          <w:bCs/>
          <w:sz w:val="26"/>
          <w:szCs w:val="26"/>
          <w:rPrChange w:id="967" w:author="kalla madhu" w:date="2024-07-18T10:21:00Z" w16du:dateUtc="2024-07-18T04:51:00Z">
            <w:rPr>
              <w:ins w:id="968" w:author="kalla madhu" w:date="2024-07-17T14:41:00Z"/>
              <w:b/>
              <w:bCs/>
              <w:sz w:val="26"/>
              <w:szCs w:val="26"/>
              <w:u w:val="single"/>
            </w:rPr>
          </w:rPrChange>
        </w:rPr>
      </w:pPr>
      <w:proofErr w:type="gramStart"/>
      <w:ins w:id="969" w:author="kalla madhu" w:date="2024-07-17T14:41:00Z">
        <w:r w:rsidRPr="009329BA">
          <w:rPr>
            <w:b/>
            <w:bCs/>
            <w:sz w:val="26"/>
            <w:szCs w:val="26"/>
            <w:rPrChange w:id="970" w:author="kalla madhu" w:date="2024-07-18T10:21:00Z" w16du:dateUtc="2024-07-18T04:51:00Z">
              <w:rPr>
                <w:b/>
                <w:bCs/>
                <w:sz w:val="26"/>
                <w:szCs w:val="26"/>
                <w:u w:val="single"/>
              </w:rPr>
            </w:rPrChange>
          </w:rPr>
          <w:t>.navbar</w:t>
        </w:r>
        <w:proofErr w:type="gramEnd"/>
        <w:r w:rsidRPr="009329BA">
          <w:rPr>
            <w:b/>
            <w:bCs/>
            <w:sz w:val="26"/>
            <w:szCs w:val="26"/>
            <w:rPrChange w:id="971" w:author="kalla madhu" w:date="2024-07-18T10:21:00Z" w16du:dateUtc="2024-07-18T04:51:00Z">
              <w:rPr>
                <w:b/>
                <w:bCs/>
                <w:sz w:val="26"/>
                <w:szCs w:val="26"/>
                <w:u w:val="single"/>
              </w:rPr>
            </w:rPrChange>
          </w:rPr>
          <w:t>-nav li{</w:t>
        </w:r>
      </w:ins>
    </w:p>
    <w:p w14:paraId="6F40C06C" w14:textId="77777777" w:rsidR="009138B4" w:rsidRPr="009329BA" w:rsidRDefault="009138B4" w:rsidP="009138B4">
      <w:pPr>
        <w:rPr>
          <w:ins w:id="972" w:author="kalla madhu" w:date="2024-07-17T14:41:00Z"/>
          <w:b/>
          <w:bCs/>
          <w:sz w:val="26"/>
          <w:szCs w:val="26"/>
          <w:rPrChange w:id="973" w:author="kalla madhu" w:date="2024-07-18T10:21:00Z" w16du:dateUtc="2024-07-18T04:51:00Z">
            <w:rPr>
              <w:ins w:id="974" w:author="kalla madhu" w:date="2024-07-17T14:41:00Z"/>
              <w:b/>
              <w:bCs/>
              <w:sz w:val="26"/>
              <w:szCs w:val="26"/>
              <w:u w:val="single"/>
            </w:rPr>
          </w:rPrChange>
        </w:rPr>
      </w:pPr>
      <w:ins w:id="975" w:author="kalla madhu" w:date="2024-07-17T14:41:00Z">
        <w:r w:rsidRPr="009329BA">
          <w:rPr>
            <w:b/>
            <w:bCs/>
            <w:sz w:val="26"/>
            <w:szCs w:val="26"/>
            <w:rPrChange w:id="976" w:author="kalla madhu" w:date="2024-07-18T10:21:00Z" w16du:dateUtc="2024-07-18T04:51:00Z">
              <w:rPr>
                <w:b/>
                <w:bCs/>
                <w:sz w:val="26"/>
                <w:szCs w:val="26"/>
                <w:u w:val="single"/>
              </w:rPr>
            </w:rPrChange>
          </w:rPr>
          <w:t>    list-style: none;</w:t>
        </w:r>
      </w:ins>
    </w:p>
    <w:p w14:paraId="2222DA02" w14:textId="77777777" w:rsidR="009138B4" w:rsidRPr="009329BA" w:rsidRDefault="009138B4" w:rsidP="009138B4">
      <w:pPr>
        <w:rPr>
          <w:ins w:id="977" w:author="kalla madhu" w:date="2024-07-17T14:41:00Z"/>
          <w:b/>
          <w:bCs/>
          <w:sz w:val="26"/>
          <w:szCs w:val="26"/>
          <w:rPrChange w:id="978" w:author="kalla madhu" w:date="2024-07-18T10:21:00Z" w16du:dateUtc="2024-07-18T04:51:00Z">
            <w:rPr>
              <w:ins w:id="979" w:author="kalla madhu" w:date="2024-07-17T14:41:00Z"/>
              <w:b/>
              <w:bCs/>
              <w:sz w:val="26"/>
              <w:szCs w:val="26"/>
              <w:u w:val="single"/>
            </w:rPr>
          </w:rPrChange>
        </w:rPr>
      </w:pPr>
      <w:ins w:id="980" w:author="kalla madhu" w:date="2024-07-17T14:41:00Z">
        <w:r w:rsidRPr="009329BA">
          <w:rPr>
            <w:b/>
            <w:bCs/>
            <w:sz w:val="26"/>
            <w:szCs w:val="26"/>
            <w:rPrChange w:id="981" w:author="kalla madhu" w:date="2024-07-18T10:21:00Z" w16du:dateUtc="2024-07-18T04:51:00Z">
              <w:rPr>
                <w:b/>
                <w:bCs/>
                <w:sz w:val="26"/>
                <w:szCs w:val="26"/>
                <w:u w:val="single"/>
              </w:rPr>
            </w:rPrChange>
          </w:rPr>
          <w:t>    display: inline;</w:t>
        </w:r>
      </w:ins>
    </w:p>
    <w:p w14:paraId="2E12526C" w14:textId="77777777" w:rsidR="009138B4" w:rsidRPr="009329BA" w:rsidRDefault="009138B4" w:rsidP="009138B4">
      <w:pPr>
        <w:rPr>
          <w:ins w:id="982" w:author="kalla madhu" w:date="2024-07-17T14:41:00Z"/>
          <w:b/>
          <w:bCs/>
          <w:sz w:val="26"/>
          <w:szCs w:val="26"/>
          <w:rPrChange w:id="983" w:author="kalla madhu" w:date="2024-07-18T10:21:00Z" w16du:dateUtc="2024-07-18T04:51:00Z">
            <w:rPr>
              <w:ins w:id="984" w:author="kalla madhu" w:date="2024-07-17T14:41:00Z"/>
              <w:b/>
              <w:bCs/>
              <w:sz w:val="26"/>
              <w:szCs w:val="26"/>
              <w:u w:val="single"/>
            </w:rPr>
          </w:rPrChange>
        </w:rPr>
      </w:pPr>
      <w:ins w:id="985" w:author="kalla madhu" w:date="2024-07-17T14:41:00Z">
        <w:r w:rsidRPr="009329BA">
          <w:rPr>
            <w:b/>
            <w:bCs/>
            <w:sz w:val="26"/>
            <w:szCs w:val="26"/>
            <w:rPrChange w:id="986" w:author="kalla madhu" w:date="2024-07-18T10:21:00Z" w16du:dateUtc="2024-07-18T04:51:00Z">
              <w:rPr>
                <w:b/>
                <w:bCs/>
                <w:sz w:val="26"/>
                <w:szCs w:val="26"/>
                <w:u w:val="single"/>
              </w:rPr>
            </w:rPrChange>
          </w:rPr>
          <w:t>    padding: 5px;</w:t>
        </w:r>
      </w:ins>
    </w:p>
    <w:p w14:paraId="0FF0CEF5" w14:textId="77777777" w:rsidR="009138B4" w:rsidRPr="009329BA" w:rsidRDefault="009138B4" w:rsidP="009138B4">
      <w:pPr>
        <w:rPr>
          <w:ins w:id="987" w:author="kalla madhu" w:date="2024-07-17T14:41:00Z"/>
          <w:b/>
          <w:bCs/>
          <w:sz w:val="26"/>
          <w:szCs w:val="26"/>
          <w:rPrChange w:id="988" w:author="kalla madhu" w:date="2024-07-18T10:21:00Z" w16du:dateUtc="2024-07-18T04:51:00Z">
            <w:rPr>
              <w:ins w:id="989" w:author="kalla madhu" w:date="2024-07-17T14:41:00Z"/>
              <w:b/>
              <w:bCs/>
              <w:sz w:val="26"/>
              <w:szCs w:val="26"/>
              <w:u w:val="single"/>
            </w:rPr>
          </w:rPrChange>
        </w:rPr>
      </w:pPr>
      <w:ins w:id="990" w:author="kalla madhu" w:date="2024-07-17T14:41:00Z">
        <w:r w:rsidRPr="009329BA">
          <w:rPr>
            <w:b/>
            <w:bCs/>
            <w:sz w:val="26"/>
            <w:szCs w:val="26"/>
            <w:rPrChange w:id="991" w:author="kalla madhu" w:date="2024-07-18T10:21:00Z" w16du:dateUtc="2024-07-18T04:51:00Z">
              <w:rPr>
                <w:b/>
                <w:bCs/>
                <w:sz w:val="26"/>
                <w:szCs w:val="26"/>
                <w:u w:val="single"/>
              </w:rPr>
            </w:rPrChange>
          </w:rPr>
          <w:t>    border-radius: 10px;</w:t>
        </w:r>
      </w:ins>
    </w:p>
    <w:p w14:paraId="244038B0" w14:textId="77777777" w:rsidR="009138B4" w:rsidRPr="009329BA" w:rsidRDefault="009138B4" w:rsidP="009138B4">
      <w:pPr>
        <w:rPr>
          <w:ins w:id="992" w:author="kalla madhu" w:date="2024-07-17T14:41:00Z"/>
          <w:b/>
          <w:bCs/>
          <w:sz w:val="26"/>
          <w:szCs w:val="26"/>
          <w:rPrChange w:id="993" w:author="kalla madhu" w:date="2024-07-18T10:21:00Z" w16du:dateUtc="2024-07-18T04:51:00Z">
            <w:rPr>
              <w:ins w:id="994" w:author="kalla madhu" w:date="2024-07-17T14:41:00Z"/>
              <w:b/>
              <w:bCs/>
              <w:sz w:val="26"/>
              <w:szCs w:val="26"/>
              <w:u w:val="single"/>
            </w:rPr>
          </w:rPrChange>
        </w:rPr>
      </w:pPr>
      <w:ins w:id="995" w:author="kalla madhu" w:date="2024-07-17T14:41:00Z">
        <w:r w:rsidRPr="009329BA">
          <w:rPr>
            <w:b/>
            <w:bCs/>
            <w:sz w:val="26"/>
            <w:szCs w:val="26"/>
            <w:rPrChange w:id="996" w:author="kalla madhu" w:date="2024-07-18T10:21:00Z" w16du:dateUtc="2024-07-18T04:51:00Z">
              <w:rPr>
                <w:b/>
                <w:bCs/>
                <w:sz w:val="26"/>
                <w:szCs w:val="26"/>
                <w:u w:val="single"/>
              </w:rPr>
            </w:rPrChange>
          </w:rPr>
          <w:t>    /*margin-left:60</w:t>
        </w:r>
        <w:proofErr w:type="gramStart"/>
        <w:r w:rsidRPr="009329BA">
          <w:rPr>
            <w:b/>
            <w:bCs/>
            <w:sz w:val="26"/>
            <w:szCs w:val="26"/>
            <w:rPrChange w:id="997" w:author="kalla madhu" w:date="2024-07-18T10:21:00Z" w16du:dateUtc="2024-07-18T04:51:00Z">
              <w:rPr>
                <w:b/>
                <w:bCs/>
                <w:sz w:val="26"/>
                <w:szCs w:val="26"/>
                <w:u w:val="single"/>
              </w:rPr>
            </w:rPrChange>
          </w:rPr>
          <w:t>px;*</w:t>
        </w:r>
        <w:proofErr w:type="gramEnd"/>
        <w:r w:rsidRPr="009329BA">
          <w:rPr>
            <w:b/>
            <w:bCs/>
            <w:sz w:val="26"/>
            <w:szCs w:val="26"/>
            <w:rPrChange w:id="998" w:author="kalla madhu" w:date="2024-07-18T10:21:00Z" w16du:dateUtc="2024-07-18T04:51:00Z">
              <w:rPr>
                <w:b/>
                <w:bCs/>
                <w:sz w:val="26"/>
                <w:szCs w:val="26"/>
                <w:u w:val="single"/>
              </w:rPr>
            </w:rPrChange>
          </w:rPr>
          <w:t>/</w:t>
        </w:r>
      </w:ins>
    </w:p>
    <w:p w14:paraId="4ECB8DCE" w14:textId="77777777" w:rsidR="009138B4" w:rsidRPr="009329BA" w:rsidRDefault="009138B4" w:rsidP="009138B4">
      <w:pPr>
        <w:rPr>
          <w:ins w:id="999" w:author="kalla madhu" w:date="2024-07-17T14:41:00Z"/>
          <w:b/>
          <w:bCs/>
          <w:sz w:val="26"/>
          <w:szCs w:val="26"/>
          <w:rPrChange w:id="1000" w:author="kalla madhu" w:date="2024-07-18T10:21:00Z" w16du:dateUtc="2024-07-18T04:51:00Z">
            <w:rPr>
              <w:ins w:id="1001" w:author="kalla madhu" w:date="2024-07-17T14:41:00Z"/>
              <w:b/>
              <w:bCs/>
              <w:sz w:val="26"/>
              <w:szCs w:val="26"/>
              <w:u w:val="single"/>
            </w:rPr>
          </w:rPrChange>
        </w:rPr>
      </w:pPr>
      <w:ins w:id="1002" w:author="kalla madhu" w:date="2024-07-17T14:41:00Z">
        <w:r w:rsidRPr="009329BA">
          <w:rPr>
            <w:b/>
            <w:bCs/>
            <w:sz w:val="26"/>
            <w:szCs w:val="26"/>
            <w:rPrChange w:id="1003" w:author="kalla madhu" w:date="2024-07-18T10:21:00Z" w16du:dateUtc="2024-07-18T04:51:00Z">
              <w:rPr>
                <w:b/>
                <w:bCs/>
                <w:sz w:val="26"/>
                <w:szCs w:val="26"/>
                <w:u w:val="single"/>
              </w:rPr>
            </w:rPrChange>
          </w:rPr>
          <w:t>    /*margin-right: 60</w:t>
        </w:r>
        <w:proofErr w:type="gramStart"/>
        <w:r w:rsidRPr="009329BA">
          <w:rPr>
            <w:b/>
            <w:bCs/>
            <w:sz w:val="26"/>
            <w:szCs w:val="26"/>
            <w:rPrChange w:id="1004" w:author="kalla madhu" w:date="2024-07-18T10:21:00Z" w16du:dateUtc="2024-07-18T04:51:00Z">
              <w:rPr>
                <w:b/>
                <w:bCs/>
                <w:sz w:val="26"/>
                <w:szCs w:val="26"/>
                <w:u w:val="single"/>
              </w:rPr>
            </w:rPrChange>
          </w:rPr>
          <w:t>px;*</w:t>
        </w:r>
        <w:proofErr w:type="gramEnd"/>
        <w:r w:rsidRPr="009329BA">
          <w:rPr>
            <w:b/>
            <w:bCs/>
            <w:sz w:val="26"/>
            <w:szCs w:val="26"/>
            <w:rPrChange w:id="1005" w:author="kalla madhu" w:date="2024-07-18T10:21:00Z" w16du:dateUtc="2024-07-18T04:51:00Z">
              <w:rPr>
                <w:b/>
                <w:bCs/>
                <w:sz w:val="26"/>
                <w:szCs w:val="26"/>
                <w:u w:val="single"/>
              </w:rPr>
            </w:rPrChange>
          </w:rPr>
          <w:t>/</w:t>
        </w:r>
      </w:ins>
    </w:p>
    <w:p w14:paraId="720BF7D1" w14:textId="77777777" w:rsidR="009138B4" w:rsidRPr="009329BA" w:rsidRDefault="009138B4" w:rsidP="009138B4">
      <w:pPr>
        <w:rPr>
          <w:ins w:id="1006" w:author="kalla madhu" w:date="2024-07-17T14:41:00Z"/>
          <w:b/>
          <w:bCs/>
          <w:sz w:val="26"/>
          <w:szCs w:val="26"/>
          <w:rPrChange w:id="1007" w:author="kalla madhu" w:date="2024-07-18T10:21:00Z" w16du:dateUtc="2024-07-18T04:51:00Z">
            <w:rPr>
              <w:ins w:id="1008" w:author="kalla madhu" w:date="2024-07-17T14:41:00Z"/>
              <w:b/>
              <w:bCs/>
              <w:sz w:val="26"/>
              <w:szCs w:val="26"/>
              <w:u w:val="single"/>
            </w:rPr>
          </w:rPrChange>
        </w:rPr>
      </w:pPr>
      <w:ins w:id="1009" w:author="kalla madhu" w:date="2024-07-17T14:41:00Z">
        <w:r w:rsidRPr="009329BA">
          <w:rPr>
            <w:b/>
            <w:bCs/>
            <w:sz w:val="26"/>
            <w:szCs w:val="26"/>
            <w:rPrChange w:id="1010"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1011" w:author="kalla madhu" w:date="2024-07-18T10:21:00Z" w16du:dateUtc="2024-07-18T04:51:00Z">
              <w:rPr>
                <w:b/>
                <w:bCs/>
                <w:sz w:val="26"/>
                <w:szCs w:val="26"/>
                <w:u w:val="single"/>
              </w:rPr>
            </w:rPrChange>
          </w:rPr>
          <w:t>color:white</w:t>
        </w:r>
        <w:proofErr w:type="spellEnd"/>
        <w:proofErr w:type="gramEnd"/>
        <w:r w:rsidRPr="009329BA">
          <w:rPr>
            <w:b/>
            <w:bCs/>
            <w:sz w:val="26"/>
            <w:szCs w:val="26"/>
            <w:rPrChange w:id="1012" w:author="kalla madhu" w:date="2024-07-18T10:21:00Z" w16du:dateUtc="2024-07-18T04:51:00Z">
              <w:rPr>
                <w:b/>
                <w:bCs/>
                <w:sz w:val="26"/>
                <w:szCs w:val="26"/>
                <w:u w:val="single"/>
              </w:rPr>
            </w:rPrChange>
          </w:rPr>
          <w:t>;</w:t>
        </w:r>
      </w:ins>
    </w:p>
    <w:p w14:paraId="502F00EA" w14:textId="77777777" w:rsidR="009138B4" w:rsidRPr="009329BA" w:rsidRDefault="009138B4" w:rsidP="009138B4">
      <w:pPr>
        <w:rPr>
          <w:ins w:id="1013" w:author="kalla madhu" w:date="2024-07-17T14:41:00Z"/>
          <w:b/>
          <w:bCs/>
          <w:sz w:val="26"/>
          <w:szCs w:val="26"/>
          <w:rPrChange w:id="1014" w:author="kalla madhu" w:date="2024-07-18T10:21:00Z" w16du:dateUtc="2024-07-18T04:51:00Z">
            <w:rPr>
              <w:ins w:id="1015" w:author="kalla madhu" w:date="2024-07-17T14:41:00Z"/>
              <w:b/>
              <w:bCs/>
              <w:sz w:val="26"/>
              <w:szCs w:val="26"/>
              <w:u w:val="single"/>
            </w:rPr>
          </w:rPrChange>
        </w:rPr>
      </w:pPr>
      <w:ins w:id="1016" w:author="kalla madhu" w:date="2024-07-17T14:41:00Z">
        <w:r w:rsidRPr="009329BA">
          <w:rPr>
            <w:b/>
            <w:bCs/>
            <w:sz w:val="26"/>
            <w:szCs w:val="26"/>
            <w:rPrChange w:id="1017" w:author="kalla madhu" w:date="2024-07-18T10:21:00Z" w16du:dateUtc="2024-07-18T04:51:00Z">
              <w:rPr>
                <w:b/>
                <w:bCs/>
                <w:sz w:val="26"/>
                <w:szCs w:val="26"/>
                <w:u w:val="single"/>
              </w:rPr>
            </w:rPrChange>
          </w:rPr>
          <w:t>}</w:t>
        </w:r>
      </w:ins>
    </w:p>
    <w:p w14:paraId="3642F1BE" w14:textId="77777777" w:rsidR="009138B4" w:rsidRPr="009329BA" w:rsidRDefault="009138B4" w:rsidP="009138B4">
      <w:pPr>
        <w:rPr>
          <w:ins w:id="1018" w:author="kalla madhu" w:date="2024-07-17T14:41:00Z"/>
          <w:b/>
          <w:bCs/>
          <w:sz w:val="26"/>
          <w:szCs w:val="26"/>
          <w:rPrChange w:id="1019" w:author="kalla madhu" w:date="2024-07-18T10:21:00Z" w16du:dateUtc="2024-07-18T04:51:00Z">
            <w:rPr>
              <w:ins w:id="1020" w:author="kalla madhu" w:date="2024-07-17T14:41:00Z"/>
              <w:b/>
              <w:bCs/>
              <w:sz w:val="26"/>
              <w:szCs w:val="26"/>
              <w:u w:val="single"/>
            </w:rPr>
          </w:rPrChange>
        </w:rPr>
      </w:pPr>
      <w:proofErr w:type="gramStart"/>
      <w:ins w:id="1021" w:author="kalla madhu" w:date="2024-07-17T14:41:00Z">
        <w:r w:rsidRPr="009329BA">
          <w:rPr>
            <w:b/>
            <w:bCs/>
            <w:sz w:val="26"/>
            <w:szCs w:val="26"/>
            <w:rPrChange w:id="1022" w:author="kalla madhu" w:date="2024-07-18T10:21:00Z" w16du:dateUtc="2024-07-18T04:51:00Z">
              <w:rPr>
                <w:b/>
                <w:bCs/>
                <w:sz w:val="26"/>
                <w:szCs w:val="26"/>
                <w:u w:val="single"/>
              </w:rPr>
            </w:rPrChange>
          </w:rPr>
          <w:t>.navbar</w:t>
        </w:r>
        <w:proofErr w:type="gramEnd"/>
        <w:r w:rsidRPr="009329BA">
          <w:rPr>
            <w:b/>
            <w:bCs/>
            <w:sz w:val="26"/>
            <w:szCs w:val="26"/>
            <w:rPrChange w:id="1023" w:author="kalla madhu" w:date="2024-07-18T10:21:00Z" w16du:dateUtc="2024-07-18T04:51:00Z">
              <w:rPr>
                <w:b/>
                <w:bCs/>
                <w:sz w:val="26"/>
                <w:szCs w:val="26"/>
                <w:u w:val="single"/>
              </w:rPr>
            </w:rPrChange>
          </w:rPr>
          <w:t xml:space="preserve">-nav </w:t>
        </w:r>
        <w:proofErr w:type="spellStart"/>
        <w:r w:rsidRPr="009329BA">
          <w:rPr>
            <w:b/>
            <w:bCs/>
            <w:sz w:val="26"/>
            <w:szCs w:val="26"/>
            <w:rPrChange w:id="1024" w:author="kalla madhu" w:date="2024-07-18T10:21:00Z" w16du:dateUtc="2024-07-18T04:51:00Z">
              <w:rPr>
                <w:b/>
                <w:bCs/>
                <w:sz w:val="26"/>
                <w:szCs w:val="26"/>
                <w:u w:val="single"/>
              </w:rPr>
            </w:rPrChange>
          </w:rPr>
          <w:t>li:hover</w:t>
        </w:r>
        <w:proofErr w:type="spellEnd"/>
        <w:r w:rsidRPr="009329BA">
          <w:rPr>
            <w:b/>
            <w:bCs/>
            <w:sz w:val="26"/>
            <w:szCs w:val="26"/>
            <w:rPrChange w:id="1025" w:author="kalla madhu" w:date="2024-07-18T10:21:00Z" w16du:dateUtc="2024-07-18T04:51:00Z">
              <w:rPr>
                <w:b/>
                <w:bCs/>
                <w:sz w:val="26"/>
                <w:szCs w:val="26"/>
                <w:u w:val="single"/>
              </w:rPr>
            </w:rPrChange>
          </w:rPr>
          <w:t>{</w:t>
        </w:r>
      </w:ins>
    </w:p>
    <w:p w14:paraId="4140CC9B" w14:textId="77777777" w:rsidR="009138B4" w:rsidRPr="009329BA" w:rsidRDefault="009138B4" w:rsidP="009138B4">
      <w:pPr>
        <w:rPr>
          <w:ins w:id="1026" w:author="kalla madhu" w:date="2024-07-17T14:41:00Z"/>
          <w:b/>
          <w:bCs/>
          <w:sz w:val="26"/>
          <w:szCs w:val="26"/>
          <w:rPrChange w:id="1027" w:author="kalla madhu" w:date="2024-07-18T10:21:00Z" w16du:dateUtc="2024-07-18T04:51:00Z">
            <w:rPr>
              <w:ins w:id="1028" w:author="kalla madhu" w:date="2024-07-17T14:41:00Z"/>
              <w:b/>
              <w:bCs/>
              <w:sz w:val="26"/>
              <w:szCs w:val="26"/>
              <w:u w:val="single"/>
            </w:rPr>
          </w:rPrChange>
        </w:rPr>
      </w:pPr>
      <w:ins w:id="1029" w:author="kalla madhu" w:date="2024-07-17T14:41:00Z">
        <w:r w:rsidRPr="009329BA">
          <w:rPr>
            <w:b/>
            <w:bCs/>
            <w:sz w:val="26"/>
            <w:szCs w:val="26"/>
            <w:rPrChange w:id="1030"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1031" w:author="kalla madhu" w:date="2024-07-18T10:21:00Z" w16du:dateUtc="2024-07-18T04:51:00Z">
              <w:rPr>
                <w:b/>
                <w:bCs/>
                <w:sz w:val="26"/>
                <w:szCs w:val="26"/>
                <w:u w:val="single"/>
              </w:rPr>
            </w:rPrChange>
          </w:rPr>
          <w:t>color:greenyellow</w:t>
        </w:r>
        <w:proofErr w:type="spellEnd"/>
        <w:proofErr w:type="gramEnd"/>
        <w:r w:rsidRPr="009329BA">
          <w:rPr>
            <w:b/>
            <w:bCs/>
            <w:sz w:val="26"/>
            <w:szCs w:val="26"/>
            <w:rPrChange w:id="1032" w:author="kalla madhu" w:date="2024-07-18T10:21:00Z" w16du:dateUtc="2024-07-18T04:51:00Z">
              <w:rPr>
                <w:b/>
                <w:bCs/>
                <w:sz w:val="26"/>
                <w:szCs w:val="26"/>
                <w:u w:val="single"/>
              </w:rPr>
            </w:rPrChange>
          </w:rPr>
          <w:t>;</w:t>
        </w:r>
      </w:ins>
    </w:p>
    <w:p w14:paraId="6DF63431" w14:textId="77777777" w:rsidR="009138B4" w:rsidRPr="009329BA" w:rsidRDefault="009138B4" w:rsidP="009138B4">
      <w:pPr>
        <w:rPr>
          <w:ins w:id="1033" w:author="kalla madhu" w:date="2024-07-17T14:41:00Z"/>
          <w:b/>
          <w:bCs/>
          <w:sz w:val="26"/>
          <w:szCs w:val="26"/>
          <w:rPrChange w:id="1034" w:author="kalla madhu" w:date="2024-07-18T10:21:00Z" w16du:dateUtc="2024-07-18T04:51:00Z">
            <w:rPr>
              <w:ins w:id="1035" w:author="kalla madhu" w:date="2024-07-17T14:41:00Z"/>
              <w:b/>
              <w:bCs/>
              <w:sz w:val="26"/>
              <w:szCs w:val="26"/>
              <w:u w:val="single"/>
            </w:rPr>
          </w:rPrChange>
        </w:rPr>
      </w:pPr>
      <w:ins w:id="1036" w:author="kalla madhu" w:date="2024-07-17T14:41:00Z">
        <w:r w:rsidRPr="009329BA">
          <w:rPr>
            <w:b/>
            <w:bCs/>
            <w:sz w:val="26"/>
            <w:szCs w:val="26"/>
            <w:rPrChange w:id="1037" w:author="kalla madhu" w:date="2024-07-18T10:21:00Z" w16du:dateUtc="2024-07-18T04:51:00Z">
              <w:rPr>
                <w:b/>
                <w:bCs/>
                <w:sz w:val="26"/>
                <w:szCs w:val="26"/>
                <w:u w:val="single"/>
              </w:rPr>
            </w:rPrChange>
          </w:rPr>
          <w:t>}</w:t>
        </w:r>
      </w:ins>
    </w:p>
    <w:p w14:paraId="193D2C7F" w14:textId="77777777" w:rsidR="009138B4" w:rsidRPr="009329BA" w:rsidRDefault="009138B4" w:rsidP="009138B4">
      <w:pPr>
        <w:rPr>
          <w:ins w:id="1038" w:author="kalla madhu" w:date="2024-07-17T14:41:00Z"/>
          <w:b/>
          <w:bCs/>
          <w:sz w:val="26"/>
          <w:szCs w:val="26"/>
          <w:rPrChange w:id="1039" w:author="kalla madhu" w:date="2024-07-18T10:21:00Z" w16du:dateUtc="2024-07-18T04:51:00Z">
            <w:rPr>
              <w:ins w:id="1040" w:author="kalla madhu" w:date="2024-07-17T14:41:00Z"/>
              <w:b/>
              <w:bCs/>
              <w:sz w:val="26"/>
              <w:szCs w:val="26"/>
              <w:u w:val="single"/>
            </w:rPr>
          </w:rPrChange>
        </w:rPr>
      </w:pPr>
      <w:proofErr w:type="gramStart"/>
      <w:ins w:id="1041" w:author="kalla madhu" w:date="2024-07-17T14:41:00Z">
        <w:r w:rsidRPr="009329BA">
          <w:rPr>
            <w:b/>
            <w:bCs/>
            <w:sz w:val="26"/>
            <w:szCs w:val="26"/>
            <w:rPrChange w:id="1042" w:author="kalla madhu" w:date="2024-07-18T10:21:00Z" w16du:dateUtc="2024-07-18T04:51:00Z">
              <w:rPr>
                <w:b/>
                <w:bCs/>
                <w:sz w:val="26"/>
                <w:szCs w:val="26"/>
                <w:u w:val="single"/>
              </w:rPr>
            </w:rPrChange>
          </w:rPr>
          <w:lastRenderedPageBreak/>
          <w:t>.navbar</w:t>
        </w:r>
        <w:proofErr w:type="gramEnd"/>
        <w:r w:rsidRPr="009329BA">
          <w:rPr>
            <w:b/>
            <w:bCs/>
            <w:sz w:val="26"/>
            <w:szCs w:val="26"/>
            <w:rPrChange w:id="1043" w:author="kalla madhu" w:date="2024-07-18T10:21:00Z" w16du:dateUtc="2024-07-18T04:51:00Z">
              <w:rPr>
                <w:b/>
                <w:bCs/>
                <w:sz w:val="26"/>
                <w:szCs w:val="26"/>
                <w:u w:val="single"/>
              </w:rPr>
            </w:rPrChange>
          </w:rPr>
          <w:t xml:space="preserve">-nav </w:t>
        </w:r>
        <w:proofErr w:type="spellStart"/>
        <w:r w:rsidRPr="009329BA">
          <w:rPr>
            <w:b/>
            <w:bCs/>
            <w:sz w:val="26"/>
            <w:szCs w:val="26"/>
            <w:rPrChange w:id="1044" w:author="kalla madhu" w:date="2024-07-18T10:21:00Z" w16du:dateUtc="2024-07-18T04:51:00Z">
              <w:rPr>
                <w:b/>
                <w:bCs/>
                <w:sz w:val="26"/>
                <w:szCs w:val="26"/>
                <w:u w:val="single"/>
              </w:rPr>
            </w:rPrChange>
          </w:rPr>
          <w:t>li:active</w:t>
        </w:r>
        <w:proofErr w:type="spellEnd"/>
        <w:r w:rsidRPr="009329BA">
          <w:rPr>
            <w:b/>
            <w:bCs/>
            <w:sz w:val="26"/>
            <w:szCs w:val="26"/>
            <w:rPrChange w:id="1045" w:author="kalla madhu" w:date="2024-07-18T10:21:00Z" w16du:dateUtc="2024-07-18T04:51:00Z">
              <w:rPr>
                <w:b/>
                <w:bCs/>
                <w:sz w:val="26"/>
                <w:szCs w:val="26"/>
                <w:u w:val="single"/>
              </w:rPr>
            </w:rPrChange>
          </w:rPr>
          <w:t>{</w:t>
        </w:r>
      </w:ins>
    </w:p>
    <w:p w14:paraId="5AE0BECE" w14:textId="77777777" w:rsidR="009138B4" w:rsidRPr="009329BA" w:rsidRDefault="009138B4" w:rsidP="009138B4">
      <w:pPr>
        <w:rPr>
          <w:ins w:id="1046" w:author="kalla madhu" w:date="2024-07-17T14:41:00Z"/>
          <w:b/>
          <w:bCs/>
          <w:sz w:val="26"/>
          <w:szCs w:val="26"/>
          <w:rPrChange w:id="1047" w:author="kalla madhu" w:date="2024-07-18T10:21:00Z" w16du:dateUtc="2024-07-18T04:51:00Z">
            <w:rPr>
              <w:ins w:id="1048" w:author="kalla madhu" w:date="2024-07-17T14:41:00Z"/>
              <w:b/>
              <w:bCs/>
              <w:sz w:val="26"/>
              <w:szCs w:val="26"/>
              <w:u w:val="single"/>
            </w:rPr>
          </w:rPrChange>
        </w:rPr>
      </w:pPr>
      <w:ins w:id="1049" w:author="kalla madhu" w:date="2024-07-17T14:41:00Z">
        <w:r w:rsidRPr="009329BA">
          <w:rPr>
            <w:b/>
            <w:bCs/>
            <w:sz w:val="26"/>
            <w:szCs w:val="26"/>
            <w:rPrChange w:id="1050" w:author="kalla madhu" w:date="2024-07-18T10:21:00Z" w16du:dateUtc="2024-07-18T04:51:00Z">
              <w:rPr>
                <w:b/>
                <w:bCs/>
                <w:sz w:val="26"/>
                <w:szCs w:val="26"/>
                <w:u w:val="single"/>
              </w:rPr>
            </w:rPrChange>
          </w:rPr>
          <w:t xml:space="preserve">    background-color: </w:t>
        </w:r>
        <w:proofErr w:type="spellStart"/>
        <w:r w:rsidRPr="009329BA">
          <w:rPr>
            <w:b/>
            <w:bCs/>
            <w:sz w:val="26"/>
            <w:szCs w:val="26"/>
            <w:rPrChange w:id="1051" w:author="kalla madhu" w:date="2024-07-18T10:21:00Z" w16du:dateUtc="2024-07-18T04:51:00Z">
              <w:rPr>
                <w:b/>
                <w:bCs/>
                <w:sz w:val="26"/>
                <w:szCs w:val="26"/>
                <w:u w:val="single"/>
              </w:rPr>
            </w:rPrChange>
          </w:rPr>
          <w:t>cadetblue</w:t>
        </w:r>
        <w:proofErr w:type="spellEnd"/>
        <w:r w:rsidRPr="009329BA">
          <w:rPr>
            <w:b/>
            <w:bCs/>
            <w:sz w:val="26"/>
            <w:szCs w:val="26"/>
            <w:rPrChange w:id="1052" w:author="kalla madhu" w:date="2024-07-18T10:21:00Z" w16du:dateUtc="2024-07-18T04:51:00Z">
              <w:rPr>
                <w:b/>
                <w:bCs/>
                <w:sz w:val="26"/>
                <w:szCs w:val="26"/>
                <w:u w:val="single"/>
              </w:rPr>
            </w:rPrChange>
          </w:rPr>
          <w:t>;</w:t>
        </w:r>
      </w:ins>
    </w:p>
    <w:p w14:paraId="7B04C74A" w14:textId="77777777" w:rsidR="009138B4" w:rsidRPr="009329BA" w:rsidRDefault="009138B4" w:rsidP="009138B4">
      <w:pPr>
        <w:rPr>
          <w:ins w:id="1053" w:author="kalla madhu" w:date="2024-07-17T14:41:00Z"/>
          <w:b/>
          <w:bCs/>
          <w:sz w:val="26"/>
          <w:szCs w:val="26"/>
          <w:rPrChange w:id="1054" w:author="kalla madhu" w:date="2024-07-18T10:21:00Z" w16du:dateUtc="2024-07-18T04:51:00Z">
            <w:rPr>
              <w:ins w:id="1055" w:author="kalla madhu" w:date="2024-07-17T14:41:00Z"/>
              <w:b/>
              <w:bCs/>
              <w:sz w:val="26"/>
              <w:szCs w:val="26"/>
              <w:u w:val="single"/>
            </w:rPr>
          </w:rPrChange>
        </w:rPr>
      </w:pPr>
      <w:ins w:id="1056" w:author="kalla madhu" w:date="2024-07-17T14:41:00Z">
        <w:r w:rsidRPr="009329BA">
          <w:rPr>
            <w:b/>
            <w:bCs/>
            <w:sz w:val="26"/>
            <w:szCs w:val="26"/>
            <w:rPrChange w:id="1057" w:author="kalla madhu" w:date="2024-07-18T10:21:00Z" w16du:dateUtc="2024-07-18T04:51:00Z">
              <w:rPr>
                <w:b/>
                <w:bCs/>
                <w:sz w:val="26"/>
                <w:szCs w:val="26"/>
                <w:u w:val="single"/>
              </w:rPr>
            </w:rPrChange>
          </w:rPr>
          <w:t>}</w:t>
        </w:r>
      </w:ins>
    </w:p>
    <w:p w14:paraId="015E55A7" w14:textId="77777777" w:rsidR="009138B4" w:rsidRPr="009329BA" w:rsidRDefault="009138B4" w:rsidP="009138B4">
      <w:pPr>
        <w:rPr>
          <w:ins w:id="1058" w:author="kalla madhu" w:date="2024-07-17T14:41:00Z"/>
          <w:b/>
          <w:bCs/>
          <w:sz w:val="26"/>
          <w:szCs w:val="26"/>
          <w:rPrChange w:id="1059" w:author="kalla madhu" w:date="2024-07-18T10:21:00Z" w16du:dateUtc="2024-07-18T04:51:00Z">
            <w:rPr>
              <w:ins w:id="1060" w:author="kalla madhu" w:date="2024-07-17T14:41:00Z"/>
              <w:b/>
              <w:bCs/>
              <w:sz w:val="26"/>
              <w:szCs w:val="26"/>
              <w:u w:val="single"/>
            </w:rPr>
          </w:rPrChange>
        </w:rPr>
      </w:pPr>
      <w:ins w:id="1061" w:author="kalla madhu" w:date="2024-07-17T14:41:00Z">
        <w:r w:rsidRPr="009329BA">
          <w:rPr>
            <w:b/>
            <w:bCs/>
            <w:sz w:val="26"/>
            <w:szCs w:val="26"/>
            <w:rPrChange w:id="1062" w:author="kalla madhu" w:date="2024-07-18T10:21:00Z" w16du:dateUtc="2024-07-18T04:51:00Z">
              <w:rPr>
                <w:b/>
                <w:bCs/>
                <w:sz w:val="26"/>
                <w:szCs w:val="26"/>
                <w:u w:val="single"/>
              </w:rPr>
            </w:rPrChange>
          </w:rPr>
          <w:t> </w:t>
        </w:r>
      </w:ins>
    </w:p>
    <w:p w14:paraId="1B088D36" w14:textId="77777777" w:rsidR="009138B4" w:rsidRPr="009329BA" w:rsidRDefault="009138B4" w:rsidP="009138B4">
      <w:pPr>
        <w:rPr>
          <w:ins w:id="1063" w:author="kalla madhu" w:date="2024-07-17T14:41:00Z"/>
          <w:b/>
          <w:bCs/>
          <w:sz w:val="26"/>
          <w:szCs w:val="26"/>
          <w:rPrChange w:id="1064" w:author="kalla madhu" w:date="2024-07-18T10:21:00Z" w16du:dateUtc="2024-07-18T04:51:00Z">
            <w:rPr>
              <w:ins w:id="1065" w:author="kalla madhu" w:date="2024-07-17T14:41:00Z"/>
              <w:b/>
              <w:bCs/>
              <w:sz w:val="26"/>
              <w:szCs w:val="26"/>
              <w:u w:val="single"/>
            </w:rPr>
          </w:rPrChange>
        </w:rPr>
      </w:pPr>
      <w:proofErr w:type="gramStart"/>
      <w:ins w:id="1066" w:author="kalla madhu" w:date="2024-07-17T14:41:00Z">
        <w:r w:rsidRPr="009329BA">
          <w:rPr>
            <w:b/>
            <w:bCs/>
            <w:sz w:val="26"/>
            <w:szCs w:val="26"/>
            <w:rPrChange w:id="1067" w:author="kalla madhu" w:date="2024-07-18T10:21:00Z" w16du:dateUtc="2024-07-18T04:51:00Z">
              <w:rPr>
                <w:b/>
                <w:bCs/>
                <w:sz w:val="26"/>
                <w:szCs w:val="26"/>
                <w:u w:val="single"/>
              </w:rPr>
            </w:rPrChange>
          </w:rPr>
          <w:t>a{</w:t>
        </w:r>
        <w:proofErr w:type="gramEnd"/>
      </w:ins>
    </w:p>
    <w:p w14:paraId="321E042C" w14:textId="77777777" w:rsidR="009138B4" w:rsidRPr="009329BA" w:rsidRDefault="009138B4" w:rsidP="009138B4">
      <w:pPr>
        <w:rPr>
          <w:ins w:id="1068" w:author="kalla madhu" w:date="2024-07-17T14:41:00Z"/>
          <w:b/>
          <w:bCs/>
          <w:sz w:val="26"/>
          <w:szCs w:val="26"/>
          <w:rPrChange w:id="1069" w:author="kalla madhu" w:date="2024-07-18T10:21:00Z" w16du:dateUtc="2024-07-18T04:51:00Z">
            <w:rPr>
              <w:ins w:id="1070" w:author="kalla madhu" w:date="2024-07-17T14:41:00Z"/>
              <w:b/>
              <w:bCs/>
              <w:sz w:val="26"/>
              <w:szCs w:val="26"/>
              <w:u w:val="single"/>
            </w:rPr>
          </w:rPrChange>
        </w:rPr>
      </w:pPr>
      <w:ins w:id="1071" w:author="kalla madhu" w:date="2024-07-17T14:41:00Z">
        <w:r w:rsidRPr="009329BA">
          <w:rPr>
            <w:b/>
            <w:bCs/>
            <w:sz w:val="26"/>
            <w:szCs w:val="26"/>
            <w:rPrChange w:id="1072" w:author="kalla madhu" w:date="2024-07-18T10:21:00Z" w16du:dateUtc="2024-07-18T04:51:00Z">
              <w:rPr>
                <w:b/>
                <w:bCs/>
                <w:sz w:val="26"/>
                <w:szCs w:val="26"/>
                <w:u w:val="single"/>
              </w:rPr>
            </w:rPrChange>
          </w:rPr>
          <w:t>    text-decoration: none;</w:t>
        </w:r>
      </w:ins>
    </w:p>
    <w:p w14:paraId="4492C9C3" w14:textId="77777777" w:rsidR="009138B4" w:rsidRPr="009329BA" w:rsidRDefault="009138B4" w:rsidP="009138B4">
      <w:pPr>
        <w:rPr>
          <w:ins w:id="1073" w:author="kalla madhu" w:date="2024-07-17T14:41:00Z"/>
          <w:b/>
          <w:bCs/>
          <w:sz w:val="26"/>
          <w:szCs w:val="26"/>
          <w:rPrChange w:id="1074" w:author="kalla madhu" w:date="2024-07-18T10:21:00Z" w16du:dateUtc="2024-07-18T04:51:00Z">
            <w:rPr>
              <w:ins w:id="1075" w:author="kalla madhu" w:date="2024-07-17T14:41:00Z"/>
              <w:b/>
              <w:bCs/>
              <w:sz w:val="26"/>
              <w:szCs w:val="26"/>
              <w:u w:val="single"/>
            </w:rPr>
          </w:rPrChange>
        </w:rPr>
      </w:pPr>
      <w:ins w:id="1076" w:author="kalla madhu" w:date="2024-07-17T14:41:00Z">
        <w:r w:rsidRPr="009329BA">
          <w:rPr>
            <w:b/>
            <w:bCs/>
            <w:sz w:val="26"/>
            <w:szCs w:val="26"/>
            <w:rPrChange w:id="1077"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1078" w:author="kalla madhu" w:date="2024-07-18T10:21:00Z" w16du:dateUtc="2024-07-18T04:51:00Z">
              <w:rPr>
                <w:b/>
                <w:bCs/>
                <w:sz w:val="26"/>
                <w:szCs w:val="26"/>
                <w:u w:val="single"/>
              </w:rPr>
            </w:rPrChange>
          </w:rPr>
          <w:t>color:white</w:t>
        </w:r>
        <w:proofErr w:type="spellEnd"/>
        <w:proofErr w:type="gramEnd"/>
        <w:r w:rsidRPr="009329BA">
          <w:rPr>
            <w:b/>
            <w:bCs/>
            <w:sz w:val="26"/>
            <w:szCs w:val="26"/>
            <w:rPrChange w:id="1079" w:author="kalla madhu" w:date="2024-07-18T10:21:00Z" w16du:dateUtc="2024-07-18T04:51:00Z">
              <w:rPr>
                <w:b/>
                <w:bCs/>
                <w:sz w:val="26"/>
                <w:szCs w:val="26"/>
                <w:u w:val="single"/>
              </w:rPr>
            </w:rPrChange>
          </w:rPr>
          <w:t>;</w:t>
        </w:r>
      </w:ins>
    </w:p>
    <w:p w14:paraId="4E5321C2" w14:textId="77777777" w:rsidR="009138B4" w:rsidRPr="009329BA" w:rsidRDefault="009138B4" w:rsidP="009138B4">
      <w:pPr>
        <w:rPr>
          <w:ins w:id="1080" w:author="kalla madhu" w:date="2024-07-17T14:41:00Z"/>
          <w:b/>
          <w:bCs/>
          <w:sz w:val="26"/>
          <w:szCs w:val="26"/>
          <w:rPrChange w:id="1081" w:author="kalla madhu" w:date="2024-07-18T10:21:00Z" w16du:dateUtc="2024-07-18T04:51:00Z">
            <w:rPr>
              <w:ins w:id="1082" w:author="kalla madhu" w:date="2024-07-17T14:41:00Z"/>
              <w:b/>
              <w:bCs/>
              <w:sz w:val="26"/>
              <w:szCs w:val="26"/>
              <w:u w:val="single"/>
            </w:rPr>
          </w:rPrChange>
        </w:rPr>
      </w:pPr>
      <w:ins w:id="1083" w:author="kalla madhu" w:date="2024-07-17T14:41:00Z">
        <w:r w:rsidRPr="009329BA">
          <w:rPr>
            <w:b/>
            <w:bCs/>
            <w:sz w:val="26"/>
            <w:szCs w:val="26"/>
            <w:rPrChange w:id="1084" w:author="kalla madhu" w:date="2024-07-18T10:21:00Z" w16du:dateUtc="2024-07-18T04:51:00Z">
              <w:rPr>
                <w:b/>
                <w:bCs/>
                <w:sz w:val="26"/>
                <w:szCs w:val="26"/>
                <w:u w:val="single"/>
              </w:rPr>
            </w:rPrChange>
          </w:rPr>
          <w:t>}</w:t>
        </w:r>
      </w:ins>
    </w:p>
    <w:p w14:paraId="6642DE73" w14:textId="77777777" w:rsidR="009138B4" w:rsidRPr="009329BA" w:rsidRDefault="009138B4" w:rsidP="009138B4">
      <w:pPr>
        <w:rPr>
          <w:ins w:id="1085" w:author="kalla madhu" w:date="2024-07-17T14:41:00Z"/>
          <w:b/>
          <w:bCs/>
          <w:sz w:val="26"/>
          <w:szCs w:val="26"/>
          <w:rPrChange w:id="1086" w:author="kalla madhu" w:date="2024-07-18T10:21:00Z" w16du:dateUtc="2024-07-18T04:51:00Z">
            <w:rPr>
              <w:ins w:id="1087" w:author="kalla madhu" w:date="2024-07-17T14:41:00Z"/>
              <w:b/>
              <w:bCs/>
              <w:sz w:val="26"/>
              <w:szCs w:val="26"/>
              <w:u w:val="single"/>
            </w:rPr>
          </w:rPrChange>
        </w:rPr>
      </w:pPr>
    </w:p>
    <w:p w14:paraId="2E5CCCDA" w14:textId="77777777" w:rsidR="009138B4" w:rsidRPr="009329BA" w:rsidRDefault="009138B4" w:rsidP="009138B4">
      <w:pPr>
        <w:rPr>
          <w:ins w:id="1088" w:author="kalla madhu" w:date="2024-07-17T14:41:00Z"/>
          <w:b/>
          <w:bCs/>
          <w:sz w:val="26"/>
          <w:szCs w:val="26"/>
          <w:rPrChange w:id="1089" w:author="kalla madhu" w:date="2024-07-18T10:21:00Z" w16du:dateUtc="2024-07-18T04:51:00Z">
            <w:rPr>
              <w:ins w:id="1090" w:author="kalla madhu" w:date="2024-07-17T14:41:00Z"/>
              <w:b/>
              <w:bCs/>
              <w:sz w:val="26"/>
              <w:szCs w:val="26"/>
              <w:u w:val="single"/>
            </w:rPr>
          </w:rPrChange>
        </w:rPr>
      </w:pPr>
      <w:proofErr w:type="gramStart"/>
      <w:ins w:id="1091" w:author="kalla madhu" w:date="2024-07-17T14:41:00Z">
        <w:r w:rsidRPr="009329BA">
          <w:rPr>
            <w:b/>
            <w:bCs/>
            <w:sz w:val="26"/>
            <w:szCs w:val="26"/>
            <w:rPrChange w:id="1092" w:author="kalla madhu" w:date="2024-07-18T10:21:00Z" w16du:dateUtc="2024-07-18T04:51:00Z">
              <w:rPr>
                <w:b/>
                <w:bCs/>
                <w:sz w:val="26"/>
                <w:szCs w:val="26"/>
                <w:u w:val="single"/>
              </w:rPr>
            </w:rPrChange>
          </w:rPr>
          <w:t>.navbar</w:t>
        </w:r>
        <w:proofErr w:type="gramEnd"/>
        <w:r w:rsidRPr="009329BA">
          <w:rPr>
            <w:b/>
            <w:bCs/>
            <w:sz w:val="26"/>
            <w:szCs w:val="26"/>
            <w:rPrChange w:id="1093" w:author="kalla madhu" w:date="2024-07-18T10:21:00Z" w16du:dateUtc="2024-07-18T04:51:00Z">
              <w:rPr>
                <w:b/>
                <w:bCs/>
                <w:sz w:val="26"/>
                <w:szCs w:val="26"/>
                <w:u w:val="single"/>
              </w:rPr>
            </w:rPrChange>
          </w:rPr>
          <w:t>-brand{</w:t>
        </w:r>
      </w:ins>
    </w:p>
    <w:p w14:paraId="392B9053" w14:textId="77777777" w:rsidR="009138B4" w:rsidRPr="009329BA" w:rsidRDefault="009138B4" w:rsidP="009138B4">
      <w:pPr>
        <w:rPr>
          <w:ins w:id="1094" w:author="kalla madhu" w:date="2024-07-17T14:41:00Z"/>
          <w:b/>
          <w:bCs/>
          <w:sz w:val="26"/>
          <w:szCs w:val="26"/>
          <w:rPrChange w:id="1095" w:author="kalla madhu" w:date="2024-07-18T10:21:00Z" w16du:dateUtc="2024-07-18T04:51:00Z">
            <w:rPr>
              <w:ins w:id="1096" w:author="kalla madhu" w:date="2024-07-17T14:41:00Z"/>
              <w:b/>
              <w:bCs/>
              <w:sz w:val="26"/>
              <w:szCs w:val="26"/>
              <w:u w:val="single"/>
            </w:rPr>
          </w:rPrChange>
        </w:rPr>
      </w:pPr>
      <w:ins w:id="1097" w:author="kalla madhu" w:date="2024-07-17T14:41:00Z">
        <w:r w:rsidRPr="009329BA">
          <w:rPr>
            <w:b/>
            <w:bCs/>
            <w:sz w:val="26"/>
            <w:szCs w:val="26"/>
            <w:rPrChange w:id="1098" w:author="kalla madhu" w:date="2024-07-18T10:21:00Z" w16du:dateUtc="2024-07-18T04:51:00Z">
              <w:rPr>
                <w:b/>
                <w:bCs/>
                <w:sz w:val="26"/>
                <w:szCs w:val="26"/>
                <w:u w:val="single"/>
              </w:rPr>
            </w:rPrChange>
          </w:rPr>
          <w:t>    width: 4em;</w:t>
        </w:r>
      </w:ins>
    </w:p>
    <w:p w14:paraId="574CA4C8" w14:textId="77777777" w:rsidR="009138B4" w:rsidRPr="009329BA" w:rsidRDefault="009138B4" w:rsidP="009138B4">
      <w:pPr>
        <w:rPr>
          <w:ins w:id="1099" w:author="kalla madhu" w:date="2024-07-17T14:41:00Z"/>
          <w:b/>
          <w:bCs/>
          <w:sz w:val="26"/>
          <w:szCs w:val="26"/>
          <w:rPrChange w:id="1100" w:author="kalla madhu" w:date="2024-07-18T10:21:00Z" w16du:dateUtc="2024-07-18T04:51:00Z">
            <w:rPr>
              <w:ins w:id="1101" w:author="kalla madhu" w:date="2024-07-17T14:41:00Z"/>
              <w:b/>
              <w:bCs/>
              <w:sz w:val="26"/>
              <w:szCs w:val="26"/>
              <w:u w:val="single"/>
            </w:rPr>
          </w:rPrChange>
        </w:rPr>
      </w:pPr>
      <w:ins w:id="1102" w:author="kalla madhu" w:date="2024-07-17T14:41:00Z">
        <w:r w:rsidRPr="009329BA">
          <w:rPr>
            <w:b/>
            <w:bCs/>
            <w:sz w:val="26"/>
            <w:szCs w:val="26"/>
            <w:rPrChange w:id="1103" w:author="kalla madhu" w:date="2024-07-18T10:21:00Z" w16du:dateUtc="2024-07-18T04:51:00Z">
              <w:rPr>
                <w:b/>
                <w:bCs/>
                <w:sz w:val="26"/>
                <w:szCs w:val="26"/>
                <w:u w:val="single"/>
              </w:rPr>
            </w:rPrChange>
          </w:rPr>
          <w:t>}</w:t>
        </w:r>
      </w:ins>
    </w:p>
    <w:p w14:paraId="325A6453" w14:textId="77777777" w:rsidR="009138B4" w:rsidRPr="009329BA" w:rsidRDefault="009138B4" w:rsidP="009138B4">
      <w:pPr>
        <w:rPr>
          <w:ins w:id="1104" w:author="kalla madhu" w:date="2024-07-17T14:41:00Z"/>
          <w:b/>
          <w:bCs/>
          <w:sz w:val="26"/>
          <w:szCs w:val="26"/>
          <w:rPrChange w:id="1105" w:author="kalla madhu" w:date="2024-07-18T10:21:00Z" w16du:dateUtc="2024-07-18T04:51:00Z">
            <w:rPr>
              <w:ins w:id="1106" w:author="kalla madhu" w:date="2024-07-17T14:41:00Z"/>
              <w:b/>
              <w:bCs/>
              <w:sz w:val="26"/>
              <w:szCs w:val="26"/>
              <w:u w:val="single"/>
            </w:rPr>
          </w:rPrChange>
        </w:rPr>
      </w:pPr>
      <w:ins w:id="1107" w:author="kalla madhu" w:date="2024-07-17T14:41:00Z">
        <w:r w:rsidRPr="009329BA">
          <w:rPr>
            <w:b/>
            <w:bCs/>
            <w:sz w:val="26"/>
            <w:szCs w:val="26"/>
            <w:rPrChange w:id="1108" w:author="kalla madhu" w:date="2024-07-18T10:21:00Z" w16du:dateUtc="2024-07-18T04:51:00Z">
              <w:rPr>
                <w:b/>
                <w:bCs/>
                <w:sz w:val="26"/>
                <w:szCs w:val="26"/>
                <w:u w:val="single"/>
              </w:rPr>
            </w:rPrChange>
          </w:rPr>
          <w:t> </w:t>
        </w:r>
      </w:ins>
    </w:p>
    <w:p w14:paraId="50C78B8F" w14:textId="77777777" w:rsidR="009138B4" w:rsidRPr="009329BA" w:rsidRDefault="009138B4" w:rsidP="009138B4">
      <w:pPr>
        <w:rPr>
          <w:ins w:id="1109" w:author="kalla madhu" w:date="2024-07-17T14:41:00Z"/>
          <w:b/>
          <w:bCs/>
          <w:sz w:val="26"/>
          <w:szCs w:val="26"/>
          <w:rPrChange w:id="1110" w:author="kalla madhu" w:date="2024-07-18T10:21:00Z" w16du:dateUtc="2024-07-18T04:51:00Z">
            <w:rPr>
              <w:ins w:id="1111" w:author="kalla madhu" w:date="2024-07-17T14:41:00Z"/>
              <w:b/>
              <w:bCs/>
              <w:sz w:val="26"/>
              <w:szCs w:val="26"/>
              <w:u w:val="single"/>
            </w:rPr>
          </w:rPrChange>
        </w:rPr>
      </w:pPr>
      <w:ins w:id="1112" w:author="kalla madhu" w:date="2024-07-17T14:41:00Z">
        <w:r w:rsidRPr="009329BA">
          <w:rPr>
            <w:b/>
            <w:bCs/>
            <w:sz w:val="26"/>
            <w:szCs w:val="26"/>
            <w:rPrChange w:id="1113" w:author="kalla madhu" w:date="2024-07-18T10:21:00Z" w16du:dateUtc="2024-07-18T04:51:00Z">
              <w:rPr>
                <w:b/>
                <w:bCs/>
                <w:sz w:val="26"/>
                <w:szCs w:val="26"/>
                <w:u w:val="single"/>
              </w:rPr>
            </w:rPrChange>
          </w:rPr>
          <w:t> </w:t>
        </w:r>
        <w:proofErr w:type="gramStart"/>
        <w:r w:rsidRPr="009329BA">
          <w:rPr>
            <w:b/>
            <w:bCs/>
            <w:sz w:val="26"/>
            <w:szCs w:val="26"/>
            <w:rPrChange w:id="1114" w:author="kalla madhu" w:date="2024-07-18T10:21:00Z" w16du:dateUtc="2024-07-18T04:51:00Z">
              <w:rPr>
                <w:b/>
                <w:bCs/>
                <w:sz w:val="26"/>
                <w:szCs w:val="26"/>
                <w:u w:val="single"/>
              </w:rPr>
            </w:rPrChange>
          </w:rPr>
          <w:t>.row</w:t>
        </w:r>
        <w:proofErr w:type="gramEnd"/>
        <w:r w:rsidRPr="009329BA">
          <w:rPr>
            <w:b/>
            <w:bCs/>
            <w:sz w:val="26"/>
            <w:szCs w:val="26"/>
            <w:rPrChange w:id="1115" w:author="kalla madhu" w:date="2024-07-18T10:21:00Z" w16du:dateUtc="2024-07-18T04:51:00Z">
              <w:rPr>
                <w:b/>
                <w:bCs/>
                <w:sz w:val="26"/>
                <w:szCs w:val="26"/>
                <w:u w:val="single"/>
              </w:rPr>
            </w:rPrChange>
          </w:rPr>
          <w:t>{</w:t>
        </w:r>
      </w:ins>
    </w:p>
    <w:p w14:paraId="1241CAC3" w14:textId="77777777" w:rsidR="009138B4" w:rsidRPr="009329BA" w:rsidRDefault="009138B4" w:rsidP="009138B4">
      <w:pPr>
        <w:rPr>
          <w:ins w:id="1116" w:author="kalla madhu" w:date="2024-07-17T14:41:00Z"/>
          <w:b/>
          <w:bCs/>
          <w:sz w:val="26"/>
          <w:szCs w:val="26"/>
          <w:rPrChange w:id="1117" w:author="kalla madhu" w:date="2024-07-18T10:21:00Z" w16du:dateUtc="2024-07-18T04:51:00Z">
            <w:rPr>
              <w:ins w:id="1118" w:author="kalla madhu" w:date="2024-07-17T14:41:00Z"/>
              <w:b/>
              <w:bCs/>
              <w:sz w:val="26"/>
              <w:szCs w:val="26"/>
              <w:u w:val="single"/>
            </w:rPr>
          </w:rPrChange>
        </w:rPr>
      </w:pPr>
      <w:ins w:id="1119" w:author="kalla madhu" w:date="2024-07-17T14:41:00Z">
        <w:r w:rsidRPr="009329BA">
          <w:rPr>
            <w:b/>
            <w:bCs/>
            <w:sz w:val="26"/>
            <w:szCs w:val="26"/>
            <w:rPrChange w:id="1120" w:author="kalla madhu" w:date="2024-07-18T10:21:00Z" w16du:dateUtc="2024-07-18T04:51:00Z">
              <w:rPr>
                <w:b/>
                <w:bCs/>
                <w:sz w:val="26"/>
                <w:szCs w:val="26"/>
                <w:u w:val="single"/>
              </w:rPr>
            </w:rPrChange>
          </w:rPr>
          <w:t>    margin:30px;</w:t>
        </w:r>
      </w:ins>
    </w:p>
    <w:p w14:paraId="010C5E34" w14:textId="77777777" w:rsidR="009138B4" w:rsidRPr="009329BA" w:rsidRDefault="009138B4" w:rsidP="009138B4">
      <w:pPr>
        <w:rPr>
          <w:ins w:id="1121" w:author="kalla madhu" w:date="2024-07-17T14:41:00Z"/>
          <w:b/>
          <w:bCs/>
          <w:sz w:val="26"/>
          <w:szCs w:val="26"/>
          <w:rPrChange w:id="1122" w:author="kalla madhu" w:date="2024-07-18T10:21:00Z" w16du:dateUtc="2024-07-18T04:51:00Z">
            <w:rPr>
              <w:ins w:id="1123" w:author="kalla madhu" w:date="2024-07-17T14:41:00Z"/>
              <w:b/>
              <w:bCs/>
              <w:sz w:val="26"/>
              <w:szCs w:val="26"/>
              <w:u w:val="single"/>
            </w:rPr>
          </w:rPrChange>
        </w:rPr>
      </w:pPr>
      <w:ins w:id="1124" w:author="kalla madhu" w:date="2024-07-17T14:41:00Z">
        <w:r w:rsidRPr="009329BA">
          <w:rPr>
            <w:b/>
            <w:bCs/>
            <w:sz w:val="26"/>
            <w:szCs w:val="26"/>
            <w:rPrChange w:id="1125" w:author="kalla madhu" w:date="2024-07-18T10:21:00Z" w16du:dateUtc="2024-07-18T04:51:00Z">
              <w:rPr>
                <w:b/>
                <w:bCs/>
                <w:sz w:val="26"/>
                <w:szCs w:val="26"/>
                <w:u w:val="single"/>
              </w:rPr>
            </w:rPrChange>
          </w:rPr>
          <w:t> }</w:t>
        </w:r>
      </w:ins>
    </w:p>
    <w:p w14:paraId="5286AFAE" w14:textId="77777777" w:rsidR="009138B4" w:rsidRPr="009329BA" w:rsidRDefault="009138B4" w:rsidP="009138B4">
      <w:pPr>
        <w:rPr>
          <w:ins w:id="1126" w:author="kalla madhu" w:date="2024-07-17T14:41:00Z"/>
          <w:b/>
          <w:bCs/>
          <w:sz w:val="26"/>
          <w:szCs w:val="26"/>
          <w:rPrChange w:id="1127" w:author="kalla madhu" w:date="2024-07-18T10:21:00Z" w16du:dateUtc="2024-07-18T04:51:00Z">
            <w:rPr>
              <w:ins w:id="1128" w:author="kalla madhu" w:date="2024-07-17T14:41:00Z"/>
              <w:b/>
              <w:bCs/>
              <w:sz w:val="26"/>
              <w:szCs w:val="26"/>
              <w:u w:val="single"/>
            </w:rPr>
          </w:rPrChange>
        </w:rPr>
      </w:pPr>
      <w:ins w:id="1129" w:author="kalla madhu" w:date="2024-07-17T14:41:00Z">
        <w:r w:rsidRPr="009329BA">
          <w:rPr>
            <w:b/>
            <w:bCs/>
            <w:sz w:val="26"/>
            <w:szCs w:val="26"/>
            <w:rPrChange w:id="1130" w:author="kalla madhu" w:date="2024-07-18T10:21:00Z" w16du:dateUtc="2024-07-18T04:51:00Z">
              <w:rPr>
                <w:b/>
                <w:bCs/>
                <w:sz w:val="26"/>
                <w:szCs w:val="26"/>
                <w:u w:val="single"/>
              </w:rPr>
            </w:rPrChange>
          </w:rPr>
          <w:t> </w:t>
        </w:r>
      </w:ins>
    </w:p>
    <w:p w14:paraId="140E884C" w14:textId="77777777" w:rsidR="009138B4" w:rsidRPr="009329BA" w:rsidRDefault="009138B4" w:rsidP="009138B4">
      <w:pPr>
        <w:rPr>
          <w:ins w:id="1131" w:author="kalla madhu" w:date="2024-07-17T14:41:00Z"/>
          <w:b/>
          <w:bCs/>
          <w:sz w:val="26"/>
          <w:szCs w:val="26"/>
          <w:rPrChange w:id="1132" w:author="kalla madhu" w:date="2024-07-18T10:21:00Z" w16du:dateUtc="2024-07-18T04:51:00Z">
            <w:rPr>
              <w:ins w:id="1133" w:author="kalla madhu" w:date="2024-07-17T14:41:00Z"/>
              <w:b/>
              <w:bCs/>
              <w:sz w:val="26"/>
              <w:szCs w:val="26"/>
              <w:u w:val="single"/>
            </w:rPr>
          </w:rPrChange>
        </w:rPr>
      </w:pPr>
      <w:proofErr w:type="gramStart"/>
      <w:ins w:id="1134" w:author="kalla madhu" w:date="2024-07-17T14:41:00Z">
        <w:r w:rsidRPr="009329BA">
          <w:rPr>
            <w:b/>
            <w:bCs/>
            <w:sz w:val="26"/>
            <w:szCs w:val="26"/>
            <w:rPrChange w:id="1135" w:author="kalla madhu" w:date="2024-07-18T10:21:00Z" w16du:dateUtc="2024-07-18T04:51:00Z">
              <w:rPr>
                <w:b/>
                <w:bCs/>
                <w:sz w:val="26"/>
                <w:szCs w:val="26"/>
                <w:u w:val="single"/>
              </w:rPr>
            </w:rPrChange>
          </w:rPr>
          <w:t>.row</w:t>
        </w:r>
        <w:proofErr w:type="gramEnd"/>
        <w:r w:rsidRPr="009329BA">
          <w:rPr>
            <w:b/>
            <w:bCs/>
            <w:sz w:val="26"/>
            <w:szCs w:val="26"/>
            <w:rPrChange w:id="1136" w:author="kalla madhu" w:date="2024-07-18T10:21:00Z" w16du:dateUtc="2024-07-18T04:51:00Z">
              <w:rPr>
                <w:b/>
                <w:bCs/>
                <w:sz w:val="26"/>
                <w:szCs w:val="26"/>
                <w:u w:val="single"/>
              </w:rPr>
            </w:rPrChange>
          </w:rPr>
          <w:t xml:space="preserve"> .col1{</w:t>
        </w:r>
      </w:ins>
    </w:p>
    <w:p w14:paraId="0C8F81A3" w14:textId="77777777" w:rsidR="009138B4" w:rsidRPr="009329BA" w:rsidRDefault="009138B4" w:rsidP="009138B4">
      <w:pPr>
        <w:rPr>
          <w:ins w:id="1137" w:author="kalla madhu" w:date="2024-07-17T14:41:00Z"/>
          <w:b/>
          <w:bCs/>
          <w:sz w:val="26"/>
          <w:szCs w:val="26"/>
          <w:rPrChange w:id="1138" w:author="kalla madhu" w:date="2024-07-18T10:21:00Z" w16du:dateUtc="2024-07-18T04:51:00Z">
            <w:rPr>
              <w:ins w:id="1139" w:author="kalla madhu" w:date="2024-07-17T14:41:00Z"/>
              <w:b/>
              <w:bCs/>
              <w:sz w:val="26"/>
              <w:szCs w:val="26"/>
              <w:u w:val="single"/>
            </w:rPr>
          </w:rPrChange>
        </w:rPr>
      </w:pPr>
      <w:ins w:id="1140" w:author="kalla madhu" w:date="2024-07-17T14:41:00Z">
        <w:r w:rsidRPr="009329BA">
          <w:rPr>
            <w:b/>
            <w:bCs/>
            <w:sz w:val="26"/>
            <w:szCs w:val="26"/>
            <w:rPrChange w:id="1141" w:author="kalla madhu" w:date="2024-07-18T10:21:00Z" w16du:dateUtc="2024-07-18T04:51:00Z">
              <w:rPr>
                <w:b/>
                <w:bCs/>
                <w:sz w:val="26"/>
                <w:szCs w:val="26"/>
                <w:u w:val="single"/>
              </w:rPr>
            </w:rPrChange>
          </w:rPr>
          <w:t>    width: 30%;</w:t>
        </w:r>
      </w:ins>
    </w:p>
    <w:p w14:paraId="786CFC44" w14:textId="77777777" w:rsidR="009138B4" w:rsidRPr="009329BA" w:rsidRDefault="009138B4" w:rsidP="009138B4">
      <w:pPr>
        <w:rPr>
          <w:ins w:id="1142" w:author="kalla madhu" w:date="2024-07-17T14:41:00Z"/>
          <w:b/>
          <w:bCs/>
          <w:sz w:val="26"/>
          <w:szCs w:val="26"/>
          <w:rPrChange w:id="1143" w:author="kalla madhu" w:date="2024-07-18T10:21:00Z" w16du:dateUtc="2024-07-18T04:51:00Z">
            <w:rPr>
              <w:ins w:id="1144" w:author="kalla madhu" w:date="2024-07-17T14:41:00Z"/>
              <w:b/>
              <w:bCs/>
              <w:sz w:val="26"/>
              <w:szCs w:val="26"/>
              <w:u w:val="single"/>
            </w:rPr>
          </w:rPrChange>
        </w:rPr>
      </w:pPr>
      <w:ins w:id="1145" w:author="kalla madhu" w:date="2024-07-17T14:41:00Z">
        <w:r w:rsidRPr="009329BA">
          <w:rPr>
            <w:b/>
            <w:bCs/>
            <w:sz w:val="26"/>
            <w:szCs w:val="26"/>
            <w:rPrChange w:id="1146" w:author="kalla madhu" w:date="2024-07-18T10:21:00Z" w16du:dateUtc="2024-07-18T04:51:00Z">
              <w:rPr>
                <w:b/>
                <w:bCs/>
                <w:sz w:val="26"/>
                <w:szCs w:val="26"/>
                <w:u w:val="single"/>
              </w:rPr>
            </w:rPrChange>
          </w:rPr>
          <w:t>    height: 60vh;</w:t>
        </w:r>
      </w:ins>
    </w:p>
    <w:p w14:paraId="0816A36F" w14:textId="77777777" w:rsidR="009138B4" w:rsidRPr="009329BA" w:rsidRDefault="009138B4" w:rsidP="009138B4">
      <w:pPr>
        <w:rPr>
          <w:ins w:id="1147" w:author="kalla madhu" w:date="2024-07-17T14:41:00Z"/>
          <w:b/>
          <w:bCs/>
          <w:sz w:val="26"/>
          <w:szCs w:val="26"/>
          <w:rPrChange w:id="1148" w:author="kalla madhu" w:date="2024-07-18T10:21:00Z" w16du:dateUtc="2024-07-18T04:51:00Z">
            <w:rPr>
              <w:ins w:id="1149" w:author="kalla madhu" w:date="2024-07-17T14:41:00Z"/>
              <w:b/>
              <w:bCs/>
              <w:sz w:val="26"/>
              <w:szCs w:val="26"/>
              <w:u w:val="single"/>
            </w:rPr>
          </w:rPrChange>
        </w:rPr>
      </w:pPr>
      <w:ins w:id="1150" w:author="kalla madhu" w:date="2024-07-17T14:41:00Z">
        <w:r w:rsidRPr="009329BA">
          <w:rPr>
            <w:b/>
            <w:bCs/>
            <w:sz w:val="26"/>
            <w:szCs w:val="26"/>
            <w:rPrChange w:id="1151" w:author="kalla madhu" w:date="2024-07-18T10:21:00Z" w16du:dateUtc="2024-07-18T04:51:00Z">
              <w:rPr>
                <w:b/>
                <w:bCs/>
                <w:sz w:val="26"/>
                <w:szCs w:val="26"/>
                <w:u w:val="single"/>
              </w:rPr>
            </w:rPrChange>
          </w:rPr>
          <w:t>    float: left;</w:t>
        </w:r>
      </w:ins>
    </w:p>
    <w:p w14:paraId="67888DFF" w14:textId="77777777" w:rsidR="009138B4" w:rsidRPr="009329BA" w:rsidRDefault="009138B4" w:rsidP="009138B4">
      <w:pPr>
        <w:rPr>
          <w:ins w:id="1152" w:author="kalla madhu" w:date="2024-07-17T14:41:00Z"/>
          <w:b/>
          <w:bCs/>
          <w:sz w:val="26"/>
          <w:szCs w:val="26"/>
          <w:rPrChange w:id="1153" w:author="kalla madhu" w:date="2024-07-18T10:21:00Z" w16du:dateUtc="2024-07-18T04:51:00Z">
            <w:rPr>
              <w:ins w:id="1154" w:author="kalla madhu" w:date="2024-07-17T14:41:00Z"/>
              <w:b/>
              <w:bCs/>
              <w:sz w:val="26"/>
              <w:szCs w:val="26"/>
              <w:u w:val="single"/>
            </w:rPr>
          </w:rPrChange>
        </w:rPr>
      </w:pPr>
      <w:ins w:id="1155" w:author="kalla madhu" w:date="2024-07-17T14:41:00Z">
        <w:r w:rsidRPr="009329BA">
          <w:rPr>
            <w:b/>
            <w:bCs/>
            <w:sz w:val="26"/>
            <w:szCs w:val="26"/>
            <w:rPrChange w:id="1156" w:author="kalla madhu" w:date="2024-07-18T10:21:00Z" w16du:dateUtc="2024-07-18T04:51:00Z">
              <w:rPr>
                <w:b/>
                <w:bCs/>
                <w:sz w:val="26"/>
                <w:szCs w:val="26"/>
                <w:u w:val="single"/>
              </w:rPr>
            </w:rPrChange>
          </w:rPr>
          <w:t>    padding-left:10px;</w:t>
        </w:r>
      </w:ins>
    </w:p>
    <w:p w14:paraId="7CBC6412" w14:textId="77777777" w:rsidR="009138B4" w:rsidRPr="009329BA" w:rsidRDefault="009138B4" w:rsidP="009138B4">
      <w:pPr>
        <w:rPr>
          <w:ins w:id="1157" w:author="kalla madhu" w:date="2024-07-17T14:41:00Z"/>
          <w:b/>
          <w:bCs/>
          <w:sz w:val="26"/>
          <w:szCs w:val="26"/>
          <w:rPrChange w:id="1158" w:author="kalla madhu" w:date="2024-07-18T10:21:00Z" w16du:dateUtc="2024-07-18T04:51:00Z">
            <w:rPr>
              <w:ins w:id="1159" w:author="kalla madhu" w:date="2024-07-17T14:41:00Z"/>
              <w:b/>
              <w:bCs/>
              <w:sz w:val="26"/>
              <w:szCs w:val="26"/>
              <w:u w:val="single"/>
            </w:rPr>
          </w:rPrChange>
        </w:rPr>
      </w:pPr>
      <w:ins w:id="1160" w:author="kalla madhu" w:date="2024-07-17T14:41:00Z">
        <w:r w:rsidRPr="009329BA">
          <w:rPr>
            <w:b/>
            <w:bCs/>
            <w:sz w:val="26"/>
            <w:szCs w:val="26"/>
            <w:rPrChange w:id="1161" w:author="kalla madhu" w:date="2024-07-18T10:21:00Z" w16du:dateUtc="2024-07-18T04:51:00Z">
              <w:rPr>
                <w:b/>
                <w:bCs/>
                <w:sz w:val="26"/>
                <w:szCs w:val="26"/>
                <w:u w:val="single"/>
              </w:rPr>
            </w:rPrChange>
          </w:rPr>
          <w:t xml:space="preserve">    /*background-color: </w:t>
        </w:r>
        <w:proofErr w:type="gramStart"/>
        <w:r w:rsidRPr="009329BA">
          <w:rPr>
            <w:b/>
            <w:bCs/>
            <w:sz w:val="26"/>
            <w:szCs w:val="26"/>
            <w:rPrChange w:id="1162" w:author="kalla madhu" w:date="2024-07-18T10:21:00Z" w16du:dateUtc="2024-07-18T04:51:00Z">
              <w:rPr>
                <w:b/>
                <w:bCs/>
                <w:sz w:val="26"/>
                <w:szCs w:val="26"/>
                <w:u w:val="single"/>
              </w:rPr>
            </w:rPrChange>
          </w:rPr>
          <w:t>blue;*</w:t>
        </w:r>
        <w:proofErr w:type="gramEnd"/>
        <w:r w:rsidRPr="009329BA">
          <w:rPr>
            <w:b/>
            <w:bCs/>
            <w:sz w:val="26"/>
            <w:szCs w:val="26"/>
            <w:rPrChange w:id="1163" w:author="kalla madhu" w:date="2024-07-18T10:21:00Z" w16du:dateUtc="2024-07-18T04:51:00Z">
              <w:rPr>
                <w:b/>
                <w:bCs/>
                <w:sz w:val="26"/>
                <w:szCs w:val="26"/>
                <w:u w:val="single"/>
              </w:rPr>
            </w:rPrChange>
          </w:rPr>
          <w:t>/</w:t>
        </w:r>
      </w:ins>
    </w:p>
    <w:p w14:paraId="62581114" w14:textId="77777777" w:rsidR="009138B4" w:rsidRPr="009329BA" w:rsidRDefault="009138B4" w:rsidP="009138B4">
      <w:pPr>
        <w:rPr>
          <w:ins w:id="1164" w:author="kalla madhu" w:date="2024-07-17T14:41:00Z"/>
          <w:b/>
          <w:bCs/>
          <w:sz w:val="26"/>
          <w:szCs w:val="26"/>
          <w:rPrChange w:id="1165" w:author="kalla madhu" w:date="2024-07-18T10:21:00Z" w16du:dateUtc="2024-07-18T04:51:00Z">
            <w:rPr>
              <w:ins w:id="1166" w:author="kalla madhu" w:date="2024-07-17T14:41:00Z"/>
              <w:b/>
              <w:bCs/>
              <w:sz w:val="26"/>
              <w:szCs w:val="26"/>
              <w:u w:val="single"/>
            </w:rPr>
          </w:rPrChange>
        </w:rPr>
      </w:pPr>
      <w:ins w:id="1167" w:author="kalla madhu" w:date="2024-07-17T14:41:00Z">
        <w:r w:rsidRPr="009329BA">
          <w:rPr>
            <w:b/>
            <w:bCs/>
            <w:sz w:val="26"/>
            <w:szCs w:val="26"/>
            <w:rPrChange w:id="1168" w:author="kalla madhu" w:date="2024-07-18T10:21:00Z" w16du:dateUtc="2024-07-18T04:51:00Z">
              <w:rPr>
                <w:b/>
                <w:bCs/>
                <w:sz w:val="26"/>
                <w:szCs w:val="26"/>
                <w:u w:val="single"/>
              </w:rPr>
            </w:rPrChange>
          </w:rPr>
          <w:t>}</w:t>
        </w:r>
      </w:ins>
    </w:p>
    <w:p w14:paraId="679426EC" w14:textId="77777777" w:rsidR="009138B4" w:rsidRPr="009329BA" w:rsidRDefault="009138B4" w:rsidP="009138B4">
      <w:pPr>
        <w:rPr>
          <w:ins w:id="1169" w:author="kalla madhu" w:date="2024-07-17T14:41:00Z"/>
          <w:b/>
          <w:bCs/>
          <w:sz w:val="26"/>
          <w:szCs w:val="26"/>
          <w:rPrChange w:id="1170" w:author="kalla madhu" w:date="2024-07-18T10:21:00Z" w16du:dateUtc="2024-07-18T04:51:00Z">
            <w:rPr>
              <w:ins w:id="1171" w:author="kalla madhu" w:date="2024-07-17T14:41:00Z"/>
              <w:b/>
              <w:bCs/>
              <w:sz w:val="26"/>
              <w:szCs w:val="26"/>
              <w:u w:val="single"/>
            </w:rPr>
          </w:rPrChange>
        </w:rPr>
      </w:pPr>
    </w:p>
    <w:p w14:paraId="39A612D6" w14:textId="77777777" w:rsidR="009138B4" w:rsidRPr="009329BA" w:rsidRDefault="009138B4" w:rsidP="009138B4">
      <w:pPr>
        <w:rPr>
          <w:ins w:id="1172" w:author="kalla madhu" w:date="2024-07-17T14:41:00Z"/>
          <w:b/>
          <w:bCs/>
          <w:sz w:val="26"/>
          <w:szCs w:val="26"/>
          <w:rPrChange w:id="1173" w:author="kalla madhu" w:date="2024-07-18T10:21:00Z" w16du:dateUtc="2024-07-18T04:51:00Z">
            <w:rPr>
              <w:ins w:id="1174" w:author="kalla madhu" w:date="2024-07-17T14:41:00Z"/>
              <w:b/>
              <w:bCs/>
              <w:sz w:val="26"/>
              <w:szCs w:val="26"/>
              <w:u w:val="single"/>
            </w:rPr>
          </w:rPrChange>
        </w:rPr>
      </w:pPr>
      <w:proofErr w:type="gramStart"/>
      <w:ins w:id="1175" w:author="kalla madhu" w:date="2024-07-17T14:41:00Z">
        <w:r w:rsidRPr="009329BA">
          <w:rPr>
            <w:b/>
            <w:bCs/>
            <w:sz w:val="26"/>
            <w:szCs w:val="26"/>
            <w:rPrChange w:id="1176" w:author="kalla madhu" w:date="2024-07-18T10:21:00Z" w16du:dateUtc="2024-07-18T04:51:00Z">
              <w:rPr>
                <w:b/>
                <w:bCs/>
                <w:sz w:val="26"/>
                <w:szCs w:val="26"/>
                <w:u w:val="single"/>
              </w:rPr>
            </w:rPrChange>
          </w:rPr>
          <w:t>.row</w:t>
        </w:r>
        <w:proofErr w:type="gramEnd"/>
        <w:r w:rsidRPr="009329BA">
          <w:rPr>
            <w:b/>
            <w:bCs/>
            <w:sz w:val="26"/>
            <w:szCs w:val="26"/>
            <w:rPrChange w:id="1177" w:author="kalla madhu" w:date="2024-07-18T10:21:00Z" w16du:dateUtc="2024-07-18T04:51:00Z">
              <w:rPr>
                <w:b/>
                <w:bCs/>
                <w:sz w:val="26"/>
                <w:szCs w:val="26"/>
                <w:u w:val="single"/>
              </w:rPr>
            </w:rPrChange>
          </w:rPr>
          <w:t xml:space="preserve"> .col2{</w:t>
        </w:r>
      </w:ins>
    </w:p>
    <w:p w14:paraId="332D732F" w14:textId="77777777" w:rsidR="009138B4" w:rsidRPr="009329BA" w:rsidRDefault="009138B4" w:rsidP="009138B4">
      <w:pPr>
        <w:rPr>
          <w:ins w:id="1178" w:author="kalla madhu" w:date="2024-07-17T14:41:00Z"/>
          <w:b/>
          <w:bCs/>
          <w:sz w:val="26"/>
          <w:szCs w:val="26"/>
          <w:rPrChange w:id="1179" w:author="kalla madhu" w:date="2024-07-18T10:21:00Z" w16du:dateUtc="2024-07-18T04:51:00Z">
            <w:rPr>
              <w:ins w:id="1180" w:author="kalla madhu" w:date="2024-07-17T14:41:00Z"/>
              <w:b/>
              <w:bCs/>
              <w:sz w:val="26"/>
              <w:szCs w:val="26"/>
              <w:u w:val="single"/>
            </w:rPr>
          </w:rPrChange>
        </w:rPr>
      </w:pPr>
      <w:ins w:id="1181" w:author="kalla madhu" w:date="2024-07-17T14:41:00Z">
        <w:r w:rsidRPr="009329BA">
          <w:rPr>
            <w:b/>
            <w:bCs/>
            <w:sz w:val="26"/>
            <w:szCs w:val="26"/>
            <w:rPrChange w:id="1182" w:author="kalla madhu" w:date="2024-07-18T10:21:00Z" w16du:dateUtc="2024-07-18T04:51:00Z">
              <w:rPr>
                <w:b/>
                <w:bCs/>
                <w:sz w:val="26"/>
                <w:szCs w:val="26"/>
                <w:u w:val="single"/>
              </w:rPr>
            </w:rPrChange>
          </w:rPr>
          <w:t>    width: 65%;</w:t>
        </w:r>
      </w:ins>
    </w:p>
    <w:p w14:paraId="71A8AAF0" w14:textId="77777777" w:rsidR="009138B4" w:rsidRPr="009329BA" w:rsidRDefault="009138B4" w:rsidP="009138B4">
      <w:pPr>
        <w:rPr>
          <w:ins w:id="1183" w:author="kalla madhu" w:date="2024-07-17T14:41:00Z"/>
          <w:b/>
          <w:bCs/>
          <w:sz w:val="26"/>
          <w:szCs w:val="26"/>
          <w:rPrChange w:id="1184" w:author="kalla madhu" w:date="2024-07-18T10:21:00Z" w16du:dateUtc="2024-07-18T04:51:00Z">
            <w:rPr>
              <w:ins w:id="1185" w:author="kalla madhu" w:date="2024-07-17T14:41:00Z"/>
              <w:b/>
              <w:bCs/>
              <w:sz w:val="26"/>
              <w:szCs w:val="26"/>
              <w:u w:val="single"/>
            </w:rPr>
          </w:rPrChange>
        </w:rPr>
      </w:pPr>
      <w:ins w:id="1186" w:author="kalla madhu" w:date="2024-07-17T14:41:00Z">
        <w:r w:rsidRPr="009329BA">
          <w:rPr>
            <w:b/>
            <w:bCs/>
            <w:sz w:val="26"/>
            <w:szCs w:val="26"/>
            <w:rPrChange w:id="1187" w:author="kalla madhu" w:date="2024-07-18T10:21:00Z" w16du:dateUtc="2024-07-18T04:51:00Z">
              <w:rPr>
                <w:b/>
                <w:bCs/>
                <w:sz w:val="26"/>
                <w:szCs w:val="26"/>
                <w:u w:val="single"/>
              </w:rPr>
            </w:rPrChange>
          </w:rPr>
          <w:t>    height: 60vh;</w:t>
        </w:r>
      </w:ins>
    </w:p>
    <w:p w14:paraId="6EB2A35C" w14:textId="77777777" w:rsidR="009138B4" w:rsidRPr="009329BA" w:rsidRDefault="009138B4" w:rsidP="009138B4">
      <w:pPr>
        <w:rPr>
          <w:ins w:id="1188" w:author="kalla madhu" w:date="2024-07-17T14:41:00Z"/>
          <w:b/>
          <w:bCs/>
          <w:sz w:val="26"/>
          <w:szCs w:val="26"/>
          <w:rPrChange w:id="1189" w:author="kalla madhu" w:date="2024-07-18T10:21:00Z" w16du:dateUtc="2024-07-18T04:51:00Z">
            <w:rPr>
              <w:ins w:id="1190" w:author="kalla madhu" w:date="2024-07-17T14:41:00Z"/>
              <w:b/>
              <w:bCs/>
              <w:sz w:val="26"/>
              <w:szCs w:val="26"/>
              <w:u w:val="single"/>
            </w:rPr>
          </w:rPrChange>
        </w:rPr>
      </w:pPr>
      <w:ins w:id="1191" w:author="kalla madhu" w:date="2024-07-17T14:41:00Z">
        <w:r w:rsidRPr="009329BA">
          <w:rPr>
            <w:b/>
            <w:bCs/>
            <w:sz w:val="26"/>
            <w:szCs w:val="26"/>
            <w:rPrChange w:id="1192" w:author="kalla madhu" w:date="2024-07-18T10:21:00Z" w16du:dateUtc="2024-07-18T04:51:00Z">
              <w:rPr>
                <w:b/>
                <w:bCs/>
                <w:sz w:val="26"/>
                <w:szCs w:val="26"/>
                <w:u w:val="single"/>
              </w:rPr>
            </w:rPrChange>
          </w:rPr>
          <w:t>    float: left;</w:t>
        </w:r>
      </w:ins>
    </w:p>
    <w:p w14:paraId="5631E918" w14:textId="77777777" w:rsidR="009138B4" w:rsidRPr="009329BA" w:rsidRDefault="009138B4" w:rsidP="009138B4">
      <w:pPr>
        <w:rPr>
          <w:ins w:id="1193" w:author="kalla madhu" w:date="2024-07-17T14:41:00Z"/>
          <w:b/>
          <w:bCs/>
          <w:sz w:val="26"/>
          <w:szCs w:val="26"/>
          <w:rPrChange w:id="1194" w:author="kalla madhu" w:date="2024-07-18T10:21:00Z" w16du:dateUtc="2024-07-18T04:51:00Z">
            <w:rPr>
              <w:ins w:id="1195" w:author="kalla madhu" w:date="2024-07-17T14:41:00Z"/>
              <w:b/>
              <w:bCs/>
              <w:sz w:val="26"/>
              <w:szCs w:val="26"/>
              <w:u w:val="single"/>
            </w:rPr>
          </w:rPrChange>
        </w:rPr>
      </w:pPr>
      <w:ins w:id="1196" w:author="kalla madhu" w:date="2024-07-17T14:41:00Z">
        <w:r w:rsidRPr="009329BA">
          <w:rPr>
            <w:b/>
            <w:bCs/>
            <w:sz w:val="26"/>
            <w:szCs w:val="26"/>
            <w:rPrChange w:id="1197" w:author="kalla madhu" w:date="2024-07-18T10:21:00Z" w16du:dateUtc="2024-07-18T04:51:00Z">
              <w:rPr>
                <w:b/>
                <w:bCs/>
                <w:sz w:val="26"/>
                <w:szCs w:val="26"/>
                <w:u w:val="single"/>
              </w:rPr>
            </w:rPrChange>
          </w:rPr>
          <w:t xml:space="preserve">    /*background-color: </w:t>
        </w:r>
        <w:proofErr w:type="gramStart"/>
        <w:r w:rsidRPr="009329BA">
          <w:rPr>
            <w:b/>
            <w:bCs/>
            <w:sz w:val="26"/>
            <w:szCs w:val="26"/>
            <w:rPrChange w:id="1198" w:author="kalla madhu" w:date="2024-07-18T10:21:00Z" w16du:dateUtc="2024-07-18T04:51:00Z">
              <w:rPr>
                <w:b/>
                <w:bCs/>
                <w:sz w:val="26"/>
                <w:szCs w:val="26"/>
                <w:u w:val="single"/>
              </w:rPr>
            </w:rPrChange>
          </w:rPr>
          <w:t>blue;*</w:t>
        </w:r>
        <w:proofErr w:type="gramEnd"/>
        <w:r w:rsidRPr="009329BA">
          <w:rPr>
            <w:b/>
            <w:bCs/>
            <w:sz w:val="26"/>
            <w:szCs w:val="26"/>
            <w:rPrChange w:id="1199" w:author="kalla madhu" w:date="2024-07-18T10:21:00Z" w16du:dateUtc="2024-07-18T04:51:00Z">
              <w:rPr>
                <w:b/>
                <w:bCs/>
                <w:sz w:val="26"/>
                <w:szCs w:val="26"/>
                <w:u w:val="single"/>
              </w:rPr>
            </w:rPrChange>
          </w:rPr>
          <w:t>/</w:t>
        </w:r>
      </w:ins>
    </w:p>
    <w:p w14:paraId="53C8347B" w14:textId="77777777" w:rsidR="009138B4" w:rsidRPr="009329BA" w:rsidRDefault="009138B4" w:rsidP="009138B4">
      <w:pPr>
        <w:rPr>
          <w:ins w:id="1200" w:author="kalla madhu" w:date="2024-07-17T14:41:00Z"/>
          <w:b/>
          <w:bCs/>
          <w:sz w:val="26"/>
          <w:szCs w:val="26"/>
          <w:rPrChange w:id="1201" w:author="kalla madhu" w:date="2024-07-18T10:21:00Z" w16du:dateUtc="2024-07-18T04:51:00Z">
            <w:rPr>
              <w:ins w:id="1202" w:author="kalla madhu" w:date="2024-07-17T14:41:00Z"/>
              <w:b/>
              <w:bCs/>
              <w:sz w:val="26"/>
              <w:szCs w:val="26"/>
              <w:u w:val="single"/>
            </w:rPr>
          </w:rPrChange>
        </w:rPr>
      </w:pPr>
      <w:ins w:id="1203" w:author="kalla madhu" w:date="2024-07-17T14:41:00Z">
        <w:r w:rsidRPr="009329BA">
          <w:rPr>
            <w:b/>
            <w:bCs/>
            <w:sz w:val="26"/>
            <w:szCs w:val="26"/>
            <w:rPrChange w:id="1204" w:author="kalla madhu" w:date="2024-07-18T10:21:00Z" w16du:dateUtc="2024-07-18T04:51:00Z">
              <w:rPr>
                <w:b/>
                <w:bCs/>
                <w:sz w:val="26"/>
                <w:szCs w:val="26"/>
                <w:u w:val="single"/>
              </w:rPr>
            </w:rPrChange>
          </w:rPr>
          <w:t>}</w:t>
        </w:r>
      </w:ins>
    </w:p>
    <w:p w14:paraId="429228B4" w14:textId="77777777" w:rsidR="009138B4" w:rsidRPr="009329BA" w:rsidRDefault="009138B4" w:rsidP="009138B4">
      <w:pPr>
        <w:rPr>
          <w:ins w:id="1205" w:author="kalla madhu" w:date="2024-07-17T14:41:00Z"/>
          <w:b/>
          <w:bCs/>
          <w:sz w:val="26"/>
          <w:szCs w:val="26"/>
          <w:rPrChange w:id="1206" w:author="kalla madhu" w:date="2024-07-18T10:21:00Z" w16du:dateUtc="2024-07-18T04:51:00Z">
            <w:rPr>
              <w:ins w:id="1207" w:author="kalla madhu" w:date="2024-07-17T14:41:00Z"/>
              <w:b/>
              <w:bCs/>
              <w:sz w:val="26"/>
              <w:szCs w:val="26"/>
              <w:u w:val="single"/>
            </w:rPr>
          </w:rPrChange>
        </w:rPr>
      </w:pPr>
    </w:p>
    <w:p w14:paraId="7C3048F2" w14:textId="77777777" w:rsidR="009138B4" w:rsidRPr="009329BA" w:rsidRDefault="009138B4" w:rsidP="009138B4">
      <w:pPr>
        <w:rPr>
          <w:ins w:id="1208" w:author="kalla madhu" w:date="2024-07-17T14:41:00Z"/>
          <w:b/>
          <w:bCs/>
          <w:sz w:val="26"/>
          <w:szCs w:val="26"/>
          <w:rPrChange w:id="1209" w:author="kalla madhu" w:date="2024-07-18T10:21:00Z" w16du:dateUtc="2024-07-18T04:51:00Z">
            <w:rPr>
              <w:ins w:id="1210" w:author="kalla madhu" w:date="2024-07-17T14:41:00Z"/>
              <w:b/>
              <w:bCs/>
              <w:sz w:val="26"/>
              <w:szCs w:val="26"/>
              <w:u w:val="single"/>
            </w:rPr>
          </w:rPrChange>
        </w:rPr>
      </w:pPr>
      <w:proofErr w:type="gramStart"/>
      <w:ins w:id="1211" w:author="kalla madhu" w:date="2024-07-17T14:41:00Z">
        <w:r w:rsidRPr="009329BA">
          <w:rPr>
            <w:b/>
            <w:bCs/>
            <w:sz w:val="26"/>
            <w:szCs w:val="26"/>
            <w:rPrChange w:id="1212" w:author="kalla madhu" w:date="2024-07-18T10:21:00Z" w16du:dateUtc="2024-07-18T04:51:00Z">
              <w:rPr>
                <w:b/>
                <w:bCs/>
                <w:sz w:val="26"/>
                <w:szCs w:val="26"/>
                <w:u w:val="single"/>
              </w:rPr>
            </w:rPrChange>
          </w:rPr>
          <w:t>.col</w:t>
        </w:r>
        <w:proofErr w:type="gramEnd"/>
        <w:r w:rsidRPr="009329BA">
          <w:rPr>
            <w:b/>
            <w:bCs/>
            <w:sz w:val="26"/>
            <w:szCs w:val="26"/>
            <w:rPrChange w:id="1213" w:author="kalla madhu" w:date="2024-07-18T10:21:00Z" w16du:dateUtc="2024-07-18T04:51:00Z">
              <w:rPr>
                <w:b/>
                <w:bCs/>
                <w:sz w:val="26"/>
                <w:szCs w:val="26"/>
                <w:u w:val="single"/>
              </w:rPr>
            </w:rPrChange>
          </w:rPr>
          <w:t>2 p{</w:t>
        </w:r>
      </w:ins>
    </w:p>
    <w:p w14:paraId="636B57A9" w14:textId="77777777" w:rsidR="009138B4" w:rsidRPr="009329BA" w:rsidRDefault="009138B4" w:rsidP="009138B4">
      <w:pPr>
        <w:rPr>
          <w:ins w:id="1214" w:author="kalla madhu" w:date="2024-07-17T14:41:00Z"/>
          <w:b/>
          <w:bCs/>
          <w:sz w:val="26"/>
          <w:szCs w:val="26"/>
          <w:rPrChange w:id="1215" w:author="kalla madhu" w:date="2024-07-18T10:21:00Z" w16du:dateUtc="2024-07-18T04:51:00Z">
            <w:rPr>
              <w:ins w:id="1216" w:author="kalla madhu" w:date="2024-07-17T14:41:00Z"/>
              <w:b/>
              <w:bCs/>
              <w:sz w:val="26"/>
              <w:szCs w:val="26"/>
              <w:u w:val="single"/>
            </w:rPr>
          </w:rPrChange>
        </w:rPr>
      </w:pPr>
      <w:ins w:id="1217" w:author="kalla madhu" w:date="2024-07-17T14:41:00Z">
        <w:r w:rsidRPr="009329BA">
          <w:rPr>
            <w:b/>
            <w:bCs/>
            <w:sz w:val="26"/>
            <w:szCs w:val="26"/>
            <w:rPrChange w:id="1218" w:author="kalla madhu" w:date="2024-07-18T10:21:00Z" w16du:dateUtc="2024-07-18T04:51:00Z">
              <w:rPr>
                <w:b/>
                <w:bCs/>
                <w:sz w:val="26"/>
                <w:szCs w:val="26"/>
                <w:u w:val="single"/>
              </w:rPr>
            </w:rPrChange>
          </w:rPr>
          <w:t>    margin-top:8px;</w:t>
        </w:r>
      </w:ins>
    </w:p>
    <w:p w14:paraId="280ED007" w14:textId="77777777" w:rsidR="009138B4" w:rsidRPr="009329BA" w:rsidRDefault="009138B4" w:rsidP="009138B4">
      <w:pPr>
        <w:rPr>
          <w:ins w:id="1219" w:author="kalla madhu" w:date="2024-07-17T14:41:00Z"/>
          <w:b/>
          <w:bCs/>
          <w:sz w:val="26"/>
          <w:szCs w:val="26"/>
          <w:rPrChange w:id="1220" w:author="kalla madhu" w:date="2024-07-18T10:21:00Z" w16du:dateUtc="2024-07-18T04:51:00Z">
            <w:rPr>
              <w:ins w:id="1221" w:author="kalla madhu" w:date="2024-07-17T14:41:00Z"/>
              <w:b/>
              <w:bCs/>
              <w:sz w:val="26"/>
              <w:szCs w:val="26"/>
              <w:u w:val="single"/>
            </w:rPr>
          </w:rPrChange>
        </w:rPr>
      </w:pPr>
      <w:ins w:id="1222" w:author="kalla madhu" w:date="2024-07-17T14:41:00Z">
        <w:r w:rsidRPr="009329BA">
          <w:rPr>
            <w:b/>
            <w:bCs/>
            <w:sz w:val="26"/>
            <w:szCs w:val="26"/>
            <w:rPrChange w:id="1223" w:author="kalla madhu" w:date="2024-07-18T10:21:00Z" w16du:dateUtc="2024-07-18T04:51:00Z">
              <w:rPr>
                <w:b/>
                <w:bCs/>
                <w:sz w:val="26"/>
                <w:szCs w:val="26"/>
                <w:u w:val="single"/>
              </w:rPr>
            </w:rPrChange>
          </w:rPr>
          <w:t>    text-indent: 20px;</w:t>
        </w:r>
      </w:ins>
    </w:p>
    <w:p w14:paraId="5B4F6A04" w14:textId="77777777" w:rsidR="009138B4" w:rsidRPr="009329BA" w:rsidRDefault="009138B4" w:rsidP="009138B4">
      <w:pPr>
        <w:rPr>
          <w:ins w:id="1224" w:author="kalla madhu" w:date="2024-07-17T14:41:00Z"/>
          <w:b/>
          <w:bCs/>
          <w:sz w:val="26"/>
          <w:szCs w:val="26"/>
          <w:rPrChange w:id="1225" w:author="kalla madhu" w:date="2024-07-18T10:21:00Z" w16du:dateUtc="2024-07-18T04:51:00Z">
            <w:rPr>
              <w:ins w:id="1226" w:author="kalla madhu" w:date="2024-07-17T14:41:00Z"/>
              <w:b/>
              <w:bCs/>
              <w:sz w:val="26"/>
              <w:szCs w:val="26"/>
              <w:u w:val="single"/>
            </w:rPr>
          </w:rPrChange>
        </w:rPr>
      </w:pPr>
      <w:ins w:id="1227" w:author="kalla madhu" w:date="2024-07-17T14:41:00Z">
        <w:r w:rsidRPr="009329BA">
          <w:rPr>
            <w:b/>
            <w:bCs/>
            <w:sz w:val="26"/>
            <w:szCs w:val="26"/>
            <w:rPrChange w:id="1228" w:author="kalla madhu" w:date="2024-07-18T10:21:00Z" w16du:dateUtc="2024-07-18T04:51:00Z">
              <w:rPr>
                <w:b/>
                <w:bCs/>
                <w:sz w:val="26"/>
                <w:szCs w:val="26"/>
                <w:u w:val="single"/>
              </w:rPr>
            </w:rPrChange>
          </w:rPr>
          <w:t xml:space="preserve">    </w:t>
        </w:r>
        <w:proofErr w:type="spellStart"/>
        <w:r w:rsidRPr="009329BA">
          <w:rPr>
            <w:b/>
            <w:bCs/>
            <w:sz w:val="26"/>
            <w:szCs w:val="26"/>
            <w:rPrChange w:id="1229" w:author="kalla madhu" w:date="2024-07-18T10:21:00Z" w16du:dateUtc="2024-07-18T04:51:00Z">
              <w:rPr>
                <w:b/>
                <w:bCs/>
                <w:sz w:val="26"/>
                <w:szCs w:val="26"/>
                <w:u w:val="single"/>
              </w:rPr>
            </w:rPrChange>
          </w:rPr>
          <w:t>text-</w:t>
        </w:r>
        <w:proofErr w:type="gramStart"/>
        <w:r w:rsidRPr="009329BA">
          <w:rPr>
            <w:b/>
            <w:bCs/>
            <w:sz w:val="26"/>
            <w:szCs w:val="26"/>
            <w:rPrChange w:id="1230" w:author="kalla madhu" w:date="2024-07-18T10:21:00Z" w16du:dateUtc="2024-07-18T04:51:00Z">
              <w:rPr>
                <w:b/>
                <w:bCs/>
                <w:sz w:val="26"/>
                <w:szCs w:val="26"/>
                <w:u w:val="single"/>
              </w:rPr>
            </w:rPrChange>
          </w:rPr>
          <w:t>align:justify</w:t>
        </w:r>
        <w:proofErr w:type="spellEnd"/>
        <w:proofErr w:type="gramEnd"/>
        <w:r w:rsidRPr="009329BA">
          <w:rPr>
            <w:b/>
            <w:bCs/>
            <w:sz w:val="26"/>
            <w:szCs w:val="26"/>
            <w:rPrChange w:id="1231" w:author="kalla madhu" w:date="2024-07-18T10:21:00Z" w16du:dateUtc="2024-07-18T04:51:00Z">
              <w:rPr>
                <w:b/>
                <w:bCs/>
                <w:sz w:val="26"/>
                <w:szCs w:val="26"/>
                <w:u w:val="single"/>
              </w:rPr>
            </w:rPrChange>
          </w:rPr>
          <w:t>;</w:t>
        </w:r>
      </w:ins>
    </w:p>
    <w:p w14:paraId="10A3149E" w14:textId="77777777" w:rsidR="009138B4" w:rsidRPr="009329BA" w:rsidRDefault="009138B4" w:rsidP="009138B4">
      <w:pPr>
        <w:rPr>
          <w:ins w:id="1232" w:author="kalla madhu" w:date="2024-07-17T14:41:00Z"/>
          <w:b/>
          <w:bCs/>
          <w:sz w:val="26"/>
          <w:szCs w:val="26"/>
          <w:rPrChange w:id="1233" w:author="kalla madhu" w:date="2024-07-18T10:21:00Z" w16du:dateUtc="2024-07-18T04:51:00Z">
            <w:rPr>
              <w:ins w:id="1234" w:author="kalla madhu" w:date="2024-07-17T14:41:00Z"/>
              <w:b/>
              <w:bCs/>
              <w:sz w:val="26"/>
              <w:szCs w:val="26"/>
              <w:u w:val="single"/>
            </w:rPr>
          </w:rPrChange>
        </w:rPr>
      </w:pPr>
      <w:ins w:id="1235" w:author="kalla madhu" w:date="2024-07-17T14:41:00Z">
        <w:r w:rsidRPr="009329BA">
          <w:rPr>
            <w:b/>
            <w:bCs/>
            <w:sz w:val="26"/>
            <w:szCs w:val="26"/>
            <w:rPrChange w:id="1236" w:author="kalla madhu" w:date="2024-07-18T10:21:00Z" w16du:dateUtc="2024-07-18T04:51:00Z">
              <w:rPr>
                <w:b/>
                <w:bCs/>
                <w:sz w:val="26"/>
                <w:szCs w:val="26"/>
                <w:u w:val="single"/>
              </w:rPr>
            </w:rPrChange>
          </w:rPr>
          <w:t>}</w:t>
        </w:r>
      </w:ins>
    </w:p>
    <w:p w14:paraId="5B5A99DC" w14:textId="77777777" w:rsidR="009138B4" w:rsidRPr="009329BA" w:rsidRDefault="009138B4" w:rsidP="009138B4">
      <w:pPr>
        <w:rPr>
          <w:ins w:id="1237" w:author="kalla madhu" w:date="2024-07-17T14:41:00Z"/>
          <w:b/>
          <w:bCs/>
          <w:sz w:val="26"/>
          <w:szCs w:val="26"/>
          <w:rPrChange w:id="1238" w:author="kalla madhu" w:date="2024-07-18T10:21:00Z" w16du:dateUtc="2024-07-18T04:51:00Z">
            <w:rPr>
              <w:ins w:id="1239" w:author="kalla madhu" w:date="2024-07-17T14:41:00Z"/>
              <w:b/>
              <w:bCs/>
              <w:sz w:val="26"/>
              <w:szCs w:val="26"/>
              <w:u w:val="single"/>
            </w:rPr>
          </w:rPrChange>
        </w:rPr>
      </w:pPr>
    </w:p>
    <w:p w14:paraId="3DCD6A0F" w14:textId="77777777" w:rsidR="009138B4" w:rsidRPr="009329BA" w:rsidRDefault="009138B4" w:rsidP="009138B4">
      <w:pPr>
        <w:rPr>
          <w:ins w:id="1240" w:author="kalla madhu" w:date="2024-07-17T14:41:00Z"/>
          <w:b/>
          <w:bCs/>
          <w:sz w:val="26"/>
          <w:szCs w:val="26"/>
          <w:rPrChange w:id="1241" w:author="kalla madhu" w:date="2024-07-18T10:21:00Z" w16du:dateUtc="2024-07-18T04:51:00Z">
            <w:rPr>
              <w:ins w:id="1242" w:author="kalla madhu" w:date="2024-07-17T14:41:00Z"/>
              <w:b/>
              <w:bCs/>
              <w:sz w:val="26"/>
              <w:szCs w:val="26"/>
              <w:u w:val="single"/>
            </w:rPr>
          </w:rPrChange>
        </w:rPr>
      </w:pPr>
      <w:ins w:id="1243" w:author="kalla madhu" w:date="2024-07-17T14:41:00Z">
        <w:r w:rsidRPr="009329BA">
          <w:rPr>
            <w:b/>
            <w:bCs/>
            <w:sz w:val="26"/>
            <w:szCs w:val="26"/>
            <w:rPrChange w:id="1244" w:author="kalla madhu" w:date="2024-07-18T10:21:00Z" w16du:dateUtc="2024-07-18T04:51:00Z">
              <w:rPr>
                <w:b/>
                <w:bCs/>
                <w:sz w:val="26"/>
                <w:szCs w:val="26"/>
                <w:u w:val="single"/>
              </w:rPr>
            </w:rPrChange>
          </w:rPr>
          <w:t>.</w:t>
        </w:r>
        <w:proofErr w:type="spellStart"/>
        <w:proofErr w:type="gramStart"/>
        <w:r w:rsidRPr="009329BA">
          <w:rPr>
            <w:b/>
            <w:bCs/>
            <w:sz w:val="26"/>
            <w:szCs w:val="26"/>
            <w:rPrChange w:id="1245" w:author="kalla madhu" w:date="2024-07-18T10:21:00Z" w16du:dateUtc="2024-07-18T04:51:00Z">
              <w:rPr>
                <w:b/>
                <w:bCs/>
                <w:sz w:val="26"/>
                <w:szCs w:val="26"/>
                <w:u w:val="single"/>
              </w:rPr>
            </w:rPrChange>
          </w:rPr>
          <w:t>img</w:t>
        </w:r>
        <w:proofErr w:type="spellEnd"/>
        <w:r w:rsidRPr="009329BA">
          <w:rPr>
            <w:b/>
            <w:bCs/>
            <w:sz w:val="26"/>
            <w:szCs w:val="26"/>
            <w:rPrChange w:id="1246" w:author="kalla madhu" w:date="2024-07-18T10:21:00Z" w16du:dateUtc="2024-07-18T04:51:00Z">
              <w:rPr>
                <w:b/>
                <w:bCs/>
                <w:sz w:val="26"/>
                <w:szCs w:val="26"/>
                <w:u w:val="single"/>
              </w:rPr>
            </w:rPrChange>
          </w:rPr>
          <w:t>{</w:t>
        </w:r>
        <w:proofErr w:type="gramEnd"/>
      </w:ins>
    </w:p>
    <w:p w14:paraId="0C6A92D3" w14:textId="77777777" w:rsidR="009138B4" w:rsidRPr="009329BA" w:rsidRDefault="009138B4" w:rsidP="009138B4">
      <w:pPr>
        <w:rPr>
          <w:ins w:id="1247" w:author="kalla madhu" w:date="2024-07-17T14:41:00Z"/>
          <w:b/>
          <w:bCs/>
          <w:sz w:val="26"/>
          <w:szCs w:val="26"/>
          <w:rPrChange w:id="1248" w:author="kalla madhu" w:date="2024-07-18T10:21:00Z" w16du:dateUtc="2024-07-18T04:51:00Z">
            <w:rPr>
              <w:ins w:id="1249" w:author="kalla madhu" w:date="2024-07-17T14:41:00Z"/>
              <w:b/>
              <w:bCs/>
              <w:sz w:val="26"/>
              <w:szCs w:val="26"/>
              <w:u w:val="single"/>
            </w:rPr>
          </w:rPrChange>
        </w:rPr>
      </w:pPr>
      <w:ins w:id="1250" w:author="kalla madhu" w:date="2024-07-17T14:41:00Z">
        <w:r w:rsidRPr="009329BA">
          <w:rPr>
            <w:b/>
            <w:bCs/>
            <w:sz w:val="26"/>
            <w:szCs w:val="26"/>
            <w:rPrChange w:id="1251" w:author="kalla madhu" w:date="2024-07-18T10:21:00Z" w16du:dateUtc="2024-07-18T04:51:00Z">
              <w:rPr>
                <w:b/>
                <w:bCs/>
                <w:sz w:val="26"/>
                <w:szCs w:val="26"/>
                <w:u w:val="single"/>
              </w:rPr>
            </w:rPrChange>
          </w:rPr>
          <w:t>    margin:5px;</w:t>
        </w:r>
      </w:ins>
    </w:p>
    <w:p w14:paraId="6F8F662A" w14:textId="77777777" w:rsidR="009138B4" w:rsidRPr="009329BA" w:rsidRDefault="009138B4" w:rsidP="009138B4">
      <w:pPr>
        <w:rPr>
          <w:ins w:id="1252" w:author="kalla madhu" w:date="2024-07-17T14:41:00Z"/>
          <w:b/>
          <w:bCs/>
          <w:sz w:val="26"/>
          <w:szCs w:val="26"/>
          <w:rPrChange w:id="1253" w:author="kalla madhu" w:date="2024-07-18T10:21:00Z" w16du:dateUtc="2024-07-18T04:51:00Z">
            <w:rPr>
              <w:ins w:id="1254" w:author="kalla madhu" w:date="2024-07-17T14:41:00Z"/>
              <w:b/>
              <w:bCs/>
              <w:sz w:val="26"/>
              <w:szCs w:val="26"/>
              <w:u w:val="single"/>
            </w:rPr>
          </w:rPrChange>
        </w:rPr>
      </w:pPr>
      <w:ins w:id="1255" w:author="kalla madhu" w:date="2024-07-17T14:41:00Z">
        <w:r w:rsidRPr="009329BA">
          <w:rPr>
            <w:b/>
            <w:bCs/>
            <w:sz w:val="26"/>
            <w:szCs w:val="26"/>
            <w:rPrChange w:id="1256" w:author="kalla madhu" w:date="2024-07-18T10:21:00Z" w16du:dateUtc="2024-07-18T04:51:00Z">
              <w:rPr>
                <w:b/>
                <w:bCs/>
                <w:sz w:val="26"/>
                <w:szCs w:val="26"/>
                <w:u w:val="single"/>
              </w:rPr>
            </w:rPrChange>
          </w:rPr>
          <w:t>    width:200px;</w:t>
        </w:r>
      </w:ins>
    </w:p>
    <w:p w14:paraId="6B4F5E54" w14:textId="77777777" w:rsidR="009138B4" w:rsidRPr="009329BA" w:rsidRDefault="009138B4" w:rsidP="009138B4">
      <w:pPr>
        <w:rPr>
          <w:ins w:id="1257" w:author="kalla madhu" w:date="2024-07-17T14:41:00Z"/>
          <w:b/>
          <w:bCs/>
          <w:sz w:val="26"/>
          <w:szCs w:val="26"/>
          <w:rPrChange w:id="1258" w:author="kalla madhu" w:date="2024-07-18T10:21:00Z" w16du:dateUtc="2024-07-18T04:51:00Z">
            <w:rPr>
              <w:ins w:id="1259" w:author="kalla madhu" w:date="2024-07-17T14:41:00Z"/>
              <w:b/>
              <w:bCs/>
              <w:sz w:val="26"/>
              <w:szCs w:val="26"/>
              <w:u w:val="single"/>
            </w:rPr>
          </w:rPrChange>
        </w:rPr>
      </w:pPr>
      <w:ins w:id="1260" w:author="kalla madhu" w:date="2024-07-17T14:41:00Z">
        <w:r w:rsidRPr="009329BA">
          <w:rPr>
            <w:b/>
            <w:bCs/>
            <w:sz w:val="26"/>
            <w:szCs w:val="26"/>
            <w:rPrChange w:id="1261" w:author="kalla madhu" w:date="2024-07-18T10:21:00Z" w16du:dateUtc="2024-07-18T04:51:00Z">
              <w:rPr>
                <w:b/>
                <w:bCs/>
                <w:sz w:val="26"/>
                <w:szCs w:val="26"/>
                <w:u w:val="single"/>
              </w:rPr>
            </w:rPrChange>
          </w:rPr>
          <w:t>    height:50vh;</w:t>
        </w:r>
      </w:ins>
    </w:p>
    <w:p w14:paraId="5EE2AD22" w14:textId="77777777" w:rsidR="009138B4" w:rsidRPr="009329BA" w:rsidRDefault="009138B4" w:rsidP="009138B4">
      <w:pPr>
        <w:rPr>
          <w:ins w:id="1262" w:author="kalla madhu" w:date="2024-07-17T14:41:00Z"/>
          <w:b/>
          <w:bCs/>
          <w:sz w:val="26"/>
          <w:szCs w:val="26"/>
          <w:rPrChange w:id="1263" w:author="kalla madhu" w:date="2024-07-18T10:21:00Z" w16du:dateUtc="2024-07-18T04:51:00Z">
            <w:rPr>
              <w:ins w:id="1264" w:author="kalla madhu" w:date="2024-07-17T14:41:00Z"/>
              <w:b/>
              <w:bCs/>
              <w:sz w:val="26"/>
              <w:szCs w:val="26"/>
              <w:u w:val="single"/>
            </w:rPr>
          </w:rPrChange>
        </w:rPr>
      </w:pPr>
      <w:ins w:id="1265" w:author="kalla madhu" w:date="2024-07-17T14:41:00Z">
        <w:r w:rsidRPr="009329BA">
          <w:rPr>
            <w:b/>
            <w:bCs/>
            <w:sz w:val="26"/>
            <w:szCs w:val="26"/>
            <w:rPrChange w:id="1266" w:author="kalla madhu" w:date="2024-07-18T10:21:00Z" w16du:dateUtc="2024-07-18T04:51:00Z">
              <w:rPr>
                <w:b/>
                <w:bCs/>
                <w:sz w:val="26"/>
                <w:szCs w:val="26"/>
                <w:u w:val="single"/>
              </w:rPr>
            </w:rPrChange>
          </w:rPr>
          <w:t>}</w:t>
        </w:r>
      </w:ins>
    </w:p>
    <w:p w14:paraId="3918CB7E" w14:textId="77777777" w:rsidR="009138B4" w:rsidRPr="009329BA" w:rsidRDefault="009138B4" w:rsidP="009138B4">
      <w:pPr>
        <w:rPr>
          <w:ins w:id="1267" w:author="kalla madhu" w:date="2024-07-17T14:41:00Z"/>
          <w:b/>
          <w:bCs/>
          <w:sz w:val="26"/>
          <w:szCs w:val="26"/>
          <w:rPrChange w:id="1268" w:author="kalla madhu" w:date="2024-07-18T10:21:00Z" w16du:dateUtc="2024-07-18T04:51:00Z">
            <w:rPr>
              <w:ins w:id="1269" w:author="kalla madhu" w:date="2024-07-17T14:41:00Z"/>
              <w:b/>
              <w:bCs/>
              <w:sz w:val="26"/>
              <w:szCs w:val="26"/>
              <w:u w:val="single"/>
            </w:rPr>
          </w:rPrChange>
        </w:rPr>
      </w:pPr>
    </w:p>
    <w:p w14:paraId="074367F6" w14:textId="77777777" w:rsidR="009138B4" w:rsidRPr="009329BA" w:rsidRDefault="009138B4" w:rsidP="009138B4">
      <w:pPr>
        <w:rPr>
          <w:ins w:id="1270" w:author="kalla madhu" w:date="2024-07-17T14:41:00Z"/>
          <w:b/>
          <w:bCs/>
          <w:sz w:val="26"/>
          <w:szCs w:val="26"/>
          <w:rPrChange w:id="1271" w:author="kalla madhu" w:date="2024-07-18T10:21:00Z" w16du:dateUtc="2024-07-18T04:51:00Z">
            <w:rPr>
              <w:ins w:id="1272" w:author="kalla madhu" w:date="2024-07-17T14:41:00Z"/>
              <w:b/>
              <w:bCs/>
              <w:sz w:val="26"/>
              <w:szCs w:val="26"/>
              <w:u w:val="single"/>
            </w:rPr>
          </w:rPrChange>
        </w:rPr>
      </w:pPr>
      <w:proofErr w:type="spellStart"/>
      <w:proofErr w:type="gramStart"/>
      <w:ins w:id="1273" w:author="kalla madhu" w:date="2024-07-17T14:41:00Z">
        <w:r w:rsidRPr="009329BA">
          <w:rPr>
            <w:b/>
            <w:bCs/>
            <w:sz w:val="26"/>
            <w:szCs w:val="26"/>
            <w:rPrChange w:id="1274" w:author="kalla madhu" w:date="2024-07-18T10:21:00Z" w16du:dateUtc="2024-07-18T04:51:00Z">
              <w:rPr>
                <w:b/>
                <w:bCs/>
                <w:sz w:val="26"/>
                <w:szCs w:val="26"/>
                <w:u w:val="single"/>
              </w:rPr>
            </w:rPrChange>
          </w:rPr>
          <w:t>input,textarea</w:t>
        </w:r>
        <w:proofErr w:type="spellEnd"/>
        <w:proofErr w:type="gramEnd"/>
        <w:r w:rsidRPr="009329BA">
          <w:rPr>
            <w:b/>
            <w:bCs/>
            <w:sz w:val="26"/>
            <w:szCs w:val="26"/>
            <w:rPrChange w:id="1275" w:author="kalla madhu" w:date="2024-07-18T10:21:00Z" w16du:dateUtc="2024-07-18T04:51:00Z">
              <w:rPr>
                <w:b/>
                <w:bCs/>
                <w:sz w:val="26"/>
                <w:szCs w:val="26"/>
                <w:u w:val="single"/>
              </w:rPr>
            </w:rPrChange>
          </w:rPr>
          <w:t>{</w:t>
        </w:r>
      </w:ins>
    </w:p>
    <w:p w14:paraId="3FF7EAE9" w14:textId="77777777" w:rsidR="009138B4" w:rsidRPr="009329BA" w:rsidRDefault="009138B4" w:rsidP="009138B4">
      <w:pPr>
        <w:rPr>
          <w:ins w:id="1276" w:author="kalla madhu" w:date="2024-07-17T14:41:00Z"/>
          <w:b/>
          <w:bCs/>
          <w:sz w:val="26"/>
          <w:szCs w:val="26"/>
          <w:rPrChange w:id="1277" w:author="kalla madhu" w:date="2024-07-18T10:21:00Z" w16du:dateUtc="2024-07-18T04:51:00Z">
            <w:rPr>
              <w:ins w:id="1278" w:author="kalla madhu" w:date="2024-07-17T14:41:00Z"/>
              <w:b/>
              <w:bCs/>
              <w:sz w:val="26"/>
              <w:szCs w:val="26"/>
              <w:u w:val="single"/>
            </w:rPr>
          </w:rPrChange>
        </w:rPr>
      </w:pPr>
      <w:ins w:id="1279" w:author="kalla madhu" w:date="2024-07-17T14:41:00Z">
        <w:r w:rsidRPr="009329BA">
          <w:rPr>
            <w:b/>
            <w:bCs/>
            <w:sz w:val="26"/>
            <w:szCs w:val="26"/>
            <w:rPrChange w:id="1280" w:author="kalla madhu" w:date="2024-07-18T10:21:00Z" w16du:dateUtc="2024-07-18T04:51:00Z">
              <w:rPr>
                <w:b/>
                <w:bCs/>
                <w:sz w:val="26"/>
                <w:szCs w:val="26"/>
                <w:u w:val="single"/>
              </w:rPr>
            </w:rPrChange>
          </w:rPr>
          <w:t>    width:100%;</w:t>
        </w:r>
      </w:ins>
    </w:p>
    <w:p w14:paraId="24FBBC5F" w14:textId="77777777" w:rsidR="009138B4" w:rsidRPr="009329BA" w:rsidRDefault="009138B4" w:rsidP="009138B4">
      <w:pPr>
        <w:rPr>
          <w:ins w:id="1281" w:author="kalla madhu" w:date="2024-07-17T14:41:00Z"/>
          <w:b/>
          <w:bCs/>
          <w:sz w:val="26"/>
          <w:szCs w:val="26"/>
          <w:rPrChange w:id="1282" w:author="kalla madhu" w:date="2024-07-18T10:21:00Z" w16du:dateUtc="2024-07-18T04:51:00Z">
            <w:rPr>
              <w:ins w:id="1283" w:author="kalla madhu" w:date="2024-07-17T14:41:00Z"/>
              <w:b/>
              <w:bCs/>
              <w:sz w:val="26"/>
              <w:szCs w:val="26"/>
              <w:u w:val="single"/>
            </w:rPr>
          </w:rPrChange>
        </w:rPr>
      </w:pPr>
      <w:ins w:id="1284" w:author="kalla madhu" w:date="2024-07-17T14:41:00Z">
        <w:r w:rsidRPr="009329BA">
          <w:rPr>
            <w:b/>
            <w:bCs/>
            <w:sz w:val="26"/>
            <w:szCs w:val="26"/>
            <w:rPrChange w:id="1285" w:author="kalla madhu" w:date="2024-07-18T10:21:00Z" w16du:dateUtc="2024-07-18T04:51:00Z">
              <w:rPr>
                <w:b/>
                <w:bCs/>
                <w:sz w:val="26"/>
                <w:szCs w:val="26"/>
                <w:u w:val="single"/>
              </w:rPr>
            </w:rPrChange>
          </w:rPr>
          <w:t>}</w:t>
        </w:r>
      </w:ins>
    </w:p>
    <w:p w14:paraId="6876462D" w14:textId="77777777" w:rsidR="009138B4" w:rsidRPr="009329BA" w:rsidRDefault="009138B4" w:rsidP="009138B4">
      <w:pPr>
        <w:rPr>
          <w:ins w:id="1286" w:author="kalla madhu" w:date="2024-07-17T14:41:00Z"/>
          <w:b/>
          <w:bCs/>
          <w:sz w:val="26"/>
          <w:szCs w:val="26"/>
          <w:rPrChange w:id="1287" w:author="kalla madhu" w:date="2024-07-18T10:21:00Z" w16du:dateUtc="2024-07-18T04:51:00Z">
            <w:rPr>
              <w:ins w:id="1288" w:author="kalla madhu" w:date="2024-07-17T14:41:00Z"/>
              <w:b/>
              <w:bCs/>
              <w:sz w:val="26"/>
              <w:szCs w:val="26"/>
              <w:u w:val="single"/>
            </w:rPr>
          </w:rPrChange>
        </w:rPr>
      </w:pPr>
    </w:p>
    <w:p w14:paraId="1C6F18FF" w14:textId="77777777" w:rsidR="009138B4" w:rsidRPr="009329BA" w:rsidRDefault="009138B4" w:rsidP="009138B4">
      <w:pPr>
        <w:rPr>
          <w:ins w:id="1289" w:author="kalla madhu" w:date="2024-07-17T14:41:00Z"/>
          <w:b/>
          <w:bCs/>
          <w:sz w:val="26"/>
          <w:szCs w:val="26"/>
          <w:rPrChange w:id="1290" w:author="kalla madhu" w:date="2024-07-18T10:21:00Z" w16du:dateUtc="2024-07-18T04:51:00Z">
            <w:rPr>
              <w:ins w:id="1291" w:author="kalla madhu" w:date="2024-07-17T14:41:00Z"/>
              <w:b/>
              <w:bCs/>
              <w:sz w:val="26"/>
              <w:szCs w:val="26"/>
              <w:u w:val="single"/>
            </w:rPr>
          </w:rPrChange>
        </w:rPr>
      </w:pPr>
      <w:proofErr w:type="gramStart"/>
      <w:ins w:id="1292" w:author="kalla madhu" w:date="2024-07-17T14:41:00Z">
        <w:r w:rsidRPr="009329BA">
          <w:rPr>
            <w:b/>
            <w:bCs/>
            <w:sz w:val="26"/>
            <w:szCs w:val="26"/>
            <w:rPrChange w:id="1293" w:author="kalla madhu" w:date="2024-07-18T10:21:00Z" w16du:dateUtc="2024-07-18T04:51:00Z">
              <w:rPr>
                <w:b/>
                <w:bCs/>
                <w:sz w:val="26"/>
                <w:szCs w:val="26"/>
                <w:u w:val="single"/>
              </w:rPr>
            </w:rPrChange>
          </w:rPr>
          <w:t>button{</w:t>
        </w:r>
        <w:proofErr w:type="gramEnd"/>
      </w:ins>
    </w:p>
    <w:p w14:paraId="6D1EB0A5" w14:textId="77777777" w:rsidR="009138B4" w:rsidRPr="009329BA" w:rsidRDefault="009138B4" w:rsidP="009138B4">
      <w:pPr>
        <w:rPr>
          <w:ins w:id="1294" w:author="kalla madhu" w:date="2024-07-17T14:41:00Z"/>
          <w:b/>
          <w:bCs/>
          <w:sz w:val="26"/>
          <w:szCs w:val="26"/>
          <w:rPrChange w:id="1295" w:author="kalla madhu" w:date="2024-07-18T10:21:00Z" w16du:dateUtc="2024-07-18T04:51:00Z">
            <w:rPr>
              <w:ins w:id="1296" w:author="kalla madhu" w:date="2024-07-17T14:41:00Z"/>
              <w:b/>
              <w:bCs/>
              <w:sz w:val="26"/>
              <w:szCs w:val="26"/>
              <w:u w:val="single"/>
            </w:rPr>
          </w:rPrChange>
        </w:rPr>
      </w:pPr>
      <w:ins w:id="1297" w:author="kalla madhu" w:date="2024-07-17T14:41:00Z">
        <w:r w:rsidRPr="009329BA">
          <w:rPr>
            <w:b/>
            <w:bCs/>
            <w:sz w:val="26"/>
            <w:szCs w:val="26"/>
            <w:rPrChange w:id="1298" w:author="kalla madhu" w:date="2024-07-18T10:21:00Z" w16du:dateUtc="2024-07-18T04:51:00Z">
              <w:rPr>
                <w:b/>
                <w:bCs/>
                <w:sz w:val="26"/>
                <w:szCs w:val="26"/>
                <w:u w:val="single"/>
              </w:rPr>
            </w:rPrChange>
          </w:rPr>
          <w:t xml:space="preserve">    </w:t>
        </w:r>
        <w:proofErr w:type="spellStart"/>
        <w:r w:rsidRPr="009329BA">
          <w:rPr>
            <w:b/>
            <w:bCs/>
            <w:sz w:val="26"/>
            <w:szCs w:val="26"/>
            <w:rPrChange w:id="1299" w:author="kalla madhu" w:date="2024-07-18T10:21:00Z" w16du:dateUtc="2024-07-18T04:51:00Z">
              <w:rPr>
                <w:b/>
                <w:bCs/>
                <w:sz w:val="26"/>
                <w:szCs w:val="26"/>
                <w:u w:val="single"/>
              </w:rPr>
            </w:rPrChange>
          </w:rPr>
          <w:t>background-</w:t>
        </w:r>
        <w:proofErr w:type="gramStart"/>
        <w:r w:rsidRPr="009329BA">
          <w:rPr>
            <w:b/>
            <w:bCs/>
            <w:sz w:val="26"/>
            <w:szCs w:val="26"/>
            <w:rPrChange w:id="1300" w:author="kalla madhu" w:date="2024-07-18T10:21:00Z" w16du:dateUtc="2024-07-18T04:51:00Z">
              <w:rPr>
                <w:b/>
                <w:bCs/>
                <w:sz w:val="26"/>
                <w:szCs w:val="26"/>
                <w:u w:val="single"/>
              </w:rPr>
            </w:rPrChange>
          </w:rPr>
          <w:t>color:rgb</w:t>
        </w:r>
        <w:proofErr w:type="spellEnd"/>
        <w:proofErr w:type="gramEnd"/>
        <w:r w:rsidRPr="009329BA">
          <w:rPr>
            <w:b/>
            <w:bCs/>
            <w:sz w:val="26"/>
            <w:szCs w:val="26"/>
            <w:rPrChange w:id="1301" w:author="kalla madhu" w:date="2024-07-18T10:21:00Z" w16du:dateUtc="2024-07-18T04:51:00Z">
              <w:rPr>
                <w:b/>
                <w:bCs/>
                <w:sz w:val="26"/>
                <w:szCs w:val="26"/>
                <w:u w:val="single"/>
              </w:rPr>
            </w:rPrChange>
          </w:rPr>
          <w:t>(12, 193, 118);</w:t>
        </w:r>
      </w:ins>
    </w:p>
    <w:p w14:paraId="4D6BAB1E" w14:textId="77777777" w:rsidR="009138B4" w:rsidRPr="009329BA" w:rsidRDefault="009138B4" w:rsidP="009138B4">
      <w:pPr>
        <w:rPr>
          <w:ins w:id="1302" w:author="kalla madhu" w:date="2024-07-17T14:41:00Z"/>
          <w:b/>
          <w:bCs/>
          <w:sz w:val="26"/>
          <w:szCs w:val="26"/>
          <w:rPrChange w:id="1303" w:author="kalla madhu" w:date="2024-07-18T10:21:00Z" w16du:dateUtc="2024-07-18T04:51:00Z">
            <w:rPr>
              <w:ins w:id="1304" w:author="kalla madhu" w:date="2024-07-17T14:41:00Z"/>
              <w:b/>
              <w:bCs/>
              <w:sz w:val="26"/>
              <w:szCs w:val="26"/>
              <w:u w:val="single"/>
            </w:rPr>
          </w:rPrChange>
        </w:rPr>
      </w:pPr>
      <w:ins w:id="1305" w:author="kalla madhu" w:date="2024-07-17T14:41:00Z">
        <w:r w:rsidRPr="009329BA">
          <w:rPr>
            <w:b/>
            <w:bCs/>
            <w:sz w:val="26"/>
            <w:szCs w:val="26"/>
            <w:rPrChange w:id="1306" w:author="kalla madhu" w:date="2024-07-18T10:21:00Z" w16du:dateUtc="2024-07-18T04:51:00Z">
              <w:rPr>
                <w:b/>
                <w:bCs/>
                <w:sz w:val="26"/>
                <w:szCs w:val="26"/>
                <w:u w:val="single"/>
              </w:rPr>
            </w:rPrChange>
          </w:rPr>
          <w:t>    height:30px;</w:t>
        </w:r>
      </w:ins>
    </w:p>
    <w:p w14:paraId="36907D6F" w14:textId="77777777" w:rsidR="009138B4" w:rsidRPr="009329BA" w:rsidRDefault="009138B4" w:rsidP="009138B4">
      <w:pPr>
        <w:rPr>
          <w:ins w:id="1307" w:author="kalla madhu" w:date="2024-07-17T14:41:00Z"/>
          <w:b/>
          <w:bCs/>
          <w:sz w:val="26"/>
          <w:szCs w:val="26"/>
          <w:rPrChange w:id="1308" w:author="kalla madhu" w:date="2024-07-18T10:21:00Z" w16du:dateUtc="2024-07-18T04:51:00Z">
            <w:rPr>
              <w:ins w:id="1309" w:author="kalla madhu" w:date="2024-07-17T14:41:00Z"/>
              <w:b/>
              <w:bCs/>
              <w:sz w:val="26"/>
              <w:szCs w:val="26"/>
              <w:u w:val="single"/>
            </w:rPr>
          </w:rPrChange>
        </w:rPr>
      </w:pPr>
      <w:ins w:id="1310" w:author="kalla madhu" w:date="2024-07-17T14:41:00Z">
        <w:r w:rsidRPr="009329BA">
          <w:rPr>
            <w:b/>
            <w:bCs/>
            <w:sz w:val="26"/>
            <w:szCs w:val="26"/>
            <w:rPrChange w:id="1311"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1312" w:author="kalla madhu" w:date="2024-07-18T10:21:00Z" w16du:dateUtc="2024-07-18T04:51:00Z">
              <w:rPr>
                <w:b/>
                <w:bCs/>
                <w:sz w:val="26"/>
                <w:szCs w:val="26"/>
                <w:u w:val="single"/>
              </w:rPr>
            </w:rPrChange>
          </w:rPr>
          <w:t>color:white</w:t>
        </w:r>
        <w:proofErr w:type="spellEnd"/>
        <w:proofErr w:type="gramEnd"/>
        <w:r w:rsidRPr="009329BA">
          <w:rPr>
            <w:b/>
            <w:bCs/>
            <w:sz w:val="26"/>
            <w:szCs w:val="26"/>
            <w:rPrChange w:id="1313" w:author="kalla madhu" w:date="2024-07-18T10:21:00Z" w16du:dateUtc="2024-07-18T04:51:00Z">
              <w:rPr>
                <w:b/>
                <w:bCs/>
                <w:sz w:val="26"/>
                <w:szCs w:val="26"/>
                <w:u w:val="single"/>
              </w:rPr>
            </w:rPrChange>
          </w:rPr>
          <w:t>;</w:t>
        </w:r>
      </w:ins>
    </w:p>
    <w:p w14:paraId="6028D580" w14:textId="77777777" w:rsidR="009138B4" w:rsidRPr="009329BA" w:rsidRDefault="009138B4" w:rsidP="009138B4">
      <w:pPr>
        <w:rPr>
          <w:ins w:id="1314" w:author="kalla madhu" w:date="2024-07-17T14:41:00Z"/>
          <w:b/>
          <w:bCs/>
          <w:sz w:val="26"/>
          <w:szCs w:val="26"/>
          <w:rPrChange w:id="1315" w:author="kalla madhu" w:date="2024-07-18T10:21:00Z" w16du:dateUtc="2024-07-18T04:51:00Z">
            <w:rPr>
              <w:ins w:id="1316" w:author="kalla madhu" w:date="2024-07-17T14:41:00Z"/>
              <w:b/>
              <w:bCs/>
              <w:sz w:val="26"/>
              <w:szCs w:val="26"/>
              <w:u w:val="single"/>
            </w:rPr>
          </w:rPrChange>
        </w:rPr>
      </w:pPr>
      <w:ins w:id="1317" w:author="kalla madhu" w:date="2024-07-17T14:41:00Z">
        <w:r w:rsidRPr="009329BA">
          <w:rPr>
            <w:b/>
            <w:bCs/>
            <w:sz w:val="26"/>
            <w:szCs w:val="26"/>
            <w:rPrChange w:id="1318" w:author="kalla madhu" w:date="2024-07-18T10:21:00Z" w16du:dateUtc="2024-07-18T04:51:00Z">
              <w:rPr>
                <w:b/>
                <w:bCs/>
                <w:sz w:val="26"/>
                <w:szCs w:val="26"/>
                <w:u w:val="single"/>
              </w:rPr>
            </w:rPrChange>
          </w:rPr>
          <w:t>    border-radius:10px;</w:t>
        </w:r>
      </w:ins>
    </w:p>
    <w:p w14:paraId="199388F6" w14:textId="77777777" w:rsidR="009138B4" w:rsidRPr="009329BA" w:rsidRDefault="009138B4" w:rsidP="009138B4">
      <w:pPr>
        <w:rPr>
          <w:ins w:id="1319" w:author="kalla madhu" w:date="2024-07-17T14:41:00Z"/>
          <w:b/>
          <w:bCs/>
          <w:sz w:val="26"/>
          <w:szCs w:val="26"/>
          <w:rPrChange w:id="1320" w:author="kalla madhu" w:date="2024-07-18T10:21:00Z" w16du:dateUtc="2024-07-18T04:51:00Z">
            <w:rPr>
              <w:ins w:id="1321" w:author="kalla madhu" w:date="2024-07-17T14:41:00Z"/>
              <w:b/>
              <w:bCs/>
              <w:sz w:val="26"/>
              <w:szCs w:val="26"/>
              <w:u w:val="single"/>
            </w:rPr>
          </w:rPrChange>
        </w:rPr>
      </w:pPr>
      <w:ins w:id="1322" w:author="kalla madhu" w:date="2024-07-17T14:41:00Z">
        <w:r w:rsidRPr="009329BA">
          <w:rPr>
            <w:b/>
            <w:bCs/>
            <w:sz w:val="26"/>
            <w:szCs w:val="26"/>
            <w:rPrChange w:id="1323" w:author="kalla madhu" w:date="2024-07-18T10:21:00Z" w16du:dateUtc="2024-07-18T04:51:00Z">
              <w:rPr>
                <w:b/>
                <w:bCs/>
                <w:sz w:val="26"/>
                <w:szCs w:val="26"/>
                <w:u w:val="single"/>
              </w:rPr>
            </w:rPrChange>
          </w:rPr>
          <w:t>}</w:t>
        </w:r>
      </w:ins>
    </w:p>
    <w:p w14:paraId="4BFA09B4" w14:textId="77777777" w:rsidR="009138B4" w:rsidRPr="009329BA" w:rsidRDefault="009138B4" w:rsidP="009138B4">
      <w:pPr>
        <w:rPr>
          <w:ins w:id="1324" w:author="kalla madhu" w:date="2024-07-17T14:41:00Z"/>
          <w:b/>
          <w:bCs/>
          <w:sz w:val="26"/>
          <w:szCs w:val="26"/>
          <w:rPrChange w:id="1325" w:author="kalla madhu" w:date="2024-07-18T10:21:00Z" w16du:dateUtc="2024-07-18T04:51:00Z">
            <w:rPr>
              <w:ins w:id="1326" w:author="kalla madhu" w:date="2024-07-17T14:41:00Z"/>
              <w:b/>
              <w:bCs/>
              <w:sz w:val="26"/>
              <w:szCs w:val="26"/>
              <w:u w:val="single"/>
            </w:rPr>
          </w:rPrChange>
        </w:rPr>
      </w:pPr>
    </w:p>
    <w:p w14:paraId="52530B0B" w14:textId="77777777" w:rsidR="009138B4" w:rsidRPr="009329BA" w:rsidRDefault="009138B4" w:rsidP="009138B4">
      <w:pPr>
        <w:rPr>
          <w:ins w:id="1327" w:author="kalla madhu" w:date="2024-07-17T14:41:00Z"/>
          <w:b/>
          <w:bCs/>
          <w:sz w:val="26"/>
          <w:szCs w:val="26"/>
          <w:rPrChange w:id="1328" w:author="kalla madhu" w:date="2024-07-18T10:21:00Z" w16du:dateUtc="2024-07-18T04:51:00Z">
            <w:rPr>
              <w:ins w:id="1329" w:author="kalla madhu" w:date="2024-07-17T14:41:00Z"/>
              <w:b/>
              <w:bCs/>
              <w:sz w:val="26"/>
              <w:szCs w:val="26"/>
              <w:u w:val="single"/>
            </w:rPr>
          </w:rPrChange>
        </w:rPr>
      </w:pPr>
      <w:ins w:id="1330" w:author="kalla madhu" w:date="2024-07-17T14:41:00Z">
        <w:r w:rsidRPr="009329BA">
          <w:rPr>
            <w:b/>
            <w:bCs/>
            <w:sz w:val="26"/>
            <w:szCs w:val="26"/>
            <w:rPrChange w:id="1331" w:author="kalla madhu" w:date="2024-07-18T10:21:00Z" w16du:dateUtc="2024-07-18T04:51:00Z">
              <w:rPr>
                <w:b/>
                <w:bCs/>
                <w:sz w:val="26"/>
                <w:szCs w:val="26"/>
                <w:u w:val="single"/>
              </w:rPr>
            </w:rPrChange>
          </w:rPr>
          <w:t>button[type=</w:t>
        </w:r>
        <w:proofErr w:type="gramStart"/>
        <w:r w:rsidRPr="009329BA">
          <w:rPr>
            <w:b/>
            <w:bCs/>
            <w:sz w:val="26"/>
            <w:szCs w:val="26"/>
            <w:rPrChange w:id="1332" w:author="kalla madhu" w:date="2024-07-18T10:21:00Z" w16du:dateUtc="2024-07-18T04:51:00Z">
              <w:rPr>
                <w:b/>
                <w:bCs/>
                <w:sz w:val="26"/>
                <w:szCs w:val="26"/>
                <w:u w:val="single"/>
              </w:rPr>
            </w:rPrChange>
          </w:rPr>
          <w:t>reset]{</w:t>
        </w:r>
        <w:proofErr w:type="gramEnd"/>
      </w:ins>
    </w:p>
    <w:p w14:paraId="56DB77DE" w14:textId="77777777" w:rsidR="009138B4" w:rsidRPr="009329BA" w:rsidRDefault="009138B4" w:rsidP="009138B4">
      <w:pPr>
        <w:rPr>
          <w:ins w:id="1333" w:author="kalla madhu" w:date="2024-07-17T14:41:00Z"/>
          <w:b/>
          <w:bCs/>
          <w:sz w:val="26"/>
          <w:szCs w:val="26"/>
          <w:rPrChange w:id="1334" w:author="kalla madhu" w:date="2024-07-18T10:21:00Z" w16du:dateUtc="2024-07-18T04:51:00Z">
            <w:rPr>
              <w:ins w:id="1335" w:author="kalla madhu" w:date="2024-07-17T14:41:00Z"/>
              <w:b/>
              <w:bCs/>
              <w:sz w:val="26"/>
              <w:szCs w:val="26"/>
              <w:u w:val="single"/>
            </w:rPr>
          </w:rPrChange>
        </w:rPr>
      </w:pPr>
      <w:ins w:id="1336" w:author="kalla madhu" w:date="2024-07-17T14:41:00Z">
        <w:r w:rsidRPr="009329BA">
          <w:rPr>
            <w:b/>
            <w:bCs/>
            <w:sz w:val="26"/>
            <w:szCs w:val="26"/>
            <w:rPrChange w:id="1337" w:author="kalla madhu" w:date="2024-07-18T10:21:00Z" w16du:dateUtc="2024-07-18T04:51:00Z">
              <w:rPr>
                <w:b/>
                <w:bCs/>
                <w:sz w:val="26"/>
                <w:szCs w:val="26"/>
                <w:u w:val="single"/>
              </w:rPr>
            </w:rPrChange>
          </w:rPr>
          <w:t xml:space="preserve">    </w:t>
        </w:r>
        <w:proofErr w:type="spellStart"/>
        <w:r w:rsidRPr="009329BA">
          <w:rPr>
            <w:b/>
            <w:bCs/>
            <w:sz w:val="26"/>
            <w:szCs w:val="26"/>
            <w:rPrChange w:id="1338" w:author="kalla madhu" w:date="2024-07-18T10:21:00Z" w16du:dateUtc="2024-07-18T04:51:00Z">
              <w:rPr>
                <w:b/>
                <w:bCs/>
                <w:sz w:val="26"/>
                <w:szCs w:val="26"/>
                <w:u w:val="single"/>
              </w:rPr>
            </w:rPrChange>
          </w:rPr>
          <w:t>background-</w:t>
        </w:r>
        <w:proofErr w:type="gramStart"/>
        <w:r w:rsidRPr="009329BA">
          <w:rPr>
            <w:b/>
            <w:bCs/>
            <w:sz w:val="26"/>
            <w:szCs w:val="26"/>
            <w:rPrChange w:id="1339" w:author="kalla madhu" w:date="2024-07-18T10:21:00Z" w16du:dateUtc="2024-07-18T04:51:00Z">
              <w:rPr>
                <w:b/>
                <w:bCs/>
                <w:sz w:val="26"/>
                <w:szCs w:val="26"/>
                <w:u w:val="single"/>
              </w:rPr>
            </w:rPrChange>
          </w:rPr>
          <w:t>color:rgb</w:t>
        </w:r>
        <w:proofErr w:type="spellEnd"/>
        <w:proofErr w:type="gramEnd"/>
        <w:r w:rsidRPr="009329BA">
          <w:rPr>
            <w:b/>
            <w:bCs/>
            <w:sz w:val="26"/>
            <w:szCs w:val="26"/>
            <w:rPrChange w:id="1340" w:author="kalla madhu" w:date="2024-07-18T10:21:00Z" w16du:dateUtc="2024-07-18T04:51:00Z">
              <w:rPr>
                <w:b/>
                <w:bCs/>
                <w:sz w:val="26"/>
                <w:szCs w:val="26"/>
                <w:u w:val="single"/>
              </w:rPr>
            </w:rPrChange>
          </w:rPr>
          <w:t>(226, 219, 6);</w:t>
        </w:r>
      </w:ins>
    </w:p>
    <w:p w14:paraId="3C925571" w14:textId="77777777" w:rsidR="009138B4" w:rsidRPr="009329BA" w:rsidRDefault="009138B4" w:rsidP="009138B4">
      <w:pPr>
        <w:rPr>
          <w:ins w:id="1341" w:author="kalla madhu" w:date="2024-07-17T14:41:00Z"/>
          <w:b/>
          <w:bCs/>
          <w:sz w:val="26"/>
          <w:szCs w:val="26"/>
          <w:rPrChange w:id="1342" w:author="kalla madhu" w:date="2024-07-18T10:21:00Z" w16du:dateUtc="2024-07-18T04:51:00Z">
            <w:rPr>
              <w:ins w:id="1343" w:author="kalla madhu" w:date="2024-07-17T14:41:00Z"/>
              <w:b/>
              <w:bCs/>
              <w:sz w:val="26"/>
              <w:szCs w:val="26"/>
              <w:u w:val="single"/>
            </w:rPr>
          </w:rPrChange>
        </w:rPr>
      </w:pPr>
      <w:ins w:id="1344" w:author="kalla madhu" w:date="2024-07-17T14:41:00Z">
        <w:r w:rsidRPr="009329BA">
          <w:rPr>
            <w:b/>
            <w:bCs/>
            <w:sz w:val="26"/>
            <w:szCs w:val="26"/>
            <w:rPrChange w:id="1345" w:author="kalla madhu" w:date="2024-07-18T10:21:00Z" w16du:dateUtc="2024-07-18T04:51:00Z">
              <w:rPr>
                <w:b/>
                <w:bCs/>
                <w:sz w:val="26"/>
                <w:szCs w:val="26"/>
                <w:u w:val="single"/>
              </w:rPr>
            </w:rPrChange>
          </w:rPr>
          <w:t>    height:30px;</w:t>
        </w:r>
      </w:ins>
    </w:p>
    <w:p w14:paraId="54E4A911" w14:textId="77777777" w:rsidR="009138B4" w:rsidRPr="009329BA" w:rsidRDefault="009138B4" w:rsidP="009138B4">
      <w:pPr>
        <w:rPr>
          <w:ins w:id="1346" w:author="kalla madhu" w:date="2024-07-17T14:41:00Z"/>
          <w:b/>
          <w:bCs/>
          <w:sz w:val="26"/>
          <w:szCs w:val="26"/>
          <w:rPrChange w:id="1347" w:author="kalla madhu" w:date="2024-07-18T10:21:00Z" w16du:dateUtc="2024-07-18T04:51:00Z">
            <w:rPr>
              <w:ins w:id="1348" w:author="kalla madhu" w:date="2024-07-17T14:41:00Z"/>
              <w:b/>
              <w:bCs/>
              <w:sz w:val="26"/>
              <w:szCs w:val="26"/>
              <w:u w:val="single"/>
            </w:rPr>
          </w:rPrChange>
        </w:rPr>
      </w:pPr>
      <w:ins w:id="1349" w:author="kalla madhu" w:date="2024-07-17T14:41:00Z">
        <w:r w:rsidRPr="009329BA">
          <w:rPr>
            <w:b/>
            <w:bCs/>
            <w:sz w:val="26"/>
            <w:szCs w:val="26"/>
            <w:rPrChange w:id="1350"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1351" w:author="kalla madhu" w:date="2024-07-18T10:21:00Z" w16du:dateUtc="2024-07-18T04:51:00Z">
              <w:rPr>
                <w:b/>
                <w:bCs/>
                <w:sz w:val="26"/>
                <w:szCs w:val="26"/>
                <w:u w:val="single"/>
              </w:rPr>
            </w:rPrChange>
          </w:rPr>
          <w:t>color:rgb</w:t>
        </w:r>
        <w:proofErr w:type="spellEnd"/>
        <w:proofErr w:type="gramEnd"/>
        <w:r w:rsidRPr="009329BA">
          <w:rPr>
            <w:b/>
            <w:bCs/>
            <w:sz w:val="26"/>
            <w:szCs w:val="26"/>
            <w:rPrChange w:id="1352" w:author="kalla madhu" w:date="2024-07-18T10:21:00Z" w16du:dateUtc="2024-07-18T04:51:00Z">
              <w:rPr>
                <w:b/>
                <w:bCs/>
                <w:sz w:val="26"/>
                <w:szCs w:val="26"/>
                <w:u w:val="single"/>
              </w:rPr>
            </w:rPrChange>
          </w:rPr>
          <w:t>(12, 0, 0);</w:t>
        </w:r>
      </w:ins>
    </w:p>
    <w:p w14:paraId="6336C2EC" w14:textId="77777777" w:rsidR="009138B4" w:rsidRPr="009329BA" w:rsidRDefault="009138B4" w:rsidP="009138B4">
      <w:pPr>
        <w:rPr>
          <w:ins w:id="1353" w:author="kalla madhu" w:date="2024-07-17T14:41:00Z"/>
          <w:b/>
          <w:bCs/>
          <w:sz w:val="26"/>
          <w:szCs w:val="26"/>
          <w:rPrChange w:id="1354" w:author="kalla madhu" w:date="2024-07-18T10:21:00Z" w16du:dateUtc="2024-07-18T04:51:00Z">
            <w:rPr>
              <w:ins w:id="1355" w:author="kalla madhu" w:date="2024-07-17T14:41:00Z"/>
              <w:b/>
              <w:bCs/>
              <w:sz w:val="26"/>
              <w:szCs w:val="26"/>
              <w:u w:val="single"/>
            </w:rPr>
          </w:rPrChange>
        </w:rPr>
      </w:pPr>
      <w:ins w:id="1356" w:author="kalla madhu" w:date="2024-07-17T14:41:00Z">
        <w:r w:rsidRPr="009329BA">
          <w:rPr>
            <w:b/>
            <w:bCs/>
            <w:sz w:val="26"/>
            <w:szCs w:val="26"/>
            <w:rPrChange w:id="1357" w:author="kalla madhu" w:date="2024-07-18T10:21:00Z" w16du:dateUtc="2024-07-18T04:51:00Z">
              <w:rPr>
                <w:b/>
                <w:bCs/>
                <w:sz w:val="26"/>
                <w:szCs w:val="26"/>
                <w:u w:val="single"/>
              </w:rPr>
            </w:rPrChange>
          </w:rPr>
          <w:t>    border-radius:10px;</w:t>
        </w:r>
      </w:ins>
    </w:p>
    <w:p w14:paraId="46E0B818" w14:textId="77777777" w:rsidR="009138B4" w:rsidRPr="009329BA" w:rsidRDefault="009138B4" w:rsidP="009138B4">
      <w:pPr>
        <w:rPr>
          <w:ins w:id="1358" w:author="kalla madhu" w:date="2024-07-17T14:41:00Z"/>
          <w:b/>
          <w:bCs/>
          <w:sz w:val="26"/>
          <w:szCs w:val="26"/>
          <w:rPrChange w:id="1359" w:author="kalla madhu" w:date="2024-07-18T10:21:00Z" w16du:dateUtc="2024-07-18T04:51:00Z">
            <w:rPr>
              <w:ins w:id="1360" w:author="kalla madhu" w:date="2024-07-17T14:41:00Z"/>
              <w:b/>
              <w:bCs/>
              <w:sz w:val="26"/>
              <w:szCs w:val="26"/>
              <w:u w:val="single"/>
            </w:rPr>
          </w:rPrChange>
        </w:rPr>
      </w:pPr>
      <w:ins w:id="1361" w:author="kalla madhu" w:date="2024-07-17T14:41:00Z">
        <w:r w:rsidRPr="009329BA">
          <w:rPr>
            <w:b/>
            <w:bCs/>
            <w:sz w:val="26"/>
            <w:szCs w:val="26"/>
            <w:rPrChange w:id="1362" w:author="kalla madhu" w:date="2024-07-18T10:21:00Z" w16du:dateUtc="2024-07-18T04:51:00Z">
              <w:rPr>
                <w:b/>
                <w:bCs/>
                <w:sz w:val="26"/>
                <w:szCs w:val="26"/>
                <w:u w:val="single"/>
              </w:rPr>
            </w:rPrChange>
          </w:rPr>
          <w:t xml:space="preserve">    </w:t>
        </w:r>
      </w:ins>
    </w:p>
    <w:p w14:paraId="36033AD3" w14:textId="77777777" w:rsidR="009138B4" w:rsidRPr="009329BA" w:rsidRDefault="009138B4" w:rsidP="009138B4">
      <w:pPr>
        <w:rPr>
          <w:ins w:id="1363" w:author="kalla madhu" w:date="2024-07-17T14:41:00Z"/>
          <w:b/>
          <w:bCs/>
          <w:sz w:val="26"/>
          <w:szCs w:val="26"/>
          <w:rPrChange w:id="1364" w:author="kalla madhu" w:date="2024-07-18T10:21:00Z" w16du:dateUtc="2024-07-18T04:51:00Z">
            <w:rPr>
              <w:ins w:id="1365" w:author="kalla madhu" w:date="2024-07-17T14:41:00Z"/>
              <w:b/>
              <w:bCs/>
              <w:sz w:val="26"/>
              <w:szCs w:val="26"/>
              <w:u w:val="single"/>
            </w:rPr>
          </w:rPrChange>
        </w:rPr>
      </w:pPr>
      <w:ins w:id="1366" w:author="kalla madhu" w:date="2024-07-17T14:41:00Z">
        <w:r w:rsidRPr="009329BA">
          <w:rPr>
            <w:b/>
            <w:bCs/>
            <w:sz w:val="26"/>
            <w:szCs w:val="26"/>
            <w:rPrChange w:id="1367" w:author="kalla madhu" w:date="2024-07-18T10:21:00Z" w16du:dateUtc="2024-07-18T04:51:00Z">
              <w:rPr>
                <w:b/>
                <w:bCs/>
                <w:sz w:val="26"/>
                <w:szCs w:val="26"/>
                <w:u w:val="single"/>
              </w:rPr>
            </w:rPrChange>
          </w:rPr>
          <w:t>}</w:t>
        </w:r>
      </w:ins>
    </w:p>
    <w:p w14:paraId="34F47CC8" w14:textId="77777777" w:rsidR="009138B4" w:rsidRPr="009329BA" w:rsidRDefault="009138B4" w:rsidP="009138B4">
      <w:pPr>
        <w:rPr>
          <w:ins w:id="1368" w:author="kalla madhu" w:date="2024-07-17T14:41:00Z"/>
          <w:b/>
          <w:bCs/>
          <w:sz w:val="26"/>
          <w:szCs w:val="26"/>
          <w:rPrChange w:id="1369" w:author="kalla madhu" w:date="2024-07-18T10:21:00Z" w16du:dateUtc="2024-07-18T04:51:00Z">
            <w:rPr>
              <w:ins w:id="1370" w:author="kalla madhu" w:date="2024-07-17T14:41:00Z"/>
              <w:b/>
              <w:bCs/>
              <w:sz w:val="26"/>
              <w:szCs w:val="26"/>
              <w:u w:val="single"/>
            </w:rPr>
          </w:rPrChange>
        </w:rPr>
      </w:pPr>
    </w:p>
    <w:p w14:paraId="2263CD1D" w14:textId="77777777" w:rsidR="009138B4" w:rsidRPr="009329BA" w:rsidRDefault="009138B4" w:rsidP="009138B4">
      <w:pPr>
        <w:rPr>
          <w:ins w:id="1371" w:author="kalla madhu" w:date="2024-07-17T14:41:00Z"/>
          <w:b/>
          <w:bCs/>
          <w:sz w:val="26"/>
          <w:szCs w:val="26"/>
          <w:rPrChange w:id="1372" w:author="kalla madhu" w:date="2024-07-18T10:21:00Z" w16du:dateUtc="2024-07-18T04:51:00Z">
            <w:rPr>
              <w:ins w:id="1373" w:author="kalla madhu" w:date="2024-07-17T14:41:00Z"/>
              <w:b/>
              <w:bCs/>
              <w:sz w:val="26"/>
              <w:szCs w:val="26"/>
              <w:u w:val="single"/>
            </w:rPr>
          </w:rPrChange>
        </w:rPr>
      </w:pPr>
      <w:proofErr w:type="gramStart"/>
      <w:ins w:id="1374" w:author="kalla madhu" w:date="2024-07-17T14:41:00Z">
        <w:r w:rsidRPr="009329BA">
          <w:rPr>
            <w:b/>
            <w:bCs/>
            <w:sz w:val="26"/>
            <w:szCs w:val="26"/>
            <w:rPrChange w:id="1375" w:author="kalla madhu" w:date="2024-07-18T10:21:00Z" w16du:dateUtc="2024-07-18T04:51:00Z">
              <w:rPr>
                <w:b/>
                <w:bCs/>
                <w:sz w:val="26"/>
                <w:szCs w:val="26"/>
                <w:u w:val="single"/>
              </w:rPr>
            </w:rPrChange>
          </w:rPr>
          <w:t>.mb</w:t>
        </w:r>
        <w:proofErr w:type="gramEnd"/>
        <w:r w:rsidRPr="009329BA">
          <w:rPr>
            <w:b/>
            <w:bCs/>
            <w:sz w:val="26"/>
            <w:szCs w:val="26"/>
            <w:rPrChange w:id="1376" w:author="kalla madhu" w:date="2024-07-18T10:21:00Z" w16du:dateUtc="2024-07-18T04:51:00Z">
              <w:rPr>
                <w:b/>
                <w:bCs/>
                <w:sz w:val="26"/>
                <w:szCs w:val="26"/>
                <w:u w:val="single"/>
              </w:rPr>
            </w:rPrChange>
          </w:rPr>
          <w:t>{</w:t>
        </w:r>
      </w:ins>
    </w:p>
    <w:p w14:paraId="69C09DCF" w14:textId="77777777" w:rsidR="009138B4" w:rsidRPr="009329BA" w:rsidRDefault="009138B4" w:rsidP="009138B4">
      <w:pPr>
        <w:rPr>
          <w:ins w:id="1377" w:author="kalla madhu" w:date="2024-07-17T14:41:00Z"/>
          <w:b/>
          <w:bCs/>
          <w:sz w:val="26"/>
          <w:szCs w:val="26"/>
          <w:rPrChange w:id="1378" w:author="kalla madhu" w:date="2024-07-18T10:21:00Z" w16du:dateUtc="2024-07-18T04:51:00Z">
            <w:rPr>
              <w:ins w:id="1379" w:author="kalla madhu" w:date="2024-07-17T14:41:00Z"/>
              <w:b/>
              <w:bCs/>
              <w:sz w:val="26"/>
              <w:szCs w:val="26"/>
              <w:u w:val="single"/>
            </w:rPr>
          </w:rPrChange>
        </w:rPr>
      </w:pPr>
      <w:ins w:id="1380" w:author="kalla madhu" w:date="2024-07-17T14:41:00Z">
        <w:r w:rsidRPr="009329BA">
          <w:rPr>
            <w:b/>
            <w:bCs/>
            <w:sz w:val="26"/>
            <w:szCs w:val="26"/>
            <w:rPrChange w:id="1381" w:author="kalla madhu" w:date="2024-07-18T10:21:00Z" w16du:dateUtc="2024-07-18T04:51:00Z">
              <w:rPr>
                <w:b/>
                <w:bCs/>
                <w:sz w:val="26"/>
                <w:szCs w:val="26"/>
                <w:u w:val="single"/>
              </w:rPr>
            </w:rPrChange>
          </w:rPr>
          <w:t>    margin-bottom:5px;</w:t>
        </w:r>
      </w:ins>
    </w:p>
    <w:p w14:paraId="1D730AF5" w14:textId="77777777" w:rsidR="009138B4" w:rsidRPr="009329BA" w:rsidRDefault="009138B4" w:rsidP="009138B4">
      <w:pPr>
        <w:rPr>
          <w:ins w:id="1382" w:author="kalla madhu" w:date="2024-07-17T14:41:00Z"/>
          <w:b/>
          <w:bCs/>
          <w:sz w:val="26"/>
          <w:szCs w:val="26"/>
          <w:rPrChange w:id="1383" w:author="kalla madhu" w:date="2024-07-18T10:21:00Z" w16du:dateUtc="2024-07-18T04:51:00Z">
            <w:rPr>
              <w:ins w:id="1384" w:author="kalla madhu" w:date="2024-07-17T14:41:00Z"/>
              <w:b/>
              <w:bCs/>
              <w:sz w:val="26"/>
              <w:szCs w:val="26"/>
              <w:u w:val="single"/>
            </w:rPr>
          </w:rPrChange>
        </w:rPr>
      </w:pPr>
      <w:ins w:id="1385" w:author="kalla madhu" w:date="2024-07-17T14:41:00Z">
        <w:r w:rsidRPr="009329BA">
          <w:rPr>
            <w:b/>
            <w:bCs/>
            <w:sz w:val="26"/>
            <w:szCs w:val="26"/>
            <w:rPrChange w:id="1386" w:author="kalla madhu" w:date="2024-07-18T10:21:00Z" w16du:dateUtc="2024-07-18T04:51:00Z">
              <w:rPr>
                <w:b/>
                <w:bCs/>
                <w:sz w:val="26"/>
                <w:szCs w:val="26"/>
                <w:u w:val="single"/>
              </w:rPr>
            </w:rPrChange>
          </w:rPr>
          <w:t>}</w:t>
        </w:r>
      </w:ins>
    </w:p>
    <w:p w14:paraId="61781D09" w14:textId="77777777" w:rsidR="009138B4" w:rsidRPr="009329BA" w:rsidRDefault="009138B4" w:rsidP="009138B4">
      <w:pPr>
        <w:rPr>
          <w:ins w:id="1387" w:author="kalla madhu" w:date="2024-07-17T14:41:00Z"/>
          <w:b/>
          <w:bCs/>
          <w:sz w:val="26"/>
          <w:szCs w:val="26"/>
          <w:rPrChange w:id="1388" w:author="kalla madhu" w:date="2024-07-18T10:21:00Z" w16du:dateUtc="2024-07-18T04:51:00Z">
            <w:rPr>
              <w:ins w:id="1389" w:author="kalla madhu" w:date="2024-07-17T14:41:00Z"/>
              <w:b/>
              <w:bCs/>
              <w:sz w:val="26"/>
              <w:szCs w:val="26"/>
              <w:u w:val="single"/>
            </w:rPr>
          </w:rPrChange>
        </w:rPr>
      </w:pPr>
      <w:ins w:id="1390" w:author="kalla madhu" w:date="2024-07-17T14:41:00Z">
        <w:r w:rsidRPr="009329BA">
          <w:rPr>
            <w:b/>
            <w:bCs/>
            <w:sz w:val="26"/>
            <w:szCs w:val="26"/>
            <w:rPrChange w:id="1391" w:author="kalla madhu" w:date="2024-07-18T10:21:00Z" w16du:dateUtc="2024-07-18T04:51:00Z">
              <w:rPr>
                <w:b/>
                <w:bCs/>
                <w:sz w:val="26"/>
                <w:szCs w:val="26"/>
                <w:u w:val="single"/>
              </w:rPr>
            </w:rPrChange>
          </w:rPr>
          <w:t>h3{</w:t>
        </w:r>
      </w:ins>
    </w:p>
    <w:p w14:paraId="57FEDFC6" w14:textId="77777777" w:rsidR="009138B4" w:rsidRPr="009329BA" w:rsidRDefault="009138B4" w:rsidP="009138B4">
      <w:pPr>
        <w:rPr>
          <w:ins w:id="1392" w:author="kalla madhu" w:date="2024-07-17T14:41:00Z"/>
          <w:b/>
          <w:bCs/>
          <w:sz w:val="26"/>
          <w:szCs w:val="26"/>
          <w:rPrChange w:id="1393" w:author="kalla madhu" w:date="2024-07-18T10:21:00Z" w16du:dateUtc="2024-07-18T04:51:00Z">
            <w:rPr>
              <w:ins w:id="1394" w:author="kalla madhu" w:date="2024-07-17T14:41:00Z"/>
              <w:b/>
              <w:bCs/>
              <w:sz w:val="26"/>
              <w:szCs w:val="26"/>
              <w:u w:val="single"/>
            </w:rPr>
          </w:rPrChange>
        </w:rPr>
      </w:pPr>
      <w:ins w:id="1395" w:author="kalla madhu" w:date="2024-07-17T14:41:00Z">
        <w:r w:rsidRPr="009329BA">
          <w:rPr>
            <w:b/>
            <w:bCs/>
            <w:sz w:val="26"/>
            <w:szCs w:val="26"/>
            <w:rPrChange w:id="1396" w:author="kalla madhu" w:date="2024-07-18T10:21:00Z" w16du:dateUtc="2024-07-18T04:51:00Z">
              <w:rPr>
                <w:b/>
                <w:bCs/>
                <w:sz w:val="26"/>
                <w:szCs w:val="26"/>
                <w:u w:val="single"/>
              </w:rPr>
            </w:rPrChange>
          </w:rPr>
          <w:t>    padding:5px;</w:t>
        </w:r>
      </w:ins>
    </w:p>
    <w:p w14:paraId="67DB9248" w14:textId="77777777" w:rsidR="009138B4" w:rsidRPr="009329BA" w:rsidRDefault="009138B4" w:rsidP="009138B4">
      <w:pPr>
        <w:rPr>
          <w:ins w:id="1397" w:author="kalla madhu" w:date="2024-07-17T14:41:00Z"/>
          <w:b/>
          <w:bCs/>
          <w:sz w:val="26"/>
          <w:szCs w:val="26"/>
          <w:rPrChange w:id="1398" w:author="kalla madhu" w:date="2024-07-18T10:21:00Z" w16du:dateUtc="2024-07-18T04:51:00Z">
            <w:rPr>
              <w:ins w:id="1399" w:author="kalla madhu" w:date="2024-07-17T14:41:00Z"/>
              <w:b/>
              <w:bCs/>
              <w:sz w:val="26"/>
              <w:szCs w:val="26"/>
              <w:u w:val="single"/>
            </w:rPr>
          </w:rPrChange>
        </w:rPr>
      </w:pPr>
      <w:ins w:id="1400" w:author="kalla madhu" w:date="2024-07-17T14:41:00Z">
        <w:r w:rsidRPr="009329BA">
          <w:rPr>
            <w:b/>
            <w:bCs/>
            <w:sz w:val="26"/>
            <w:szCs w:val="26"/>
            <w:rPrChange w:id="1401" w:author="kalla madhu" w:date="2024-07-18T10:21:00Z" w16du:dateUtc="2024-07-18T04:51:00Z">
              <w:rPr>
                <w:b/>
                <w:bCs/>
                <w:sz w:val="26"/>
                <w:szCs w:val="26"/>
                <w:u w:val="single"/>
              </w:rPr>
            </w:rPrChange>
          </w:rPr>
          <w:t>}</w:t>
        </w:r>
      </w:ins>
    </w:p>
    <w:p w14:paraId="6D87CED0" w14:textId="77777777" w:rsidR="009138B4" w:rsidRPr="009329BA" w:rsidRDefault="009138B4" w:rsidP="009138B4">
      <w:pPr>
        <w:rPr>
          <w:ins w:id="1402" w:author="kalla madhu" w:date="2024-07-17T14:41:00Z"/>
          <w:b/>
          <w:bCs/>
          <w:sz w:val="26"/>
          <w:szCs w:val="26"/>
          <w:rPrChange w:id="1403" w:author="kalla madhu" w:date="2024-07-18T10:21:00Z" w16du:dateUtc="2024-07-18T04:51:00Z">
            <w:rPr>
              <w:ins w:id="1404" w:author="kalla madhu" w:date="2024-07-17T14:41:00Z"/>
              <w:b/>
              <w:bCs/>
              <w:sz w:val="26"/>
              <w:szCs w:val="26"/>
              <w:u w:val="single"/>
            </w:rPr>
          </w:rPrChange>
        </w:rPr>
      </w:pPr>
    </w:p>
    <w:p w14:paraId="0E15E8AB" w14:textId="77777777" w:rsidR="009138B4" w:rsidRPr="009329BA" w:rsidRDefault="009138B4" w:rsidP="009138B4">
      <w:pPr>
        <w:rPr>
          <w:ins w:id="1405" w:author="kalla madhu" w:date="2024-07-17T14:41:00Z"/>
          <w:b/>
          <w:bCs/>
          <w:sz w:val="26"/>
          <w:szCs w:val="26"/>
          <w:rPrChange w:id="1406" w:author="kalla madhu" w:date="2024-07-18T10:21:00Z" w16du:dateUtc="2024-07-18T04:51:00Z">
            <w:rPr>
              <w:ins w:id="1407" w:author="kalla madhu" w:date="2024-07-17T14:41:00Z"/>
              <w:b/>
              <w:bCs/>
              <w:sz w:val="26"/>
              <w:szCs w:val="26"/>
              <w:u w:val="single"/>
            </w:rPr>
          </w:rPrChange>
        </w:rPr>
      </w:pPr>
      <w:ins w:id="1408" w:author="kalla madhu" w:date="2024-07-17T14:41:00Z">
        <w:r w:rsidRPr="009329BA">
          <w:rPr>
            <w:b/>
            <w:bCs/>
            <w:sz w:val="26"/>
            <w:szCs w:val="26"/>
            <w:rPrChange w:id="1409" w:author="kalla madhu" w:date="2024-07-18T10:21:00Z" w16du:dateUtc="2024-07-18T04:51:00Z">
              <w:rPr>
                <w:b/>
                <w:bCs/>
                <w:sz w:val="26"/>
                <w:szCs w:val="26"/>
                <w:u w:val="single"/>
              </w:rPr>
            </w:rPrChange>
          </w:rPr>
          <w:t>#</w:t>
        </w:r>
        <w:proofErr w:type="gramStart"/>
        <w:r w:rsidRPr="009329BA">
          <w:rPr>
            <w:b/>
            <w:bCs/>
            <w:sz w:val="26"/>
            <w:szCs w:val="26"/>
            <w:rPrChange w:id="1410" w:author="kalla madhu" w:date="2024-07-18T10:21:00Z" w16du:dateUtc="2024-07-18T04:51:00Z">
              <w:rPr>
                <w:b/>
                <w:bCs/>
                <w:sz w:val="26"/>
                <w:szCs w:val="26"/>
                <w:u w:val="single"/>
              </w:rPr>
            </w:rPrChange>
          </w:rPr>
          <w:t>customers{</w:t>
        </w:r>
        <w:proofErr w:type="gramEnd"/>
      </w:ins>
    </w:p>
    <w:p w14:paraId="798B9932" w14:textId="77777777" w:rsidR="009138B4" w:rsidRPr="009329BA" w:rsidRDefault="009138B4" w:rsidP="009138B4">
      <w:pPr>
        <w:rPr>
          <w:ins w:id="1411" w:author="kalla madhu" w:date="2024-07-17T14:41:00Z"/>
          <w:b/>
          <w:bCs/>
          <w:sz w:val="26"/>
          <w:szCs w:val="26"/>
          <w:rPrChange w:id="1412" w:author="kalla madhu" w:date="2024-07-18T10:21:00Z" w16du:dateUtc="2024-07-18T04:51:00Z">
            <w:rPr>
              <w:ins w:id="1413" w:author="kalla madhu" w:date="2024-07-17T14:41:00Z"/>
              <w:b/>
              <w:bCs/>
              <w:sz w:val="26"/>
              <w:szCs w:val="26"/>
              <w:u w:val="single"/>
            </w:rPr>
          </w:rPrChange>
        </w:rPr>
      </w:pPr>
      <w:ins w:id="1414" w:author="kalla madhu" w:date="2024-07-17T14:41:00Z">
        <w:r w:rsidRPr="009329BA">
          <w:rPr>
            <w:b/>
            <w:bCs/>
            <w:sz w:val="26"/>
            <w:szCs w:val="26"/>
            <w:rPrChange w:id="1415" w:author="kalla madhu" w:date="2024-07-18T10:21:00Z" w16du:dateUtc="2024-07-18T04:51:00Z">
              <w:rPr>
                <w:b/>
                <w:bCs/>
                <w:sz w:val="26"/>
                <w:szCs w:val="26"/>
                <w:u w:val="single"/>
              </w:rPr>
            </w:rPrChange>
          </w:rPr>
          <w:t>    font-family: Arial, Helvetica, sans-serif;</w:t>
        </w:r>
      </w:ins>
    </w:p>
    <w:p w14:paraId="7B811264" w14:textId="77777777" w:rsidR="009138B4" w:rsidRPr="009329BA" w:rsidRDefault="009138B4" w:rsidP="009138B4">
      <w:pPr>
        <w:rPr>
          <w:ins w:id="1416" w:author="kalla madhu" w:date="2024-07-17T14:41:00Z"/>
          <w:b/>
          <w:bCs/>
          <w:sz w:val="26"/>
          <w:szCs w:val="26"/>
          <w:rPrChange w:id="1417" w:author="kalla madhu" w:date="2024-07-18T10:21:00Z" w16du:dateUtc="2024-07-18T04:51:00Z">
            <w:rPr>
              <w:ins w:id="1418" w:author="kalla madhu" w:date="2024-07-17T14:41:00Z"/>
              <w:b/>
              <w:bCs/>
              <w:sz w:val="26"/>
              <w:szCs w:val="26"/>
              <w:u w:val="single"/>
            </w:rPr>
          </w:rPrChange>
        </w:rPr>
      </w:pPr>
      <w:ins w:id="1419" w:author="kalla madhu" w:date="2024-07-17T14:41:00Z">
        <w:r w:rsidRPr="009329BA">
          <w:rPr>
            <w:b/>
            <w:bCs/>
            <w:sz w:val="26"/>
            <w:szCs w:val="26"/>
            <w:rPrChange w:id="1420" w:author="kalla madhu" w:date="2024-07-18T10:21:00Z" w16du:dateUtc="2024-07-18T04:51:00Z">
              <w:rPr>
                <w:b/>
                <w:bCs/>
                <w:sz w:val="26"/>
                <w:szCs w:val="26"/>
                <w:u w:val="single"/>
              </w:rPr>
            </w:rPrChange>
          </w:rPr>
          <w:t>    border-collapse: collapse;</w:t>
        </w:r>
      </w:ins>
    </w:p>
    <w:p w14:paraId="21AB70A7" w14:textId="77777777" w:rsidR="009138B4" w:rsidRPr="009329BA" w:rsidRDefault="009138B4" w:rsidP="009138B4">
      <w:pPr>
        <w:rPr>
          <w:ins w:id="1421" w:author="kalla madhu" w:date="2024-07-17T14:41:00Z"/>
          <w:b/>
          <w:bCs/>
          <w:sz w:val="26"/>
          <w:szCs w:val="26"/>
          <w:rPrChange w:id="1422" w:author="kalla madhu" w:date="2024-07-18T10:21:00Z" w16du:dateUtc="2024-07-18T04:51:00Z">
            <w:rPr>
              <w:ins w:id="1423" w:author="kalla madhu" w:date="2024-07-17T14:41:00Z"/>
              <w:b/>
              <w:bCs/>
              <w:sz w:val="26"/>
              <w:szCs w:val="26"/>
              <w:u w:val="single"/>
            </w:rPr>
          </w:rPrChange>
        </w:rPr>
      </w:pPr>
      <w:ins w:id="1424" w:author="kalla madhu" w:date="2024-07-17T14:41:00Z">
        <w:r w:rsidRPr="009329BA">
          <w:rPr>
            <w:b/>
            <w:bCs/>
            <w:sz w:val="26"/>
            <w:szCs w:val="26"/>
            <w:rPrChange w:id="1425" w:author="kalla madhu" w:date="2024-07-18T10:21:00Z" w16du:dateUtc="2024-07-18T04:51:00Z">
              <w:rPr>
                <w:b/>
                <w:bCs/>
                <w:sz w:val="26"/>
                <w:szCs w:val="26"/>
                <w:u w:val="single"/>
              </w:rPr>
            </w:rPrChange>
          </w:rPr>
          <w:t>    width: 100%;</w:t>
        </w:r>
      </w:ins>
    </w:p>
    <w:p w14:paraId="490D86EA" w14:textId="77777777" w:rsidR="009138B4" w:rsidRPr="009329BA" w:rsidRDefault="009138B4" w:rsidP="009138B4">
      <w:pPr>
        <w:rPr>
          <w:ins w:id="1426" w:author="kalla madhu" w:date="2024-07-17T14:41:00Z"/>
          <w:b/>
          <w:bCs/>
          <w:sz w:val="26"/>
          <w:szCs w:val="26"/>
          <w:rPrChange w:id="1427" w:author="kalla madhu" w:date="2024-07-18T10:21:00Z" w16du:dateUtc="2024-07-18T04:51:00Z">
            <w:rPr>
              <w:ins w:id="1428" w:author="kalla madhu" w:date="2024-07-17T14:41:00Z"/>
              <w:b/>
              <w:bCs/>
              <w:sz w:val="26"/>
              <w:szCs w:val="26"/>
              <w:u w:val="single"/>
            </w:rPr>
          </w:rPrChange>
        </w:rPr>
      </w:pPr>
      <w:ins w:id="1429" w:author="kalla madhu" w:date="2024-07-17T14:41:00Z">
        <w:r w:rsidRPr="009329BA">
          <w:rPr>
            <w:b/>
            <w:bCs/>
            <w:sz w:val="26"/>
            <w:szCs w:val="26"/>
            <w:rPrChange w:id="1430" w:author="kalla madhu" w:date="2024-07-18T10:21:00Z" w16du:dateUtc="2024-07-18T04:51:00Z">
              <w:rPr>
                <w:b/>
                <w:bCs/>
                <w:sz w:val="26"/>
                <w:szCs w:val="26"/>
                <w:u w:val="single"/>
              </w:rPr>
            </w:rPrChange>
          </w:rPr>
          <w:t>}</w:t>
        </w:r>
      </w:ins>
    </w:p>
    <w:p w14:paraId="26FDAD74" w14:textId="77777777" w:rsidR="009138B4" w:rsidRPr="009329BA" w:rsidRDefault="009138B4" w:rsidP="009138B4">
      <w:pPr>
        <w:rPr>
          <w:ins w:id="1431" w:author="kalla madhu" w:date="2024-07-17T14:41:00Z"/>
          <w:b/>
          <w:bCs/>
          <w:sz w:val="26"/>
          <w:szCs w:val="26"/>
          <w:rPrChange w:id="1432" w:author="kalla madhu" w:date="2024-07-18T10:21:00Z" w16du:dateUtc="2024-07-18T04:51:00Z">
            <w:rPr>
              <w:ins w:id="1433" w:author="kalla madhu" w:date="2024-07-17T14:41:00Z"/>
              <w:b/>
              <w:bCs/>
              <w:sz w:val="26"/>
              <w:szCs w:val="26"/>
              <w:u w:val="single"/>
            </w:rPr>
          </w:rPrChange>
        </w:rPr>
      </w:pPr>
    </w:p>
    <w:p w14:paraId="6CF40AF0" w14:textId="77777777" w:rsidR="009138B4" w:rsidRPr="009329BA" w:rsidRDefault="009138B4" w:rsidP="009138B4">
      <w:pPr>
        <w:rPr>
          <w:ins w:id="1434" w:author="kalla madhu" w:date="2024-07-17T14:41:00Z"/>
          <w:b/>
          <w:bCs/>
          <w:sz w:val="26"/>
          <w:szCs w:val="26"/>
          <w:rPrChange w:id="1435" w:author="kalla madhu" w:date="2024-07-18T10:21:00Z" w16du:dateUtc="2024-07-18T04:51:00Z">
            <w:rPr>
              <w:ins w:id="1436" w:author="kalla madhu" w:date="2024-07-17T14:41:00Z"/>
              <w:b/>
              <w:bCs/>
              <w:sz w:val="26"/>
              <w:szCs w:val="26"/>
              <w:u w:val="single"/>
            </w:rPr>
          </w:rPrChange>
        </w:rPr>
      </w:pPr>
      <w:ins w:id="1437" w:author="kalla madhu" w:date="2024-07-17T14:41:00Z">
        <w:r w:rsidRPr="009329BA">
          <w:rPr>
            <w:b/>
            <w:bCs/>
            <w:sz w:val="26"/>
            <w:szCs w:val="26"/>
            <w:rPrChange w:id="1438" w:author="kalla madhu" w:date="2024-07-18T10:21:00Z" w16du:dateUtc="2024-07-18T04:51:00Z">
              <w:rPr>
                <w:b/>
                <w:bCs/>
                <w:sz w:val="26"/>
                <w:szCs w:val="26"/>
                <w:u w:val="single"/>
              </w:rPr>
            </w:rPrChange>
          </w:rPr>
          <w:t xml:space="preserve">#customers </w:t>
        </w:r>
        <w:proofErr w:type="spellStart"/>
        <w:proofErr w:type="gramStart"/>
        <w:r w:rsidRPr="009329BA">
          <w:rPr>
            <w:b/>
            <w:bCs/>
            <w:sz w:val="26"/>
            <w:szCs w:val="26"/>
            <w:rPrChange w:id="1439" w:author="kalla madhu" w:date="2024-07-18T10:21:00Z" w16du:dateUtc="2024-07-18T04:51:00Z">
              <w:rPr>
                <w:b/>
                <w:bCs/>
                <w:sz w:val="26"/>
                <w:szCs w:val="26"/>
                <w:u w:val="single"/>
              </w:rPr>
            </w:rPrChange>
          </w:rPr>
          <w:t>th</w:t>
        </w:r>
        <w:proofErr w:type="spellEnd"/>
        <w:r w:rsidRPr="009329BA">
          <w:rPr>
            <w:b/>
            <w:bCs/>
            <w:sz w:val="26"/>
            <w:szCs w:val="26"/>
            <w:rPrChange w:id="1440" w:author="kalla madhu" w:date="2024-07-18T10:21:00Z" w16du:dateUtc="2024-07-18T04:51:00Z">
              <w:rPr>
                <w:b/>
                <w:bCs/>
                <w:sz w:val="26"/>
                <w:szCs w:val="26"/>
                <w:u w:val="single"/>
              </w:rPr>
            </w:rPrChange>
          </w:rPr>
          <w:t>,#</w:t>
        </w:r>
        <w:proofErr w:type="gramEnd"/>
        <w:r w:rsidRPr="009329BA">
          <w:rPr>
            <w:b/>
            <w:bCs/>
            <w:sz w:val="26"/>
            <w:szCs w:val="26"/>
            <w:rPrChange w:id="1441" w:author="kalla madhu" w:date="2024-07-18T10:21:00Z" w16du:dateUtc="2024-07-18T04:51:00Z">
              <w:rPr>
                <w:b/>
                <w:bCs/>
                <w:sz w:val="26"/>
                <w:szCs w:val="26"/>
                <w:u w:val="single"/>
              </w:rPr>
            </w:rPrChange>
          </w:rPr>
          <w:t xml:space="preserve">customers </w:t>
        </w:r>
        <w:proofErr w:type="spellStart"/>
        <w:r w:rsidRPr="009329BA">
          <w:rPr>
            <w:b/>
            <w:bCs/>
            <w:sz w:val="26"/>
            <w:szCs w:val="26"/>
            <w:rPrChange w:id="1442" w:author="kalla madhu" w:date="2024-07-18T10:21:00Z" w16du:dateUtc="2024-07-18T04:51:00Z">
              <w:rPr>
                <w:b/>
                <w:bCs/>
                <w:sz w:val="26"/>
                <w:szCs w:val="26"/>
                <w:u w:val="single"/>
              </w:rPr>
            </w:rPrChange>
          </w:rPr>
          <w:t>td</w:t>
        </w:r>
        <w:proofErr w:type="spellEnd"/>
        <w:r w:rsidRPr="009329BA">
          <w:rPr>
            <w:b/>
            <w:bCs/>
            <w:sz w:val="26"/>
            <w:szCs w:val="26"/>
            <w:rPrChange w:id="1443" w:author="kalla madhu" w:date="2024-07-18T10:21:00Z" w16du:dateUtc="2024-07-18T04:51:00Z">
              <w:rPr>
                <w:b/>
                <w:bCs/>
                <w:sz w:val="26"/>
                <w:szCs w:val="26"/>
                <w:u w:val="single"/>
              </w:rPr>
            </w:rPrChange>
          </w:rPr>
          <w:t>{</w:t>
        </w:r>
      </w:ins>
    </w:p>
    <w:p w14:paraId="6954842F" w14:textId="77777777" w:rsidR="009138B4" w:rsidRPr="009329BA" w:rsidRDefault="009138B4" w:rsidP="009138B4">
      <w:pPr>
        <w:rPr>
          <w:ins w:id="1444" w:author="kalla madhu" w:date="2024-07-17T14:41:00Z"/>
          <w:b/>
          <w:bCs/>
          <w:sz w:val="26"/>
          <w:szCs w:val="26"/>
          <w:rPrChange w:id="1445" w:author="kalla madhu" w:date="2024-07-18T10:21:00Z" w16du:dateUtc="2024-07-18T04:51:00Z">
            <w:rPr>
              <w:ins w:id="1446" w:author="kalla madhu" w:date="2024-07-17T14:41:00Z"/>
              <w:b/>
              <w:bCs/>
              <w:sz w:val="26"/>
              <w:szCs w:val="26"/>
              <w:u w:val="single"/>
            </w:rPr>
          </w:rPrChange>
        </w:rPr>
      </w:pPr>
      <w:ins w:id="1447" w:author="kalla madhu" w:date="2024-07-17T14:41:00Z">
        <w:r w:rsidRPr="009329BA">
          <w:rPr>
            <w:b/>
            <w:bCs/>
            <w:sz w:val="26"/>
            <w:szCs w:val="26"/>
            <w:rPrChange w:id="1448" w:author="kalla madhu" w:date="2024-07-18T10:21:00Z" w16du:dateUtc="2024-07-18T04:51:00Z">
              <w:rPr>
                <w:b/>
                <w:bCs/>
                <w:sz w:val="26"/>
                <w:szCs w:val="26"/>
                <w:u w:val="single"/>
              </w:rPr>
            </w:rPrChange>
          </w:rPr>
          <w:t>    border: 1px solid #ddd;</w:t>
        </w:r>
      </w:ins>
    </w:p>
    <w:p w14:paraId="6A5FE799" w14:textId="77777777" w:rsidR="009138B4" w:rsidRPr="009329BA" w:rsidRDefault="009138B4" w:rsidP="009138B4">
      <w:pPr>
        <w:rPr>
          <w:ins w:id="1449" w:author="kalla madhu" w:date="2024-07-17T14:41:00Z"/>
          <w:b/>
          <w:bCs/>
          <w:sz w:val="26"/>
          <w:szCs w:val="26"/>
          <w:rPrChange w:id="1450" w:author="kalla madhu" w:date="2024-07-18T10:21:00Z" w16du:dateUtc="2024-07-18T04:51:00Z">
            <w:rPr>
              <w:ins w:id="1451" w:author="kalla madhu" w:date="2024-07-17T14:41:00Z"/>
              <w:b/>
              <w:bCs/>
              <w:sz w:val="26"/>
              <w:szCs w:val="26"/>
              <w:u w:val="single"/>
            </w:rPr>
          </w:rPrChange>
        </w:rPr>
      </w:pPr>
      <w:ins w:id="1452" w:author="kalla madhu" w:date="2024-07-17T14:41:00Z">
        <w:r w:rsidRPr="009329BA">
          <w:rPr>
            <w:b/>
            <w:bCs/>
            <w:sz w:val="26"/>
            <w:szCs w:val="26"/>
            <w:rPrChange w:id="1453" w:author="kalla madhu" w:date="2024-07-18T10:21:00Z" w16du:dateUtc="2024-07-18T04:51:00Z">
              <w:rPr>
                <w:b/>
                <w:bCs/>
                <w:sz w:val="26"/>
                <w:szCs w:val="26"/>
                <w:u w:val="single"/>
              </w:rPr>
            </w:rPrChange>
          </w:rPr>
          <w:t>    padding: 8px;</w:t>
        </w:r>
      </w:ins>
    </w:p>
    <w:p w14:paraId="7C44C154" w14:textId="77777777" w:rsidR="009138B4" w:rsidRPr="009329BA" w:rsidRDefault="009138B4" w:rsidP="009138B4">
      <w:pPr>
        <w:rPr>
          <w:ins w:id="1454" w:author="kalla madhu" w:date="2024-07-17T14:41:00Z"/>
          <w:b/>
          <w:bCs/>
          <w:sz w:val="26"/>
          <w:szCs w:val="26"/>
          <w:rPrChange w:id="1455" w:author="kalla madhu" w:date="2024-07-18T10:21:00Z" w16du:dateUtc="2024-07-18T04:51:00Z">
            <w:rPr>
              <w:ins w:id="1456" w:author="kalla madhu" w:date="2024-07-17T14:41:00Z"/>
              <w:b/>
              <w:bCs/>
              <w:sz w:val="26"/>
              <w:szCs w:val="26"/>
              <w:u w:val="single"/>
            </w:rPr>
          </w:rPrChange>
        </w:rPr>
      </w:pPr>
      <w:ins w:id="1457" w:author="kalla madhu" w:date="2024-07-17T14:41:00Z">
        <w:r w:rsidRPr="009329BA">
          <w:rPr>
            <w:b/>
            <w:bCs/>
            <w:sz w:val="26"/>
            <w:szCs w:val="26"/>
            <w:rPrChange w:id="1458" w:author="kalla madhu" w:date="2024-07-18T10:21:00Z" w16du:dateUtc="2024-07-18T04:51:00Z">
              <w:rPr>
                <w:b/>
                <w:bCs/>
                <w:sz w:val="26"/>
                <w:szCs w:val="26"/>
                <w:u w:val="single"/>
              </w:rPr>
            </w:rPrChange>
          </w:rPr>
          <w:t>}</w:t>
        </w:r>
      </w:ins>
    </w:p>
    <w:p w14:paraId="74B9B12B" w14:textId="77777777" w:rsidR="009138B4" w:rsidRPr="009329BA" w:rsidRDefault="009138B4" w:rsidP="009138B4">
      <w:pPr>
        <w:rPr>
          <w:ins w:id="1459" w:author="kalla madhu" w:date="2024-07-17T14:41:00Z"/>
          <w:b/>
          <w:bCs/>
          <w:sz w:val="26"/>
          <w:szCs w:val="26"/>
          <w:rPrChange w:id="1460" w:author="kalla madhu" w:date="2024-07-18T10:21:00Z" w16du:dateUtc="2024-07-18T04:51:00Z">
            <w:rPr>
              <w:ins w:id="1461" w:author="kalla madhu" w:date="2024-07-17T14:41:00Z"/>
              <w:b/>
              <w:bCs/>
              <w:sz w:val="26"/>
              <w:szCs w:val="26"/>
              <w:u w:val="single"/>
            </w:rPr>
          </w:rPrChange>
        </w:rPr>
      </w:pPr>
    </w:p>
    <w:p w14:paraId="12CEAFFE" w14:textId="77777777" w:rsidR="009138B4" w:rsidRPr="009329BA" w:rsidRDefault="009138B4" w:rsidP="009138B4">
      <w:pPr>
        <w:rPr>
          <w:ins w:id="1462" w:author="kalla madhu" w:date="2024-07-17T14:41:00Z"/>
          <w:b/>
          <w:bCs/>
          <w:sz w:val="26"/>
          <w:szCs w:val="26"/>
          <w:rPrChange w:id="1463" w:author="kalla madhu" w:date="2024-07-18T10:21:00Z" w16du:dateUtc="2024-07-18T04:51:00Z">
            <w:rPr>
              <w:ins w:id="1464" w:author="kalla madhu" w:date="2024-07-17T14:41:00Z"/>
              <w:b/>
              <w:bCs/>
              <w:sz w:val="26"/>
              <w:szCs w:val="26"/>
              <w:u w:val="single"/>
            </w:rPr>
          </w:rPrChange>
        </w:rPr>
      </w:pPr>
      <w:ins w:id="1465" w:author="kalla madhu" w:date="2024-07-17T14:41:00Z">
        <w:r w:rsidRPr="009329BA">
          <w:rPr>
            <w:b/>
            <w:bCs/>
            <w:sz w:val="26"/>
            <w:szCs w:val="26"/>
            <w:rPrChange w:id="1466" w:author="kalla madhu" w:date="2024-07-18T10:21:00Z" w16du:dateUtc="2024-07-18T04:51:00Z">
              <w:rPr>
                <w:b/>
                <w:bCs/>
                <w:sz w:val="26"/>
                <w:szCs w:val="26"/>
                <w:u w:val="single"/>
              </w:rPr>
            </w:rPrChange>
          </w:rPr>
          <w:t xml:space="preserve">#customers </w:t>
        </w:r>
        <w:proofErr w:type="spellStart"/>
        <w:proofErr w:type="gramStart"/>
        <w:r w:rsidRPr="009329BA">
          <w:rPr>
            <w:b/>
            <w:bCs/>
            <w:sz w:val="26"/>
            <w:szCs w:val="26"/>
            <w:rPrChange w:id="1467" w:author="kalla madhu" w:date="2024-07-18T10:21:00Z" w16du:dateUtc="2024-07-18T04:51:00Z">
              <w:rPr>
                <w:b/>
                <w:bCs/>
                <w:sz w:val="26"/>
                <w:szCs w:val="26"/>
                <w:u w:val="single"/>
              </w:rPr>
            </w:rPrChange>
          </w:rPr>
          <w:t>tr:nth</w:t>
        </w:r>
        <w:proofErr w:type="gramEnd"/>
        <w:r w:rsidRPr="009329BA">
          <w:rPr>
            <w:b/>
            <w:bCs/>
            <w:sz w:val="26"/>
            <w:szCs w:val="26"/>
            <w:rPrChange w:id="1468" w:author="kalla madhu" w:date="2024-07-18T10:21:00Z" w16du:dateUtc="2024-07-18T04:51:00Z">
              <w:rPr>
                <w:b/>
                <w:bCs/>
                <w:sz w:val="26"/>
                <w:szCs w:val="26"/>
                <w:u w:val="single"/>
              </w:rPr>
            </w:rPrChange>
          </w:rPr>
          <w:t>-child</w:t>
        </w:r>
        <w:proofErr w:type="spellEnd"/>
        <w:r w:rsidRPr="009329BA">
          <w:rPr>
            <w:b/>
            <w:bCs/>
            <w:sz w:val="26"/>
            <w:szCs w:val="26"/>
            <w:rPrChange w:id="1469" w:author="kalla madhu" w:date="2024-07-18T10:21:00Z" w16du:dateUtc="2024-07-18T04:51:00Z">
              <w:rPr>
                <w:b/>
                <w:bCs/>
                <w:sz w:val="26"/>
                <w:szCs w:val="26"/>
                <w:u w:val="single"/>
              </w:rPr>
            </w:rPrChange>
          </w:rPr>
          <w:t>(even)</w:t>
        </w:r>
      </w:ins>
    </w:p>
    <w:p w14:paraId="1E425002" w14:textId="77777777" w:rsidR="009138B4" w:rsidRPr="009329BA" w:rsidRDefault="009138B4" w:rsidP="009138B4">
      <w:pPr>
        <w:rPr>
          <w:ins w:id="1470" w:author="kalla madhu" w:date="2024-07-17T14:41:00Z"/>
          <w:b/>
          <w:bCs/>
          <w:sz w:val="26"/>
          <w:szCs w:val="26"/>
          <w:rPrChange w:id="1471" w:author="kalla madhu" w:date="2024-07-18T10:21:00Z" w16du:dateUtc="2024-07-18T04:51:00Z">
            <w:rPr>
              <w:ins w:id="1472" w:author="kalla madhu" w:date="2024-07-17T14:41:00Z"/>
              <w:b/>
              <w:bCs/>
              <w:sz w:val="26"/>
              <w:szCs w:val="26"/>
              <w:u w:val="single"/>
            </w:rPr>
          </w:rPrChange>
        </w:rPr>
      </w:pPr>
      <w:ins w:id="1473" w:author="kalla madhu" w:date="2024-07-17T14:41:00Z">
        <w:r w:rsidRPr="009329BA">
          <w:rPr>
            <w:b/>
            <w:bCs/>
            <w:sz w:val="26"/>
            <w:szCs w:val="26"/>
            <w:rPrChange w:id="1474" w:author="kalla madhu" w:date="2024-07-18T10:21:00Z" w16du:dateUtc="2024-07-18T04:51:00Z">
              <w:rPr>
                <w:b/>
                <w:bCs/>
                <w:sz w:val="26"/>
                <w:szCs w:val="26"/>
                <w:u w:val="single"/>
              </w:rPr>
            </w:rPrChange>
          </w:rPr>
          <w:t>{</w:t>
        </w:r>
      </w:ins>
    </w:p>
    <w:p w14:paraId="7104210F" w14:textId="77777777" w:rsidR="009138B4" w:rsidRPr="009329BA" w:rsidRDefault="009138B4" w:rsidP="009138B4">
      <w:pPr>
        <w:rPr>
          <w:ins w:id="1475" w:author="kalla madhu" w:date="2024-07-17T14:41:00Z"/>
          <w:b/>
          <w:bCs/>
          <w:sz w:val="26"/>
          <w:szCs w:val="26"/>
          <w:rPrChange w:id="1476" w:author="kalla madhu" w:date="2024-07-18T10:21:00Z" w16du:dateUtc="2024-07-18T04:51:00Z">
            <w:rPr>
              <w:ins w:id="1477" w:author="kalla madhu" w:date="2024-07-17T14:41:00Z"/>
              <w:b/>
              <w:bCs/>
              <w:sz w:val="26"/>
              <w:szCs w:val="26"/>
              <w:u w:val="single"/>
            </w:rPr>
          </w:rPrChange>
        </w:rPr>
      </w:pPr>
      <w:ins w:id="1478" w:author="kalla madhu" w:date="2024-07-17T14:41:00Z">
        <w:r w:rsidRPr="009329BA">
          <w:rPr>
            <w:b/>
            <w:bCs/>
            <w:sz w:val="26"/>
            <w:szCs w:val="26"/>
            <w:rPrChange w:id="1479" w:author="kalla madhu" w:date="2024-07-18T10:21:00Z" w16du:dateUtc="2024-07-18T04:51:00Z">
              <w:rPr>
                <w:b/>
                <w:bCs/>
                <w:sz w:val="26"/>
                <w:szCs w:val="26"/>
                <w:u w:val="single"/>
              </w:rPr>
            </w:rPrChange>
          </w:rPr>
          <w:t xml:space="preserve">    background-color: </w:t>
        </w:r>
        <w:proofErr w:type="spellStart"/>
        <w:r w:rsidRPr="009329BA">
          <w:rPr>
            <w:b/>
            <w:bCs/>
            <w:sz w:val="26"/>
            <w:szCs w:val="26"/>
            <w:rPrChange w:id="1480" w:author="kalla madhu" w:date="2024-07-18T10:21:00Z" w16du:dateUtc="2024-07-18T04:51:00Z">
              <w:rPr>
                <w:b/>
                <w:bCs/>
                <w:sz w:val="26"/>
                <w:szCs w:val="26"/>
                <w:u w:val="single"/>
              </w:rPr>
            </w:rPrChange>
          </w:rPr>
          <w:t>lightgrey</w:t>
        </w:r>
        <w:proofErr w:type="spellEnd"/>
        <w:r w:rsidRPr="009329BA">
          <w:rPr>
            <w:b/>
            <w:bCs/>
            <w:sz w:val="26"/>
            <w:szCs w:val="26"/>
            <w:rPrChange w:id="1481" w:author="kalla madhu" w:date="2024-07-18T10:21:00Z" w16du:dateUtc="2024-07-18T04:51:00Z">
              <w:rPr>
                <w:b/>
                <w:bCs/>
                <w:sz w:val="26"/>
                <w:szCs w:val="26"/>
                <w:u w:val="single"/>
              </w:rPr>
            </w:rPrChange>
          </w:rPr>
          <w:t>;</w:t>
        </w:r>
      </w:ins>
    </w:p>
    <w:p w14:paraId="46752F77" w14:textId="77777777" w:rsidR="009138B4" w:rsidRPr="009329BA" w:rsidRDefault="009138B4" w:rsidP="009138B4">
      <w:pPr>
        <w:rPr>
          <w:ins w:id="1482" w:author="kalla madhu" w:date="2024-07-17T14:41:00Z"/>
          <w:b/>
          <w:bCs/>
          <w:sz w:val="26"/>
          <w:szCs w:val="26"/>
          <w:rPrChange w:id="1483" w:author="kalla madhu" w:date="2024-07-18T10:21:00Z" w16du:dateUtc="2024-07-18T04:51:00Z">
            <w:rPr>
              <w:ins w:id="1484" w:author="kalla madhu" w:date="2024-07-17T14:41:00Z"/>
              <w:b/>
              <w:bCs/>
              <w:sz w:val="26"/>
              <w:szCs w:val="26"/>
              <w:u w:val="single"/>
            </w:rPr>
          </w:rPrChange>
        </w:rPr>
      </w:pPr>
      <w:ins w:id="1485" w:author="kalla madhu" w:date="2024-07-17T14:41:00Z">
        <w:r w:rsidRPr="009329BA">
          <w:rPr>
            <w:b/>
            <w:bCs/>
            <w:sz w:val="26"/>
            <w:szCs w:val="26"/>
            <w:rPrChange w:id="1486" w:author="kalla madhu" w:date="2024-07-18T10:21:00Z" w16du:dateUtc="2024-07-18T04:51:00Z">
              <w:rPr>
                <w:b/>
                <w:bCs/>
                <w:sz w:val="26"/>
                <w:szCs w:val="26"/>
                <w:u w:val="single"/>
              </w:rPr>
            </w:rPrChange>
          </w:rPr>
          <w:t>}</w:t>
        </w:r>
      </w:ins>
    </w:p>
    <w:p w14:paraId="18AABB2E" w14:textId="77777777" w:rsidR="009138B4" w:rsidRPr="009329BA" w:rsidRDefault="009138B4" w:rsidP="009138B4">
      <w:pPr>
        <w:rPr>
          <w:ins w:id="1487" w:author="kalla madhu" w:date="2024-07-17T14:41:00Z"/>
          <w:b/>
          <w:bCs/>
          <w:sz w:val="26"/>
          <w:szCs w:val="26"/>
          <w:rPrChange w:id="1488" w:author="kalla madhu" w:date="2024-07-18T10:21:00Z" w16du:dateUtc="2024-07-18T04:51:00Z">
            <w:rPr>
              <w:ins w:id="1489" w:author="kalla madhu" w:date="2024-07-17T14:41:00Z"/>
              <w:b/>
              <w:bCs/>
              <w:sz w:val="26"/>
              <w:szCs w:val="26"/>
              <w:u w:val="single"/>
            </w:rPr>
          </w:rPrChange>
        </w:rPr>
      </w:pPr>
    </w:p>
    <w:p w14:paraId="68DB8A1B" w14:textId="77777777" w:rsidR="009138B4" w:rsidRPr="009329BA" w:rsidRDefault="009138B4" w:rsidP="009138B4">
      <w:pPr>
        <w:rPr>
          <w:ins w:id="1490" w:author="kalla madhu" w:date="2024-07-17T14:41:00Z"/>
          <w:b/>
          <w:bCs/>
          <w:sz w:val="26"/>
          <w:szCs w:val="26"/>
          <w:rPrChange w:id="1491" w:author="kalla madhu" w:date="2024-07-18T10:21:00Z" w16du:dateUtc="2024-07-18T04:51:00Z">
            <w:rPr>
              <w:ins w:id="1492" w:author="kalla madhu" w:date="2024-07-17T14:41:00Z"/>
              <w:b/>
              <w:bCs/>
              <w:sz w:val="26"/>
              <w:szCs w:val="26"/>
              <w:u w:val="single"/>
            </w:rPr>
          </w:rPrChange>
        </w:rPr>
      </w:pPr>
      <w:ins w:id="1493" w:author="kalla madhu" w:date="2024-07-17T14:41:00Z">
        <w:r w:rsidRPr="009329BA">
          <w:rPr>
            <w:b/>
            <w:bCs/>
            <w:sz w:val="26"/>
            <w:szCs w:val="26"/>
            <w:rPrChange w:id="1494" w:author="kalla madhu" w:date="2024-07-18T10:21:00Z" w16du:dateUtc="2024-07-18T04:51:00Z">
              <w:rPr>
                <w:b/>
                <w:bCs/>
                <w:sz w:val="26"/>
                <w:szCs w:val="26"/>
                <w:u w:val="single"/>
              </w:rPr>
            </w:rPrChange>
          </w:rPr>
          <w:lastRenderedPageBreak/>
          <w:t xml:space="preserve">#customers </w:t>
        </w:r>
        <w:proofErr w:type="spellStart"/>
        <w:proofErr w:type="gramStart"/>
        <w:r w:rsidRPr="009329BA">
          <w:rPr>
            <w:b/>
            <w:bCs/>
            <w:sz w:val="26"/>
            <w:szCs w:val="26"/>
            <w:rPrChange w:id="1495" w:author="kalla madhu" w:date="2024-07-18T10:21:00Z" w16du:dateUtc="2024-07-18T04:51:00Z">
              <w:rPr>
                <w:b/>
                <w:bCs/>
                <w:sz w:val="26"/>
                <w:szCs w:val="26"/>
                <w:u w:val="single"/>
              </w:rPr>
            </w:rPrChange>
          </w:rPr>
          <w:t>tr:hover</w:t>
        </w:r>
        <w:proofErr w:type="spellEnd"/>
        <w:proofErr w:type="gramEnd"/>
        <w:r w:rsidRPr="009329BA">
          <w:rPr>
            <w:b/>
            <w:bCs/>
            <w:sz w:val="26"/>
            <w:szCs w:val="26"/>
            <w:rPrChange w:id="1496" w:author="kalla madhu" w:date="2024-07-18T10:21:00Z" w16du:dateUtc="2024-07-18T04:51:00Z">
              <w:rPr>
                <w:b/>
                <w:bCs/>
                <w:sz w:val="26"/>
                <w:szCs w:val="26"/>
                <w:u w:val="single"/>
              </w:rPr>
            </w:rPrChange>
          </w:rPr>
          <w:t>{</w:t>
        </w:r>
      </w:ins>
    </w:p>
    <w:p w14:paraId="494E2911" w14:textId="77777777" w:rsidR="009138B4" w:rsidRPr="009329BA" w:rsidRDefault="009138B4" w:rsidP="009138B4">
      <w:pPr>
        <w:rPr>
          <w:ins w:id="1497" w:author="kalla madhu" w:date="2024-07-17T14:41:00Z"/>
          <w:b/>
          <w:bCs/>
          <w:sz w:val="26"/>
          <w:szCs w:val="26"/>
          <w:rPrChange w:id="1498" w:author="kalla madhu" w:date="2024-07-18T10:21:00Z" w16du:dateUtc="2024-07-18T04:51:00Z">
            <w:rPr>
              <w:ins w:id="1499" w:author="kalla madhu" w:date="2024-07-17T14:41:00Z"/>
              <w:b/>
              <w:bCs/>
              <w:sz w:val="26"/>
              <w:szCs w:val="26"/>
              <w:u w:val="single"/>
            </w:rPr>
          </w:rPrChange>
        </w:rPr>
      </w:pPr>
      <w:ins w:id="1500" w:author="kalla madhu" w:date="2024-07-17T14:41:00Z">
        <w:r w:rsidRPr="009329BA">
          <w:rPr>
            <w:b/>
            <w:bCs/>
            <w:sz w:val="26"/>
            <w:szCs w:val="26"/>
            <w:rPrChange w:id="1501" w:author="kalla madhu" w:date="2024-07-18T10:21:00Z" w16du:dateUtc="2024-07-18T04:51:00Z">
              <w:rPr>
                <w:b/>
                <w:bCs/>
                <w:sz w:val="26"/>
                <w:szCs w:val="26"/>
                <w:u w:val="single"/>
              </w:rPr>
            </w:rPrChange>
          </w:rPr>
          <w:t xml:space="preserve">    </w:t>
        </w:r>
        <w:proofErr w:type="spellStart"/>
        <w:r w:rsidRPr="009329BA">
          <w:rPr>
            <w:b/>
            <w:bCs/>
            <w:sz w:val="26"/>
            <w:szCs w:val="26"/>
            <w:rPrChange w:id="1502" w:author="kalla madhu" w:date="2024-07-18T10:21:00Z" w16du:dateUtc="2024-07-18T04:51:00Z">
              <w:rPr>
                <w:b/>
                <w:bCs/>
                <w:sz w:val="26"/>
                <w:szCs w:val="26"/>
                <w:u w:val="single"/>
              </w:rPr>
            </w:rPrChange>
          </w:rPr>
          <w:t>background-</w:t>
        </w:r>
        <w:proofErr w:type="gramStart"/>
        <w:r w:rsidRPr="009329BA">
          <w:rPr>
            <w:b/>
            <w:bCs/>
            <w:sz w:val="26"/>
            <w:szCs w:val="26"/>
            <w:rPrChange w:id="1503" w:author="kalla madhu" w:date="2024-07-18T10:21:00Z" w16du:dateUtc="2024-07-18T04:51:00Z">
              <w:rPr>
                <w:b/>
                <w:bCs/>
                <w:sz w:val="26"/>
                <w:szCs w:val="26"/>
                <w:u w:val="single"/>
              </w:rPr>
            </w:rPrChange>
          </w:rPr>
          <w:t>color:grey</w:t>
        </w:r>
        <w:proofErr w:type="spellEnd"/>
        <w:proofErr w:type="gramEnd"/>
        <w:r w:rsidRPr="009329BA">
          <w:rPr>
            <w:b/>
            <w:bCs/>
            <w:sz w:val="26"/>
            <w:szCs w:val="26"/>
            <w:rPrChange w:id="1504" w:author="kalla madhu" w:date="2024-07-18T10:21:00Z" w16du:dateUtc="2024-07-18T04:51:00Z">
              <w:rPr>
                <w:b/>
                <w:bCs/>
                <w:sz w:val="26"/>
                <w:szCs w:val="26"/>
                <w:u w:val="single"/>
              </w:rPr>
            </w:rPrChange>
          </w:rPr>
          <w:t>;</w:t>
        </w:r>
      </w:ins>
    </w:p>
    <w:p w14:paraId="568A434C" w14:textId="77777777" w:rsidR="009138B4" w:rsidRPr="009329BA" w:rsidRDefault="009138B4" w:rsidP="009138B4">
      <w:pPr>
        <w:rPr>
          <w:ins w:id="1505" w:author="kalla madhu" w:date="2024-07-17T14:41:00Z"/>
          <w:b/>
          <w:bCs/>
          <w:sz w:val="26"/>
          <w:szCs w:val="26"/>
          <w:rPrChange w:id="1506" w:author="kalla madhu" w:date="2024-07-18T10:21:00Z" w16du:dateUtc="2024-07-18T04:51:00Z">
            <w:rPr>
              <w:ins w:id="1507" w:author="kalla madhu" w:date="2024-07-17T14:41:00Z"/>
              <w:b/>
              <w:bCs/>
              <w:sz w:val="26"/>
              <w:szCs w:val="26"/>
              <w:u w:val="single"/>
            </w:rPr>
          </w:rPrChange>
        </w:rPr>
      </w:pPr>
      <w:ins w:id="1508" w:author="kalla madhu" w:date="2024-07-17T14:41:00Z">
        <w:r w:rsidRPr="009329BA">
          <w:rPr>
            <w:b/>
            <w:bCs/>
            <w:sz w:val="26"/>
            <w:szCs w:val="26"/>
            <w:rPrChange w:id="1509" w:author="kalla madhu" w:date="2024-07-18T10:21:00Z" w16du:dateUtc="2024-07-18T04:51:00Z">
              <w:rPr>
                <w:b/>
                <w:bCs/>
                <w:sz w:val="26"/>
                <w:szCs w:val="26"/>
                <w:u w:val="single"/>
              </w:rPr>
            </w:rPrChange>
          </w:rPr>
          <w:t>}</w:t>
        </w:r>
      </w:ins>
    </w:p>
    <w:p w14:paraId="11449773" w14:textId="77777777" w:rsidR="009138B4" w:rsidRPr="009329BA" w:rsidRDefault="009138B4" w:rsidP="009138B4">
      <w:pPr>
        <w:rPr>
          <w:ins w:id="1510" w:author="kalla madhu" w:date="2024-07-17T14:41:00Z"/>
          <w:b/>
          <w:bCs/>
          <w:sz w:val="26"/>
          <w:szCs w:val="26"/>
          <w:rPrChange w:id="1511" w:author="kalla madhu" w:date="2024-07-18T10:21:00Z" w16du:dateUtc="2024-07-18T04:51:00Z">
            <w:rPr>
              <w:ins w:id="1512" w:author="kalla madhu" w:date="2024-07-17T14:41:00Z"/>
              <w:b/>
              <w:bCs/>
              <w:sz w:val="26"/>
              <w:szCs w:val="26"/>
              <w:u w:val="single"/>
            </w:rPr>
          </w:rPrChange>
        </w:rPr>
      </w:pPr>
    </w:p>
    <w:p w14:paraId="0F72CC48" w14:textId="77777777" w:rsidR="009138B4" w:rsidRPr="009329BA" w:rsidRDefault="009138B4" w:rsidP="009138B4">
      <w:pPr>
        <w:rPr>
          <w:ins w:id="1513" w:author="kalla madhu" w:date="2024-07-17T14:41:00Z"/>
          <w:b/>
          <w:bCs/>
          <w:sz w:val="26"/>
          <w:szCs w:val="26"/>
          <w:rPrChange w:id="1514" w:author="kalla madhu" w:date="2024-07-18T10:21:00Z" w16du:dateUtc="2024-07-18T04:51:00Z">
            <w:rPr>
              <w:ins w:id="1515" w:author="kalla madhu" w:date="2024-07-17T14:41:00Z"/>
              <w:b/>
              <w:bCs/>
              <w:sz w:val="26"/>
              <w:szCs w:val="26"/>
              <w:u w:val="single"/>
            </w:rPr>
          </w:rPrChange>
        </w:rPr>
      </w:pPr>
      <w:ins w:id="1516" w:author="kalla madhu" w:date="2024-07-17T14:41:00Z">
        <w:r w:rsidRPr="009329BA">
          <w:rPr>
            <w:b/>
            <w:bCs/>
            <w:sz w:val="26"/>
            <w:szCs w:val="26"/>
            <w:rPrChange w:id="1517" w:author="kalla madhu" w:date="2024-07-18T10:21:00Z" w16du:dateUtc="2024-07-18T04:51:00Z">
              <w:rPr>
                <w:b/>
                <w:bCs/>
                <w:sz w:val="26"/>
                <w:szCs w:val="26"/>
                <w:u w:val="single"/>
              </w:rPr>
            </w:rPrChange>
          </w:rPr>
          <w:t xml:space="preserve">#customers </w:t>
        </w:r>
        <w:proofErr w:type="spellStart"/>
        <w:proofErr w:type="gramStart"/>
        <w:r w:rsidRPr="009329BA">
          <w:rPr>
            <w:b/>
            <w:bCs/>
            <w:sz w:val="26"/>
            <w:szCs w:val="26"/>
            <w:rPrChange w:id="1518" w:author="kalla madhu" w:date="2024-07-18T10:21:00Z" w16du:dateUtc="2024-07-18T04:51:00Z">
              <w:rPr>
                <w:b/>
                <w:bCs/>
                <w:sz w:val="26"/>
                <w:szCs w:val="26"/>
                <w:u w:val="single"/>
              </w:rPr>
            </w:rPrChange>
          </w:rPr>
          <w:t>th</w:t>
        </w:r>
        <w:proofErr w:type="spellEnd"/>
        <w:r w:rsidRPr="009329BA">
          <w:rPr>
            <w:b/>
            <w:bCs/>
            <w:sz w:val="26"/>
            <w:szCs w:val="26"/>
            <w:rPrChange w:id="1519" w:author="kalla madhu" w:date="2024-07-18T10:21:00Z" w16du:dateUtc="2024-07-18T04:51:00Z">
              <w:rPr>
                <w:b/>
                <w:bCs/>
                <w:sz w:val="26"/>
                <w:szCs w:val="26"/>
                <w:u w:val="single"/>
              </w:rPr>
            </w:rPrChange>
          </w:rPr>
          <w:t>{</w:t>
        </w:r>
        <w:proofErr w:type="gramEnd"/>
      </w:ins>
    </w:p>
    <w:p w14:paraId="42138DCB" w14:textId="77777777" w:rsidR="009138B4" w:rsidRPr="009329BA" w:rsidRDefault="009138B4" w:rsidP="009138B4">
      <w:pPr>
        <w:rPr>
          <w:ins w:id="1520" w:author="kalla madhu" w:date="2024-07-17T14:41:00Z"/>
          <w:b/>
          <w:bCs/>
          <w:sz w:val="26"/>
          <w:szCs w:val="26"/>
          <w:rPrChange w:id="1521" w:author="kalla madhu" w:date="2024-07-18T10:21:00Z" w16du:dateUtc="2024-07-18T04:51:00Z">
            <w:rPr>
              <w:ins w:id="1522" w:author="kalla madhu" w:date="2024-07-17T14:41:00Z"/>
              <w:b/>
              <w:bCs/>
              <w:sz w:val="26"/>
              <w:szCs w:val="26"/>
              <w:u w:val="single"/>
            </w:rPr>
          </w:rPrChange>
        </w:rPr>
      </w:pPr>
      <w:ins w:id="1523" w:author="kalla madhu" w:date="2024-07-17T14:41:00Z">
        <w:r w:rsidRPr="009329BA">
          <w:rPr>
            <w:b/>
            <w:bCs/>
            <w:sz w:val="26"/>
            <w:szCs w:val="26"/>
            <w:rPrChange w:id="1524" w:author="kalla madhu" w:date="2024-07-18T10:21:00Z" w16du:dateUtc="2024-07-18T04:51:00Z">
              <w:rPr>
                <w:b/>
                <w:bCs/>
                <w:sz w:val="26"/>
                <w:szCs w:val="26"/>
                <w:u w:val="single"/>
              </w:rPr>
            </w:rPrChange>
          </w:rPr>
          <w:t>    background-color: #04AA6D;</w:t>
        </w:r>
      </w:ins>
    </w:p>
    <w:p w14:paraId="033381F6" w14:textId="77777777" w:rsidR="009138B4" w:rsidRPr="009329BA" w:rsidRDefault="009138B4" w:rsidP="009138B4">
      <w:pPr>
        <w:rPr>
          <w:ins w:id="1525" w:author="kalla madhu" w:date="2024-07-17T14:41:00Z"/>
          <w:b/>
          <w:bCs/>
          <w:sz w:val="26"/>
          <w:szCs w:val="26"/>
          <w:rPrChange w:id="1526" w:author="kalla madhu" w:date="2024-07-18T10:21:00Z" w16du:dateUtc="2024-07-18T04:51:00Z">
            <w:rPr>
              <w:ins w:id="1527" w:author="kalla madhu" w:date="2024-07-17T14:41:00Z"/>
              <w:b/>
              <w:bCs/>
              <w:sz w:val="26"/>
              <w:szCs w:val="26"/>
              <w:u w:val="single"/>
            </w:rPr>
          </w:rPrChange>
        </w:rPr>
      </w:pPr>
      <w:ins w:id="1528" w:author="kalla madhu" w:date="2024-07-17T14:41:00Z">
        <w:r w:rsidRPr="009329BA">
          <w:rPr>
            <w:b/>
            <w:bCs/>
            <w:sz w:val="26"/>
            <w:szCs w:val="26"/>
            <w:rPrChange w:id="1529" w:author="kalla madhu" w:date="2024-07-18T10:21:00Z" w16du:dateUtc="2024-07-18T04:51:00Z">
              <w:rPr>
                <w:b/>
                <w:bCs/>
                <w:sz w:val="26"/>
                <w:szCs w:val="26"/>
                <w:u w:val="single"/>
              </w:rPr>
            </w:rPrChange>
          </w:rPr>
          <w:t xml:space="preserve">    </w:t>
        </w:r>
        <w:proofErr w:type="spellStart"/>
        <w:r w:rsidRPr="009329BA">
          <w:rPr>
            <w:b/>
            <w:bCs/>
            <w:sz w:val="26"/>
            <w:szCs w:val="26"/>
            <w:rPrChange w:id="1530" w:author="kalla madhu" w:date="2024-07-18T10:21:00Z" w16du:dateUtc="2024-07-18T04:51:00Z">
              <w:rPr>
                <w:b/>
                <w:bCs/>
                <w:sz w:val="26"/>
                <w:szCs w:val="26"/>
                <w:u w:val="single"/>
              </w:rPr>
            </w:rPrChange>
          </w:rPr>
          <w:t>text-</w:t>
        </w:r>
        <w:proofErr w:type="gramStart"/>
        <w:r w:rsidRPr="009329BA">
          <w:rPr>
            <w:b/>
            <w:bCs/>
            <w:sz w:val="26"/>
            <w:szCs w:val="26"/>
            <w:rPrChange w:id="1531" w:author="kalla madhu" w:date="2024-07-18T10:21:00Z" w16du:dateUtc="2024-07-18T04:51:00Z">
              <w:rPr>
                <w:b/>
                <w:bCs/>
                <w:sz w:val="26"/>
                <w:szCs w:val="26"/>
                <w:u w:val="single"/>
              </w:rPr>
            </w:rPrChange>
          </w:rPr>
          <w:t>align:left</w:t>
        </w:r>
        <w:proofErr w:type="spellEnd"/>
        <w:proofErr w:type="gramEnd"/>
        <w:r w:rsidRPr="009329BA">
          <w:rPr>
            <w:b/>
            <w:bCs/>
            <w:sz w:val="26"/>
            <w:szCs w:val="26"/>
            <w:rPrChange w:id="1532" w:author="kalla madhu" w:date="2024-07-18T10:21:00Z" w16du:dateUtc="2024-07-18T04:51:00Z">
              <w:rPr>
                <w:b/>
                <w:bCs/>
                <w:sz w:val="26"/>
                <w:szCs w:val="26"/>
                <w:u w:val="single"/>
              </w:rPr>
            </w:rPrChange>
          </w:rPr>
          <w:t>;</w:t>
        </w:r>
      </w:ins>
    </w:p>
    <w:p w14:paraId="6A0D6C58" w14:textId="77777777" w:rsidR="009138B4" w:rsidRPr="009329BA" w:rsidRDefault="009138B4" w:rsidP="009138B4">
      <w:pPr>
        <w:rPr>
          <w:ins w:id="1533" w:author="kalla madhu" w:date="2024-07-17T14:41:00Z"/>
          <w:b/>
          <w:bCs/>
          <w:sz w:val="26"/>
          <w:szCs w:val="26"/>
          <w:rPrChange w:id="1534" w:author="kalla madhu" w:date="2024-07-18T10:21:00Z" w16du:dateUtc="2024-07-18T04:51:00Z">
            <w:rPr>
              <w:ins w:id="1535" w:author="kalla madhu" w:date="2024-07-17T14:41:00Z"/>
              <w:b/>
              <w:bCs/>
              <w:sz w:val="26"/>
              <w:szCs w:val="26"/>
              <w:u w:val="single"/>
            </w:rPr>
          </w:rPrChange>
        </w:rPr>
      </w:pPr>
      <w:ins w:id="1536" w:author="kalla madhu" w:date="2024-07-17T14:41:00Z">
        <w:r w:rsidRPr="009329BA">
          <w:rPr>
            <w:b/>
            <w:bCs/>
            <w:sz w:val="26"/>
            <w:szCs w:val="26"/>
            <w:rPrChange w:id="1537" w:author="kalla madhu" w:date="2024-07-18T10:21:00Z" w16du:dateUtc="2024-07-18T04:51:00Z">
              <w:rPr>
                <w:b/>
                <w:bCs/>
                <w:sz w:val="26"/>
                <w:szCs w:val="26"/>
                <w:u w:val="single"/>
              </w:rPr>
            </w:rPrChange>
          </w:rPr>
          <w:t>    padding:15px;</w:t>
        </w:r>
      </w:ins>
    </w:p>
    <w:p w14:paraId="20024BBB" w14:textId="77777777" w:rsidR="009138B4" w:rsidRPr="009329BA" w:rsidRDefault="009138B4" w:rsidP="009138B4">
      <w:pPr>
        <w:rPr>
          <w:ins w:id="1538" w:author="kalla madhu" w:date="2024-07-17T14:41:00Z"/>
          <w:b/>
          <w:bCs/>
          <w:sz w:val="26"/>
          <w:szCs w:val="26"/>
          <w:rPrChange w:id="1539" w:author="kalla madhu" w:date="2024-07-18T10:21:00Z" w16du:dateUtc="2024-07-18T04:51:00Z">
            <w:rPr>
              <w:ins w:id="1540" w:author="kalla madhu" w:date="2024-07-17T14:41:00Z"/>
              <w:b/>
              <w:bCs/>
              <w:sz w:val="26"/>
              <w:szCs w:val="26"/>
              <w:u w:val="single"/>
            </w:rPr>
          </w:rPrChange>
        </w:rPr>
      </w:pPr>
      <w:ins w:id="1541" w:author="kalla madhu" w:date="2024-07-17T14:41:00Z">
        <w:r w:rsidRPr="009329BA">
          <w:rPr>
            <w:b/>
            <w:bCs/>
            <w:sz w:val="26"/>
            <w:szCs w:val="26"/>
            <w:rPrChange w:id="1542"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1543" w:author="kalla madhu" w:date="2024-07-18T10:21:00Z" w16du:dateUtc="2024-07-18T04:51:00Z">
              <w:rPr>
                <w:b/>
                <w:bCs/>
                <w:sz w:val="26"/>
                <w:szCs w:val="26"/>
                <w:u w:val="single"/>
              </w:rPr>
            </w:rPrChange>
          </w:rPr>
          <w:t>color:white</w:t>
        </w:r>
        <w:proofErr w:type="spellEnd"/>
        <w:proofErr w:type="gramEnd"/>
        <w:r w:rsidRPr="009329BA">
          <w:rPr>
            <w:b/>
            <w:bCs/>
            <w:sz w:val="26"/>
            <w:szCs w:val="26"/>
            <w:rPrChange w:id="1544" w:author="kalla madhu" w:date="2024-07-18T10:21:00Z" w16du:dateUtc="2024-07-18T04:51:00Z">
              <w:rPr>
                <w:b/>
                <w:bCs/>
                <w:sz w:val="26"/>
                <w:szCs w:val="26"/>
                <w:u w:val="single"/>
              </w:rPr>
            </w:rPrChange>
          </w:rPr>
          <w:t>;</w:t>
        </w:r>
      </w:ins>
    </w:p>
    <w:p w14:paraId="132014A9" w14:textId="77777777" w:rsidR="009138B4" w:rsidRPr="009329BA" w:rsidRDefault="009138B4" w:rsidP="009138B4">
      <w:pPr>
        <w:rPr>
          <w:ins w:id="1545" w:author="kalla madhu" w:date="2024-07-17T14:47:00Z" w16du:dateUtc="2024-07-17T09:17:00Z"/>
          <w:b/>
          <w:bCs/>
          <w:sz w:val="26"/>
          <w:szCs w:val="26"/>
          <w:rPrChange w:id="1546" w:author="kalla madhu" w:date="2024-07-18T10:21:00Z" w16du:dateUtc="2024-07-18T04:51:00Z">
            <w:rPr>
              <w:ins w:id="1547" w:author="kalla madhu" w:date="2024-07-17T14:47:00Z" w16du:dateUtc="2024-07-17T09:17:00Z"/>
              <w:b/>
              <w:bCs/>
              <w:sz w:val="26"/>
              <w:szCs w:val="26"/>
              <w:u w:val="single"/>
            </w:rPr>
          </w:rPrChange>
        </w:rPr>
      </w:pPr>
      <w:ins w:id="1548" w:author="kalla madhu" w:date="2024-07-17T14:41:00Z">
        <w:r w:rsidRPr="009329BA">
          <w:rPr>
            <w:b/>
            <w:bCs/>
            <w:sz w:val="26"/>
            <w:szCs w:val="26"/>
            <w:rPrChange w:id="1549" w:author="kalla madhu" w:date="2024-07-18T10:21:00Z" w16du:dateUtc="2024-07-18T04:51:00Z">
              <w:rPr>
                <w:b/>
                <w:bCs/>
                <w:sz w:val="26"/>
                <w:szCs w:val="26"/>
                <w:u w:val="single"/>
              </w:rPr>
            </w:rPrChange>
          </w:rPr>
          <w:t>}</w:t>
        </w:r>
      </w:ins>
    </w:p>
    <w:p w14:paraId="0C018806" w14:textId="77777777" w:rsidR="000B78E7" w:rsidRPr="009329BA" w:rsidRDefault="000B78E7" w:rsidP="009138B4">
      <w:pPr>
        <w:rPr>
          <w:ins w:id="1550" w:author="kalla madhu" w:date="2024-07-17T14:47:00Z" w16du:dateUtc="2024-07-17T09:17:00Z"/>
          <w:b/>
          <w:bCs/>
          <w:sz w:val="26"/>
          <w:szCs w:val="26"/>
          <w:rPrChange w:id="1551" w:author="kalla madhu" w:date="2024-07-18T10:21:00Z" w16du:dateUtc="2024-07-18T04:51:00Z">
            <w:rPr>
              <w:ins w:id="1552" w:author="kalla madhu" w:date="2024-07-17T14:47:00Z" w16du:dateUtc="2024-07-17T09:17:00Z"/>
              <w:b/>
              <w:bCs/>
              <w:sz w:val="26"/>
              <w:szCs w:val="26"/>
              <w:u w:val="single"/>
            </w:rPr>
          </w:rPrChange>
        </w:rPr>
      </w:pPr>
    </w:p>
    <w:p w14:paraId="404C5B83" w14:textId="211A3085" w:rsidR="000B78E7" w:rsidRPr="009329BA" w:rsidRDefault="000B78E7" w:rsidP="009138B4">
      <w:pPr>
        <w:rPr>
          <w:ins w:id="1553" w:author="kalla madhu" w:date="2024-07-17T14:47:00Z" w16du:dateUtc="2024-07-17T09:17:00Z"/>
          <w:b/>
          <w:bCs/>
          <w:sz w:val="26"/>
          <w:szCs w:val="26"/>
          <w:rPrChange w:id="1554" w:author="kalla madhu" w:date="2024-07-18T10:21:00Z" w16du:dateUtc="2024-07-18T04:51:00Z">
            <w:rPr>
              <w:ins w:id="1555" w:author="kalla madhu" w:date="2024-07-17T14:47:00Z" w16du:dateUtc="2024-07-17T09:17:00Z"/>
              <w:b/>
              <w:bCs/>
              <w:sz w:val="26"/>
              <w:szCs w:val="26"/>
              <w:u w:val="single"/>
            </w:rPr>
          </w:rPrChange>
        </w:rPr>
      </w:pPr>
      <w:proofErr w:type="spellStart"/>
      <w:ins w:id="1556" w:author="kalla madhu" w:date="2024-07-17T14:47:00Z" w16du:dateUtc="2024-07-17T09:17:00Z">
        <w:r w:rsidRPr="009329BA">
          <w:rPr>
            <w:b/>
            <w:bCs/>
            <w:sz w:val="26"/>
            <w:szCs w:val="26"/>
            <w:highlight w:val="green"/>
            <w:rPrChange w:id="1557" w:author="kalla madhu" w:date="2024-07-18T10:21:00Z" w16du:dateUtc="2024-07-18T04:51:00Z">
              <w:rPr>
                <w:b/>
                <w:bCs/>
                <w:sz w:val="26"/>
                <w:szCs w:val="26"/>
                <w:u w:val="single"/>
              </w:rPr>
            </w:rPrChange>
          </w:rPr>
          <w:t>Homemenu.jsp</w:t>
        </w:r>
        <w:proofErr w:type="spellEnd"/>
      </w:ins>
    </w:p>
    <w:p w14:paraId="452B66B5" w14:textId="77777777" w:rsidR="000B78E7" w:rsidRPr="009329BA" w:rsidRDefault="000B78E7" w:rsidP="000B78E7">
      <w:pPr>
        <w:rPr>
          <w:ins w:id="1558" w:author="kalla madhu" w:date="2024-07-17T14:47:00Z"/>
          <w:b/>
          <w:bCs/>
          <w:sz w:val="26"/>
          <w:szCs w:val="26"/>
          <w:rPrChange w:id="1559" w:author="kalla madhu" w:date="2024-07-18T10:21:00Z" w16du:dateUtc="2024-07-18T04:51:00Z">
            <w:rPr>
              <w:ins w:id="1560" w:author="kalla madhu" w:date="2024-07-17T14:47:00Z"/>
              <w:b/>
              <w:bCs/>
              <w:sz w:val="26"/>
              <w:szCs w:val="26"/>
              <w:u w:val="single"/>
            </w:rPr>
          </w:rPrChange>
        </w:rPr>
      </w:pPr>
      <w:ins w:id="1561" w:author="kalla madhu" w:date="2024-07-17T14:47:00Z">
        <w:r w:rsidRPr="009329BA">
          <w:rPr>
            <w:b/>
            <w:bCs/>
            <w:sz w:val="26"/>
            <w:szCs w:val="26"/>
            <w:rPrChange w:id="1562" w:author="kalla madhu" w:date="2024-07-18T10:21:00Z" w16du:dateUtc="2024-07-18T04:51:00Z">
              <w:rPr>
                <w:b/>
                <w:bCs/>
                <w:sz w:val="26"/>
                <w:szCs w:val="26"/>
                <w:u w:val="single"/>
              </w:rPr>
            </w:rPrChange>
          </w:rPr>
          <w:t>&lt;%</w:t>
        </w:r>
      </w:ins>
    </w:p>
    <w:p w14:paraId="2D100B0B" w14:textId="77777777" w:rsidR="000B78E7" w:rsidRPr="009329BA" w:rsidRDefault="000B78E7" w:rsidP="000B78E7">
      <w:pPr>
        <w:rPr>
          <w:ins w:id="1563" w:author="kalla madhu" w:date="2024-07-17T14:47:00Z"/>
          <w:b/>
          <w:bCs/>
          <w:sz w:val="26"/>
          <w:szCs w:val="26"/>
          <w:rPrChange w:id="1564" w:author="kalla madhu" w:date="2024-07-18T10:21:00Z" w16du:dateUtc="2024-07-18T04:51:00Z">
            <w:rPr>
              <w:ins w:id="1565" w:author="kalla madhu" w:date="2024-07-17T14:47:00Z"/>
              <w:b/>
              <w:bCs/>
              <w:sz w:val="26"/>
              <w:szCs w:val="26"/>
              <w:u w:val="single"/>
            </w:rPr>
          </w:rPrChange>
        </w:rPr>
      </w:pPr>
      <w:ins w:id="1566" w:author="kalla madhu" w:date="2024-07-17T14:47:00Z">
        <w:r w:rsidRPr="009329BA">
          <w:rPr>
            <w:b/>
            <w:bCs/>
            <w:sz w:val="26"/>
            <w:szCs w:val="26"/>
            <w:rPrChange w:id="1567" w:author="kalla madhu" w:date="2024-07-18T10:21:00Z" w16du:dateUtc="2024-07-18T04:51:00Z">
              <w:rPr>
                <w:b/>
                <w:bCs/>
                <w:sz w:val="26"/>
                <w:szCs w:val="26"/>
                <w:u w:val="single"/>
              </w:rPr>
            </w:rPrChange>
          </w:rPr>
          <w:t>        String msg=</w:t>
        </w:r>
        <w:proofErr w:type="spellStart"/>
        <w:proofErr w:type="gramStart"/>
        <w:r w:rsidRPr="009329BA">
          <w:rPr>
            <w:b/>
            <w:bCs/>
            <w:sz w:val="26"/>
            <w:szCs w:val="26"/>
            <w:rPrChange w:id="1568" w:author="kalla madhu" w:date="2024-07-18T10:21:00Z" w16du:dateUtc="2024-07-18T04:51:00Z">
              <w:rPr>
                <w:b/>
                <w:bCs/>
                <w:sz w:val="26"/>
                <w:szCs w:val="26"/>
                <w:u w:val="single"/>
              </w:rPr>
            </w:rPrChange>
          </w:rPr>
          <w:t>request.getParameter</w:t>
        </w:r>
        <w:proofErr w:type="spellEnd"/>
        <w:proofErr w:type="gramEnd"/>
        <w:r w:rsidRPr="009329BA">
          <w:rPr>
            <w:b/>
            <w:bCs/>
            <w:sz w:val="26"/>
            <w:szCs w:val="26"/>
            <w:rPrChange w:id="1569" w:author="kalla madhu" w:date="2024-07-18T10:21:00Z" w16du:dateUtc="2024-07-18T04:51:00Z">
              <w:rPr>
                <w:b/>
                <w:bCs/>
                <w:sz w:val="26"/>
                <w:szCs w:val="26"/>
                <w:u w:val="single"/>
              </w:rPr>
            </w:rPrChange>
          </w:rPr>
          <w:t>("msg");</w:t>
        </w:r>
      </w:ins>
    </w:p>
    <w:p w14:paraId="5B845DF1" w14:textId="77777777" w:rsidR="000B78E7" w:rsidRPr="009329BA" w:rsidRDefault="000B78E7" w:rsidP="000B78E7">
      <w:pPr>
        <w:rPr>
          <w:ins w:id="1570" w:author="kalla madhu" w:date="2024-07-17T14:47:00Z"/>
          <w:b/>
          <w:bCs/>
          <w:sz w:val="26"/>
          <w:szCs w:val="26"/>
          <w:rPrChange w:id="1571" w:author="kalla madhu" w:date="2024-07-18T10:21:00Z" w16du:dateUtc="2024-07-18T04:51:00Z">
            <w:rPr>
              <w:ins w:id="1572" w:author="kalla madhu" w:date="2024-07-17T14:47:00Z"/>
              <w:b/>
              <w:bCs/>
              <w:sz w:val="26"/>
              <w:szCs w:val="26"/>
              <w:u w:val="single"/>
            </w:rPr>
          </w:rPrChange>
        </w:rPr>
      </w:pPr>
      <w:ins w:id="1573" w:author="kalla madhu" w:date="2024-07-17T14:47:00Z">
        <w:r w:rsidRPr="009329BA">
          <w:rPr>
            <w:b/>
            <w:bCs/>
            <w:sz w:val="26"/>
            <w:szCs w:val="26"/>
            <w:rPrChange w:id="1574" w:author="kalla madhu" w:date="2024-07-18T10:21:00Z" w16du:dateUtc="2024-07-18T04:51:00Z">
              <w:rPr>
                <w:b/>
                <w:bCs/>
                <w:sz w:val="26"/>
                <w:szCs w:val="26"/>
                <w:u w:val="single"/>
              </w:rPr>
            </w:rPrChange>
          </w:rPr>
          <w:t>        if(msg==null)</w:t>
        </w:r>
      </w:ins>
    </w:p>
    <w:p w14:paraId="0014C231" w14:textId="77777777" w:rsidR="000B78E7" w:rsidRPr="009329BA" w:rsidRDefault="000B78E7" w:rsidP="000B78E7">
      <w:pPr>
        <w:rPr>
          <w:ins w:id="1575" w:author="kalla madhu" w:date="2024-07-17T14:47:00Z"/>
          <w:b/>
          <w:bCs/>
          <w:sz w:val="26"/>
          <w:szCs w:val="26"/>
          <w:rPrChange w:id="1576" w:author="kalla madhu" w:date="2024-07-18T10:21:00Z" w16du:dateUtc="2024-07-18T04:51:00Z">
            <w:rPr>
              <w:ins w:id="1577" w:author="kalla madhu" w:date="2024-07-17T14:47:00Z"/>
              <w:b/>
              <w:bCs/>
              <w:sz w:val="26"/>
              <w:szCs w:val="26"/>
              <w:u w:val="single"/>
            </w:rPr>
          </w:rPrChange>
        </w:rPr>
      </w:pPr>
      <w:ins w:id="1578" w:author="kalla madhu" w:date="2024-07-17T14:47:00Z">
        <w:r w:rsidRPr="009329BA">
          <w:rPr>
            <w:b/>
            <w:bCs/>
            <w:sz w:val="26"/>
            <w:szCs w:val="26"/>
            <w:rPrChange w:id="1579" w:author="kalla madhu" w:date="2024-07-18T10:21:00Z" w16du:dateUtc="2024-07-18T04:51:00Z">
              <w:rPr>
                <w:b/>
                <w:bCs/>
                <w:sz w:val="26"/>
                <w:szCs w:val="26"/>
                <w:u w:val="single"/>
              </w:rPr>
            </w:rPrChange>
          </w:rPr>
          <w:t>            msg="";</w:t>
        </w:r>
      </w:ins>
    </w:p>
    <w:p w14:paraId="376A8AE6" w14:textId="77777777" w:rsidR="000B78E7" w:rsidRPr="009329BA" w:rsidRDefault="000B78E7" w:rsidP="000B78E7">
      <w:pPr>
        <w:rPr>
          <w:ins w:id="1580" w:author="kalla madhu" w:date="2024-07-17T14:47:00Z"/>
          <w:b/>
          <w:bCs/>
          <w:sz w:val="26"/>
          <w:szCs w:val="26"/>
          <w:rPrChange w:id="1581" w:author="kalla madhu" w:date="2024-07-18T10:21:00Z" w16du:dateUtc="2024-07-18T04:51:00Z">
            <w:rPr>
              <w:ins w:id="1582" w:author="kalla madhu" w:date="2024-07-17T14:47:00Z"/>
              <w:b/>
              <w:bCs/>
              <w:sz w:val="26"/>
              <w:szCs w:val="26"/>
              <w:u w:val="single"/>
            </w:rPr>
          </w:rPrChange>
        </w:rPr>
      </w:pPr>
      <w:ins w:id="1583" w:author="kalla madhu" w:date="2024-07-17T14:47:00Z">
        <w:r w:rsidRPr="009329BA">
          <w:rPr>
            <w:b/>
            <w:bCs/>
            <w:sz w:val="26"/>
            <w:szCs w:val="26"/>
            <w:rPrChange w:id="1584" w:author="kalla madhu" w:date="2024-07-18T10:21:00Z" w16du:dateUtc="2024-07-18T04:51:00Z">
              <w:rPr>
                <w:b/>
                <w:bCs/>
                <w:sz w:val="26"/>
                <w:szCs w:val="26"/>
                <w:u w:val="single"/>
              </w:rPr>
            </w:rPrChange>
          </w:rPr>
          <w:t>    %&gt;</w:t>
        </w:r>
      </w:ins>
    </w:p>
    <w:p w14:paraId="0D5F5CC5" w14:textId="77777777" w:rsidR="000B78E7" w:rsidRPr="009329BA" w:rsidRDefault="000B78E7" w:rsidP="000B78E7">
      <w:pPr>
        <w:rPr>
          <w:ins w:id="1585" w:author="kalla madhu" w:date="2024-07-17T14:47:00Z"/>
          <w:b/>
          <w:bCs/>
          <w:sz w:val="26"/>
          <w:szCs w:val="26"/>
          <w:rPrChange w:id="1586" w:author="kalla madhu" w:date="2024-07-18T10:21:00Z" w16du:dateUtc="2024-07-18T04:51:00Z">
            <w:rPr>
              <w:ins w:id="1587" w:author="kalla madhu" w:date="2024-07-17T14:47:00Z"/>
              <w:b/>
              <w:bCs/>
              <w:sz w:val="26"/>
              <w:szCs w:val="26"/>
              <w:u w:val="single"/>
            </w:rPr>
          </w:rPrChange>
        </w:rPr>
      </w:pPr>
      <w:ins w:id="1588" w:author="kalla madhu" w:date="2024-07-17T14:47:00Z">
        <w:r w:rsidRPr="009329BA">
          <w:rPr>
            <w:b/>
            <w:bCs/>
            <w:sz w:val="26"/>
            <w:szCs w:val="26"/>
            <w:rPrChange w:id="1589" w:author="kalla madhu" w:date="2024-07-18T10:21:00Z" w16du:dateUtc="2024-07-18T04:51:00Z">
              <w:rPr>
                <w:b/>
                <w:bCs/>
                <w:sz w:val="26"/>
                <w:szCs w:val="26"/>
                <w:u w:val="single"/>
              </w:rPr>
            </w:rPrChange>
          </w:rPr>
          <w:t>&lt;div class="header"&gt;</w:t>
        </w:r>
      </w:ins>
    </w:p>
    <w:p w14:paraId="1E76B00F" w14:textId="77777777" w:rsidR="000B78E7" w:rsidRPr="009329BA" w:rsidRDefault="000B78E7" w:rsidP="000B78E7">
      <w:pPr>
        <w:rPr>
          <w:ins w:id="1590" w:author="kalla madhu" w:date="2024-07-17T14:47:00Z"/>
          <w:b/>
          <w:bCs/>
          <w:sz w:val="26"/>
          <w:szCs w:val="26"/>
          <w:rPrChange w:id="1591" w:author="kalla madhu" w:date="2024-07-18T10:21:00Z" w16du:dateUtc="2024-07-18T04:51:00Z">
            <w:rPr>
              <w:ins w:id="1592" w:author="kalla madhu" w:date="2024-07-17T14:47:00Z"/>
              <w:b/>
              <w:bCs/>
              <w:sz w:val="26"/>
              <w:szCs w:val="26"/>
              <w:u w:val="single"/>
            </w:rPr>
          </w:rPrChange>
        </w:rPr>
      </w:pPr>
      <w:ins w:id="1593" w:author="kalla madhu" w:date="2024-07-17T14:47:00Z">
        <w:r w:rsidRPr="009329BA">
          <w:rPr>
            <w:b/>
            <w:bCs/>
            <w:sz w:val="26"/>
            <w:szCs w:val="26"/>
            <w:rPrChange w:id="1594" w:author="kalla madhu" w:date="2024-07-18T10:21:00Z" w16du:dateUtc="2024-07-18T04:51:00Z">
              <w:rPr>
                <w:b/>
                <w:bCs/>
                <w:sz w:val="26"/>
                <w:szCs w:val="26"/>
                <w:u w:val="single"/>
              </w:rPr>
            </w:rPrChange>
          </w:rPr>
          <w:t>    &lt;</w:t>
        </w:r>
        <w:proofErr w:type="spellStart"/>
        <w:r w:rsidRPr="009329BA">
          <w:rPr>
            <w:b/>
            <w:bCs/>
            <w:sz w:val="26"/>
            <w:szCs w:val="26"/>
            <w:rPrChange w:id="1595" w:author="kalla madhu" w:date="2024-07-18T10:21:00Z" w16du:dateUtc="2024-07-18T04:51:00Z">
              <w:rPr>
                <w:b/>
                <w:bCs/>
                <w:sz w:val="26"/>
                <w:szCs w:val="26"/>
                <w:u w:val="single"/>
              </w:rPr>
            </w:rPrChange>
          </w:rPr>
          <w:t>ul</w:t>
        </w:r>
        <w:proofErr w:type="spellEnd"/>
        <w:r w:rsidRPr="009329BA">
          <w:rPr>
            <w:b/>
            <w:bCs/>
            <w:sz w:val="26"/>
            <w:szCs w:val="26"/>
            <w:rPrChange w:id="1596" w:author="kalla madhu" w:date="2024-07-18T10:21:00Z" w16du:dateUtc="2024-07-18T04:51:00Z">
              <w:rPr>
                <w:b/>
                <w:bCs/>
                <w:sz w:val="26"/>
                <w:szCs w:val="26"/>
                <w:u w:val="single"/>
              </w:rPr>
            </w:rPrChange>
          </w:rPr>
          <w:t xml:space="preserve"> class="navbar-nav"&gt;</w:t>
        </w:r>
      </w:ins>
    </w:p>
    <w:p w14:paraId="4A4CF5A8" w14:textId="77777777" w:rsidR="000B78E7" w:rsidRPr="009329BA" w:rsidRDefault="000B78E7" w:rsidP="000B78E7">
      <w:pPr>
        <w:rPr>
          <w:ins w:id="1597" w:author="kalla madhu" w:date="2024-07-17T14:47:00Z"/>
          <w:b/>
          <w:bCs/>
          <w:sz w:val="26"/>
          <w:szCs w:val="26"/>
          <w:rPrChange w:id="1598" w:author="kalla madhu" w:date="2024-07-18T10:21:00Z" w16du:dateUtc="2024-07-18T04:51:00Z">
            <w:rPr>
              <w:ins w:id="1599" w:author="kalla madhu" w:date="2024-07-17T14:47:00Z"/>
              <w:b/>
              <w:bCs/>
              <w:sz w:val="26"/>
              <w:szCs w:val="26"/>
              <w:u w:val="single"/>
            </w:rPr>
          </w:rPrChange>
        </w:rPr>
      </w:pPr>
      <w:ins w:id="1600" w:author="kalla madhu" w:date="2024-07-17T14:47:00Z">
        <w:r w:rsidRPr="009329BA">
          <w:rPr>
            <w:b/>
            <w:bCs/>
            <w:sz w:val="26"/>
            <w:szCs w:val="26"/>
            <w:rPrChange w:id="1601" w:author="kalla madhu" w:date="2024-07-18T10:21:00Z" w16du:dateUtc="2024-07-18T04:51:00Z">
              <w:rPr>
                <w:b/>
                <w:bCs/>
                <w:sz w:val="26"/>
                <w:szCs w:val="26"/>
                <w:u w:val="single"/>
              </w:rPr>
            </w:rPrChange>
          </w:rPr>
          <w:t>        &lt;li&gt;</w:t>
        </w:r>
      </w:ins>
    </w:p>
    <w:p w14:paraId="05790F71" w14:textId="77777777" w:rsidR="000B78E7" w:rsidRPr="009329BA" w:rsidRDefault="000B78E7" w:rsidP="000B78E7">
      <w:pPr>
        <w:rPr>
          <w:ins w:id="1602" w:author="kalla madhu" w:date="2024-07-17T14:47:00Z"/>
          <w:b/>
          <w:bCs/>
          <w:sz w:val="26"/>
          <w:szCs w:val="26"/>
          <w:rPrChange w:id="1603" w:author="kalla madhu" w:date="2024-07-18T10:21:00Z" w16du:dateUtc="2024-07-18T04:51:00Z">
            <w:rPr>
              <w:ins w:id="1604" w:author="kalla madhu" w:date="2024-07-17T14:47:00Z"/>
              <w:b/>
              <w:bCs/>
              <w:sz w:val="26"/>
              <w:szCs w:val="26"/>
              <w:u w:val="single"/>
            </w:rPr>
          </w:rPrChange>
        </w:rPr>
      </w:pPr>
      <w:ins w:id="1605" w:author="kalla madhu" w:date="2024-07-17T14:47:00Z">
        <w:r w:rsidRPr="009329BA">
          <w:rPr>
            <w:b/>
            <w:bCs/>
            <w:sz w:val="26"/>
            <w:szCs w:val="26"/>
            <w:rPrChange w:id="1606" w:author="kalla madhu" w:date="2024-07-18T10:21:00Z" w16du:dateUtc="2024-07-18T04:51:00Z">
              <w:rPr>
                <w:b/>
                <w:bCs/>
                <w:sz w:val="26"/>
                <w:szCs w:val="26"/>
                <w:u w:val="single"/>
              </w:rPr>
            </w:rPrChange>
          </w:rPr>
          <w:t>            &lt;</w:t>
        </w:r>
        <w:proofErr w:type="spellStart"/>
        <w:r w:rsidRPr="009329BA">
          <w:rPr>
            <w:b/>
            <w:bCs/>
            <w:sz w:val="26"/>
            <w:szCs w:val="26"/>
            <w:rPrChange w:id="1607" w:author="kalla madhu" w:date="2024-07-18T10:21:00Z" w16du:dateUtc="2024-07-18T04:51:00Z">
              <w:rPr>
                <w:b/>
                <w:bCs/>
                <w:sz w:val="26"/>
                <w:szCs w:val="26"/>
                <w:u w:val="single"/>
              </w:rPr>
            </w:rPrChange>
          </w:rPr>
          <w:t>img</w:t>
        </w:r>
        <w:proofErr w:type="spellEnd"/>
        <w:r w:rsidRPr="009329BA">
          <w:rPr>
            <w:b/>
            <w:bCs/>
            <w:sz w:val="26"/>
            <w:szCs w:val="26"/>
            <w:rPrChange w:id="1608" w:author="kalla madhu" w:date="2024-07-18T10:21:00Z" w16du:dateUtc="2024-07-18T04:51:00Z">
              <w:rPr>
                <w:b/>
                <w:bCs/>
                <w:sz w:val="26"/>
                <w:szCs w:val="26"/>
                <w:u w:val="single"/>
              </w:rPr>
            </w:rPrChange>
          </w:rPr>
          <w:t xml:space="preserve"> class="navbar-brand" alt="" </w:t>
        </w:r>
        <w:proofErr w:type="spellStart"/>
        <w:r w:rsidRPr="009329BA">
          <w:rPr>
            <w:b/>
            <w:bCs/>
            <w:sz w:val="26"/>
            <w:szCs w:val="26"/>
            <w:rPrChange w:id="1609" w:author="kalla madhu" w:date="2024-07-18T10:21:00Z" w16du:dateUtc="2024-07-18T04:51:00Z">
              <w:rPr>
                <w:b/>
                <w:bCs/>
                <w:sz w:val="26"/>
                <w:szCs w:val="26"/>
                <w:u w:val="single"/>
              </w:rPr>
            </w:rPrChange>
          </w:rPr>
          <w:t>src</w:t>
        </w:r>
        <w:proofErr w:type="spellEnd"/>
        <w:r w:rsidRPr="009329BA">
          <w:rPr>
            <w:b/>
            <w:bCs/>
            <w:sz w:val="26"/>
            <w:szCs w:val="26"/>
            <w:rPrChange w:id="1610" w:author="kalla madhu" w:date="2024-07-18T10:21:00Z" w16du:dateUtc="2024-07-18T04:51:00Z">
              <w:rPr>
                <w:b/>
                <w:bCs/>
                <w:sz w:val="26"/>
                <w:szCs w:val="26"/>
                <w:u w:val="single"/>
              </w:rPr>
            </w:rPrChange>
          </w:rPr>
          <w:t>="images/logo.png"&gt;</w:t>
        </w:r>
      </w:ins>
    </w:p>
    <w:p w14:paraId="10521AA0" w14:textId="77777777" w:rsidR="000B78E7" w:rsidRPr="009329BA" w:rsidRDefault="000B78E7" w:rsidP="000B78E7">
      <w:pPr>
        <w:rPr>
          <w:ins w:id="1611" w:author="kalla madhu" w:date="2024-07-17T14:47:00Z"/>
          <w:b/>
          <w:bCs/>
          <w:sz w:val="26"/>
          <w:szCs w:val="26"/>
          <w:rPrChange w:id="1612" w:author="kalla madhu" w:date="2024-07-18T10:21:00Z" w16du:dateUtc="2024-07-18T04:51:00Z">
            <w:rPr>
              <w:ins w:id="1613" w:author="kalla madhu" w:date="2024-07-17T14:47:00Z"/>
              <w:b/>
              <w:bCs/>
              <w:sz w:val="26"/>
              <w:szCs w:val="26"/>
              <w:u w:val="single"/>
            </w:rPr>
          </w:rPrChange>
        </w:rPr>
      </w:pPr>
      <w:ins w:id="1614" w:author="kalla madhu" w:date="2024-07-17T14:47:00Z">
        <w:r w:rsidRPr="009329BA">
          <w:rPr>
            <w:b/>
            <w:bCs/>
            <w:sz w:val="26"/>
            <w:szCs w:val="26"/>
            <w:rPrChange w:id="1615" w:author="kalla madhu" w:date="2024-07-18T10:21:00Z" w16du:dateUtc="2024-07-18T04:51:00Z">
              <w:rPr>
                <w:b/>
                <w:bCs/>
                <w:sz w:val="26"/>
                <w:szCs w:val="26"/>
                <w:u w:val="single"/>
              </w:rPr>
            </w:rPrChange>
          </w:rPr>
          <w:t>        &lt;/li&gt;</w:t>
        </w:r>
      </w:ins>
    </w:p>
    <w:p w14:paraId="38D424EC" w14:textId="77777777" w:rsidR="000B78E7" w:rsidRPr="009329BA" w:rsidRDefault="000B78E7" w:rsidP="000B78E7">
      <w:pPr>
        <w:rPr>
          <w:ins w:id="1616" w:author="kalla madhu" w:date="2024-07-17T14:47:00Z"/>
          <w:b/>
          <w:bCs/>
          <w:sz w:val="26"/>
          <w:szCs w:val="26"/>
          <w:rPrChange w:id="1617" w:author="kalla madhu" w:date="2024-07-18T10:21:00Z" w16du:dateUtc="2024-07-18T04:51:00Z">
            <w:rPr>
              <w:ins w:id="1618" w:author="kalla madhu" w:date="2024-07-17T14:47:00Z"/>
              <w:b/>
              <w:bCs/>
              <w:sz w:val="26"/>
              <w:szCs w:val="26"/>
              <w:u w:val="single"/>
            </w:rPr>
          </w:rPrChange>
        </w:rPr>
      </w:pPr>
      <w:ins w:id="1619" w:author="kalla madhu" w:date="2024-07-17T14:47:00Z">
        <w:r w:rsidRPr="009329BA">
          <w:rPr>
            <w:b/>
            <w:bCs/>
            <w:sz w:val="26"/>
            <w:szCs w:val="26"/>
            <w:rPrChange w:id="1620" w:author="kalla madhu" w:date="2024-07-18T10:21:00Z" w16du:dateUtc="2024-07-18T04:51:00Z">
              <w:rPr>
                <w:b/>
                <w:bCs/>
                <w:sz w:val="26"/>
                <w:szCs w:val="26"/>
                <w:u w:val="single"/>
              </w:rPr>
            </w:rPrChange>
          </w:rPr>
          <w:t>        &lt;li&gt;</w:t>
        </w:r>
      </w:ins>
    </w:p>
    <w:p w14:paraId="3D993F6F" w14:textId="77777777" w:rsidR="000B78E7" w:rsidRPr="009329BA" w:rsidRDefault="000B78E7" w:rsidP="000B78E7">
      <w:pPr>
        <w:rPr>
          <w:ins w:id="1621" w:author="kalla madhu" w:date="2024-07-17T14:47:00Z"/>
          <w:b/>
          <w:bCs/>
          <w:sz w:val="26"/>
          <w:szCs w:val="26"/>
          <w:rPrChange w:id="1622" w:author="kalla madhu" w:date="2024-07-18T10:21:00Z" w16du:dateUtc="2024-07-18T04:51:00Z">
            <w:rPr>
              <w:ins w:id="1623" w:author="kalla madhu" w:date="2024-07-17T14:47:00Z"/>
              <w:b/>
              <w:bCs/>
              <w:sz w:val="26"/>
              <w:szCs w:val="26"/>
              <w:u w:val="single"/>
            </w:rPr>
          </w:rPrChange>
        </w:rPr>
      </w:pPr>
      <w:ins w:id="1624" w:author="kalla madhu" w:date="2024-07-17T14:47:00Z">
        <w:r w:rsidRPr="009329BA">
          <w:rPr>
            <w:b/>
            <w:bCs/>
            <w:sz w:val="26"/>
            <w:szCs w:val="26"/>
            <w:rPrChange w:id="1625" w:author="kalla madhu" w:date="2024-07-18T10:21:00Z" w16du:dateUtc="2024-07-18T04:51:00Z">
              <w:rPr>
                <w:b/>
                <w:bCs/>
                <w:sz w:val="26"/>
                <w:szCs w:val="26"/>
                <w:u w:val="single"/>
              </w:rPr>
            </w:rPrChange>
          </w:rPr>
          <w:t xml:space="preserve">            &lt;a </w:t>
        </w:r>
        <w:proofErr w:type="spellStart"/>
        <w:r w:rsidRPr="009329BA">
          <w:rPr>
            <w:b/>
            <w:bCs/>
            <w:sz w:val="26"/>
            <w:szCs w:val="26"/>
            <w:rPrChange w:id="1626" w:author="kalla madhu" w:date="2024-07-18T10:21:00Z" w16du:dateUtc="2024-07-18T04:51:00Z">
              <w:rPr>
                <w:b/>
                <w:bCs/>
                <w:sz w:val="26"/>
                <w:szCs w:val="26"/>
                <w:u w:val="single"/>
              </w:rPr>
            </w:rPrChange>
          </w:rPr>
          <w:t>href</w:t>
        </w:r>
        <w:proofErr w:type="spellEnd"/>
        <w:r w:rsidRPr="009329BA">
          <w:rPr>
            <w:b/>
            <w:bCs/>
            <w:sz w:val="26"/>
            <w:szCs w:val="26"/>
            <w:rPrChange w:id="1627" w:author="kalla madhu" w:date="2024-07-18T10:21:00Z" w16du:dateUtc="2024-07-18T04:51:00Z">
              <w:rPr>
                <w:b/>
                <w:bCs/>
                <w:sz w:val="26"/>
                <w:szCs w:val="26"/>
                <w:u w:val="single"/>
              </w:rPr>
            </w:rPrChange>
          </w:rPr>
          <w:t>="</w:t>
        </w:r>
        <w:proofErr w:type="spellStart"/>
        <w:r w:rsidRPr="009329BA">
          <w:rPr>
            <w:b/>
            <w:bCs/>
            <w:sz w:val="26"/>
            <w:szCs w:val="26"/>
            <w:rPrChange w:id="1628" w:author="kalla madhu" w:date="2024-07-18T10:21:00Z" w16du:dateUtc="2024-07-18T04:51:00Z">
              <w:rPr>
                <w:b/>
                <w:bCs/>
                <w:sz w:val="26"/>
                <w:szCs w:val="26"/>
                <w:u w:val="single"/>
              </w:rPr>
            </w:rPrChange>
          </w:rPr>
          <w:t>index.jsp</w:t>
        </w:r>
        <w:proofErr w:type="spellEnd"/>
        <w:r w:rsidRPr="009329BA">
          <w:rPr>
            <w:b/>
            <w:bCs/>
            <w:sz w:val="26"/>
            <w:szCs w:val="26"/>
            <w:rPrChange w:id="1629" w:author="kalla madhu" w:date="2024-07-18T10:21:00Z" w16du:dateUtc="2024-07-18T04:51:00Z">
              <w:rPr>
                <w:b/>
                <w:bCs/>
                <w:sz w:val="26"/>
                <w:szCs w:val="26"/>
                <w:u w:val="single"/>
              </w:rPr>
            </w:rPrChange>
          </w:rPr>
          <w:t>"&gt;Home&lt;/a&gt;</w:t>
        </w:r>
      </w:ins>
    </w:p>
    <w:p w14:paraId="3B236D07" w14:textId="77777777" w:rsidR="000B78E7" w:rsidRPr="009329BA" w:rsidRDefault="000B78E7" w:rsidP="000B78E7">
      <w:pPr>
        <w:rPr>
          <w:ins w:id="1630" w:author="kalla madhu" w:date="2024-07-17T14:47:00Z"/>
          <w:b/>
          <w:bCs/>
          <w:sz w:val="26"/>
          <w:szCs w:val="26"/>
          <w:rPrChange w:id="1631" w:author="kalla madhu" w:date="2024-07-18T10:21:00Z" w16du:dateUtc="2024-07-18T04:51:00Z">
            <w:rPr>
              <w:ins w:id="1632" w:author="kalla madhu" w:date="2024-07-17T14:47:00Z"/>
              <w:b/>
              <w:bCs/>
              <w:sz w:val="26"/>
              <w:szCs w:val="26"/>
              <w:u w:val="single"/>
            </w:rPr>
          </w:rPrChange>
        </w:rPr>
      </w:pPr>
      <w:ins w:id="1633" w:author="kalla madhu" w:date="2024-07-17T14:47:00Z">
        <w:r w:rsidRPr="009329BA">
          <w:rPr>
            <w:b/>
            <w:bCs/>
            <w:sz w:val="26"/>
            <w:szCs w:val="26"/>
            <w:rPrChange w:id="1634" w:author="kalla madhu" w:date="2024-07-18T10:21:00Z" w16du:dateUtc="2024-07-18T04:51:00Z">
              <w:rPr>
                <w:b/>
                <w:bCs/>
                <w:sz w:val="26"/>
                <w:szCs w:val="26"/>
                <w:u w:val="single"/>
              </w:rPr>
            </w:rPrChange>
          </w:rPr>
          <w:t>        &lt;/li&gt;</w:t>
        </w:r>
      </w:ins>
    </w:p>
    <w:p w14:paraId="591A6801" w14:textId="77777777" w:rsidR="000B78E7" w:rsidRPr="009329BA" w:rsidRDefault="000B78E7" w:rsidP="000B78E7">
      <w:pPr>
        <w:rPr>
          <w:ins w:id="1635" w:author="kalla madhu" w:date="2024-07-17T14:47:00Z"/>
          <w:b/>
          <w:bCs/>
          <w:sz w:val="26"/>
          <w:szCs w:val="26"/>
          <w:rPrChange w:id="1636" w:author="kalla madhu" w:date="2024-07-18T10:21:00Z" w16du:dateUtc="2024-07-18T04:51:00Z">
            <w:rPr>
              <w:ins w:id="1637" w:author="kalla madhu" w:date="2024-07-17T14:47:00Z"/>
              <w:b/>
              <w:bCs/>
              <w:sz w:val="26"/>
              <w:szCs w:val="26"/>
              <w:u w:val="single"/>
            </w:rPr>
          </w:rPrChange>
        </w:rPr>
      </w:pPr>
      <w:ins w:id="1638" w:author="kalla madhu" w:date="2024-07-17T14:47:00Z">
        <w:r w:rsidRPr="009329BA">
          <w:rPr>
            <w:b/>
            <w:bCs/>
            <w:sz w:val="26"/>
            <w:szCs w:val="26"/>
            <w:rPrChange w:id="1639" w:author="kalla madhu" w:date="2024-07-18T10:21:00Z" w16du:dateUtc="2024-07-18T04:51:00Z">
              <w:rPr>
                <w:b/>
                <w:bCs/>
                <w:sz w:val="26"/>
                <w:szCs w:val="26"/>
                <w:u w:val="single"/>
              </w:rPr>
            </w:rPrChange>
          </w:rPr>
          <w:t>        &lt;li&gt;</w:t>
        </w:r>
      </w:ins>
    </w:p>
    <w:p w14:paraId="6514CC9F" w14:textId="77777777" w:rsidR="000B78E7" w:rsidRPr="009329BA" w:rsidRDefault="000B78E7" w:rsidP="000B78E7">
      <w:pPr>
        <w:rPr>
          <w:ins w:id="1640" w:author="kalla madhu" w:date="2024-07-17T14:47:00Z"/>
          <w:b/>
          <w:bCs/>
          <w:sz w:val="26"/>
          <w:szCs w:val="26"/>
          <w:rPrChange w:id="1641" w:author="kalla madhu" w:date="2024-07-18T10:21:00Z" w16du:dateUtc="2024-07-18T04:51:00Z">
            <w:rPr>
              <w:ins w:id="1642" w:author="kalla madhu" w:date="2024-07-17T14:47:00Z"/>
              <w:b/>
              <w:bCs/>
              <w:sz w:val="26"/>
              <w:szCs w:val="26"/>
              <w:u w:val="single"/>
            </w:rPr>
          </w:rPrChange>
        </w:rPr>
      </w:pPr>
      <w:ins w:id="1643" w:author="kalla madhu" w:date="2024-07-17T14:47:00Z">
        <w:r w:rsidRPr="009329BA">
          <w:rPr>
            <w:b/>
            <w:bCs/>
            <w:sz w:val="26"/>
            <w:szCs w:val="26"/>
            <w:rPrChange w:id="1644" w:author="kalla madhu" w:date="2024-07-18T10:21:00Z" w16du:dateUtc="2024-07-18T04:51:00Z">
              <w:rPr>
                <w:b/>
                <w:bCs/>
                <w:sz w:val="26"/>
                <w:szCs w:val="26"/>
                <w:u w:val="single"/>
              </w:rPr>
            </w:rPrChange>
          </w:rPr>
          <w:t xml:space="preserve">            &lt;a </w:t>
        </w:r>
        <w:proofErr w:type="spellStart"/>
        <w:r w:rsidRPr="009329BA">
          <w:rPr>
            <w:b/>
            <w:bCs/>
            <w:sz w:val="26"/>
            <w:szCs w:val="26"/>
            <w:rPrChange w:id="1645" w:author="kalla madhu" w:date="2024-07-18T10:21:00Z" w16du:dateUtc="2024-07-18T04:51:00Z">
              <w:rPr>
                <w:b/>
                <w:bCs/>
                <w:sz w:val="26"/>
                <w:szCs w:val="26"/>
                <w:u w:val="single"/>
              </w:rPr>
            </w:rPrChange>
          </w:rPr>
          <w:t>href</w:t>
        </w:r>
        <w:proofErr w:type="spellEnd"/>
        <w:r w:rsidRPr="009329BA">
          <w:rPr>
            <w:b/>
            <w:bCs/>
            <w:sz w:val="26"/>
            <w:szCs w:val="26"/>
            <w:rPrChange w:id="1646" w:author="kalla madhu" w:date="2024-07-18T10:21:00Z" w16du:dateUtc="2024-07-18T04:51:00Z">
              <w:rPr>
                <w:b/>
                <w:bCs/>
                <w:sz w:val="26"/>
                <w:szCs w:val="26"/>
                <w:u w:val="single"/>
              </w:rPr>
            </w:rPrChange>
          </w:rPr>
          <w:t>="</w:t>
        </w:r>
        <w:proofErr w:type="spellStart"/>
        <w:r w:rsidRPr="009329BA">
          <w:rPr>
            <w:b/>
            <w:bCs/>
            <w:sz w:val="26"/>
            <w:szCs w:val="26"/>
            <w:rPrChange w:id="1647" w:author="kalla madhu" w:date="2024-07-18T10:21:00Z" w16du:dateUtc="2024-07-18T04:51:00Z">
              <w:rPr>
                <w:b/>
                <w:bCs/>
                <w:sz w:val="26"/>
                <w:szCs w:val="26"/>
                <w:u w:val="single"/>
              </w:rPr>
            </w:rPrChange>
          </w:rPr>
          <w:t>register.jsp</w:t>
        </w:r>
        <w:proofErr w:type="spellEnd"/>
        <w:r w:rsidRPr="009329BA">
          <w:rPr>
            <w:b/>
            <w:bCs/>
            <w:sz w:val="26"/>
            <w:szCs w:val="26"/>
            <w:rPrChange w:id="1648" w:author="kalla madhu" w:date="2024-07-18T10:21:00Z" w16du:dateUtc="2024-07-18T04:51:00Z">
              <w:rPr>
                <w:b/>
                <w:bCs/>
                <w:sz w:val="26"/>
                <w:szCs w:val="26"/>
                <w:u w:val="single"/>
              </w:rPr>
            </w:rPrChange>
          </w:rPr>
          <w:t>"&gt;Register&lt;/a&gt;</w:t>
        </w:r>
      </w:ins>
    </w:p>
    <w:p w14:paraId="69FADCEE" w14:textId="77777777" w:rsidR="000B78E7" w:rsidRPr="009329BA" w:rsidRDefault="000B78E7" w:rsidP="000B78E7">
      <w:pPr>
        <w:rPr>
          <w:ins w:id="1649" w:author="kalla madhu" w:date="2024-07-17T14:47:00Z"/>
          <w:b/>
          <w:bCs/>
          <w:sz w:val="26"/>
          <w:szCs w:val="26"/>
          <w:rPrChange w:id="1650" w:author="kalla madhu" w:date="2024-07-18T10:21:00Z" w16du:dateUtc="2024-07-18T04:51:00Z">
            <w:rPr>
              <w:ins w:id="1651" w:author="kalla madhu" w:date="2024-07-17T14:47:00Z"/>
              <w:b/>
              <w:bCs/>
              <w:sz w:val="26"/>
              <w:szCs w:val="26"/>
              <w:u w:val="single"/>
            </w:rPr>
          </w:rPrChange>
        </w:rPr>
      </w:pPr>
      <w:ins w:id="1652" w:author="kalla madhu" w:date="2024-07-17T14:47:00Z">
        <w:r w:rsidRPr="009329BA">
          <w:rPr>
            <w:b/>
            <w:bCs/>
            <w:sz w:val="26"/>
            <w:szCs w:val="26"/>
            <w:rPrChange w:id="1653" w:author="kalla madhu" w:date="2024-07-18T10:21:00Z" w16du:dateUtc="2024-07-18T04:51:00Z">
              <w:rPr>
                <w:b/>
                <w:bCs/>
                <w:sz w:val="26"/>
                <w:szCs w:val="26"/>
                <w:u w:val="single"/>
              </w:rPr>
            </w:rPrChange>
          </w:rPr>
          <w:t>        &lt;/li&gt;</w:t>
        </w:r>
      </w:ins>
    </w:p>
    <w:p w14:paraId="57FA8940" w14:textId="77777777" w:rsidR="000B78E7" w:rsidRPr="009329BA" w:rsidRDefault="000B78E7" w:rsidP="000B78E7">
      <w:pPr>
        <w:rPr>
          <w:ins w:id="1654" w:author="kalla madhu" w:date="2024-07-17T14:47:00Z"/>
          <w:b/>
          <w:bCs/>
          <w:sz w:val="26"/>
          <w:szCs w:val="26"/>
          <w:rPrChange w:id="1655" w:author="kalla madhu" w:date="2024-07-18T10:21:00Z" w16du:dateUtc="2024-07-18T04:51:00Z">
            <w:rPr>
              <w:ins w:id="1656" w:author="kalla madhu" w:date="2024-07-17T14:47:00Z"/>
              <w:b/>
              <w:bCs/>
              <w:sz w:val="26"/>
              <w:szCs w:val="26"/>
              <w:u w:val="single"/>
            </w:rPr>
          </w:rPrChange>
        </w:rPr>
      </w:pPr>
      <w:ins w:id="1657" w:author="kalla madhu" w:date="2024-07-17T14:47:00Z">
        <w:r w:rsidRPr="009329BA">
          <w:rPr>
            <w:b/>
            <w:bCs/>
            <w:sz w:val="26"/>
            <w:szCs w:val="26"/>
            <w:rPrChange w:id="1658" w:author="kalla madhu" w:date="2024-07-18T10:21:00Z" w16du:dateUtc="2024-07-18T04:51:00Z">
              <w:rPr>
                <w:b/>
                <w:bCs/>
                <w:sz w:val="26"/>
                <w:szCs w:val="26"/>
                <w:u w:val="single"/>
              </w:rPr>
            </w:rPrChange>
          </w:rPr>
          <w:t>        &lt;li&gt;</w:t>
        </w:r>
      </w:ins>
    </w:p>
    <w:p w14:paraId="41704094" w14:textId="77777777" w:rsidR="000B78E7" w:rsidRPr="009329BA" w:rsidRDefault="000B78E7" w:rsidP="000B78E7">
      <w:pPr>
        <w:rPr>
          <w:ins w:id="1659" w:author="kalla madhu" w:date="2024-07-17T14:47:00Z"/>
          <w:b/>
          <w:bCs/>
          <w:sz w:val="26"/>
          <w:szCs w:val="26"/>
          <w:rPrChange w:id="1660" w:author="kalla madhu" w:date="2024-07-18T10:21:00Z" w16du:dateUtc="2024-07-18T04:51:00Z">
            <w:rPr>
              <w:ins w:id="1661" w:author="kalla madhu" w:date="2024-07-17T14:47:00Z"/>
              <w:b/>
              <w:bCs/>
              <w:sz w:val="26"/>
              <w:szCs w:val="26"/>
              <w:u w:val="single"/>
            </w:rPr>
          </w:rPrChange>
        </w:rPr>
      </w:pPr>
      <w:ins w:id="1662" w:author="kalla madhu" w:date="2024-07-17T14:47:00Z">
        <w:r w:rsidRPr="009329BA">
          <w:rPr>
            <w:b/>
            <w:bCs/>
            <w:sz w:val="26"/>
            <w:szCs w:val="26"/>
            <w:rPrChange w:id="1663" w:author="kalla madhu" w:date="2024-07-18T10:21:00Z" w16du:dateUtc="2024-07-18T04:51:00Z">
              <w:rPr>
                <w:b/>
                <w:bCs/>
                <w:sz w:val="26"/>
                <w:szCs w:val="26"/>
                <w:u w:val="single"/>
              </w:rPr>
            </w:rPrChange>
          </w:rPr>
          <w:t xml:space="preserve">            &lt;a </w:t>
        </w:r>
        <w:proofErr w:type="spellStart"/>
        <w:r w:rsidRPr="009329BA">
          <w:rPr>
            <w:b/>
            <w:bCs/>
            <w:sz w:val="26"/>
            <w:szCs w:val="26"/>
            <w:rPrChange w:id="1664" w:author="kalla madhu" w:date="2024-07-18T10:21:00Z" w16du:dateUtc="2024-07-18T04:51:00Z">
              <w:rPr>
                <w:b/>
                <w:bCs/>
                <w:sz w:val="26"/>
                <w:szCs w:val="26"/>
                <w:u w:val="single"/>
              </w:rPr>
            </w:rPrChange>
          </w:rPr>
          <w:t>href</w:t>
        </w:r>
        <w:proofErr w:type="spellEnd"/>
        <w:r w:rsidRPr="009329BA">
          <w:rPr>
            <w:b/>
            <w:bCs/>
            <w:sz w:val="26"/>
            <w:szCs w:val="26"/>
            <w:rPrChange w:id="1665" w:author="kalla madhu" w:date="2024-07-18T10:21:00Z" w16du:dateUtc="2024-07-18T04:51:00Z">
              <w:rPr>
                <w:b/>
                <w:bCs/>
                <w:sz w:val="26"/>
                <w:szCs w:val="26"/>
                <w:u w:val="single"/>
              </w:rPr>
            </w:rPrChange>
          </w:rPr>
          <w:t>="</w:t>
        </w:r>
        <w:proofErr w:type="spellStart"/>
        <w:r w:rsidRPr="009329BA">
          <w:rPr>
            <w:b/>
            <w:bCs/>
            <w:sz w:val="26"/>
            <w:szCs w:val="26"/>
            <w:rPrChange w:id="1666" w:author="kalla madhu" w:date="2024-07-18T10:21:00Z" w16du:dateUtc="2024-07-18T04:51:00Z">
              <w:rPr>
                <w:b/>
                <w:bCs/>
                <w:sz w:val="26"/>
                <w:szCs w:val="26"/>
                <w:u w:val="single"/>
              </w:rPr>
            </w:rPrChange>
          </w:rPr>
          <w:t>login.jsp</w:t>
        </w:r>
        <w:proofErr w:type="spellEnd"/>
        <w:r w:rsidRPr="009329BA">
          <w:rPr>
            <w:b/>
            <w:bCs/>
            <w:sz w:val="26"/>
            <w:szCs w:val="26"/>
            <w:rPrChange w:id="1667" w:author="kalla madhu" w:date="2024-07-18T10:21:00Z" w16du:dateUtc="2024-07-18T04:51:00Z">
              <w:rPr>
                <w:b/>
                <w:bCs/>
                <w:sz w:val="26"/>
                <w:szCs w:val="26"/>
                <w:u w:val="single"/>
              </w:rPr>
            </w:rPrChange>
          </w:rPr>
          <w:t>"&gt;Login&lt;/a&gt;</w:t>
        </w:r>
      </w:ins>
    </w:p>
    <w:p w14:paraId="0A6A4FED" w14:textId="77777777" w:rsidR="000B78E7" w:rsidRPr="009329BA" w:rsidRDefault="000B78E7" w:rsidP="000B78E7">
      <w:pPr>
        <w:rPr>
          <w:ins w:id="1668" w:author="kalla madhu" w:date="2024-07-17T14:47:00Z"/>
          <w:b/>
          <w:bCs/>
          <w:sz w:val="26"/>
          <w:szCs w:val="26"/>
          <w:rPrChange w:id="1669" w:author="kalla madhu" w:date="2024-07-18T10:21:00Z" w16du:dateUtc="2024-07-18T04:51:00Z">
            <w:rPr>
              <w:ins w:id="1670" w:author="kalla madhu" w:date="2024-07-17T14:47:00Z"/>
              <w:b/>
              <w:bCs/>
              <w:sz w:val="26"/>
              <w:szCs w:val="26"/>
              <w:u w:val="single"/>
            </w:rPr>
          </w:rPrChange>
        </w:rPr>
      </w:pPr>
      <w:ins w:id="1671" w:author="kalla madhu" w:date="2024-07-17T14:47:00Z">
        <w:r w:rsidRPr="009329BA">
          <w:rPr>
            <w:b/>
            <w:bCs/>
            <w:sz w:val="26"/>
            <w:szCs w:val="26"/>
            <w:rPrChange w:id="1672" w:author="kalla madhu" w:date="2024-07-18T10:21:00Z" w16du:dateUtc="2024-07-18T04:51:00Z">
              <w:rPr>
                <w:b/>
                <w:bCs/>
                <w:sz w:val="26"/>
                <w:szCs w:val="26"/>
                <w:u w:val="single"/>
              </w:rPr>
            </w:rPrChange>
          </w:rPr>
          <w:t>        &lt;/li&gt;</w:t>
        </w:r>
      </w:ins>
    </w:p>
    <w:p w14:paraId="2B88E8A0" w14:textId="77777777" w:rsidR="000B78E7" w:rsidRPr="009329BA" w:rsidRDefault="000B78E7" w:rsidP="000B78E7">
      <w:pPr>
        <w:rPr>
          <w:ins w:id="1673" w:author="kalla madhu" w:date="2024-07-17T14:47:00Z"/>
          <w:b/>
          <w:bCs/>
          <w:sz w:val="26"/>
          <w:szCs w:val="26"/>
          <w:rPrChange w:id="1674" w:author="kalla madhu" w:date="2024-07-18T10:21:00Z" w16du:dateUtc="2024-07-18T04:51:00Z">
            <w:rPr>
              <w:ins w:id="1675" w:author="kalla madhu" w:date="2024-07-17T14:47:00Z"/>
              <w:b/>
              <w:bCs/>
              <w:sz w:val="26"/>
              <w:szCs w:val="26"/>
              <w:u w:val="single"/>
            </w:rPr>
          </w:rPrChange>
        </w:rPr>
      </w:pPr>
      <w:ins w:id="1676" w:author="kalla madhu" w:date="2024-07-17T14:47:00Z">
        <w:r w:rsidRPr="009329BA">
          <w:rPr>
            <w:b/>
            <w:bCs/>
            <w:sz w:val="26"/>
            <w:szCs w:val="26"/>
            <w:rPrChange w:id="1677" w:author="kalla madhu" w:date="2024-07-18T10:21:00Z" w16du:dateUtc="2024-07-18T04:51:00Z">
              <w:rPr>
                <w:b/>
                <w:bCs/>
                <w:sz w:val="26"/>
                <w:szCs w:val="26"/>
                <w:u w:val="single"/>
              </w:rPr>
            </w:rPrChange>
          </w:rPr>
          <w:t>        &lt;li&gt;</w:t>
        </w:r>
      </w:ins>
    </w:p>
    <w:p w14:paraId="3E511E70" w14:textId="77777777" w:rsidR="000B78E7" w:rsidRPr="009329BA" w:rsidRDefault="000B78E7" w:rsidP="000B78E7">
      <w:pPr>
        <w:rPr>
          <w:ins w:id="1678" w:author="kalla madhu" w:date="2024-07-17T14:47:00Z"/>
          <w:b/>
          <w:bCs/>
          <w:sz w:val="26"/>
          <w:szCs w:val="26"/>
          <w:rPrChange w:id="1679" w:author="kalla madhu" w:date="2024-07-18T10:21:00Z" w16du:dateUtc="2024-07-18T04:51:00Z">
            <w:rPr>
              <w:ins w:id="1680" w:author="kalla madhu" w:date="2024-07-17T14:47:00Z"/>
              <w:b/>
              <w:bCs/>
              <w:sz w:val="26"/>
              <w:szCs w:val="26"/>
              <w:u w:val="single"/>
            </w:rPr>
          </w:rPrChange>
        </w:rPr>
      </w:pPr>
      <w:ins w:id="1681" w:author="kalla madhu" w:date="2024-07-17T14:47:00Z">
        <w:r w:rsidRPr="009329BA">
          <w:rPr>
            <w:b/>
            <w:bCs/>
            <w:sz w:val="26"/>
            <w:szCs w:val="26"/>
            <w:rPrChange w:id="1682" w:author="kalla madhu" w:date="2024-07-18T10:21:00Z" w16du:dateUtc="2024-07-18T04:51:00Z">
              <w:rPr>
                <w:b/>
                <w:bCs/>
                <w:sz w:val="26"/>
                <w:szCs w:val="26"/>
                <w:u w:val="single"/>
              </w:rPr>
            </w:rPrChange>
          </w:rPr>
          <w:t xml:space="preserve">            &lt;a </w:t>
        </w:r>
        <w:proofErr w:type="spellStart"/>
        <w:r w:rsidRPr="009329BA">
          <w:rPr>
            <w:b/>
            <w:bCs/>
            <w:sz w:val="26"/>
            <w:szCs w:val="26"/>
            <w:rPrChange w:id="1683" w:author="kalla madhu" w:date="2024-07-18T10:21:00Z" w16du:dateUtc="2024-07-18T04:51:00Z">
              <w:rPr>
                <w:b/>
                <w:bCs/>
                <w:sz w:val="26"/>
                <w:szCs w:val="26"/>
                <w:u w:val="single"/>
              </w:rPr>
            </w:rPrChange>
          </w:rPr>
          <w:t>href</w:t>
        </w:r>
        <w:proofErr w:type="spellEnd"/>
        <w:r w:rsidRPr="009329BA">
          <w:rPr>
            <w:b/>
            <w:bCs/>
            <w:sz w:val="26"/>
            <w:szCs w:val="26"/>
            <w:rPrChange w:id="1684" w:author="kalla madhu" w:date="2024-07-18T10:21:00Z" w16du:dateUtc="2024-07-18T04:51:00Z">
              <w:rPr>
                <w:b/>
                <w:bCs/>
                <w:sz w:val="26"/>
                <w:szCs w:val="26"/>
                <w:u w:val="single"/>
              </w:rPr>
            </w:rPrChange>
          </w:rPr>
          <w:t>="</w:t>
        </w:r>
        <w:proofErr w:type="spellStart"/>
        <w:r w:rsidRPr="009329BA">
          <w:rPr>
            <w:b/>
            <w:bCs/>
            <w:sz w:val="26"/>
            <w:szCs w:val="26"/>
            <w:rPrChange w:id="1685" w:author="kalla madhu" w:date="2024-07-18T10:21:00Z" w16du:dateUtc="2024-07-18T04:51:00Z">
              <w:rPr>
                <w:b/>
                <w:bCs/>
                <w:sz w:val="26"/>
                <w:szCs w:val="26"/>
                <w:u w:val="single"/>
              </w:rPr>
            </w:rPrChange>
          </w:rPr>
          <w:t>contact.jsp</w:t>
        </w:r>
        <w:proofErr w:type="spellEnd"/>
        <w:r w:rsidRPr="009329BA">
          <w:rPr>
            <w:b/>
            <w:bCs/>
            <w:sz w:val="26"/>
            <w:szCs w:val="26"/>
            <w:rPrChange w:id="1686" w:author="kalla madhu" w:date="2024-07-18T10:21:00Z" w16du:dateUtc="2024-07-18T04:51:00Z">
              <w:rPr>
                <w:b/>
                <w:bCs/>
                <w:sz w:val="26"/>
                <w:szCs w:val="26"/>
                <w:u w:val="single"/>
              </w:rPr>
            </w:rPrChange>
          </w:rPr>
          <w:t>"&gt;Contact&lt;/a&gt;</w:t>
        </w:r>
      </w:ins>
    </w:p>
    <w:p w14:paraId="49098022" w14:textId="77777777" w:rsidR="000B78E7" w:rsidRPr="009329BA" w:rsidRDefault="000B78E7" w:rsidP="000B78E7">
      <w:pPr>
        <w:rPr>
          <w:ins w:id="1687" w:author="kalla madhu" w:date="2024-07-17T14:47:00Z"/>
          <w:b/>
          <w:bCs/>
          <w:sz w:val="26"/>
          <w:szCs w:val="26"/>
          <w:rPrChange w:id="1688" w:author="kalla madhu" w:date="2024-07-18T10:21:00Z" w16du:dateUtc="2024-07-18T04:51:00Z">
            <w:rPr>
              <w:ins w:id="1689" w:author="kalla madhu" w:date="2024-07-17T14:47:00Z"/>
              <w:b/>
              <w:bCs/>
              <w:sz w:val="26"/>
              <w:szCs w:val="26"/>
              <w:u w:val="single"/>
            </w:rPr>
          </w:rPrChange>
        </w:rPr>
      </w:pPr>
      <w:ins w:id="1690" w:author="kalla madhu" w:date="2024-07-17T14:47:00Z">
        <w:r w:rsidRPr="009329BA">
          <w:rPr>
            <w:b/>
            <w:bCs/>
            <w:sz w:val="26"/>
            <w:szCs w:val="26"/>
            <w:rPrChange w:id="1691" w:author="kalla madhu" w:date="2024-07-18T10:21:00Z" w16du:dateUtc="2024-07-18T04:51:00Z">
              <w:rPr>
                <w:b/>
                <w:bCs/>
                <w:sz w:val="26"/>
                <w:szCs w:val="26"/>
                <w:u w:val="single"/>
              </w:rPr>
            </w:rPrChange>
          </w:rPr>
          <w:t>        &lt;/li&gt;</w:t>
        </w:r>
      </w:ins>
    </w:p>
    <w:p w14:paraId="0C858334" w14:textId="77777777" w:rsidR="000B78E7" w:rsidRPr="009329BA" w:rsidRDefault="000B78E7" w:rsidP="000B78E7">
      <w:pPr>
        <w:rPr>
          <w:ins w:id="1692" w:author="kalla madhu" w:date="2024-07-17T14:47:00Z"/>
          <w:b/>
          <w:bCs/>
          <w:sz w:val="26"/>
          <w:szCs w:val="26"/>
          <w:rPrChange w:id="1693" w:author="kalla madhu" w:date="2024-07-18T10:21:00Z" w16du:dateUtc="2024-07-18T04:51:00Z">
            <w:rPr>
              <w:ins w:id="1694" w:author="kalla madhu" w:date="2024-07-17T14:47:00Z"/>
              <w:b/>
              <w:bCs/>
              <w:sz w:val="26"/>
              <w:szCs w:val="26"/>
              <w:u w:val="single"/>
            </w:rPr>
          </w:rPrChange>
        </w:rPr>
      </w:pPr>
      <w:ins w:id="1695" w:author="kalla madhu" w:date="2024-07-17T14:47:00Z">
        <w:r w:rsidRPr="009329BA">
          <w:rPr>
            <w:b/>
            <w:bCs/>
            <w:sz w:val="26"/>
            <w:szCs w:val="26"/>
            <w:rPrChange w:id="1696" w:author="kalla madhu" w:date="2024-07-18T10:21:00Z" w16du:dateUtc="2024-07-18T04:51:00Z">
              <w:rPr>
                <w:b/>
                <w:bCs/>
                <w:sz w:val="26"/>
                <w:szCs w:val="26"/>
                <w:u w:val="single"/>
              </w:rPr>
            </w:rPrChange>
          </w:rPr>
          <w:t>        &lt;li style="padding-left: 600px"&gt;</w:t>
        </w:r>
      </w:ins>
    </w:p>
    <w:p w14:paraId="7907161D" w14:textId="77777777" w:rsidR="000B78E7" w:rsidRPr="009329BA" w:rsidRDefault="000B78E7" w:rsidP="000B78E7">
      <w:pPr>
        <w:rPr>
          <w:ins w:id="1697" w:author="kalla madhu" w:date="2024-07-17T14:47:00Z"/>
          <w:b/>
          <w:bCs/>
          <w:sz w:val="26"/>
          <w:szCs w:val="26"/>
          <w:rPrChange w:id="1698" w:author="kalla madhu" w:date="2024-07-18T10:21:00Z" w16du:dateUtc="2024-07-18T04:51:00Z">
            <w:rPr>
              <w:ins w:id="1699" w:author="kalla madhu" w:date="2024-07-17T14:47:00Z"/>
              <w:b/>
              <w:bCs/>
              <w:sz w:val="26"/>
              <w:szCs w:val="26"/>
              <w:u w:val="single"/>
            </w:rPr>
          </w:rPrChange>
        </w:rPr>
      </w:pPr>
      <w:ins w:id="1700" w:author="kalla madhu" w:date="2024-07-17T14:47:00Z">
        <w:r w:rsidRPr="009329BA">
          <w:rPr>
            <w:b/>
            <w:bCs/>
            <w:sz w:val="26"/>
            <w:szCs w:val="26"/>
            <w:rPrChange w:id="1701" w:author="kalla madhu" w:date="2024-07-18T10:21:00Z" w16du:dateUtc="2024-07-18T04:51:00Z">
              <w:rPr>
                <w:b/>
                <w:bCs/>
                <w:sz w:val="26"/>
                <w:szCs w:val="26"/>
                <w:u w:val="single"/>
              </w:rPr>
            </w:rPrChange>
          </w:rPr>
          <w:t>                &lt;span style="</w:t>
        </w:r>
        <w:proofErr w:type="spellStart"/>
        <w:proofErr w:type="gramStart"/>
        <w:r w:rsidRPr="009329BA">
          <w:rPr>
            <w:b/>
            <w:bCs/>
            <w:sz w:val="26"/>
            <w:szCs w:val="26"/>
            <w:rPrChange w:id="1702" w:author="kalla madhu" w:date="2024-07-18T10:21:00Z" w16du:dateUtc="2024-07-18T04:51:00Z">
              <w:rPr>
                <w:b/>
                <w:bCs/>
                <w:sz w:val="26"/>
                <w:szCs w:val="26"/>
                <w:u w:val="single"/>
              </w:rPr>
            </w:rPrChange>
          </w:rPr>
          <w:t>color:orange</w:t>
        </w:r>
        <w:proofErr w:type="spellEnd"/>
        <w:proofErr w:type="gramEnd"/>
        <w:r w:rsidRPr="009329BA">
          <w:rPr>
            <w:b/>
            <w:bCs/>
            <w:sz w:val="26"/>
            <w:szCs w:val="26"/>
            <w:rPrChange w:id="1703" w:author="kalla madhu" w:date="2024-07-18T10:21:00Z" w16du:dateUtc="2024-07-18T04:51:00Z">
              <w:rPr>
                <w:b/>
                <w:bCs/>
                <w:sz w:val="26"/>
                <w:szCs w:val="26"/>
                <w:u w:val="single"/>
              </w:rPr>
            </w:rPrChange>
          </w:rPr>
          <w:t>;"&gt;&lt;%=msg%&gt;&lt;/span&gt;&amp;</w:t>
        </w:r>
        <w:proofErr w:type="spellStart"/>
        <w:r w:rsidRPr="009329BA">
          <w:rPr>
            <w:b/>
            <w:bCs/>
            <w:sz w:val="26"/>
            <w:szCs w:val="26"/>
            <w:rPrChange w:id="1704" w:author="kalla madhu" w:date="2024-07-18T10:21:00Z" w16du:dateUtc="2024-07-18T04:51:00Z">
              <w:rPr>
                <w:b/>
                <w:bCs/>
                <w:sz w:val="26"/>
                <w:szCs w:val="26"/>
                <w:u w:val="single"/>
              </w:rPr>
            </w:rPrChange>
          </w:rPr>
          <w:t>nbsp</w:t>
        </w:r>
        <w:proofErr w:type="spellEnd"/>
        <w:r w:rsidRPr="009329BA">
          <w:rPr>
            <w:b/>
            <w:bCs/>
            <w:sz w:val="26"/>
            <w:szCs w:val="26"/>
            <w:rPrChange w:id="1705" w:author="kalla madhu" w:date="2024-07-18T10:21:00Z" w16du:dateUtc="2024-07-18T04:51:00Z">
              <w:rPr>
                <w:b/>
                <w:bCs/>
                <w:sz w:val="26"/>
                <w:szCs w:val="26"/>
                <w:u w:val="single"/>
              </w:rPr>
            </w:rPrChange>
          </w:rPr>
          <w:t>;&amp;</w:t>
        </w:r>
        <w:proofErr w:type="spellStart"/>
        <w:r w:rsidRPr="009329BA">
          <w:rPr>
            <w:b/>
            <w:bCs/>
            <w:sz w:val="26"/>
            <w:szCs w:val="26"/>
            <w:rPrChange w:id="1706" w:author="kalla madhu" w:date="2024-07-18T10:21:00Z" w16du:dateUtc="2024-07-18T04:51:00Z">
              <w:rPr>
                <w:b/>
                <w:bCs/>
                <w:sz w:val="26"/>
                <w:szCs w:val="26"/>
                <w:u w:val="single"/>
              </w:rPr>
            </w:rPrChange>
          </w:rPr>
          <w:t>nbsp</w:t>
        </w:r>
        <w:proofErr w:type="spellEnd"/>
        <w:r w:rsidRPr="009329BA">
          <w:rPr>
            <w:b/>
            <w:bCs/>
            <w:sz w:val="26"/>
            <w:szCs w:val="26"/>
            <w:rPrChange w:id="1707" w:author="kalla madhu" w:date="2024-07-18T10:21:00Z" w16du:dateUtc="2024-07-18T04:51:00Z">
              <w:rPr>
                <w:b/>
                <w:bCs/>
                <w:sz w:val="26"/>
                <w:szCs w:val="26"/>
                <w:u w:val="single"/>
              </w:rPr>
            </w:rPrChange>
          </w:rPr>
          <w:t xml:space="preserve">; </w:t>
        </w:r>
      </w:ins>
    </w:p>
    <w:p w14:paraId="1FE84788" w14:textId="77777777" w:rsidR="000B78E7" w:rsidRPr="009329BA" w:rsidRDefault="000B78E7" w:rsidP="000B78E7">
      <w:pPr>
        <w:rPr>
          <w:ins w:id="1708" w:author="kalla madhu" w:date="2024-07-17T14:47:00Z"/>
          <w:b/>
          <w:bCs/>
          <w:sz w:val="26"/>
          <w:szCs w:val="26"/>
          <w:rPrChange w:id="1709" w:author="kalla madhu" w:date="2024-07-18T10:21:00Z" w16du:dateUtc="2024-07-18T04:51:00Z">
            <w:rPr>
              <w:ins w:id="1710" w:author="kalla madhu" w:date="2024-07-17T14:47:00Z"/>
              <w:b/>
              <w:bCs/>
              <w:sz w:val="26"/>
              <w:szCs w:val="26"/>
              <w:u w:val="single"/>
            </w:rPr>
          </w:rPrChange>
        </w:rPr>
      </w:pPr>
      <w:ins w:id="1711" w:author="kalla madhu" w:date="2024-07-17T14:47:00Z">
        <w:r w:rsidRPr="009329BA">
          <w:rPr>
            <w:b/>
            <w:bCs/>
            <w:sz w:val="26"/>
            <w:szCs w:val="26"/>
            <w:rPrChange w:id="1712" w:author="kalla madhu" w:date="2024-07-18T10:21:00Z" w16du:dateUtc="2024-07-18T04:51:00Z">
              <w:rPr>
                <w:b/>
                <w:bCs/>
                <w:sz w:val="26"/>
                <w:szCs w:val="26"/>
                <w:u w:val="single"/>
              </w:rPr>
            </w:rPrChange>
          </w:rPr>
          <w:t>        &lt;/li&gt;</w:t>
        </w:r>
      </w:ins>
    </w:p>
    <w:p w14:paraId="2D0CDC96" w14:textId="77777777" w:rsidR="000B78E7" w:rsidRPr="009329BA" w:rsidRDefault="000B78E7" w:rsidP="000B78E7">
      <w:pPr>
        <w:rPr>
          <w:ins w:id="1713" w:author="kalla madhu" w:date="2024-07-17T14:47:00Z"/>
          <w:b/>
          <w:bCs/>
          <w:sz w:val="26"/>
          <w:szCs w:val="26"/>
          <w:rPrChange w:id="1714" w:author="kalla madhu" w:date="2024-07-18T10:21:00Z" w16du:dateUtc="2024-07-18T04:51:00Z">
            <w:rPr>
              <w:ins w:id="1715" w:author="kalla madhu" w:date="2024-07-17T14:47:00Z"/>
              <w:b/>
              <w:bCs/>
              <w:sz w:val="26"/>
              <w:szCs w:val="26"/>
              <w:u w:val="single"/>
            </w:rPr>
          </w:rPrChange>
        </w:rPr>
      </w:pPr>
      <w:ins w:id="1716" w:author="kalla madhu" w:date="2024-07-17T14:47:00Z">
        <w:r w:rsidRPr="009329BA">
          <w:rPr>
            <w:b/>
            <w:bCs/>
            <w:sz w:val="26"/>
            <w:szCs w:val="26"/>
            <w:rPrChange w:id="1717" w:author="kalla madhu" w:date="2024-07-18T10:21:00Z" w16du:dateUtc="2024-07-18T04:51:00Z">
              <w:rPr>
                <w:b/>
                <w:bCs/>
                <w:sz w:val="26"/>
                <w:szCs w:val="26"/>
                <w:u w:val="single"/>
              </w:rPr>
            </w:rPrChange>
          </w:rPr>
          <w:t>    &lt;/</w:t>
        </w:r>
        <w:proofErr w:type="spellStart"/>
        <w:r w:rsidRPr="009329BA">
          <w:rPr>
            <w:b/>
            <w:bCs/>
            <w:sz w:val="26"/>
            <w:szCs w:val="26"/>
            <w:rPrChange w:id="1718" w:author="kalla madhu" w:date="2024-07-18T10:21:00Z" w16du:dateUtc="2024-07-18T04:51:00Z">
              <w:rPr>
                <w:b/>
                <w:bCs/>
                <w:sz w:val="26"/>
                <w:szCs w:val="26"/>
                <w:u w:val="single"/>
              </w:rPr>
            </w:rPrChange>
          </w:rPr>
          <w:t>ul</w:t>
        </w:r>
        <w:proofErr w:type="spellEnd"/>
        <w:r w:rsidRPr="009329BA">
          <w:rPr>
            <w:b/>
            <w:bCs/>
            <w:sz w:val="26"/>
            <w:szCs w:val="26"/>
            <w:rPrChange w:id="1719" w:author="kalla madhu" w:date="2024-07-18T10:21:00Z" w16du:dateUtc="2024-07-18T04:51:00Z">
              <w:rPr>
                <w:b/>
                <w:bCs/>
                <w:sz w:val="26"/>
                <w:szCs w:val="26"/>
                <w:u w:val="single"/>
              </w:rPr>
            </w:rPrChange>
          </w:rPr>
          <w:t>&gt;</w:t>
        </w:r>
      </w:ins>
    </w:p>
    <w:p w14:paraId="61773876" w14:textId="77777777" w:rsidR="000B78E7" w:rsidRPr="009329BA" w:rsidRDefault="000B78E7" w:rsidP="000B78E7">
      <w:pPr>
        <w:rPr>
          <w:ins w:id="1720" w:author="kalla madhu" w:date="2024-07-17T14:47:00Z"/>
          <w:b/>
          <w:bCs/>
          <w:sz w:val="26"/>
          <w:szCs w:val="26"/>
          <w:rPrChange w:id="1721" w:author="kalla madhu" w:date="2024-07-18T10:21:00Z" w16du:dateUtc="2024-07-18T04:51:00Z">
            <w:rPr>
              <w:ins w:id="1722" w:author="kalla madhu" w:date="2024-07-17T14:47:00Z"/>
              <w:b/>
              <w:bCs/>
              <w:sz w:val="26"/>
              <w:szCs w:val="26"/>
              <w:u w:val="single"/>
            </w:rPr>
          </w:rPrChange>
        </w:rPr>
      </w:pPr>
      <w:ins w:id="1723" w:author="kalla madhu" w:date="2024-07-17T14:47:00Z">
        <w:r w:rsidRPr="009329BA">
          <w:rPr>
            <w:b/>
            <w:bCs/>
            <w:sz w:val="26"/>
            <w:szCs w:val="26"/>
            <w:rPrChange w:id="1724" w:author="kalla madhu" w:date="2024-07-18T10:21:00Z" w16du:dateUtc="2024-07-18T04:51:00Z">
              <w:rPr>
                <w:b/>
                <w:bCs/>
                <w:sz w:val="26"/>
                <w:szCs w:val="26"/>
                <w:u w:val="single"/>
              </w:rPr>
            </w:rPrChange>
          </w:rPr>
          <w:t xml:space="preserve">    </w:t>
        </w:r>
      </w:ins>
    </w:p>
    <w:p w14:paraId="35BDFC22" w14:textId="77777777" w:rsidR="000B78E7" w:rsidRPr="009329BA" w:rsidRDefault="000B78E7" w:rsidP="000B78E7">
      <w:pPr>
        <w:rPr>
          <w:ins w:id="1725" w:author="kalla madhu" w:date="2024-07-17T14:47:00Z"/>
          <w:b/>
          <w:bCs/>
          <w:sz w:val="26"/>
          <w:szCs w:val="26"/>
          <w:rPrChange w:id="1726" w:author="kalla madhu" w:date="2024-07-18T10:21:00Z" w16du:dateUtc="2024-07-18T04:51:00Z">
            <w:rPr>
              <w:ins w:id="1727" w:author="kalla madhu" w:date="2024-07-17T14:47:00Z"/>
              <w:b/>
              <w:bCs/>
              <w:sz w:val="26"/>
              <w:szCs w:val="26"/>
              <w:u w:val="single"/>
            </w:rPr>
          </w:rPrChange>
        </w:rPr>
      </w:pPr>
      <w:ins w:id="1728" w:author="kalla madhu" w:date="2024-07-17T14:47:00Z">
        <w:r w:rsidRPr="009329BA">
          <w:rPr>
            <w:b/>
            <w:bCs/>
            <w:sz w:val="26"/>
            <w:szCs w:val="26"/>
            <w:rPrChange w:id="1729" w:author="kalla madhu" w:date="2024-07-18T10:21:00Z" w16du:dateUtc="2024-07-18T04:51:00Z">
              <w:rPr>
                <w:b/>
                <w:bCs/>
                <w:sz w:val="26"/>
                <w:szCs w:val="26"/>
                <w:u w:val="single"/>
              </w:rPr>
            </w:rPrChange>
          </w:rPr>
          <w:t>&lt;/div&gt;</w:t>
        </w:r>
      </w:ins>
    </w:p>
    <w:p w14:paraId="547E6217" w14:textId="77777777" w:rsidR="000B78E7" w:rsidRPr="009329BA" w:rsidRDefault="000B78E7" w:rsidP="000B78E7">
      <w:pPr>
        <w:rPr>
          <w:ins w:id="1730" w:author="kalla madhu" w:date="2024-07-17T14:47:00Z"/>
          <w:b/>
          <w:bCs/>
          <w:sz w:val="26"/>
          <w:szCs w:val="26"/>
          <w:rPrChange w:id="1731" w:author="kalla madhu" w:date="2024-07-18T10:21:00Z" w16du:dateUtc="2024-07-18T04:51:00Z">
            <w:rPr>
              <w:ins w:id="1732" w:author="kalla madhu" w:date="2024-07-17T14:47:00Z"/>
              <w:b/>
              <w:bCs/>
              <w:sz w:val="26"/>
              <w:szCs w:val="26"/>
              <w:u w:val="single"/>
            </w:rPr>
          </w:rPrChange>
        </w:rPr>
      </w:pPr>
    </w:p>
    <w:p w14:paraId="5AC44A83" w14:textId="77777777" w:rsidR="000B78E7" w:rsidRPr="009329BA" w:rsidRDefault="000B78E7" w:rsidP="009138B4">
      <w:pPr>
        <w:rPr>
          <w:ins w:id="1733" w:author="kalla madhu" w:date="2024-07-17T14:41:00Z"/>
          <w:b/>
          <w:bCs/>
          <w:sz w:val="26"/>
          <w:szCs w:val="26"/>
          <w:rPrChange w:id="1734" w:author="kalla madhu" w:date="2024-07-18T10:21:00Z" w16du:dateUtc="2024-07-18T04:51:00Z">
            <w:rPr>
              <w:ins w:id="1735" w:author="kalla madhu" w:date="2024-07-17T14:41:00Z"/>
              <w:b/>
              <w:bCs/>
              <w:sz w:val="26"/>
              <w:szCs w:val="26"/>
              <w:u w:val="single"/>
            </w:rPr>
          </w:rPrChange>
        </w:rPr>
      </w:pPr>
    </w:p>
    <w:p w14:paraId="50C5550F" w14:textId="77777777" w:rsidR="009138B4" w:rsidRPr="009329BA" w:rsidRDefault="009138B4" w:rsidP="009138B4">
      <w:pPr>
        <w:rPr>
          <w:ins w:id="1736" w:author="kalla madhu" w:date="2024-07-17T14:41:00Z"/>
          <w:b/>
          <w:bCs/>
          <w:sz w:val="26"/>
          <w:szCs w:val="26"/>
          <w:rPrChange w:id="1737" w:author="kalla madhu" w:date="2024-07-18T10:21:00Z" w16du:dateUtc="2024-07-18T04:51:00Z">
            <w:rPr>
              <w:ins w:id="1738" w:author="kalla madhu" w:date="2024-07-17T14:41:00Z"/>
              <w:b/>
              <w:bCs/>
              <w:sz w:val="26"/>
              <w:szCs w:val="26"/>
              <w:u w:val="single"/>
            </w:rPr>
          </w:rPrChange>
        </w:rPr>
      </w:pPr>
    </w:p>
    <w:p w14:paraId="3D5D0D19" w14:textId="3DC73C50" w:rsidR="009138B4" w:rsidRPr="009329BA" w:rsidRDefault="009757B0" w:rsidP="009138B4">
      <w:pPr>
        <w:rPr>
          <w:ins w:id="1739" w:author="kalla madhu" w:date="2024-07-17T14:41:00Z"/>
          <w:b/>
          <w:bCs/>
          <w:sz w:val="26"/>
          <w:szCs w:val="26"/>
          <w:rPrChange w:id="1740" w:author="kalla madhu" w:date="2024-07-18T10:21:00Z" w16du:dateUtc="2024-07-18T04:51:00Z">
            <w:rPr>
              <w:ins w:id="1741" w:author="kalla madhu" w:date="2024-07-17T14:41:00Z"/>
              <w:b/>
              <w:bCs/>
              <w:sz w:val="26"/>
              <w:szCs w:val="26"/>
              <w:u w:val="single"/>
            </w:rPr>
          </w:rPrChange>
        </w:rPr>
      </w:pPr>
      <w:proofErr w:type="spellStart"/>
      <w:ins w:id="1742" w:author="kalla madhu" w:date="2024-07-17T14:41:00Z" w16du:dateUtc="2024-07-17T09:11:00Z">
        <w:r w:rsidRPr="009329BA">
          <w:rPr>
            <w:b/>
            <w:bCs/>
            <w:sz w:val="26"/>
            <w:szCs w:val="26"/>
            <w:highlight w:val="green"/>
            <w:rPrChange w:id="1743" w:author="kalla madhu" w:date="2024-07-18T10:21:00Z" w16du:dateUtc="2024-07-18T04:51:00Z">
              <w:rPr>
                <w:b/>
                <w:bCs/>
                <w:sz w:val="26"/>
                <w:szCs w:val="26"/>
                <w:u w:val="single"/>
              </w:rPr>
            </w:rPrChange>
          </w:rPr>
          <w:t>Index.jsp</w:t>
        </w:r>
      </w:ins>
      <w:proofErr w:type="spellEnd"/>
    </w:p>
    <w:p w14:paraId="3012DC9D" w14:textId="77777777" w:rsidR="006F7240" w:rsidRPr="009329BA" w:rsidRDefault="006F7240" w:rsidP="00196405">
      <w:pPr>
        <w:rPr>
          <w:ins w:id="1744" w:author="kalla madhu" w:date="2024-07-17T14:41:00Z" w16du:dateUtc="2024-07-17T09:11:00Z"/>
          <w:b/>
          <w:bCs/>
          <w:sz w:val="26"/>
          <w:szCs w:val="26"/>
          <w:rPrChange w:id="1745" w:author="kalla madhu" w:date="2024-07-18T10:21:00Z" w16du:dateUtc="2024-07-18T04:51:00Z">
            <w:rPr>
              <w:ins w:id="1746" w:author="kalla madhu" w:date="2024-07-17T14:41:00Z" w16du:dateUtc="2024-07-17T09:11:00Z"/>
              <w:b/>
              <w:bCs/>
              <w:sz w:val="26"/>
              <w:szCs w:val="26"/>
              <w:u w:val="single"/>
            </w:rPr>
          </w:rPrChange>
        </w:rPr>
      </w:pPr>
    </w:p>
    <w:p w14:paraId="1390316E" w14:textId="77777777" w:rsidR="009757B0" w:rsidRPr="009329BA" w:rsidRDefault="009757B0" w:rsidP="009757B0">
      <w:pPr>
        <w:rPr>
          <w:ins w:id="1747" w:author="kalla madhu" w:date="2024-07-17T14:41:00Z"/>
          <w:b/>
          <w:bCs/>
          <w:sz w:val="26"/>
          <w:szCs w:val="26"/>
          <w:rPrChange w:id="1748" w:author="kalla madhu" w:date="2024-07-18T10:21:00Z" w16du:dateUtc="2024-07-18T04:51:00Z">
            <w:rPr>
              <w:ins w:id="1749" w:author="kalla madhu" w:date="2024-07-17T14:41:00Z"/>
              <w:b/>
              <w:bCs/>
              <w:sz w:val="26"/>
              <w:szCs w:val="26"/>
              <w:u w:val="single"/>
            </w:rPr>
          </w:rPrChange>
        </w:rPr>
      </w:pPr>
      <w:ins w:id="1750" w:author="kalla madhu" w:date="2024-07-17T14:41:00Z">
        <w:r w:rsidRPr="009329BA">
          <w:rPr>
            <w:b/>
            <w:bCs/>
            <w:sz w:val="26"/>
            <w:szCs w:val="26"/>
            <w:rPrChange w:id="1751" w:author="kalla madhu" w:date="2024-07-18T10:21:00Z" w16du:dateUtc="2024-07-18T04:51:00Z">
              <w:rPr>
                <w:b/>
                <w:bCs/>
                <w:sz w:val="26"/>
                <w:szCs w:val="26"/>
                <w:u w:val="single"/>
              </w:rPr>
            </w:rPrChange>
          </w:rPr>
          <w:t xml:space="preserve">&lt;%@ page language="java" </w:t>
        </w:r>
        <w:proofErr w:type="spellStart"/>
        <w:r w:rsidRPr="009329BA">
          <w:rPr>
            <w:b/>
            <w:bCs/>
            <w:sz w:val="26"/>
            <w:szCs w:val="26"/>
            <w:rPrChange w:id="1752" w:author="kalla madhu" w:date="2024-07-18T10:21:00Z" w16du:dateUtc="2024-07-18T04:51:00Z">
              <w:rPr>
                <w:b/>
                <w:bCs/>
                <w:sz w:val="26"/>
                <w:szCs w:val="26"/>
                <w:u w:val="single"/>
              </w:rPr>
            </w:rPrChange>
          </w:rPr>
          <w:t>contentType</w:t>
        </w:r>
        <w:proofErr w:type="spellEnd"/>
        <w:r w:rsidRPr="009329BA">
          <w:rPr>
            <w:b/>
            <w:bCs/>
            <w:sz w:val="26"/>
            <w:szCs w:val="26"/>
            <w:rPrChange w:id="1753" w:author="kalla madhu" w:date="2024-07-18T10:21:00Z" w16du:dateUtc="2024-07-18T04:51:00Z">
              <w:rPr>
                <w:b/>
                <w:bCs/>
                <w:sz w:val="26"/>
                <w:szCs w:val="26"/>
                <w:u w:val="single"/>
              </w:rPr>
            </w:rPrChange>
          </w:rPr>
          <w:t>="text/html; charset=UTF-8"</w:t>
        </w:r>
      </w:ins>
    </w:p>
    <w:p w14:paraId="1DC5050E" w14:textId="77777777" w:rsidR="009757B0" w:rsidRPr="009329BA" w:rsidRDefault="009757B0" w:rsidP="009757B0">
      <w:pPr>
        <w:rPr>
          <w:ins w:id="1754" w:author="kalla madhu" w:date="2024-07-17T14:41:00Z"/>
          <w:b/>
          <w:bCs/>
          <w:sz w:val="26"/>
          <w:szCs w:val="26"/>
          <w:rPrChange w:id="1755" w:author="kalla madhu" w:date="2024-07-18T10:21:00Z" w16du:dateUtc="2024-07-18T04:51:00Z">
            <w:rPr>
              <w:ins w:id="1756" w:author="kalla madhu" w:date="2024-07-17T14:41:00Z"/>
              <w:b/>
              <w:bCs/>
              <w:sz w:val="26"/>
              <w:szCs w:val="26"/>
              <w:u w:val="single"/>
            </w:rPr>
          </w:rPrChange>
        </w:rPr>
      </w:pPr>
      <w:ins w:id="1757" w:author="kalla madhu" w:date="2024-07-17T14:41:00Z">
        <w:r w:rsidRPr="009329BA">
          <w:rPr>
            <w:b/>
            <w:bCs/>
            <w:sz w:val="26"/>
            <w:szCs w:val="26"/>
            <w:rPrChange w:id="1758" w:author="kalla madhu" w:date="2024-07-18T10:21:00Z" w16du:dateUtc="2024-07-18T04:51:00Z">
              <w:rPr>
                <w:b/>
                <w:bCs/>
                <w:sz w:val="26"/>
                <w:szCs w:val="26"/>
                <w:u w:val="single"/>
              </w:rPr>
            </w:rPrChange>
          </w:rPr>
          <w:t xml:space="preserve">    </w:t>
        </w:r>
        <w:proofErr w:type="spellStart"/>
        <w:r w:rsidRPr="009329BA">
          <w:rPr>
            <w:b/>
            <w:bCs/>
            <w:sz w:val="26"/>
            <w:szCs w:val="26"/>
            <w:rPrChange w:id="1759" w:author="kalla madhu" w:date="2024-07-18T10:21:00Z" w16du:dateUtc="2024-07-18T04:51:00Z">
              <w:rPr>
                <w:b/>
                <w:bCs/>
                <w:sz w:val="26"/>
                <w:szCs w:val="26"/>
                <w:u w:val="single"/>
              </w:rPr>
            </w:rPrChange>
          </w:rPr>
          <w:t>pageEncoding</w:t>
        </w:r>
        <w:proofErr w:type="spellEnd"/>
        <w:r w:rsidRPr="009329BA">
          <w:rPr>
            <w:b/>
            <w:bCs/>
            <w:sz w:val="26"/>
            <w:szCs w:val="26"/>
            <w:rPrChange w:id="1760" w:author="kalla madhu" w:date="2024-07-18T10:21:00Z" w16du:dateUtc="2024-07-18T04:51:00Z">
              <w:rPr>
                <w:b/>
                <w:bCs/>
                <w:sz w:val="26"/>
                <w:szCs w:val="26"/>
                <w:u w:val="single"/>
              </w:rPr>
            </w:rPrChange>
          </w:rPr>
          <w:t>="UTF-8"%&gt;</w:t>
        </w:r>
      </w:ins>
    </w:p>
    <w:p w14:paraId="2A5FB77D" w14:textId="77777777" w:rsidR="009757B0" w:rsidRPr="009329BA" w:rsidRDefault="009757B0" w:rsidP="009757B0">
      <w:pPr>
        <w:rPr>
          <w:ins w:id="1761" w:author="kalla madhu" w:date="2024-07-17T14:41:00Z"/>
          <w:b/>
          <w:bCs/>
          <w:sz w:val="26"/>
          <w:szCs w:val="26"/>
          <w:rPrChange w:id="1762" w:author="kalla madhu" w:date="2024-07-18T10:21:00Z" w16du:dateUtc="2024-07-18T04:51:00Z">
            <w:rPr>
              <w:ins w:id="1763" w:author="kalla madhu" w:date="2024-07-17T14:41:00Z"/>
              <w:b/>
              <w:bCs/>
              <w:sz w:val="26"/>
              <w:szCs w:val="26"/>
              <w:u w:val="single"/>
            </w:rPr>
          </w:rPrChange>
        </w:rPr>
      </w:pPr>
      <w:ins w:id="1764" w:author="kalla madhu" w:date="2024-07-17T14:41:00Z">
        <w:r w:rsidRPr="009329BA">
          <w:rPr>
            <w:b/>
            <w:bCs/>
            <w:sz w:val="26"/>
            <w:szCs w:val="26"/>
            <w:rPrChange w:id="1765" w:author="kalla madhu" w:date="2024-07-18T10:21:00Z" w16du:dateUtc="2024-07-18T04:51:00Z">
              <w:rPr>
                <w:b/>
                <w:bCs/>
                <w:sz w:val="26"/>
                <w:szCs w:val="26"/>
                <w:u w:val="single"/>
              </w:rPr>
            </w:rPrChange>
          </w:rPr>
          <w:t>&lt;!DOCTYPE html&gt;</w:t>
        </w:r>
      </w:ins>
    </w:p>
    <w:p w14:paraId="350F023D" w14:textId="77777777" w:rsidR="009757B0" w:rsidRPr="009329BA" w:rsidRDefault="009757B0" w:rsidP="009757B0">
      <w:pPr>
        <w:rPr>
          <w:ins w:id="1766" w:author="kalla madhu" w:date="2024-07-17T14:41:00Z"/>
          <w:b/>
          <w:bCs/>
          <w:sz w:val="26"/>
          <w:szCs w:val="26"/>
          <w:rPrChange w:id="1767" w:author="kalla madhu" w:date="2024-07-18T10:21:00Z" w16du:dateUtc="2024-07-18T04:51:00Z">
            <w:rPr>
              <w:ins w:id="1768" w:author="kalla madhu" w:date="2024-07-17T14:41:00Z"/>
              <w:b/>
              <w:bCs/>
              <w:sz w:val="26"/>
              <w:szCs w:val="26"/>
              <w:u w:val="single"/>
            </w:rPr>
          </w:rPrChange>
        </w:rPr>
      </w:pPr>
      <w:ins w:id="1769" w:author="kalla madhu" w:date="2024-07-17T14:41:00Z">
        <w:r w:rsidRPr="009329BA">
          <w:rPr>
            <w:b/>
            <w:bCs/>
            <w:sz w:val="26"/>
            <w:szCs w:val="26"/>
            <w:rPrChange w:id="1770" w:author="kalla madhu" w:date="2024-07-18T10:21:00Z" w16du:dateUtc="2024-07-18T04:51:00Z">
              <w:rPr>
                <w:b/>
                <w:bCs/>
                <w:sz w:val="26"/>
                <w:szCs w:val="26"/>
                <w:u w:val="single"/>
              </w:rPr>
            </w:rPrChange>
          </w:rPr>
          <w:t>&lt;html&gt;</w:t>
        </w:r>
      </w:ins>
    </w:p>
    <w:p w14:paraId="1BD5B11C" w14:textId="77777777" w:rsidR="009757B0" w:rsidRPr="009329BA" w:rsidRDefault="009757B0" w:rsidP="009757B0">
      <w:pPr>
        <w:rPr>
          <w:ins w:id="1771" w:author="kalla madhu" w:date="2024-07-17T14:41:00Z"/>
          <w:b/>
          <w:bCs/>
          <w:sz w:val="26"/>
          <w:szCs w:val="26"/>
          <w:rPrChange w:id="1772" w:author="kalla madhu" w:date="2024-07-18T10:21:00Z" w16du:dateUtc="2024-07-18T04:51:00Z">
            <w:rPr>
              <w:ins w:id="1773" w:author="kalla madhu" w:date="2024-07-17T14:41:00Z"/>
              <w:b/>
              <w:bCs/>
              <w:sz w:val="26"/>
              <w:szCs w:val="26"/>
              <w:u w:val="single"/>
            </w:rPr>
          </w:rPrChange>
        </w:rPr>
      </w:pPr>
      <w:ins w:id="1774" w:author="kalla madhu" w:date="2024-07-17T14:41:00Z">
        <w:r w:rsidRPr="009329BA">
          <w:rPr>
            <w:b/>
            <w:bCs/>
            <w:sz w:val="26"/>
            <w:szCs w:val="26"/>
            <w:rPrChange w:id="1775" w:author="kalla madhu" w:date="2024-07-18T10:21:00Z" w16du:dateUtc="2024-07-18T04:51:00Z">
              <w:rPr>
                <w:b/>
                <w:bCs/>
                <w:sz w:val="26"/>
                <w:szCs w:val="26"/>
                <w:u w:val="single"/>
              </w:rPr>
            </w:rPrChange>
          </w:rPr>
          <w:t>&lt;head&gt;</w:t>
        </w:r>
      </w:ins>
    </w:p>
    <w:p w14:paraId="6FF83591" w14:textId="77777777" w:rsidR="009757B0" w:rsidRPr="009329BA" w:rsidRDefault="009757B0" w:rsidP="009757B0">
      <w:pPr>
        <w:rPr>
          <w:ins w:id="1776" w:author="kalla madhu" w:date="2024-07-17T14:41:00Z"/>
          <w:b/>
          <w:bCs/>
          <w:sz w:val="26"/>
          <w:szCs w:val="26"/>
          <w:rPrChange w:id="1777" w:author="kalla madhu" w:date="2024-07-18T10:21:00Z" w16du:dateUtc="2024-07-18T04:51:00Z">
            <w:rPr>
              <w:ins w:id="1778" w:author="kalla madhu" w:date="2024-07-17T14:41:00Z"/>
              <w:b/>
              <w:bCs/>
              <w:sz w:val="26"/>
              <w:szCs w:val="26"/>
              <w:u w:val="single"/>
            </w:rPr>
          </w:rPrChange>
        </w:rPr>
      </w:pPr>
      <w:ins w:id="1779" w:author="kalla madhu" w:date="2024-07-17T14:41:00Z">
        <w:r w:rsidRPr="009329BA">
          <w:rPr>
            <w:b/>
            <w:bCs/>
            <w:sz w:val="26"/>
            <w:szCs w:val="26"/>
            <w:rPrChange w:id="1780" w:author="kalla madhu" w:date="2024-07-18T10:21:00Z" w16du:dateUtc="2024-07-18T04:51:00Z">
              <w:rPr>
                <w:b/>
                <w:bCs/>
                <w:sz w:val="26"/>
                <w:szCs w:val="26"/>
                <w:u w:val="single"/>
              </w:rPr>
            </w:rPrChange>
          </w:rPr>
          <w:t>&lt;meta charset="UTF-8"&gt;</w:t>
        </w:r>
      </w:ins>
    </w:p>
    <w:p w14:paraId="202BF6EF" w14:textId="77777777" w:rsidR="009757B0" w:rsidRPr="009329BA" w:rsidRDefault="009757B0" w:rsidP="009757B0">
      <w:pPr>
        <w:rPr>
          <w:ins w:id="1781" w:author="kalla madhu" w:date="2024-07-17T14:41:00Z"/>
          <w:b/>
          <w:bCs/>
          <w:sz w:val="26"/>
          <w:szCs w:val="26"/>
          <w:rPrChange w:id="1782" w:author="kalla madhu" w:date="2024-07-18T10:21:00Z" w16du:dateUtc="2024-07-18T04:51:00Z">
            <w:rPr>
              <w:ins w:id="1783" w:author="kalla madhu" w:date="2024-07-17T14:41:00Z"/>
              <w:b/>
              <w:bCs/>
              <w:sz w:val="26"/>
              <w:szCs w:val="26"/>
              <w:u w:val="single"/>
            </w:rPr>
          </w:rPrChange>
        </w:rPr>
      </w:pPr>
      <w:ins w:id="1784" w:author="kalla madhu" w:date="2024-07-17T14:41:00Z">
        <w:r w:rsidRPr="009329BA">
          <w:rPr>
            <w:b/>
            <w:bCs/>
            <w:sz w:val="26"/>
            <w:szCs w:val="26"/>
            <w:rPrChange w:id="1785" w:author="kalla madhu" w:date="2024-07-18T10:21:00Z" w16du:dateUtc="2024-07-18T04:51:00Z">
              <w:rPr>
                <w:b/>
                <w:bCs/>
                <w:sz w:val="26"/>
                <w:szCs w:val="26"/>
                <w:u w:val="single"/>
              </w:rPr>
            </w:rPrChange>
          </w:rPr>
          <w:t>&lt;title&gt;</w:t>
        </w:r>
        <w:proofErr w:type="spellStart"/>
        <w:r w:rsidRPr="009329BA">
          <w:rPr>
            <w:b/>
            <w:bCs/>
            <w:sz w:val="26"/>
            <w:szCs w:val="26"/>
            <w:rPrChange w:id="1786" w:author="kalla madhu" w:date="2024-07-18T10:21:00Z" w16du:dateUtc="2024-07-18T04:51:00Z">
              <w:rPr>
                <w:b/>
                <w:bCs/>
                <w:sz w:val="26"/>
                <w:szCs w:val="26"/>
                <w:u w:val="single"/>
              </w:rPr>
            </w:rPrChange>
          </w:rPr>
          <w:t>ToDoList-IndexPage</w:t>
        </w:r>
        <w:proofErr w:type="spellEnd"/>
        <w:r w:rsidRPr="009329BA">
          <w:rPr>
            <w:b/>
            <w:bCs/>
            <w:sz w:val="26"/>
            <w:szCs w:val="26"/>
            <w:rPrChange w:id="1787" w:author="kalla madhu" w:date="2024-07-18T10:21:00Z" w16du:dateUtc="2024-07-18T04:51:00Z">
              <w:rPr>
                <w:b/>
                <w:bCs/>
                <w:sz w:val="26"/>
                <w:szCs w:val="26"/>
                <w:u w:val="single"/>
              </w:rPr>
            </w:rPrChange>
          </w:rPr>
          <w:t>&lt;/title&gt;</w:t>
        </w:r>
      </w:ins>
    </w:p>
    <w:p w14:paraId="51AD0105" w14:textId="77777777" w:rsidR="009757B0" w:rsidRPr="009329BA" w:rsidRDefault="009757B0" w:rsidP="009757B0">
      <w:pPr>
        <w:rPr>
          <w:ins w:id="1788" w:author="kalla madhu" w:date="2024-07-17T14:41:00Z"/>
          <w:b/>
          <w:bCs/>
          <w:sz w:val="26"/>
          <w:szCs w:val="26"/>
          <w:rPrChange w:id="1789" w:author="kalla madhu" w:date="2024-07-18T10:21:00Z" w16du:dateUtc="2024-07-18T04:51:00Z">
            <w:rPr>
              <w:ins w:id="1790" w:author="kalla madhu" w:date="2024-07-17T14:41:00Z"/>
              <w:b/>
              <w:bCs/>
              <w:sz w:val="26"/>
              <w:szCs w:val="26"/>
              <w:u w:val="single"/>
            </w:rPr>
          </w:rPrChange>
        </w:rPr>
      </w:pPr>
      <w:ins w:id="1791" w:author="kalla madhu" w:date="2024-07-17T14:41:00Z">
        <w:r w:rsidRPr="009329BA">
          <w:rPr>
            <w:b/>
            <w:bCs/>
            <w:sz w:val="26"/>
            <w:szCs w:val="26"/>
            <w:rPrChange w:id="1792" w:author="kalla madhu" w:date="2024-07-18T10:21:00Z" w16du:dateUtc="2024-07-18T04:51:00Z">
              <w:rPr>
                <w:b/>
                <w:bCs/>
                <w:sz w:val="26"/>
                <w:szCs w:val="26"/>
                <w:u w:val="single"/>
              </w:rPr>
            </w:rPrChange>
          </w:rPr>
          <w:t xml:space="preserve">&lt;link </w:t>
        </w:r>
        <w:proofErr w:type="spellStart"/>
        <w:r w:rsidRPr="009329BA">
          <w:rPr>
            <w:b/>
            <w:bCs/>
            <w:sz w:val="26"/>
            <w:szCs w:val="26"/>
            <w:rPrChange w:id="1793" w:author="kalla madhu" w:date="2024-07-18T10:21:00Z" w16du:dateUtc="2024-07-18T04:51:00Z">
              <w:rPr>
                <w:b/>
                <w:bCs/>
                <w:sz w:val="26"/>
                <w:szCs w:val="26"/>
                <w:u w:val="single"/>
              </w:rPr>
            </w:rPrChange>
          </w:rPr>
          <w:t>rel</w:t>
        </w:r>
        <w:proofErr w:type="spellEnd"/>
        <w:r w:rsidRPr="009329BA">
          <w:rPr>
            <w:b/>
            <w:bCs/>
            <w:sz w:val="26"/>
            <w:szCs w:val="26"/>
            <w:rPrChange w:id="1794" w:author="kalla madhu" w:date="2024-07-18T10:21:00Z" w16du:dateUtc="2024-07-18T04:51:00Z">
              <w:rPr>
                <w:b/>
                <w:bCs/>
                <w:sz w:val="26"/>
                <w:szCs w:val="26"/>
                <w:u w:val="single"/>
              </w:rPr>
            </w:rPrChange>
          </w:rPr>
          <w:t xml:space="preserve">="icon" </w:t>
        </w:r>
        <w:proofErr w:type="spellStart"/>
        <w:r w:rsidRPr="009329BA">
          <w:rPr>
            <w:b/>
            <w:bCs/>
            <w:sz w:val="26"/>
            <w:szCs w:val="26"/>
            <w:rPrChange w:id="1795" w:author="kalla madhu" w:date="2024-07-18T10:21:00Z" w16du:dateUtc="2024-07-18T04:51:00Z">
              <w:rPr>
                <w:b/>
                <w:bCs/>
                <w:sz w:val="26"/>
                <w:szCs w:val="26"/>
                <w:u w:val="single"/>
              </w:rPr>
            </w:rPrChange>
          </w:rPr>
          <w:t>href</w:t>
        </w:r>
        <w:proofErr w:type="spellEnd"/>
        <w:r w:rsidRPr="009329BA">
          <w:rPr>
            <w:b/>
            <w:bCs/>
            <w:sz w:val="26"/>
            <w:szCs w:val="26"/>
            <w:rPrChange w:id="1796" w:author="kalla madhu" w:date="2024-07-18T10:21:00Z" w16du:dateUtc="2024-07-18T04:51:00Z">
              <w:rPr>
                <w:b/>
                <w:bCs/>
                <w:sz w:val="26"/>
                <w:szCs w:val="26"/>
                <w:u w:val="single"/>
              </w:rPr>
            </w:rPrChange>
          </w:rPr>
          <w:t>="images/logo.png"&gt;</w:t>
        </w:r>
      </w:ins>
    </w:p>
    <w:p w14:paraId="750D009E" w14:textId="77777777" w:rsidR="009757B0" w:rsidRPr="009329BA" w:rsidRDefault="009757B0" w:rsidP="009757B0">
      <w:pPr>
        <w:rPr>
          <w:ins w:id="1797" w:author="kalla madhu" w:date="2024-07-17T14:41:00Z"/>
          <w:b/>
          <w:bCs/>
          <w:sz w:val="26"/>
          <w:szCs w:val="26"/>
          <w:rPrChange w:id="1798" w:author="kalla madhu" w:date="2024-07-18T10:21:00Z" w16du:dateUtc="2024-07-18T04:51:00Z">
            <w:rPr>
              <w:ins w:id="1799" w:author="kalla madhu" w:date="2024-07-17T14:41:00Z"/>
              <w:b/>
              <w:bCs/>
              <w:sz w:val="26"/>
              <w:szCs w:val="26"/>
              <w:u w:val="single"/>
            </w:rPr>
          </w:rPrChange>
        </w:rPr>
      </w:pPr>
      <w:ins w:id="1800" w:author="kalla madhu" w:date="2024-07-17T14:41:00Z">
        <w:r w:rsidRPr="009329BA">
          <w:rPr>
            <w:b/>
            <w:bCs/>
            <w:sz w:val="26"/>
            <w:szCs w:val="26"/>
            <w:rPrChange w:id="1801" w:author="kalla madhu" w:date="2024-07-18T10:21:00Z" w16du:dateUtc="2024-07-18T04:51:00Z">
              <w:rPr>
                <w:b/>
                <w:bCs/>
                <w:sz w:val="26"/>
                <w:szCs w:val="26"/>
                <w:u w:val="single"/>
              </w:rPr>
            </w:rPrChange>
          </w:rPr>
          <w:t xml:space="preserve">&lt;link </w:t>
        </w:r>
        <w:proofErr w:type="spellStart"/>
        <w:r w:rsidRPr="009329BA">
          <w:rPr>
            <w:b/>
            <w:bCs/>
            <w:sz w:val="26"/>
            <w:szCs w:val="26"/>
            <w:rPrChange w:id="1802" w:author="kalla madhu" w:date="2024-07-18T10:21:00Z" w16du:dateUtc="2024-07-18T04:51:00Z">
              <w:rPr>
                <w:b/>
                <w:bCs/>
                <w:sz w:val="26"/>
                <w:szCs w:val="26"/>
                <w:u w:val="single"/>
              </w:rPr>
            </w:rPrChange>
          </w:rPr>
          <w:t>rel</w:t>
        </w:r>
        <w:proofErr w:type="spellEnd"/>
        <w:r w:rsidRPr="009329BA">
          <w:rPr>
            <w:b/>
            <w:bCs/>
            <w:sz w:val="26"/>
            <w:szCs w:val="26"/>
            <w:rPrChange w:id="1803" w:author="kalla madhu" w:date="2024-07-18T10:21:00Z" w16du:dateUtc="2024-07-18T04:51:00Z">
              <w:rPr>
                <w:b/>
                <w:bCs/>
                <w:sz w:val="26"/>
                <w:szCs w:val="26"/>
                <w:u w:val="single"/>
              </w:rPr>
            </w:rPrChange>
          </w:rPr>
          <w:t xml:space="preserve">="stylesheet" </w:t>
        </w:r>
        <w:proofErr w:type="spellStart"/>
        <w:r w:rsidRPr="009329BA">
          <w:rPr>
            <w:b/>
            <w:bCs/>
            <w:sz w:val="26"/>
            <w:szCs w:val="26"/>
            <w:rPrChange w:id="1804" w:author="kalla madhu" w:date="2024-07-18T10:21:00Z" w16du:dateUtc="2024-07-18T04:51:00Z">
              <w:rPr>
                <w:b/>
                <w:bCs/>
                <w:sz w:val="26"/>
                <w:szCs w:val="26"/>
                <w:u w:val="single"/>
              </w:rPr>
            </w:rPrChange>
          </w:rPr>
          <w:t>href</w:t>
        </w:r>
        <w:proofErr w:type="spellEnd"/>
        <w:r w:rsidRPr="009329BA">
          <w:rPr>
            <w:b/>
            <w:bCs/>
            <w:sz w:val="26"/>
            <w:szCs w:val="26"/>
            <w:rPrChange w:id="1805" w:author="kalla madhu" w:date="2024-07-18T10:21:00Z" w16du:dateUtc="2024-07-18T04:51:00Z">
              <w:rPr>
                <w:b/>
                <w:bCs/>
                <w:sz w:val="26"/>
                <w:szCs w:val="26"/>
                <w:u w:val="single"/>
              </w:rPr>
            </w:rPrChange>
          </w:rPr>
          <w:t>="</w:t>
        </w:r>
        <w:proofErr w:type="spellStart"/>
        <w:r w:rsidRPr="009329BA">
          <w:rPr>
            <w:b/>
            <w:bCs/>
            <w:sz w:val="26"/>
            <w:szCs w:val="26"/>
            <w:rPrChange w:id="1806" w:author="kalla madhu" w:date="2024-07-18T10:21:00Z" w16du:dateUtc="2024-07-18T04:51:00Z">
              <w:rPr>
                <w:b/>
                <w:bCs/>
                <w:sz w:val="26"/>
                <w:szCs w:val="26"/>
                <w:u w:val="single"/>
              </w:rPr>
            </w:rPrChange>
          </w:rPr>
          <w:t>css</w:t>
        </w:r>
        <w:proofErr w:type="spellEnd"/>
        <w:r w:rsidRPr="009329BA">
          <w:rPr>
            <w:b/>
            <w:bCs/>
            <w:sz w:val="26"/>
            <w:szCs w:val="26"/>
            <w:rPrChange w:id="1807" w:author="kalla madhu" w:date="2024-07-18T10:21:00Z" w16du:dateUtc="2024-07-18T04:51:00Z">
              <w:rPr>
                <w:b/>
                <w:bCs/>
                <w:sz w:val="26"/>
                <w:szCs w:val="26"/>
                <w:u w:val="single"/>
              </w:rPr>
            </w:rPrChange>
          </w:rPr>
          <w:t>/style2.css"&gt;</w:t>
        </w:r>
      </w:ins>
    </w:p>
    <w:p w14:paraId="0EDDAB82" w14:textId="77777777" w:rsidR="009757B0" w:rsidRPr="009329BA" w:rsidRDefault="009757B0" w:rsidP="009757B0">
      <w:pPr>
        <w:rPr>
          <w:ins w:id="1808" w:author="kalla madhu" w:date="2024-07-17T14:41:00Z"/>
          <w:b/>
          <w:bCs/>
          <w:sz w:val="26"/>
          <w:szCs w:val="26"/>
          <w:rPrChange w:id="1809" w:author="kalla madhu" w:date="2024-07-18T10:21:00Z" w16du:dateUtc="2024-07-18T04:51:00Z">
            <w:rPr>
              <w:ins w:id="1810" w:author="kalla madhu" w:date="2024-07-17T14:41:00Z"/>
              <w:b/>
              <w:bCs/>
              <w:sz w:val="26"/>
              <w:szCs w:val="26"/>
              <w:u w:val="single"/>
            </w:rPr>
          </w:rPrChange>
        </w:rPr>
      </w:pPr>
      <w:ins w:id="1811" w:author="kalla madhu" w:date="2024-07-17T14:41:00Z">
        <w:r w:rsidRPr="009329BA">
          <w:rPr>
            <w:b/>
            <w:bCs/>
            <w:sz w:val="26"/>
            <w:szCs w:val="26"/>
            <w:rPrChange w:id="1812" w:author="kalla madhu" w:date="2024-07-18T10:21:00Z" w16du:dateUtc="2024-07-18T04:51:00Z">
              <w:rPr>
                <w:b/>
                <w:bCs/>
                <w:sz w:val="26"/>
                <w:szCs w:val="26"/>
                <w:u w:val="single"/>
              </w:rPr>
            </w:rPrChange>
          </w:rPr>
          <w:t>&lt;/head&gt;</w:t>
        </w:r>
      </w:ins>
    </w:p>
    <w:p w14:paraId="69094250" w14:textId="77777777" w:rsidR="009757B0" w:rsidRPr="009329BA" w:rsidRDefault="009757B0" w:rsidP="009757B0">
      <w:pPr>
        <w:rPr>
          <w:ins w:id="1813" w:author="kalla madhu" w:date="2024-07-17T14:41:00Z"/>
          <w:b/>
          <w:bCs/>
          <w:sz w:val="26"/>
          <w:szCs w:val="26"/>
          <w:rPrChange w:id="1814" w:author="kalla madhu" w:date="2024-07-18T10:21:00Z" w16du:dateUtc="2024-07-18T04:51:00Z">
            <w:rPr>
              <w:ins w:id="1815" w:author="kalla madhu" w:date="2024-07-17T14:41:00Z"/>
              <w:b/>
              <w:bCs/>
              <w:sz w:val="26"/>
              <w:szCs w:val="26"/>
              <w:u w:val="single"/>
            </w:rPr>
          </w:rPrChange>
        </w:rPr>
      </w:pPr>
      <w:ins w:id="1816" w:author="kalla madhu" w:date="2024-07-17T14:41:00Z">
        <w:r w:rsidRPr="009329BA">
          <w:rPr>
            <w:b/>
            <w:bCs/>
            <w:sz w:val="26"/>
            <w:szCs w:val="26"/>
            <w:rPrChange w:id="1817" w:author="kalla madhu" w:date="2024-07-18T10:21:00Z" w16du:dateUtc="2024-07-18T04:51:00Z">
              <w:rPr>
                <w:b/>
                <w:bCs/>
                <w:sz w:val="26"/>
                <w:szCs w:val="26"/>
                <w:u w:val="single"/>
              </w:rPr>
            </w:rPrChange>
          </w:rPr>
          <w:t>&lt;body&gt;</w:t>
        </w:r>
      </w:ins>
    </w:p>
    <w:p w14:paraId="2341D7B9" w14:textId="77777777" w:rsidR="009757B0" w:rsidRPr="009329BA" w:rsidRDefault="009757B0" w:rsidP="009757B0">
      <w:pPr>
        <w:rPr>
          <w:ins w:id="1818" w:author="kalla madhu" w:date="2024-07-17T14:41:00Z"/>
          <w:b/>
          <w:bCs/>
          <w:sz w:val="26"/>
          <w:szCs w:val="26"/>
          <w:rPrChange w:id="1819" w:author="kalla madhu" w:date="2024-07-18T10:21:00Z" w16du:dateUtc="2024-07-18T04:51:00Z">
            <w:rPr>
              <w:ins w:id="1820" w:author="kalla madhu" w:date="2024-07-17T14:41:00Z"/>
              <w:b/>
              <w:bCs/>
              <w:sz w:val="26"/>
              <w:szCs w:val="26"/>
              <w:u w:val="single"/>
            </w:rPr>
          </w:rPrChange>
        </w:rPr>
      </w:pPr>
      <w:ins w:id="1821" w:author="kalla madhu" w:date="2024-07-17T14:41:00Z">
        <w:r w:rsidRPr="009329BA">
          <w:rPr>
            <w:b/>
            <w:bCs/>
            <w:sz w:val="26"/>
            <w:szCs w:val="26"/>
            <w:rPrChange w:id="1822" w:author="kalla madhu" w:date="2024-07-18T10:21:00Z" w16du:dateUtc="2024-07-18T04:51:00Z">
              <w:rPr>
                <w:b/>
                <w:bCs/>
                <w:sz w:val="26"/>
                <w:szCs w:val="26"/>
                <w:u w:val="single"/>
              </w:rPr>
            </w:rPrChange>
          </w:rPr>
          <w:t>&lt;div class="main"&gt;</w:t>
        </w:r>
      </w:ins>
    </w:p>
    <w:p w14:paraId="2FFD93D3" w14:textId="77777777" w:rsidR="009757B0" w:rsidRPr="009329BA" w:rsidRDefault="009757B0" w:rsidP="009757B0">
      <w:pPr>
        <w:rPr>
          <w:ins w:id="1823" w:author="kalla madhu" w:date="2024-07-17T14:41:00Z"/>
          <w:b/>
          <w:bCs/>
          <w:sz w:val="26"/>
          <w:szCs w:val="26"/>
          <w:rPrChange w:id="1824" w:author="kalla madhu" w:date="2024-07-18T10:21:00Z" w16du:dateUtc="2024-07-18T04:51:00Z">
            <w:rPr>
              <w:ins w:id="1825" w:author="kalla madhu" w:date="2024-07-17T14:41:00Z"/>
              <w:b/>
              <w:bCs/>
              <w:sz w:val="26"/>
              <w:szCs w:val="26"/>
              <w:u w:val="single"/>
            </w:rPr>
          </w:rPrChange>
        </w:rPr>
      </w:pPr>
      <w:ins w:id="1826" w:author="kalla madhu" w:date="2024-07-17T14:41:00Z">
        <w:r w:rsidRPr="009329BA">
          <w:rPr>
            <w:b/>
            <w:bCs/>
            <w:sz w:val="26"/>
            <w:szCs w:val="26"/>
            <w:rPrChange w:id="1827" w:author="kalla madhu" w:date="2024-07-18T10:21:00Z" w16du:dateUtc="2024-07-18T04:51:00Z">
              <w:rPr>
                <w:b/>
                <w:bCs/>
                <w:sz w:val="26"/>
                <w:szCs w:val="26"/>
                <w:u w:val="single"/>
              </w:rPr>
            </w:rPrChange>
          </w:rPr>
          <w:t>    &lt;%@ include file="</w:t>
        </w:r>
        <w:proofErr w:type="spellStart"/>
        <w:r w:rsidRPr="009329BA">
          <w:rPr>
            <w:b/>
            <w:bCs/>
            <w:sz w:val="26"/>
            <w:szCs w:val="26"/>
            <w:rPrChange w:id="1828" w:author="kalla madhu" w:date="2024-07-18T10:21:00Z" w16du:dateUtc="2024-07-18T04:51:00Z">
              <w:rPr>
                <w:b/>
                <w:bCs/>
                <w:sz w:val="26"/>
                <w:szCs w:val="26"/>
                <w:u w:val="single"/>
              </w:rPr>
            </w:rPrChange>
          </w:rPr>
          <w:t>homemenu.jsp</w:t>
        </w:r>
        <w:proofErr w:type="spellEnd"/>
        <w:r w:rsidRPr="009329BA">
          <w:rPr>
            <w:b/>
            <w:bCs/>
            <w:sz w:val="26"/>
            <w:szCs w:val="26"/>
            <w:rPrChange w:id="1829" w:author="kalla madhu" w:date="2024-07-18T10:21:00Z" w16du:dateUtc="2024-07-18T04:51:00Z">
              <w:rPr>
                <w:b/>
                <w:bCs/>
                <w:sz w:val="26"/>
                <w:szCs w:val="26"/>
                <w:u w:val="single"/>
              </w:rPr>
            </w:rPrChange>
          </w:rPr>
          <w:t>"%&gt;</w:t>
        </w:r>
      </w:ins>
    </w:p>
    <w:p w14:paraId="2E1CC14C" w14:textId="77777777" w:rsidR="009757B0" w:rsidRPr="009329BA" w:rsidRDefault="009757B0" w:rsidP="009757B0">
      <w:pPr>
        <w:rPr>
          <w:ins w:id="1830" w:author="kalla madhu" w:date="2024-07-17T14:41:00Z"/>
          <w:b/>
          <w:bCs/>
          <w:sz w:val="26"/>
          <w:szCs w:val="26"/>
          <w:rPrChange w:id="1831" w:author="kalla madhu" w:date="2024-07-18T10:21:00Z" w16du:dateUtc="2024-07-18T04:51:00Z">
            <w:rPr>
              <w:ins w:id="1832" w:author="kalla madhu" w:date="2024-07-17T14:41:00Z"/>
              <w:b/>
              <w:bCs/>
              <w:sz w:val="26"/>
              <w:szCs w:val="26"/>
              <w:u w:val="single"/>
            </w:rPr>
          </w:rPrChange>
        </w:rPr>
      </w:pPr>
      <w:ins w:id="1833" w:author="kalla madhu" w:date="2024-07-17T14:41:00Z">
        <w:r w:rsidRPr="009329BA">
          <w:rPr>
            <w:b/>
            <w:bCs/>
            <w:sz w:val="26"/>
            <w:szCs w:val="26"/>
            <w:rPrChange w:id="1834" w:author="kalla madhu" w:date="2024-07-18T10:21:00Z" w16du:dateUtc="2024-07-18T04:51:00Z">
              <w:rPr>
                <w:b/>
                <w:bCs/>
                <w:sz w:val="26"/>
                <w:szCs w:val="26"/>
                <w:u w:val="single"/>
              </w:rPr>
            </w:rPrChange>
          </w:rPr>
          <w:t xml:space="preserve">    </w:t>
        </w:r>
      </w:ins>
    </w:p>
    <w:p w14:paraId="20304A91" w14:textId="77777777" w:rsidR="009757B0" w:rsidRPr="009329BA" w:rsidRDefault="009757B0" w:rsidP="009757B0">
      <w:pPr>
        <w:rPr>
          <w:ins w:id="1835" w:author="kalla madhu" w:date="2024-07-17T14:41:00Z"/>
          <w:b/>
          <w:bCs/>
          <w:sz w:val="26"/>
          <w:szCs w:val="26"/>
          <w:rPrChange w:id="1836" w:author="kalla madhu" w:date="2024-07-18T10:21:00Z" w16du:dateUtc="2024-07-18T04:51:00Z">
            <w:rPr>
              <w:ins w:id="1837" w:author="kalla madhu" w:date="2024-07-17T14:41:00Z"/>
              <w:b/>
              <w:bCs/>
              <w:sz w:val="26"/>
              <w:szCs w:val="26"/>
              <w:u w:val="single"/>
            </w:rPr>
          </w:rPrChange>
        </w:rPr>
      </w:pPr>
      <w:ins w:id="1838" w:author="kalla madhu" w:date="2024-07-17T14:41:00Z">
        <w:r w:rsidRPr="009329BA">
          <w:rPr>
            <w:b/>
            <w:bCs/>
            <w:sz w:val="26"/>
            <w:szCs w:val="26"/>
            <w:rPrChange w:id="1839" w:author="kalla madhu" w:date="2024-07-18T10:21:00Z" w16du:dateUtc="2024-07-18T04:51:00Z">
              <w:rPr>
                <w:b/>
                <w:bCs/>
                <w:sz w:val="26"/>
                <w:szCs w:val="26"/>
                <w:u w:val="single"/>
              </w:rPr>
            </w:rPrChange>
          </w:rPr>
          <w:t>    &lt;div class="row"&gt;</w:t>
        </w:r>
      </w:ins>
    </w:p>
    <w:p w14:paraId="77A95ADD" w14:textId="77777777" w:rsidR="009757B0" w:rsidRPr="009329BA" w:rsidRDefault="009757B0" w:rsidP="009757B0">
      <w:pPr>
        <w:rPr>
          <w:ins w:id="1840" w:author="kalla madhu" w:date="2024-07-17T14:41:00Z"/>
          <w:b/>
          <w:bCs/>
          <w:sz w:val="26"/>
          <w:szCs w:val="26"/>
          <w:rPrChange w:id="1841" w:author="kalla madhu" w:date="2024-07-18T10:21:00Z" w16du:dateUtc="2024-07-18T04:51:00Z">
            <w:rPr>
              <w:ins w:id="1842" w:author="kalla madhu" w:date="2024-07-17T14:41:00Z"/>
              <w:b/>
              <w:bCs/>
              <w:sz w:val="26"/>
              <w:szCs w:val="26"/>
              <w:u w:val="single"/>
            </w:rPr>
          </w:rPrChange>
        </w:rPr>
      </w:pPr>
      <w:ins w:id="1843" w:author="kalla madhu" w:date="2024-07-17T14:41:00Z">
        <w:r w:rsidRPr="009329BA">
          <w:rPr>
            <w:b/>
            <w:bCs/>
            <w:sz w:val="26"/>
            <w:szCs w:val="26"/>
            <w:rPrChange w:id="1844" w:author="kalla madhu" w:date="2024-07-18T10:21:00Z" w16du:dateUtc="2024-07-18T04:51:00Z">
              <w:rPr>
                <w:b/>
                <w:bCs/>
                <w:sz w:val="26"/>
                <w:szCs w:val="26"/>
                <w:u w:val="single"/>
              </w:rPr>
            </w:rPrChange>
          </w:rPr>
          <w:t xml:space="preserve">    </w:t>
        </w:r>
      </w:ins>
    </w:p>
    <w:p w14:paraId="370FC759" w14:textId="77777777" w:rsidR="009757B0" w:rsidRPr="009329BA" w:rsidRDefault="009757B0" w:rsidP="009757B0">
      <w:pPr>
        <w:rPr>
          <w:ins w:id="1845" w:author="kalla madhu" w:date="2024-07-17T14:41:00Z"/>
          <w:b/>
          <w:bCs/>
          <w:sz w:val="26"/>
          <w:szCs w:val="26"/>
          <w:rPrChange w:id="1846" w:author="kalla madhu" w:date="2024-07-18T10:21:00Z" w16du:dateUtc="2024-07-18T04:51:00Z">
            <w:rPr>
              <w:ins w:id="1847" w:author="kalla madhu" w:date="2024-07-17T14:41:00Z"/>
              <w:b/>
              <w:bCs/>
              <w:sz w:val="26"/>
              <w:szCs w:val="26"/>
              <w:u w:val="single"/>
            </w:rPr>
          </w:rPrChange>
        </w:rPr>
      </w:pPr>
      <w:ins w:id="1848" w:author="kalla madhu" w:date="2024-07-17T14:41:00Z">
        <w:r w:rsidRPr="009329BA">
          <w:rPr>
            <w:b/>
            <w:bCs/>
            <w:sz w:val="26"/>
            <w:szCs w:val="26"/>
            <w:rPrChange w:id="1849" w:author="kalla madhu" w:date="2024-07-18T10:21:00Z" w16du:dateUtc="2024-07-18T04:51:00Z">
              <w:rPr>
                <w:b/>
                <w:bCs/>
                <w:sz w:val="26"/>
                <w:szCs w:val="26"/>
                <w:u w:val="single"/>
              </w:rPr>
            </w:rPrChange>
          </w:rPr>
          <w:t>    &lt;div class="col1"&gt;</w:t>
        </w:r>
      </w:ins>
    </w:p>
    <w:p w14:paraId="735F6CEF" w14:textId="77777777" w:rsidR="009757B0" w:rsidRPr="009329BA" w:rsidRDefault="009757B0" w:rsidP="009757B0">
      <w:pPr>
        <w:rPr>
          <w:ins w:id="1850" w:author="kalla madhu" w:date="2024-07-17T14:41:00Z"/>
          <w:b/>
          <w:bCs/>
          <w:sz w:val="26"/>
          <w:szCs w:val="26"/>
          <w:rPrChange w:id="1851" w:author="kalla madhu" w:date="2024-07-18T10:21:00Z" w16du:dateUtc="2024-07-18T04:51:00Z">
            <w:rPr>
              <w:ins w:id="1852" w:author="kalla madhu" w:date="2024-07-17T14:41:00Z"/>
              <w:b/>
              <w:bCs/>
              <w:sz w:val="26"/>
              <w:szCs w:val="26"/>
              <w:u w:val="single"/>
            </w:rPr>
          </w:rPrChange>
        </w:rPr>
      </w:pPr>
      <w:ins w:id="1853" w:author="kalla madhu" w:date="2024-07-17T14:41:00Z">
        <w:r w:rsidRPr="009329BA">
          <w:rPr>
            <w:b/>
            <w:bCs/>
            <w:sz w:val="26"/>
            <w:szCs w:val="26"/>
            <w:rPrChange w:id="1854" w:author="kalla madhu" w:date="2024-07-18T10:21:00Z" w16du:dateUtc="2024-07-18T04:51:00Z">
              <w:rPr>
                <w:b/>
                <w:bCs/>
                <w:sz w:val="26"/>
                <w:szCs w:val="26"/>
                <w:u w:val="single"/>
              </w:rPr>
            </w:rPrChange>
          </w:rPr>
          <w:t>        &lt;</w:t>
        </w:r>
        <w:proofErr w:type="spellStart"/>
        <w:r w:rsidRPr="009329BA">
          <w:rPr>
            <w:b/>
            <w:bCs/>
            <w:sz w:val="26"/>
            <w:szCs w:val="26"/>
            <w:rPrChange w:id="1855" w:author="kalla madhu" w:date="2024-07-18T10:21:00Z" w16du:dateUtc="2024-07-18T04:51:00Z">
              <w:rPr>
                <w:b/>
                <w:bCs/>
                <w:sz w:val="26"/>
                <w:szCs w:val="26"/>
                <w:u w:val="single"/>
              </w:rPr>
            </w:rPrChange>
          </w:rPr>
          <w:t>img</w:t>
        </w:r>
        <w:proofErr w:type="spellEnd"/>
        <w:r w:rsidRPr="009329BA">
          <w:rPr>
            <w:b/>
            <w:bCs/>
            <w:sz w:val="26"/>
            <w:szCs w:val="26"/>
            <w:rPrChange w:id="1856" w:author="kalla madhu" w:date="2024-07-18T10:21:00Z" w16du:dateUtc="2024-07-18T04:51:00Z">
              <w:rPr>
                <w:b/>
                <w:bCs/>
                <w:sz w:val="26"/>
                <w:szCs w:val="26"/>
                <w:u w:val="single"/>
              </w:rPr>
            </w:rPrChange>
          </w:rPr>
          <w:t xml:space="preserve"> class="</w:t>
        </w:r>
        <w:proofErr w:type="spellStart"/>
        <w:r w:rsidRPr="009329BA">
          <w:rPr>
            <w:b/>
            <w:bCs/>
            <w:sz w:val="26"/>
            <w:szCs w:val="26"/>
            <w:rPrChange w:id="1857" w:author="kalla madhu" w:date="2024-07-18T10:21:00Z" w16du:dateUtc="2024-07-18T04:51:00Z">
              <w:rPr>
                <w:b/>
                <w:bCs/>
                <w:sz w:val="26"/>
                <w:szCs w:val="26"/>
                <w:u w:val="single"/>
              </w:rPr>
            </w:rPrChange>
          </w:rPr>
          <w:t>img</w:t>
        </w:r>
        <w:proofErr w:type="spellEnd"/>
        <w:r w:rsidRPr="009329BA">
          <w:rPr>
            <w:b/>
            <w:bCs/>
            <w:sz w:val="26"/>
            <w:szCs w:val="26"/>
            <w:rPrChange w:id="1858" w:author="kalla madhu" w:date="2024-07-18T10:21:00Z" w16du:dateUtc="2024-07-18T04:51:00Z">
              <w:rPr>
                <w:b/>
                <w:bCs/>
                <w:sz w:val="26"/>
                <w:szCs w:val="26"/>
                <w:u w:val="single"/>
              </w:rPr>
            </w:rPrChange>
          </w:rPr>
          <w:t xml:space="preserve">" </w:t>
        </w:r>
        <w:proofErr w:type="spellStart"/>
        <w:r w:rsidRPr="009329BA">
          <w:rPr>
            <w:b/>
            <w:bCs/>
            <w:sz w:val="26"/>
            <w:szCs w:val="26"/>
            <w:rPrChange w:id="1859" w:author="kalla madhu" w:date="2024-07-18T10:21:00Z" w16du:dateUtc="2024-07-18T04:51:00Z">
              <w:rPr>
                <w:b/>
                <w:bCs/>
                <w:sz w:val="26"/>
                <w:szCs w:val="26"/>
                <w:u w:val="single"/>
              </w:rPr>
            </w:rPrChange>
          </w:rPr>
          <w:t>src</w:t>
        </w:r>
        <w:proofErr w:type="spellEnd"/>
        <w:r w:rsidRPr="009329BA">
          <w:rPr>
            <w:b/>
            <w:bCs/>
            <w:sz w:val="26"/>
            <w:szCs w:val="26"/>
            <w:rPrChange w:id="1860" w:author="kalla madhu" w:date="2024-07-18T10:21:00Z" w16du:dateUtc="2024-07-18T04:51:00Z">
              <w:rPr>
                <w:b/>
                <w:bCs/>
                <w:sz w:val="26"/>
                <w:szCs w:val="26"/>
                <w:u w:val="single"/>
              </w:rPr>
            </w:rPrChange>
          </w:rPr>
          <w:t>="images/about.jpg" alt=""&gt;</w:t>
        </w:r>
      </w:ins>
    </w:p>
    <w:p w14:paraId="2EE2F13B" w14:textId="77777777" w:rsidR="009757B0" w:rsidRPr="009329BA" w:rsidRDefault="009757B0" w:rsidP="009757B0">
      <w:pPr>
        <w:rPr>
          <w:ins w:id="1861" w:author="kalla madhu" w:date="2024-07-17T14:41:00Z"/>
          <w:b/>
          <w:bCs/>
          <w:sz w:val="26"/>
          <w:szCs w:val="26"/>
          <w:rPrChange w:id="1862" w:author="kalla madhu" w:date="2024-07-18T10:21:00Z" w16du:dateUtc="2024-07-18T04:51:00Z">
            <w:rPr>
              <w:ins w:id="1863" w:author="kalla madhu" w:date="2024-07-17T14:41:00Z"/>
              <w:b/>
              <w:bCs/>
              <w:sz w:val="26"/>
              <w:szCs w:val="26"/>
              <w:u w:val="single"/>
            </w:rPr>
          </w:rPrChange>
        </w:rPr>
      </w:pPr>
      <w:ins w:id="1864" w:author="kalla madhu" w:date="2024-07-17T14:41:00Z">
        <w:r w:rsidRPr="009329BA">
          <w:rPr>
            <w:b/>
            <w:bCs/>
            <w:sz w:val="26"/>
            <w:szCs w:val="26"/>
            <w:rPrChange w:id="1865" w:author="kalla madhu" w:date="2024-07-18T10:21:00Z" w16du:dateUtc="2024-07-18T04:51:00Z">
              <w:rPr>
                <w:b/>
                <w:bCs/>
                <w:sz w:val="26"/>
                <w:szCs w:val="26"/>
                <w:u w:val="single"/>
              </w:rPr>
            </w:rPrChange>
          </w:rPr>
          <w:t>    &lt;/div&gt;</w:t>
        </w:r>
      </w:ins>
    </w:p>
    <w:p w14:paraId="534D2732" w14:textId="77777777" w:rsidR="009757B0" w:rsidRPr="009329BA" w:rsidRDefault="009757B0" w:rsidP="009757B0">
      <w:pPr>
        <w:rPr>
          <w:ins w:id="1866" w:author="kalla madhu" w:date="2024-07-17T14:41:00Z"/>
          <w:b/>
          <w:bCs/>
          <w:sz w:val="26"/>
          <w:szCs w:val="26"/>
          <w:rPrChange w:id="1867" w:author="kalla madhu" w:date="2024-07-18T10:21:00Z" w16du:dateUtc="2024-07-18T04:51:00Z">
            <w:rPr>
              <w:ins w:id="1868" w:author="kalla madhu" w:date="2024-07-17T14:41:00Z"/>
              <w:b/>
              <w:bCs/>
              <w:sz w:val="26"/>
              <w:szCs w:val="26"/>
              <w:u w:val="single"/>
            </w:rPr>
          </w:rPrChange>
        </w:rPr>
      </w:pPr>
      <w:ins w:id="1869" w:author="kalla madhu" w:date="2024-07-17T14:41:00Z">
        <w:r w:rsidRPr="009329BA">
          <w:rPr>
            <w:b/>
            <w:bCs/>
            <w:sz w:val="26"/>
            <w:szCs w:val="26"/>
            <w:rPrChange w:id="1870" w:author="kalla madhu" w:date="2024-07-18T10:21:00Z" w16du:dateUtc="2024-07-18T04:51:00Z">
              <w:rPr>
                <w:b/>
                <w:bCs/>
                <w:sz w:val="26"/>
                <w:szCs w:val="26"/>
                <w:u w:val="single"/>
              </w:rPr>
            </w:rPrChange>
          </w:rPr>
          <w:t>    &lt;div class="col2"&gt;</w:t>
        </w:r>
      </w:ins>
    </w:p>
    <w:p w14:paraId="51E57CEF" w14:textId="77777777" w:rsidR="009757B0" w:rsidRPr="009329BA" w:rsidRDefault="009757B0" w:rsidP="009757B0">
      <w:pPr>
        <w:rPr>
          <w:ins w:id="1871" w:author="kalla madhu" w:date="2024-07-17T14:41:00Z"/>
          <w:b/>
          <w:bCs/>
          <w:sz w:val="26"/>
          <w:szCs w:val="26"/>
          <w:rPrChange w:id="1872" w:author="kalla madhu" w:date="2024-07-18T10:21:00Z" w16du:dateUtc="2024-07-18T04:51:00Z">
            <w:rPr>
              <w:ins w:id="1873" w:author="kalla madhu" w:date="2024-07-17T14:41:00Z"/>
              <w:b/>
              <w:bCs/>
              <w:sz w:val="26"/>
              <w:szCs w:val="26"/>
              <w:u w:val="single"/>
            </w:rPr>
          </w:rPrChange>
        </w:rPr>
      </w:pPr>
      <w:ins w:id="1874" w:author="kalla madhu" w:date="2024-07-17T14:41:00Z">
        <w:r w:rsidRPr="009329BA">
          <w:rPr>
            <w:b/>
            <w:bCs/>
            <w:sz w:val="26"/>
            <w:szCs w:val="26"/>
            <w:rPrChange w:id="1875" w:author="kalla madhu" w:date="2024-07-18T10:21:00Z" w16du:dateUtc="2024-07-18T04:51:00Z">
              <w:rPr>
                <w:b/>
                <w:bCs/>
                <w:sz w:val="26"/>
                <w:szCs w:val="26"/>
                <w:u w:val="single"/>
              </w:rPr>
            </w:rPrChange>
          </w:rPr>
          <w:t>        &lt;h3&gt;</w:t>
        </w:r>
      </w:ins>
    </w:p>
    <w:p w14:paraId="6BF6B982" w14:textId="77777777" w:rsidR="009757B0" w:rsidRPr="009329BA" w:rsidRDefault="009757B0" w:rsidP="009757B0">
      <w:pPr>
        <w:rPr>
          <w:ins w:id="1876" w:author="kalla madhu" w:date="2024-07-17T14:41:00Z"/>
          <w:b/>
          <w:bCs/>
          <w:sz w:val="26"/>
          <w:szCs w:val="26"/>
          <w:rPrChange w:id="1877" w:author="kalla madhu" w:date="2024-07-18T10:21:00Z" w16du:dateUtc="2024-07-18T04:51:00Z">
            <w:rPr>
              <w:ins w:id="1878" w:author="kalla madhu" w:date="2024-07-17T14:41:00Z"/>
              <w:b/>
              <w:bCs/>
              <w:sz w:val="26"/>
              <w:szCs w:val="26"/>
              <w:u w:val="single"/>
            </w:rPr>
          </w:rPrChange>
        </w:rPr>
      </w:pPr>
      <w:ins w:id="1879" w:author="kalla madhu" w:date="2024-07-17T14:41:00Z">
        <w:r w:rsidRPr="009329BA">
          <w:rPr>
            <w:b/>
            <w:bCs/>
            <w:sz w:val="26"/>
            <w:szCs w:val="26"/>
            <w:rPrChange w:id="1880" w:author="kalla madhu" w:date="2024-07-18T10:21:00Z" w16du:dateUtc="2024-07-18T04:51:00Z">
              <w:rPr>
                <w:b/>
                <w:bCs/>
                <w:sz w:val="26"/>
                <w:szCs w:val="26"/>
                <w:u w:val="single"/>
              </w:rPr>
            </w:rPrChange>
          </w:rPr>
          <w:t>            About</w:t>
        </w:r>
      </w:ins>
    </w:p>
    <w:p w14:paraId="7337A483" w14:textId="77777777" w:rsidR="009757B0" w:rsidRPr="009329BA" w:rsidRDefault="009757B0" w:rsidP="009757B0">
      <w:pPr>
        <w:rPr>
          <w:ins w:id="1881" w:author="kalla madhu" w:date="2024-07-17T14:41:00Z"/>
          <w:b/>
          <w:bCs/>
          <w:sz w:val="26"/>
          <w:szCs w:val="26"/>
          <w:rPrChange w:id="1882" w:author="kalla madhu" w:date="2024-07-18T10:21:00Z" w16du:dateUtc="2024-07-18T04:51:00Z">
            <w:rPr>
              <w:ins w:id="1883" w:author="kalla madhu" w:date="2024-07-17T14:41:00Z"/>
              <w:b/>
              <w:bCs/>
              <w:sz w:val="26"/>
              <w:szCs w:val="26"/>
              <w:u w:val="single"/>
            </w:rPr>
          </w:rPrChange>
        </w:rPr>
      </w:pPr>
      <w:ins w:id="1884" w:author="kalla madhu" w:date="2024-07-17T14:41:00Z">
        <w:r w:rsidRPr="009329BA">
          <w:rPr>
            <w:b/>
            <w:bCs/>
            <w:sz w:val="26"/>
            <w:szCs w:val="26"/>
            <w:rPrChange w:id="1885" w:author="kalla madhu" w:date="2024-07-18T10:21:00Z" w16du:dateUtc="2024-07-18T04:51:00Z">
              <w:rPr>
                <w:b/>
                <w:bCs/>
                <w:sz w:val="26"/>
                <w:szCs w:val="26"/>
                <w:u w:val="single"/>
              </w:rPr>
            </w:rPrChange>
          </w:rPr>
          <w:t>        &lt;/h3&gt;</w:t>
        </w:r>
      </w:ins>
    </w:p>
    <w:p w14:paraId="38AF3232" w14:textId="77777777" w:rsidR="009757B0" w:rsidRPr="009329BA" w:rsidRDefault="009757B0" w:rsidP="009757B0">
      <w:pPr>
        <w:rPr>
          <w:ins w:id="1886" w:author="kalla madhu" w:date="2024-07-17T14:41:00Z"/>
          <w:b/>
          <w:bCs/>
          <w:sz w:val="26"/>
          <w:szCs w:val="26"/>
          <w:rPrChange w:id="1887" w:author="kalla madhu" w:date="2024-07-18T10:21:00Z" w16du:dateUtc="2024-07-18T04:51:00Z">
            <w:rPr>
              <w:ins w:id="1888" w:author="kalla madhu" w:date="2024-07-17T14:41:00Z"/>
              <w:b/>
              <w:bCs/>
              <w:sz w:val="26"/>
              <w:szCs w:val="26"/>
              <w:u w:val="single"/>
            </w:rPr>
          </w:rPrChange>
        </w:rPr>
      </w:pPr>
      <w:ins w:id="1889" w:author="kalla madhu" w:date="2024-07-17T14:41:00Z">
        <w:r w:rsidRPr="009329BA">
          <w:rPr>
            <w:b/>
            <w:bCs/>
            <w:sz w:val="26"/>
            <w:szCs w:val="26"/>
            <w:rPrChange w:id="1890" w:author="kalla madhu" w:date="2024-07-18T10:21:00Z" w16du:dateUtc="2024-07-18T04:51:00Z">
              <w:rPr>
                <w:b/>
                <w:bCs/>
                <w:sz w:val="26"/>
                <w:szCs w:val="26"/>
                <w:u w:val="single"/>
              </w:rPr>
            </w:rPrChange>
          </w:rPr>
          <w:t>        &lt;p&gt;</w:t>
        </w:r>
        <w:proofErr w:type="spellStart"/>
        <w:r w:rsidRPr="009329BA">
          <w:rPr>
            <w:b/>
            <w:bCs/>
            <w:sz w:val="26"/>
            <w:szCs w:val="26"/>
            <w:rPrChange w:id="1891" w:author="kalla madhu" w:date="2024-07-18T10:21:00Z" w16du:dateUtc="2024-07-18T04:51:00Z">
              <w:rPr>
                <w:b/>
                <w:bCs/>
                <w:sz w:val="26"/>
                <w:szCs w:val="26"/>
                <w:u w:val="single"/>
              </w:rPr>
            </w:rPrChange>
          </w:rPr>
          <w:t>ToDo</w:t>
        </w:r>
        <w:proofErr w:type="spellEnd"/>
        <w:r w:rsidRPr="009329BA">
          <w:rPr>
            <w:b/>
            <w:bCs/>
            <w:sz w:val="26"/>
            <w:szCs w:val="26"/>
            <w:rPrChange w:id="1892" w:author="kalla madhu" w:date="2024-07-18T10:21:00Z" w16du:dateUtc="2024-07-18T04:51:00Z">
              <w:rPr>
                <w:b/>
                <w:bCs/>
                <w:sz w:val="26"/>
                <w:szCs w:val="26"/>
                <w:u w:val="single"/>
              </w:rPr>
            </w:rPrChange>
          </w:rPr>
          <w:t xml:space="preserve"> List App is a kind of app that generally used to maintain our day-to-day tasks or list everything that we have to do, with the most important tasks at the top of the list, and the least important tasks at the bottom. It is helpful in planning our daily schedules. We can add more tasks at any time and delete a task that is completed. &lt;/p&gt;</w:t>
        </w:r>
      </w:ins>
    </w:p>
    <w:p w14:paraId="342584B4" w14:textId="77777777" w:rsidR="009757B0" w:rsidRPr="009329BA" w:rsidRDefault="009757B0" w:rsidP="009757B0">
      <w:pPr>
        <w:rPr>
          <w:ins w:id="1893" w:author="kalla madhu" w:date="2024-07-17T14:41:00Z"/>
          <w:b/>
          <w:bCs/>
          <w:sz w:val="26"/>
          <w:szCs w:val="26"/>
          <w:rPrChange w:id="1894" w:author="kalla madhu" w:date="2024-07-18T10:21:00Z" w16du:dateUtc="2024-07-18T04:51:00Z">
            <w:rPr>
              <w:ins w:id="1895" w:author="kalla madhu" w:date="2024-07-17T14:41:00Z"/>
              <w:b/>
              <w:bCs/>
              <w:sz w:val="26"/>
              <w:szCs w:val="26"/>
              <w:u w:val="single"/>
            </w:rPr>
          </w:rPrChange>
        </w:rPr>
      </w:pPr>
      <w:ins w:id="1896" w:author="kalla madhu" w:date="2024-07-17T14:41:00Z">
        <w:r w:rsidRPr="009329BA">
          <w:rPr>
            <w:b/>
            <w:bCs/>
            <w:sz w:val="26"/>
            <w:szCs w:val="26"/>
            <w:rPrChange w:id="1897" w:author="kalla madhu" w:date="2024-07-18T10:21:00Z" w16du:dateUtc="2024-07-18T04:51:00Z">
              <w:rPr>
                <w:b/>
                <w:bCs/>
                <w:sz w:val="26"/>
                <w:szCs w:val="26"/>
                <w:u w:val="single"/>
              </w:rPr>
            </w:rPrChange>
          </w:rPr>
          <w:t>        &lt;p&gt;</w:t>
        </w:r>
        <w:proofErr w:type="spellStart"/>
        <w:r w:rsidRPr="009329BA">
          <w:rPr>
            <w:b/>
            <w:bCs/>
            <w:sz w:val="26"/>
            <w:szCs w:val="26"/>
            <w:rPrChange w:id="1898" w:author="kalla madhu" w:date="2024-07-18T10:21:00Z" w16du:dateUtc="2024-07-18T04:51:00Z">
              <w:rPr>
                <w:b/>
                <w:bCs/>
                <w:sz w:val="26"/>
                <w:szCs w:val="26"/>
                <w:u w:val="single"/>
              </w:rPr>
            </w:rPrChange>
          </w:rPr>
          <w:t>ToDo</w:t>
        </w:r>
        <w:proofErr w:type="spellEnd"/>
        <w:r w:rsidRPr="009329BA">
          <w:rPr>
            <w:b/>
            <w:bCs/>
            <w:sz w:val="26"/>
            <w:szCs w:val="26"/>
            <w:rPrChange w:id="1899" w:author="kalla madhu" w:date="2024-07-18T10:21:00Z" w16du:dateUtc="2024-07-18T04:51:00Z">
              <w:rPr>
                <w:b/>
                <w:bCs/>
                <w:sz w:val="26"/>
                <w:szCs w:val="26"/>
                <w:u w:val="single"/>
              </w:rPr>
            </w:rPrChange>
          </w:rPr>
          <w:t xml:space="preserve"> List App is a kind of app that generally used to maintain our day-to-day tasks or list everything that we have to do, with the most important tasks at the top of the list, and the least important tasks at the bottom. It is helpful in planning our daily schedules. We can add more tasks at any time and delete a task that is completed. &lt;/p&gt;</w:t>
        </w:r>
      </w:ins>
    </w:p>
    <w:p w14:paraId="1E60AD62" w14:textId="77777777" w:rsidR="009757B0" w:rsidRPr="009329BA" w:rsidRDefault="009757B0" w:rsidP="009757B0">
      <w:pPr>
        <w:rPr>
          <w:ins w:id="1900" w:author="kalla madhu" w:date="2024-07-17T14:41:00Z"/>
          <w:b/>
          <w:bCs/>
          <w:sz w:val="26"/>
          <w:szCs w:val="26"/>
          <w:rPrChange w:id="1901" w:author="kalla madhu" w:date="2024-07-18T10:21:00Z" w16du:dateUtc="2024-07-18T04:51:00Z">
            <w:rPr>
              <w:ins w:id="1902" w:author="kalla madhu" w:date="2024-07-17T14:41:00Z"/>
              <w:b/>
              <w:bCs/>
              <w:sz w:val="26"/>
              <w:szCs w:val="26"/>
              <w:u w:val="single"/>
            </w:rPr>
          </w:rPrChange>
        </w:rPr>
      </w:pPr>
      <w:ins w:id="1903" w:author="kalla madhu" w:date="2024-07-17T14:41:00Z">
        <w:r w:rsidRPr="009329BA">
          <w:rPr>
            <w:b/>
            <w:bCs/>
            <w:sz w:val="26"/>
            <w:szCs w:val="26"/>
            <w:rPrChange w:id="1904" w:author="kalla madhu" w:date="2024-07-18T10:21:00Z" w16du:dateUtc="2024-07-18T04:51:00Z">
              <w:rPr>
                <w:b/>
                <w:bCs/>
                <w:sz w:val="26"/>
                <w:szCs w:val="26"/>
                <w:u w:val="single"/>
              </w:rPr>
            </w:rPrChange>
          </w:rPr>
          <w:t>    &lt;/div&gt;</w:t>
        </w:r>
      </w:ins>
    </w:p>
    <w:p w14:paraId="7DE840B8" w14:textId="77777777" w:rsidR="009757B0" w:rsidRPr="009329BA" w:rsidRDefault="009757B0" w:rsidP="009757B0">
      <w:pPr>
        <w:rPr>
          <w:ins w:id="1905" w:author="kalla madhu" w:date="2024-07-17T14:41:00Z"/>
          <w:b/>
          <w:bCs/>
          <w:sz w:val="26"/>
          <w:szCs w:val="26"/>
          <w:rPrChange w:id="1906" w:author="kalla madhu" w:date="2024-07-18T10:21:00Z" w16du:dateUtc="2024-07-18T04:51:00Z">
            <w:rPr>
              <w:ins w:id="1907" w:author="kalla madhu" w:date="2024-07-17T14:41:00Z"/>
              <w:b/>
              <w:bCs/>
              <w:sz w:val="26"/>
              <w:szCs w:val="26"/>
              <w:u w:val="single"/>
            </w:rPr>
          </w:rPrChange>
        </w:rPr>
      </w:pPr>
      <w:ins w:id="1908" w:author="kalla madhu" w:date="2024-07-17T14:41:00Z">
        <w:r w:rsidRPr="009329BA">
          <w:rPr>
            <w:b/>
            <w:bCs/>
            <w:sz w:val="26"/>
            <w:szCs w:val="26"/>
            <w:rPrChange w:id="1909" w:author="kalla madhu" w:date="2024-07-18T10:21:00Z" w16du:dateUtc="2024-07-18T04:51:00Z">
              <w:rPr>
                <w:b/>
                <w:bCs/>
                <w:sz w:val="26"/>
                <w:szCs w:val="26"/>
                <w:u w:val="single"/>
              </w:rPr>
            </w:rPrChange>
          </w:rPr>
          <w:t>&lt;/div&gt;</w:t>
        </w:r>
      </w:ins>
    </w:p>
    <w:p w14:paraId="5207D4EB" w14:textId="77777777" w:rsidR="009757B0" w:rsidRPr="009329BA" w:rsidRDefault="009757B0" w:rsidP="009757B0">
      <w:pPr>
        <w:rPr>
          <w:ins w:id="1910" w:author="kalla madhu" w:date="2024-07-17T14:41:00Z"/>
          <w:b/>
          <w:bCs/>
          <w:sz w:val="26"/>
          <w:szCs w:val="26"/>
          <w:rPrChange w:id="1911" w:author="kalla madhu" w:date="2024-07-18T10:21:00Z" w16du:dateUtc="2024-07-18T04:51:00Z">
            <w:rPr>
              <w:ins w:id="1912" w:author="kalla madhu" w:date="2024-07-17T14:41:00Z"/>
              <w:b/>
              <w:bCs/>
              <w:sz w:val="26"/>
              <w:szCs w:val="26"/>
              <w:u w:val="single"/>
            </w:rPr>
          </w:rPrChange>
        </w:rPr>
      </w:pPr>
      <w:ins w:id="1913" w:author="kalla madhu" w:date="2024-07-17T14:41:00Z">
        <w:r w:rsidRPr="009329BA">
          <w:rPr>
            <w:b/>
            <w:bCs/>
            <w:sz w:val="26"/>
            <w:szCs w:val="26"/>
            <w:rPrChange w:id="1914" w:author="kalla madhu" w:date="2024-07-18T10:21:00Z" w16du:dateUtc="2024-07-18T04:51:00Z">
              <w:rPr>
                <w:b/>
                <w:bCs/>
                <w:sz w:val="26"/>
                <w:szCs w:val="26"/>
                <w:u w:val="single"/>
              </w:rPr>
            </w:rPrChange>
          </w:rPr>
          <w:t>&lt;/div&gt;</w:t>
        </w:r>
      </w:ins>
    </w:p>
    <w:p w14:paraId="118021CD" w14:textId="77777777" w:rsidR="009757B0" w:rsidRPr="009329BA" w:rsidRDefault="009757B0" w:rsidP="009757B0">
      <w:pPr>
        <w:rPr>
          <w:ins w:id="1915" w:author="kalla madhu" w:date="2024-07-17T14:41:00Z"/>
          <w:b/>
          <w:bCs/>
          <w:sz w:val="26"/>
          <w:szCs w:val="26"/>
          <w:rPrChange w:id="1916" w:author="kalla madhu" w:date="2024-07-18T10:21:00Z" w16du:dateUtc="2024-07-18T04:51:00Z">
            <w:rPr>
              <w:ins w:id="1917" w:author="kalla madhu" w:date="2024-07-17T14:41:00Z"/>
              <w:b/>
              <w:bCs/>
              <w:sz w:val="26"/>
              <w:szCs w:val="26"/>
              <w:u w:val="single"/>
            </w:rPr>
          </w:rPrChange>
        </w:rPr>
      </w:pPr>
      <w:ins w:id="1918" w:author="kalla madhu" w:date="2024-07-17T14:41:00Z">
        <w:r w:rsidRPr="009329BA">
          <w:rPr>
            <w:b/>
            <w:bCs/>
            <w:sz w:val="26"/>
            <w:szCs w:val="26"/>
            <w:rPrChange w:id="1919" w:author="kalla madhu" w:date="2024-07-18T10:21:00Z" w16du:dateUtc="2024-07-18T04:51:00Z">
              <w:rPr>
                <w:b/>
                <w:bCs/>
                <w:sz w:val="26"/>
                <w:szCs w:val="26"/>
                <w:u w:val="single"/>
              </w:rPr>
            </w:rPrChange>
          </w:rPr>
          <w:t>&lt;/body&gt;</w:t>
        </w:r>
      </w:ins>
    </w:p>
    <w:p w14:paraId="7B9D748F" w14:textId="77777777" w:rsidR="009757B0" w:rsidRPr="009329BA" w:rsidRDefault="009757B0" w:rsidP="009757B0">
      <w:pPr>
        <w:rPr>
          <w:ins w:id="1920" w:author="kalla madhu" w:date="2024-07-17T14:41:00Z"/>
          <w:b/>
          <w:bCs/>
          <w:sz w:val="26"/>
          <w:szCs w:val="26"/>
          <w:rPrChange w:id="1921" w:author="kalla madhu" w:date="2024-07-18T10:21:00Z" w16du:dateUtc="2024-07-18T04:51:00Z">
            <w:rPr>
              <w:ins w:id="1922" w:author="kalla madhu" w:date="2024-07-17T14:41:00Z"/>
              <w:b/>
              <w:bCs/>
              <w:sz w:val="26"/>
              <w:szCs w:val="26"/>
              <w:u w:val="single"/>
            </w:rPr>
          </w:rPrChange>
        </w:rPr>
      </w:pPr>
      <w:ins w:id="1923" w:author="kalla madhu" w:date="2024-07-17T14:41:00Z">
        <w:r w:rsidRPr="009329BA">
          <w:rPr>
            <w:b/>
            <w:bCs/>
            <w:sz w:val="26"/>
            <w:szCs w:val="26"/>
            <w:rPrChange w:id="1924" w:author="kalla madhu" w:date="2024-07-18T10:21:00Z" w16du:dateUtc="2024-07-18T04:51:00Z">
              <w:rPr>
                <w:b/>
                <w:bCs/>
                <w:sz w:val="26"/>
                <w:szCs w:val="26"/>
                <w:u w:val="single"/>
              </w:rPr>
            </w:rPrChange>
          </w:rPr>
          <w:t>&lt;/html&gt;</w:t>
        </w:r>
      </w:ins>
    </w:p>
    <w:p w14:paraId="3029AE47" w14:textId="77777777" w:rsidR="009138B4" w:rsidRPr="009329BA" w:rsidRDefault="009138B4" w:rsidP="00196405">
      <w:pPr>
        <w:rPr>
          <w:ins w:id="1925" w:author="kalla madhu" w:date="2024-07-17T14:41:00Z" w16du:dateUtc="2024-07-17T09:11:00Z"/>
          <w:b/>
          <w:bCs/>
          <w:sz w:val="26"/>
          <w:szCs w:val="26"/>
          <w:rPrChange w:id="1926" w:author="kalla madhu" w:date="2024-07-18T10:21:00Z" w16du:dateUtc="2024-07-18T04:51:00Z">
            <w:rPr>
              <w:ins w:id="1927" w:author="kalla madhu" w:date="2024-07-17T14:41:00Z" w16du:dateUtc="2024-07-17T09:11:00Z"/>
              <w:b/>
              <w:bCs/>
              <w:sz w:val="26"/>
              <w:szCs w:val="26"/>
              <w:u w:val="single"/>
            </w:rPr>
          </w:rPrChange>
        </w:rPr>
      </w:pPr>
    </w:p>
    <w:p w14:paraId="6A66045E" w14:textId="55C34509" w:rsidR="009757B0" w:rsidRPr="009329BA" w:rsidRDefault="00D57BB9" w:rsidP="00196405">
      <w:pPr>
        <w:rPr>
          <w:ins w:id="1928" w:author="kalla madhu" w:date="2024-07-17T14:43:00Z" w16du:dateUtc="2024-07-17T09:13:00Z"/>
          <w:b/>
          <w:bCs/>
          <w:sz w:val="26"/>
          <w:szCs w:val="26"/>
          <w:rPrChange w:id="1929" w:author="kalla madhu" w:date="2024-07-18T10:21:00Z" w16du:dateUtc="2024-07-18T04:51:00Z">
            <w:rPr>
              <w:ins w:id="1930" w:author="kalla madhu" w:date="2024-07-17T14:43:00Z" w16du:dateUtc="2024-07-17T09:13:00Z"/>
              <w:b/>
              <w:bCs/>
              <w:sz w:val="26"/>
              <w:szCs w:val="26"/>
              <w:u w:val="single"/>
            </w:rPr>
          </w:rPrChange>
        </w:rPr>
      </w:pPr>
      <w:proofErr w:type="spellStart"/>
      <w:ins w:id="1931" w:author="kalla madhu" w:date="2024-07-17T14:43:00Z" w16du:dateUtc="2024-07-17T09:13:00Z">
        <w:r w:rsidRPr="009329BA">
          <w:rPr>
            <w:b/>
            <w:bCs/>
            <w:sz w:val="26"/>
            <w:szCs w:val="26"/>
            <w:highlight w:val="green"/>
            <w:rPrChange w:id="1932" w:author="kalla madhu" w:date="2024-07-18T10:21:00Z" w16du:dateUtc="2024-07-18T04:51:00Z">
              <w:rPr>
                <w:b/>
                <w:bCs/>
                <w:sz w:val="26"/>
                <w:szCs w:val="26"/>
                <w:u w:val="single"/>
              </w:rPr>
            </w:rPrChange>
          </w:rPr>
          <w:t>Register.jsp</w:t>
        </w:r>
        <w:proofErr w:type="spellEnd"/>
      </w:ins>
    </w:p>
    <w:p w14:paraId="1FE359D5" w14:textId="77777777" w:rsidR="00D57BB9" w:rsidRPr="009329BA" w:rsidRDefault="00D57BB9" w:rsidP="00D57BB9">
      <w:pPr>
        <w:rPr>
          <w:ins w:id="1933" w:author="kalla madhu" w:date="2024-07-17T14:43:00Z"/>
          <w:b/>
          <w:bCs/>
          <w:sz w:val="26"/>
          <w:szCs w:val="26"/>
          <w:rPrChange w:id="1934" w:author="kalla madhu" w:date="2024-07-18T10:21:00Z" w16du:dateUtc="2024-07-18T04:51:00Z">
            <w:rPr>
              <w:ins w:id="1935" w:author="kalla madhu" w:date="2024-07-17T14:43:00Z"/>
              <w:b/>
              <w:bCs/>
              <w:sz w:val="26"/>
              <w:szCs w:val="26"/>
              <w:u w:val="single"/>
            </w:rPr>
          </w:rPrChange>
        </w:rPr>
      </w:pPr>
      <w:ins w:id="1936" w:author="kalla madhu" w:date="2024-07-17T14:43:00Z">
        <w:r w:rsidRPr="009329BA">
          <w:rPr>
            <w:b/>
            <w:bCs/>
            <w:sz w:val="26"/>
            <w:szCs w:val="26"/>
            <w:rPrChange w:id="1937" w:author="kalla madhu" w:date="2024-07-18T10:21:00Z" w16du:dateUtc="2024-07-18T04:51:00Z">
              <w:rPr>
                <w:b/>
                <w:bCs/>
                <w:sz w:val="26"/>
                <w:szCs w:val="26"/>
                <w:u w:val="single"/>
              </w:rPr>
            </w:rPrChange>
          </w:rPr>
          <w:lastRenderedPageBreak/>
          <w:t xml:space="preserve">&lt;%@ page language="java" </w:t>
        </w:r>
        <w:proofErr w:type="spellStart"/>
        <w:r w:rsidRPr="009329BA">
          <w:rPr>
            <w:b/>
            <w:bCs/>
            <w:sz w:val="26"/>
            <w:szCs w:val="26"/>
            <w:rPrChange w:id="1938" w:author="kalla madhu" w:date="2024-07-18T10:21:00Z" w16du:dateUtc="2024-07-18T04:51:00Z">
              <w:rPr>
                <w:b/>
                <w:bCs/>
                <w:sz w:val="26"/>
                <w:szCs w:val="26"/>
                <w:u w:val="single"/>
              </w:rPr>
            </w:rPrChange>
          </w:rPr>
          <w:t>contentType</w:t>
        </w:r>
        <w:proofErr w:type="spellEnd"/>
        <w:r w:rsidRPr="009329BA">
          <w:rPr>
            <w:b/>
            <w:bCs/>
            <w:sz w:val="26"/>
            <w:szCs w:val="26"/>
            <w:rPrChange w:id="1939" w:author="kalla madhu" w:date="2024-07-18T10:21:00Z" w16du:dateUtc="2024-07-18T04:51:00Z">
              <w:rPr>
                <w:b/>
                <w:bCs/>
                <w:sz w:val="26"/>
                <w:szCs w:val="26"/>
                <w:u w:val="single"/>
              </w:rPr>
            </w:rPrChange>
          </w:rPr>
          <w:t>="text/html; charset=UTF-8"</w:t>
        </w:r>
      </w:ins>
    </w:p>
    <w:p w14:paraId="6FF9FC52" w14:textId="77777777" w:rsidR="00D57BB9" w:rsidRPr="009329BA" w:rsidRDefault="00D57BB9" w:rsidP="00D57BB9">
      <w:pPr>
        <w:rPr>
          <w:ins w:id="1940" w:author="kalla madhu" w:date="2024-07-17T14:43:00Z"/>
          <w:b/>
          <w:bCs/>
          <w:sz w:val="26"/>
          <w:szCs w:val="26"/>
          <w:rPrChange w:id="1941" w:author="kalla madhu" w:date="2024-07-18T10:21:00Z" w16du:dateUtc="2024-07-18T04:51:00Z">
            <w:rPr>
              <w:ins w:id="1942" w:author="kalla madhu" w:date="2024-07-17T14:43:00Z"/>
              <w:b/>
              <w:bCs/>
              <w:sz w:val="26"/>
              <w:szCs w:val="26"/>
              <w:u w:val="single"/>
            </w:rPr>
          </w:rPrChange>
        </w:rPr>
      </w:pPr>
      <w:ins w:id="1943" w:author="kalla madhu" w:date="2024-07-17T14:43:00Z">
        <w:r w:rsidRPr="009329BA">
          <w:rPr>
            <w:b/>
            <w:bCs/>
            <w:sz w:val="26"/>
            <w:szCs w:val="26"/>
            <w:rPrChange w:id="1944" w:author="kalla madhu" w:date="2024-07-18T10:21:00Z" w16du:dateUtc="2024-07-18T04:51:00Z">
              <w:rPr>
                <w:b/>
                <w:bCs/>
                <w:sz w:val="26"/>
                <w:szCs w:val="26"/>
                <w:u w:val="single"/>
              </w:rPr>
            </w:rPrChange>
          </w:rPr>
          <w:t xml:space="preserve">    </w:t>
        </w:r>
        <w:proofErr w:type="spellStart"/>
        <w:r w:rsidRPr="009329BA">
          <w:rPr>
            <w:b/>
            <w:bCs/>
            <w:sz w:val="26"/>
            <w:szCs w:val="26"/>
            <w:rPrChange w:id="1945" w:author="kalla madhu" w:date="2024-07-18T10:21:00Z" w16du:dateUtc="2024-07-18T04:51:00Z">
              <w:rPr>
                <w:b/>
                <w:bCs/>
                <w:sz w:val="26"/>
                <w:szCs w:val="26"/>
                <w:u w:val="single"/>
              </w:rPr>
            </w:rPrChange>
          </w:rPr>
          <w:t>pageEncoding</w:t>
        </w:r>
        <w:proofErr w:type="spellEnd"/>
        <w:r w:rsidRPr="009329BA">
          <w:rPr>
            <w:b/>
            <w:bCs/>
            <w:sz w:val="26"/>
            <w:szCs w:val="26"/>
            <w:rPrChange w:id="1946" w:author="kalla madhu" w:date="2024-07-18T10:21:00Z" w16du:dateUtc="2024-07-18T04:51:00Z">
              <w:rPr>
                <w:b/>
                <w:bCs/>
                <w:sz w:val="26"/>
                <w:szCs w:val="26"/>
                <w:u w:val="single"/>
              </w:rPr>
            </w:rPrChange>
          </w:rPr>
          <w:t>="UTF-8"%&gt;</w:t>
        </w:r>
      </w:ins>
    </w:p>
    <w:p w14:paraId="6451BB9D" w14:textId="77777777" w:rsidR="00D57BB9" w:rsidRPr="009329BA" w:rsidRDefault="00D57BB9" w:rsidP="00D57BB9">
      <w:pPr>
        <w:rPr>
          <w:ins w:id="1947" w:author="kalla madhu" w:date="2024-07-17T14:43:00Z"/>
          <w:b/>
          <w:bCs/>
          <w:sz w:val="26"/>
          <w:szCs w:val="26"/>
          <w:rPrChange w:id="1948" w:author="kalla madhu" w:date="2024-07-18T10:21:00Z" w16du:dateUtc="2024-07-18T04:51:00Z">
            <w:rPr>
              <w:ins w:id="1949" w:author="kalla madhu" w:date="2024-07-17T14:43:00Z"/>
              <w:b/>
              <w:bCs/>
              <w:sz w:val="26"/>
              <w:szCs w:val="26"/>
              <w:u w:val="single"/>
            </w:rPr>
          </w:rPrChange>
        </w:rPr>
      </w:pPr>
      <w:ins w:id="1950" w:author="kalla madhu" w:date="2024-07-17T14:43:00Z">
        <w:r w:rsidRPr="009329BA">
          <w:rPr>
            <w:b/>
            <w:bCs/>
            <w:sz w:val="26"/>
            <w:szCs w:val="26"/>
            <w:rPrChange w:id="1951" w:author="kalla madhu" w:date="2024-07-18T10:21:00Z" w16du:dateUtc="2024-07-18T04:51:00Z">
              <w:rPr>
                <w:b/>
                <w:bCs/>
                <w:sz w:val="26"/>
                <w:szCs w:val="26"/>
                <w:u w:val="single"/>
              </w:rPr>
            </w:rPrChange>
          </w:rPr>
          <w:t>&lt;!DOCTYPE html&gt;</w:t>
        </w:r>
      </w:ins>
    </w:p>
    <w:p w14:paraId="2E97708B" w14:textId="77777777" w:rsidR="00D57BB9" w:rsidRPr="009329BA" w:rsidRDefault="00D57BB9" w:rsidP="00D57BB9">
      <w:pPr>
        <w:rPr>
          <w:ins w:id="1952" w:author="kalla madhu" w:date="2024-07-17T14:43:00Z"/>
          <w:b/>
          <w:bCs/>
          <w:sz w:val="26"/>
          <w:szCs w:val="26"/>
          <w:rPrChange w:id="1953" w:author="kalla madhu" w:date="2024-07-18T10:21:00Z" w16du:dateUtc="2024-07-18T04:51:00Z">
            <w:rPr>
              <w:ins w:id="1954" w:author="kalla madhu" w:date="2024-07-17T14:43:00Z"/>
              <w:b/>
              <w:bCs/>
              <w:sz w:val="26"/>
              <w:szCs w:val="26"/>
              <w:u w:val="single"/>
            </w:rPr>
          </w:rPrChange>
        </w:rPr>
      </w:pPr>
      <w:ins w:id="1955" w:author="kalla madhu" w:date="2024-07-17T14:43:00Z">
        <w:r w:rsidRPr="009329BA">
          <w:rPr>
            <w:b/>
            <w:bCs/>
            <w:sz w:val="26"/>
            <w:szCs w:val="26"/>
            <w:rPrChange w:id="1956" w:author="kalla madhu" w:date="2024-07-18T10:21:00Z" w16du:dateUtc="2024-07-18T04:51:00Z">
              <w:rPr>
                <w:b/>
                <w:bCs/>
                <w:sz w:val="26"/>
                <w:szCs w:val="26"/>
                <w:u w:val="single"/>
              </w:rPr>
            </w:rPrChange>
          </w:rPr>
          <w:t>&lt;html&gt;</w:t>
        </w:r>
      </w:ins>
    </w:p>
    <w:p w14:paraId="02C55DAA" w14:textId="77777777" w:rsidR="00D57BB9" w:rsidRPr="009329BA" w:rsidRDefault="00D57BB9" w:rsidP="00D57BB9">
      <w:pPr>
        <w:rPr>
          <w:ins w:id="1957" w:author="kalla madhu" w:date="2024-07-17T14:43:00Z"/>
          <w:b/>
          <w:bCs/>
          <w:sz w:val="26"/>
          <w:szCs w:val="26"/>
          <w:rPrChange w:id="1958" w:author="kalla madhu" w:date="2024-07-18T10:21:00Z" w16du:dateUtc="2024-07-18T04:51:00Z">
            <w:rPr>
              <w:ins w:id="1959" w:author="kalla madhu" w:date="2024-07-17T14:43:00Z"/>
              <w:b/>
              <w:bCs/>
              <w:sz w:val="26"/>
              <w:szCs w:val="26"/>
              <w:u w:val="single"/>
            </w:rPr>
          </w:rPrChange>
        </w:rPr>
      </w:pPr>
      <w:ins w:id="1960" w:author="kalla madhu" w:date="2024-07-17T14:43:00Z">
        <w:r w:rsidRPr="009329BA">
          <w:rPr>
            <w:b/>
            <w:bCs/>
            <w:sz w:val="26"/>
            <w:szCs w:val="26"/>
            <w:rPrChange w:id="1961" w:author="kalla madhu" w:date="2024-07-18T10:21:00Z" w16du:dateUtc="2024-07-18T04:51:00Z">
              <w:rPr>
                <w:b/>
                <w:bCs/>
                <w:sz w:val="26"/>
                <w:szCs w:val="26"/>
                <w:u w:val="single"/>
              </w:rPr>
            </w:rPrChange>
          </w:rPr>
          <w:t>&lt;head&gt;</w:t>
        </w:r>
      </w:ins>
    </w:p>
    <w:p w14:paraId="68A6FC13" w14:textId="77777777" w:rsidR="00D57BB9" w:rsidRPr="009329BA" w:rsidRDefault="00D57BB9" w:rsidP="00D57BB9">
      <w:pPr>
        <w:rPr>
          <w:ins w:id="1962" w:author="kalla madhu" w:date="2024-07-17T14:43:00Z"/>
          <w:b/>
          <w:bCs/>
          <w:sz w:val="26"/>
          <w:szCs w:val="26"/>
          <w:rPrChange w:id="1963" w:author="kalla madhu" w:date="2024-07-18T10:21:00Z" w16du:dateUtc="2024-07-18T04:51:00Z">
            <w:rPr>
              <w:ins w:id="1964" w:author="kalla madhu" w:date="2024-07-17T14:43:00Z"/>
              <w:b/>
              <w:bCs/>
              <w:sz w:val="26"/>
              <w:szCs w:val="26"/>
              <w:u w:val="single"/>
            </w:rPr>
          </w:rPrChange>
        </w:rPr>
      </w:pPr>
      <w:ins w:id="1965" w:author="kalla madhu" w:date="2024-07-17T14:43:00Z">
        <w:r w:rsidRPr="009329BA">
          <w:rPr>
            <w:b/>
            <w:bCs/>
            <w:sz w:val="26"/>
            <w:szCs w:val="26"/>
            <w:rPrChange w:id="1966" w:author="kalla madhu" w:date="2024-07-18T10:21:00Z" w16du:dateUtc="2024-07-18T04:51:00Z">
              <w:rPr>
                <w:b/>
                <w:bCs/>
                <w:sz w:val="26"/>
                <w:szCs w:val="26"/>
                <w:u w:val="single"/>
              </w:rPr>
            </w:rPrChange>
          </w:rPr>
          <w:t>&lt;meta charset="UTF-8"&gt;</w:t>
        </w:r>
      </w:ins>
    </w:p>
    <w:p w14:paraId="69216362" w14:textId="77777777" w:rsidR="00D57BB9" w:rsidRPr="009329BA" w:rsidRDefault="00D57BB9" w:rsidP="00D57BB9">
      <w:pPr>
        <w:rPr>
          <w:ins w:id="1967" w:author="kalla madhu" w:date="2024-07-17T14:43:00Z"/>
          <w:b/>
          <w:bCs/>
          <w:sz w:val="26"/>
          <w:szCs w:val="26"/>
          <w:rPrChange w:id="1968" w:author="kalla madhu" w:date="2024-07-18T10:21:00Z" w16du:dateUtc="2024-07-18T04:51:00Z">
            <w:rPr>
              <w:ins w:id="1969" w:author="kalla madhu" w:date="2024-07-17T14:43:00Z"/>
              <w:b/>
              <w:bCs/>
              <w:sz w:val="26"/>
              <w:szCs w:val="26"/>
              <w:u w:val="single"/>
            </w:rPr>
          </w:rPrChange>
        </w:rPr>
      </w:pPr>
      <w:ins w:id="1970" w:author="kalla madhu" w:date="2024-07-17T14:43:00Z">
        <w:r w:rsidRPr="009329BA">
          <w:rPr>
            <w:b/>
            <w:bCs/>
            <w:sz w:val="26"/>
            <w:szCs w:val="26"/>
            <w:rPrChange w:id="1971" w:author="kalla madhu" w:date="2024-07-18T10:21:00Z" w16du:dateUtc="2024-07-18T04:51:00Z">
              <w:rPr>
                <w:b/>
                <w:bCs/>
                <w:sz w:val="26"/>
                <w:szCs w:val="26"/>
                <w:u w:val="single"/>
              </w:rPr>
            </w:rPrChange>
          </w:rPr>
          <w:t>&lt;title&gt;</w:t>
        </w:r>
        <w:proofErr w:type="spellStart"/>
        <w:r w:rsidRPr="009329BA">
          <w:rPr>
            <w:b/>
            <w:bCs/>
            <w:sz w:val="26"/>
            <w:szCs w:val="26"/>
            <w:rPrChange w:id="1972" w:author="kalla madhu" w:date="2024-07-18T10:21:00Z" w16du:dateUtc="2024-07-18T04:51:00Z">
              <w:rPr>
                <w:b/>
                <w:bCs/>
                <w:sz w:val="26"/>
                <w:szCs w:val="26"/>
                <w:u w:val="single"/>
              </w:rPr>
            </w:rPrChange>
          </w:rPr>
          <w:t>ToDoList-IndexPage</w:t>
        </w:r>
        <w:proofErr w:type="spellEnd"/>
        <w:r w:rsidRPr="009329BA">
          <w:rPr>
            <w:b/>
            <w:bCs/>
            <w:sz w:val="26"/>
            <w:szCs w:val="26"/>
            <w:rPrChange w:id="1973" w:author="kalla madhu" w:date="2024-07-18T10:21:00Z" w16du:dateUtc="2024-07-18T04:51:00Z">
              <w:rPr>
                <w:b/>
                <w:bCs/>
                <w:sz w:val="26"/>
                <w:szCs w:val="26"/>
                <w:u w:val="single"/>
              </w:rPr>
            </w:rPrChange>
          </w:rPr>
          <w:t>&lt;/title&gt;</w:t>
        </w:r>
      </w:ins>
    </w:p>
    <w:p w14:paraId="40EE8875" w14:textId="77777777" w:rsidR="00D57BB9" w:rsidRPr="009329BA" w:rsidRDefault="00D57BB9" w:rsidP="00D57BB9">
      <w:pPr>
        <w:rPr>
          <w:ins w:id="1974" w:author="kalla madhu" w:date="2024-07-17T14:43:00Z"/>
          <w:b/>
          <w:bCs/>
          <w:sz w:val="26"/>
          <w:szCs w:val="26"/>
          <w:rPrChange w:id="1975" w:author="kalla madhu" w:date="2024-07-18T10:21:00Z" w16du:dateUtc="2024-07-18T04:51:00Z">
            <w:rPr>
              <w:ins w:id="1976" w:author="kalla madhu" w:date="2024-07-17T14:43:00Z"/>
              <w:b/>
              <w:bCs/>
              <w:sz w:val="26"/>
              <w:szCs w:val="26"/>
              <w:u w:val="single"/>
            </w:rPr>
          </w:rPrChange>
        </w:rPr>
      </w:pPr>
      <w:ins w:id="1977" w:author="kalla madhu" w:date="2024-07-17T14:43:00Z">
        <w:r w:rsidRPr="009329BA">
          <w:rPr>
            <w:b/>
            <w:bCs/>
            <w:sz w:val="26"/>
            <w:szCs w:val="26"/>
            <w:rPrChange w:id="1978" w:author="kalla madhu" w:date="2024-07-18T10:21:00Z" w16du:dateUtc="2024-07-18T04:51:00Z">
              <w:rPr>
                <w:b/>
                <w:bCs/>
                <w:sz w:val="26"/>
                <w:szCs w:val="26"/>
                <w:u w:val="single"/>
              </w:rPr>
            </w:rPrChange>
          </w:rPr>
          <w:t xml:space="preserve">&lt;link </w:t>
        </w:r>
        <w:proofErr w:type="spellStart"/>
        <w:r w:rsidRPr="009329BA">
          <w:rPr>
            <w:b/>
            <w:bCs/>
            <w:sz w:val="26"/>
            <w:szCs w:val="26"/>
            <w:rPrChange w:id="1979" w:author="kalla madhu" w:date="2024-07-18T10:21:00Z" w16du:dateUtc="2024-07-18T04:51:00Z">
              <w:rPr>
                <w:b/>
                <w:bCs/>
                <w:sz w:val="26"/>
                <w:szCs w:val="26"/>
                <w:u w:val="single"/>
              </w:rPr>
            </w:rPrChange>
          </w:rPr>
          <w:t>rel</w:t>
        </w:r>
        <w:proofErr w:type="spellEnd"/>
        <w:r w:rsidRPr="009329BA">
          <w:rPr>
            <w:b/>
            <w:bCs/>
            <w:sz w:val="26"/>
            <w:szCs w:val="26"/>
            <w:rPrChange w:id="1980" w:author="kalla madhu" w:date="2024-07-18T10:21:00Z" w16du:dateUtc="2024-07-18T04:51:00Z">
              <w:rPr>
                <w:b/>
                <w:bCs/>
                <w:sz w:val="26"/>
                <w:szCs w:val="26"/>
                <w:u w:val="single"/>
              </w:rPr>
            </w:rPrChange>
          </w:rPr>
          <w:t xml:space="preserve">="icon" </w:t>
        </w:r>
        <w:proofErr w:type="spellStart"/>
        <w:r w:rsidRPr="009329BA">
          <w:rPr>
            <w:b/>
            <w:bCs/>
            <w:sz w:val="26"/>
            <w:szCs w:val="26"/>
            <w:rPrChange w:id="1981" w:author="kalla madhu" w:date="2024-07-18T10:21:00Z" w16du:dateUtc="2024-07-18T04:51:00Z">
              <w:rPr>
                <w:b/>
                <w:bCs/>
                <w:sz w:val="26"/>
                <w:szCs w:val="26"/>
                <w:u w:val="single"/>
              </w:rPr>
            </w:rPrChange>
          </w:rPr>
          <w:t>href</w:t>
        </w:r>
        <w:proofErr w:type="spellEnd"/>
        <w:r w:rsidRPr="009329BA">
          <w:rPr>
            <w:b/>
            <w:bCs/>
            <w:sz w:val="26"/>
            <w:szCs w:val="26"/>
            <w:rPrChange w:id="1982" w:author="kalla madhu" w:date="2024-07-18T10:21:00Z" w16du:dateUtc="2024-07-18T04:51:00Z">
              <w:rPr>
                <w:b/>
                <w:bCs/>
                <w:sz w:val="26"/>
                <w:szCs w:val="26"/>
                <w:u w:val="single"/>
              </w:rPr>
            </w:rPrChange>
          </w:rPr>
          <w:t>="images/logo.png"&gt;</w:t>
        </w:r>
      </w:ins>
    </w:p>
    <w:p w14:paraId="19F5D2E3" w14:textId="77777777" w:rsidR="00D57BB9" w:rsidRPr="009329BA" w:rsidRDefault="00D57BB9" w:rsidP="00D57BB9">
      <w:pPr>
        <w:rPr>
          <w:ins w:id="1983" w:author="kalla madhu" w:date="2024-07-17T14:43:00Z"/>
          <w:b/>
          <w:bCs/>
          <w:sz w:val="26"/>
          <w:szCs w:val="26"/>
          <w:rPrChange w:id="1984" w:author="kalla madhu" w:date="2024-07-18T10:21:00Z" w16du:dateUtc="2024-07-18T04:51:00Z">
            <w:rPr>
              <w:ins w:id="1985" w:author="kalla madhu" w:date="2024-07-17T14:43:00Z"/>
              <w:b/>
              <w:bCs/>
              <w:sz w:val="26"/>
              <w:szCs w:val="26"/>
              <w:u w:val="single"/>
            </w:rPr>
          </w:rPrChange>
        </w:rPr>
      </w:pPr>
      <w:ins w:id="1986" w:author="kalla madhu" w:date="2024-07-17T14:43:00Z">
        <w:r w:rsidRPr="009329BA">
          <w:rPr>
            <w:b/>
            <w:bCs/>
            <w:sz w:val="26"/>
            <w:szCs w:val="26"/>
            <w:rPrChange w:id="1987" w:author="kalla madhu" w:date="2024-07-18T10:21:00Z" w16du:dateUtc="2024-07-18T04:51:00Z">
              <w:rPr>
                <w:b/>
                <w:bCs/>
                <w:sz w:val="26"/>
                <w:szCs w:val="26"/>
                <w:u w:val="single"/>
              </w:rPr>
            </w:rPrChange>
          </w:rPr>
          <w:t xml:space="preserve">&lt;link </w:t>
        </w:r>
        <w:proofErr w:type="spellStart"/>
        <w:r w:rsidRPr="009329BA">
          <w:rPr>
            <w:b/>
            <w:bCs/>
            <w:sz w:val="26"/>
            <w:szCs w:val="26"/>
            <w:rPrChange w:id="1988" w:author="kalla madhu" w:date="2024-07-18T10:21:00Z" w16du:dateUtc="2024-07-18T04:51:00Z">
              <w:rPr>
                <w:b/>
                <w:bCs/>
                <w:sz w:val="26"/>
                <w:szCs w:val="26"/>
                <w:u w:val="single"/>
              </w:rPr>
            </w:rPrChange>
          </w:rPr>
          <w:t>rel</w:t>
        </w:r>
        <w:proofErr w:type="spellEnd"/>
        <w:r w:rsidRPr="009329BA">
          <w:rPr>
            <w:b/>
            <w:bCs/>
            <w:sz w:val="26"/>
            <w:szCs w:val="26"/>
            <w:rPrChange w:id="1989" w:author="kalla madhu" w:date="2024-07-18T10:21:00Z" w16du:dateUtc="2024-07-18T04:51:00Z">
              <w:rPr>
                <w:b/>
                <w:bCs/>
                <w:sz w:val="26"/>
                <w:szCs w:val="26"/>
                <w:u w:val="single"/>
              </w:rPr>
            </w:rPrChange>
          </w:rPr>
          <w:t xml:space="preserve">="stylesheet" </w:t>
        </w:r>
        <w:proofErr w:type="spellStart"/>
        <w:r w:rsidRPr="009329BA">
          <w:rPr>
            <w:b/>
            <w:bCs/>
            <w:sz w:val="26"/>
            <w:szCs w:val="26"/>
            <w:rPrChange w:id="1990" w:author="kalla madhu" w:date="2024-07-18T10:21:00Z" w16du:dateUtc="2024-07-18T04:51:00Z">
              <w:rPr>
                <w:b/>
                <w:bCs/>
                <w:sz w:val="26"/>
                <w:szCs w:val="26"/>
                <w:u w:val="single"/>
              </w:rPr>
            </w:rPrChange>
          </w:rPr>
          <w:t>href</w:t>
        </w:r>
        <w:proofErr w:type="spellEnd"/>
        <w:r w:rsidRPr="009329BA">
          <w:rPr>
            <w:b/>
            <w:bCs/>
            <w:sz w:val="26"/>
            <w:szCs w:val="26"/>
            <w:rPrChange w:id="1991" w:author="kalla madhu" w:date="2024-07-18T10:21:00Z" w16du:dateUtc="2024-07-18T04:51:00Z">
              <w:rPr>
                <w:b/>
                <w:bCs/>
                <w:sz w:val="26"/>
                <w:szCs w:val="26"/>
                <w:u w:val="single"/>
              </w:rPr>
            </w:rPrChange>
          </w:rPr>
          <w:t>="</w:t>
        </w:r>
        <w:proofErr w:type="spellStart"/>
        <w:r w:rsidRPr="009329BA">
          <w:rPr>
            <w:b/>
            <w:bCs/>
            <w:sz w:val="26"/>
            <w:szCs w:val="26"/>
            <w:rPrChange w:id="1992" w:author="kalla madhu" w:date="2024-07-18T10:21:00Z" w16du:dateUtc="2024-07-18T04:51:00Z">
              <w:rPr>
                <w:b/>
                <w:bCs/>
                <w:sz w:val="26"/>
                <w:szCs w:val="26"/>
                <w:u w:val="single"/>
              </w:rPr>
            </w:rPrChange>
          </w:rPr>
          <w:t>css</w:t>
        </w:r>
        <w:proofErr w:type="spellEnd"/>
        <w:r w:rsidRPr="009329BA">
          <w:rPr>
            <w:b/>
            <w:bCs/>
            <w:sz w:val="26"/>
            <w:szCs w:val="26"/>
            <w:rPrChange w:id="1993" w:author="kalla madhu" w:date="2024-07-18T10:21:00Z" w16du:dateUtc="2024-07-18T04:51:00Z">
              <w:rPr>
                <w:b/>
                <w:bCs/>
                <w:sz w:val="26"/>
                <w:szCs w:val="26"/>
                <w:u w:val="single"/>
              </w:rPr>
            </w:rPrChange>
          </w:rPr>
          <w:t>/style2.css"&gt;</w:t>
        </w:r>
      </w:ins>
    </w:p>
    <w:p w14:paraId="06A814E7" w14:textId="77777777" w:rsidR="00D57BB9" w:rsidRPr="009329BA" w:rsidRDefault="00D57BB9" w:rsidP="00D57BB9">
      <w:pPr>
        <w:rPr>
          <w:ins w:id="1994" w:author="kalla madhu" w:date="2024-07-17T14:43:00Z"/>
          <w:b/>
          <w:bCs/>
          <w:sz w:val="26"/>
          <w:szCs w:val="26"/>
          <w:rPrChange w:id="1995" w:author="kalla madhu" w:date="2024-07-18T10:21:00Z" w16du:dateUtc="2024-07-18T04:51:00Z">
            <w:rPr>
              <w:ins w:id="1996" w:author="kalla madhu" w:date="2024-07-17T14:43:00Z"/>
              <w:b/>
              <w:bCs/>
              <w:sz w:val="26"/>
              <w:szCs w:val="26"/>
              <w:u w:val="single"/>
            </w:rPr>
          </w:rPrChange>
        </w:rPr>
      </w:pPr>
      <w:ins w:id="1997" w:author="kalla madhu" w:date="2024-07-17T14:43:00Z">
        <w:r w:rsidRPr="009329BA">
          <w:rPr>
            <w:b/>
            <w:bCs/>
            <w:sz w:val="26"/>
            <w:szCs w:val="26"/>
            <w:rPrChange w:id="1998" w:author="kalla madhu" w:date="2024-07-18T10:21:00Z" w16du:dateUtc="2024-07-18T04:51:00Z">
              <w:rPr>
                <w:b/>
                <w:bCs/>
                <w:sz w:val="26"/>
                <w:szCs w:val="26"/>
                <w:u w:val="single"/>
              </w:rPr>
            </w:rPrChange>
          </w:rPr>
          <w:t>&lt;/head&gt;</w:t>
        </w:r>
      </w:ins>
    </w:p>
    <w:p w14:paraId="79368B80" w14:textId="77777777" w:rsidR="00D57BB9" w:rsidRPr="009329BA" w:rsidRDefault="00D57BB9" w:rsidP="00D57BB9">
      <w:pPr>
        <w:rPr>
          <w:ins w:id="1999" w:author="kalla madhu" w:date="2024-07-17T14:43:00Z"/>
          <w:b/>
          <w:bCs/>
          <w:sz w:val="26"/>
          <w:szCs w:val="26"/>
          <w:rPrChange w:id="2000" w:author="kalla madhu" w:date="2024-07-18T10:21:00Z" w16du:dateUtc="2024-07-18T04:51:00Z">
            <w:rPr>
              <w:ins w:id="2001" w:author="kalla madhu" w:date="2024-07-17T14:43:00Z"/>
              <w:b/>
              <w:bCs/>
              <w:sz w:val="26"/>
              <w:szCs w:val="26"/>
              <w:u w:val="single"/>
            </w:rPr>
          </w:rPrChange>
        </w:rPr>
      </w:pPr>
      <w:ins w:id="2002" w:author="kalla madhu" w:date="2024-07-17T14:43:00Z">
        <w:r w:rsidRPr="009329BA">
          <w:rPr>
            <w:b/>
            <w:bCs/>
            <w:sz w:val="26"/>
            <w:szCs w:val="26"/>
            <w:rPrChange w:id="2003" w:author="kalla madhu" w:date="2024-07-18T10:21:00Z" w16du:dateUtc="2024-07-18T04:51:00Z">
              <w:rPr>
                <w:b/>
                <w:bCs/>
                <w:sz w:val="26"/>
                <w:szCs w:val="26"/>
                <w:u w:val="single"/>
              </w:rPr>
            </w:rPrChange>
          </w:rPr>
          <w:t>&lt;body&gt;</w:t>
        </w:r>
      </w:ins>
    </w:p>
    <w:p w14:paraId="3C92A66F" w14:textId="77777777" w:rsidR="00D57BB9" w:rsidRPr="009329BA" w:rsidRDefault="00D57BB9" w:rsidP="00D57BB9">
      <w:pPr>
        <w:rPr>
          <w:ins w:id="2004" w:author="kalla madhu" w:date="2024-07-17T14:43:00Z"/>
          <w:b/>
          <w:bCs/>
          <w:sz w:val="26"/>
          <w:szCs w:val="26"/>
          <w:rPrChange w:id="2005" w:author="kalla madhu" w:date="2024-07-18T10:21:00Z" w16du:dateUtc="2024-07-18T04:51:00Z">
            <w:rPr>
              <w:ins w:id="2006" w:author="kalla madhu" w:date="2024-07-17T14:43:00Z"/>
              <w:b/>
              <w:bCs/>
              <w:sz w:val="26"/>
              <w:szCs w:val="26"/>
              <w:u w:val="single"/>
            </w:rPr>
          </w:rPrChange>
        </w:rPr>
      </w:pPr>
      <w:ins w:id="2007" w:author="kalla madhu" w:date="2024-07-17T14:43:00Z">
        <w:r w:rsidRPr="009329BA">
          <w:rPr>
            <w:b/>
            <w:bCs/>
            <w:sz w:val="26"/>
            <w:szCs w:val="26"/>
            <w:rPrChange w:id="2008" w:author="kalla madhu" w:date="2024-07-18T10:21:00Z" w16du:dateUtc="2024-07-18T04:51:00Z">
              <w:rPr>
                <w:b/>
                <w:bCs/>
                <w:sz w:val="26"/>
                <w:szCs w:val="26"/>
                <w:u w:val="single"/>
              </w:rPr>
            </w:rPrChange>
          </w:rPr>
          <w:t>&lt;div class="main"&gt;</w:t>
        </w:r>
      </w:ins>
    </w:p>
    <w:p w14:paraId="6107D0C1" w14:textId="77777777" w:rsidR="00D57BB9" w:rsidRPr="009329BA" w:rsidRDefault="00D57BB9" w:rsidP="00D57BB9">
      <w:pPr>
        <w:rPr>
          <w:ins w:id="2009" w:author="kalla madhu" w:date="2024-07-17T14:43:00Z"/>
          <w:b/>
          <w:bCs/>
          <w:sz w:val="26"/>
          <w:szCs w:val="26"/>
          <w:rPrChange w:id="2010" w:author="kalla madhu" w:date="2024-07-18T10:21:00Z" w16du:dateUtc="2024-07-18T04:51:00Z">
            <w:rPr>
              <w:ins w:id="2011" w:author="kalla madhu" w:date="2024-07-17T14:43:00Z"/>
              <w:b/>
              <w:bCs/>
              <w:sz w:val="26"/>
              <w:szCs w:val="26"/>
              <w:u w:val="single"/>
            </w:rPr>
          </w:rPrChange>
        </w:rPr>
      </w:pPr>
      <w:ins w:id="2012" w:author="kalla madhu" w:date="2024-07-17T14:43:00Z">
        <w:r w:rsidRPr="009329BA">
          <w:rPr>
            <w:b/>
            <w:bCs/>
            <w:sz w:val="26"/>
            <w:szCs w:val="26"/>
            <w:rPrChange w:id="2013" w:author="kalla madhu" w:date="2024-07-18T10:21:00Z" w16du:dateUtc="2024-07-18T04:51:00Z">
              <w:rPr>
                <w:b/>
                <w:bCs/>
                <w:sz w:val="26"/>
                <w:szCs w:val="26"/>
                <w:u w:val="single"/>
              </w:rPr>
            </w:rPrChange>
          </w:rPr>
          <w:t>    &lt;%@ include file="</w:t>
        </w:r>
        <w:proofErr w:type="spellStart"/>
        <w:r w:rsidRPr="009329BA">
          <w:rPr>
            <w:b/>
            <w:bCs/>
            <w:sz w:val="26"/>
            <w:szCs w:val="26"/>
            <w:rPrChange w:id="2014" w:author="kalla madhu" w:date="2024-07-18T10:21:00Z" w16du:dateUtc="2024-07-18T04:51:00Z">
              <w:rPr>
                <w:b/>
                <w:bCs/>
                <w:sz w:val="26"/>
                <w:szCs w:val="26"/>
                <w:u w:val="single"/>
              </w:rPr>
            </w:rPrChange>
          </w:rPr>
          <w:t>homemenu.jsp</w:t>
        </w:r>
        <w:proofErr w:type="spellEnd"/>
        <w:r w:rsidRPr="009329BA">
          <w:rPr>
            <w:b/>
            <w:bCs/>
            <w:sz w:val="26"/>
            <w:szCs w:val="26"/>
            <w:rPrChange w:id="2015" w:author="kalla madhu" w:date="2024-07-18T10:21:00Z" w16du:dateUtc="2024-07-18T04:51:00Z">
              <w:rPr>
                <w:b/>
                <w:bCs/>
                <w:sz w:val="26"/>
                <w:szCs w:val="26"/>
                <w:u w:val="single"/>
              </w:rPr>
            </w:rPrChange>
          </w:rPr>
          <w:t>"%&gt;</w:t>
        </w:r>
      </w:ins>
    </w:p>
    <w:p w14:paraId="03E0738E" w14:textId="77777777" w:rsidR="00D57BB9" w:rsidRPr="009329BA" w:rsidRDefault="00D57BB9" w:rsidP="00D57BB9">
      <w:pPr>
        <w:rPr>
          <w:ins w:id="2016" w:author="kalla madhu" w:date="2024-07-17T14:43:00Z"/>
          <w:b/>
          <w:bCs/>
          <w:sz w:val="26"/>
          <w:szCs w:val="26"/>
          <w:rPrChange w:id="2017" w:author="kalla madhu" w:date="2024-07-18T10:21:00Z" w16du:dateUtc="2024-07-18T04:51:00Z">
            <w:rPr>
              <w:ins w:id="2018" w:author="kalla madhu" w:date="2024-07-17T14:43:00Z"/>
              <w:b/>
              <w:bCs/>
              <w:sz w:val="26"/>
              <w:szCs w:val="26"/>
              <w:u w:val="single"/>
            </w:rPr>
          </w:rPrChange>
        </w:rPr>
      </w:pPr>
      <w:ins w:id="2019" w:author="kalla madhu" w:date="2024-07-17T14:43:00Z">
        <w:r w:rsidRPr="009329BA">
          <w:rPr>
            <w:b/>
            <w:bCs/>
            <w:sz w:val="26"/>
            <w:szCs w:val="26"/>
            <w:rPrChange w:id="2020" w:author="kalla madhu" w:date="2024-07-18T10:21:00Z" w16du:dateUtc="2024-07-18T04:51:00Z">
              <w:rPr>
                <w:b/>
                <w:bCs/>
                <w:sz w:val="26"/>
                <w:szCs w:val="26"/>
                <w:u w:val="single"/>
              </w:rPr>
            </w:rPrChange>
          </w:rPr>
          <w:t xml:space="preserve">    </w:t>
        </w:r>
      </w:ins>
    </w:p>
    <w:p w14:paraId="54BDB03A" w14:textId="77777777" w:rsidR="00D57BB9" w:rsidRPr="009329BA" w:rsidRDefault="00D57BB9" w:rsidP="00D57BB9">
      <w:pPr>
        <w:rPr>
          <w:ins w:id="2021" w:author="kalla madhu" w:date="2024-07-17T14:43:00Z"/>
          <w:b/>
          <w:bCs/>
          <w:sz w:val="26"/>
          <w:szCs w:val="26"/>
          <w:rPrChange w:id="2022" w:author="kalla madhu" w:date="2024-07-18T10:21:00Z" w16du:dateUtc="2024-07-18T04:51:00Z">
            <w:rPr>
              <w:ins w:id="2023" w:author="kalla madhu" w:date="2024-07-17T14:43:00Z"/>
              <w:b/>
              <w:bCs/>
              <w:sz w:val="26"/>
              <w:szCs w:val="26"/>
              <w:u w:val="single"/>
            </w:rPr>
          </w:rPrChange>
        </w:rPr>
      </w:pPr>
      <w:ins w:id="2024" w:author="kalla madhu" w:date="2024-07-17T14:43:00Z">
        <w:r w:rsidRPr="009329BA">
          <w:rPr>
            <w:b/>
            <w:bCs/>
            <w:sz w:val="26"/>
            <w:szCs w:val="26"/>
            <w:rPrChange w:id="2025" w:author="kalla madhu" w:date="2024-07-18T10:21:00Z" w16du:dateUtc="2024-07-18T04:51:00Z">
              <w:rPr>
                <w:b/>
                <w:bCs/>
                <w:sz w:val="26"/>
                <w:szCs w:val="26"/>
                <w:u w:val="single"/>
              </w:rPr>
            </w:rPrChange>
          </w:rPr>
          <w:t>    &lt;div class="row"&gt;</w:t>
        </w:r>
      </w:ins>
    </w:p>
    <w:p w14:paraId="0C1E9044" w14:textId="77777777" w:rsidR="00D57BB9" w:rsidRPr="009329BA" w:rsidRDefault="00D57BB9" w:rsidP="00D57BB9">
      <w:pPr>
        <w:rPr>
          <w:ins w:id="2026" w:author="kalla madhu" w:date="2024-07-17T14:43:00Z"/>
          <w:b/>
          <w:bCs/>
          <w:sz w:val="26"/>
          <w:szCs w:val="26"/>
          <w:rPrChange w:id="2027" w:author="kalla madhu" w:date="2024-07-18T10:21:00Z" w16du:dateUtc="2024-07-18T04:51:00Z">
            <w:rPr>
              <w:ins w:id="2028" w:author="kalla madhu" w:date="2024-07-17T14:43:00Z"/>
              <w:b/>
              <w:bCs/>
              <w:sz w:val="26"/>
              <w:szCs w:val="26"/>
              <w:u w:val="single"/>
            </w:rPr>
          </w:rPrChange>
        </w:rPr>
      </w:pPr>
      <w:ins w:id="2029" w:author="kalla madhu" w:date="2024-07-17T14:43:00Z">
        <w:r w:rsidRPr="009329BA">
          <w:rPr>
            <w:b/>
            <w:bCs/>
            <w:sz w:val="26"/>
            <w:szCs w:val="26"/>
            <w:rPrChange w:id="2030" w:author="kalla madhu" w:date="2024-07-18T10:21:00Z" w16du:dateUtc="2024-07-18T04:51:00Z">
              <w:rPr>
                <w:b/>
                <w:bCs/>
                <w:sz w:val="26"/>
                <w:szCs w:val="26"/>
                <w:u w:val="single"/>
              </w:rPr>
            </w:rPrChange>
          </w:rPr>
          <w:t>    &lt;div class="col1"&gt;</w:t>
        </w:r>
      </w:ins>
    </w:p>
    <w:p w14:paraId="0B914976" w14:textId="77777777" w:rsidR="00D57BB9" w:rsidRPr="009329BA" w:rsidRDefault="00D57BB9" w:rsidP="00D57BB9">
      <w:pPr>
        <w:rPr>
          <w:ins w:id="2031" w:author="kalla madhu" w:date="2024-07-17T14:43:00Z"/>
          <w:b/>
          <w:bCs/>
          <w:sz w:val="26"/>
          <w:szCs w:val="26"/>
          <w:rPrChange w:id="2032" w:author="kalla madhu" w:date="2024-07-18T10:21:00Z" w16du:dateUtc="2024-07-18T04:51:00Z">
            <w:rPr>
              <w:ins w:id="2033" w:author="kalla madhu" w:date="2024-07-17T14:43:00Z"/>
              <w:b/>
              <w:bCs/>
              <w:sz w:val="26"/>
              <w:szCs w:val="26"/>
              <w:u w:val="single"/>
            </w:rPr>
          </w:rPrChange>
        </w:rPr>
      </w:pPr>
      <w:ins w:id="2034" w:author="kalla madhu" w:date="2024-07-17T14:43:00Z">
        <w:r w:rsidRPr="009329BA">
          <w:rPr>
            <w:b/>
            <w:bCs/>
            <w:sz w:val="26"/>
            <w:szCs w:val="26"/>
            <w:rPrChange w:id="2035" w:author="kalla madhu" w:date="2024-07-18T10:21:00Z" w16du:dateUtc="2024-07-18T04:51:00Z">
              <w:rPr>
                <w:b/>
                <w:bCs/>
                <w:sz w:val="26"/>
                <w:szCs w:val="26"/>
                <w:u w:val="single"/>
              </w:rPr>
            </w:rPrChange>
          </w:rPr>
          <w:t>        &lt;</w:t>
        </w:r>
        <w:proofErr w:type="spellStart"/>
        <w:r w:rsidRPr="009329BA">
          <w:rPr>
            <w:b/>
            <w:bCs/>
            <w:sz w:val="26"/>
            <w:szCs w:val="26"/>
            <w:rPrChange w:id="2036" w:author="kalla madhu" w:date="2024-07-18T10:21:00Z" w16du:dateUtc="2024-07-18T04:51:00Z">
              <w:rPr>
                <w:b/>
                <w:bCs/>
                <w:sz w:val="26"/>
                <w:szCs w:val="26"/>
                <w:u w:val="single"/>
              </w:rPr>
            </w:rPrChange>
          </w:rPr>
          <w:t>img</w:t>
        </w:r>
        <w:proofErr w:type="spellEnd"/>
        <w:r w:rsidRPr="009329BA">
          <w:rPr>
            <w:b/>
            <w:bCs/>
            <w:sz w:val="26"/>
            <w:szCs w:val="26"/>
            <w:rPrChange w:id="2037" w:author="kalla madhu" w:date="2024-07-18T10:21:00Z" w16du:dateUtc="2024-07-18T04:51:00Z">
              <w:rPr>
                <w:b/>
                <w:bCs/>
                <w:sz w:val="26"/>
                <w:szCs w:val="26"/>
                <w:u w:val="single"/>
              </w:rPr>
            </w:rPrChange>
          </w:rPr>
          <w:t xml:space="preserve"> class="</w:t>
        </w:r>
        <w:proofErr w:type="spellStart"/>
        <w:r w:rsidRPr="009329BA">
          <w:rPr>
            <w:b/>
            <w:bCs/>
            <w:sz w:val="26"/>
            <w:szCs w:val="26"/>
            <w:rPrChange w:id="2038" w:author="kalla madhu" w:date="2024-07-18T10:21:00Z" w16du:dateUtc="2024-07-18T04:51:00Z">
              <w:rPr>
                <w:b/>
                <w:bCs/>
                <w:sz w:val="26"/>
                <w:szCs w:val="26"/>
                <w:u w:val="single"/>
              </w:rPr>
            </w:rPrChange>
          </w:rPr>
          <w:t>img</w:t>
        </w:r>
        <w:proofErr w:type="spellEnd"/>
        <w:r w:rsidRPr="009329BA">
          <w:rPr>
            <w:b/>
            <w:bCs/>
            <w:sz w:val="26"/>
            <w:szCs w:val="26"/>
            <w:rPrChange w:id="2039" w:author="kalla madhu" w:date="2024-07-18T10:21:00Z" w16du:dateUtc="2024-07-18T04:51:00Z">
              <w:rPr>
                <w:b/>
                <w:bCs/>
                <w:sz w:val="26"/>
                <w:szCs w:val="26"/>
                <w:u w:val="single"/>
              </w:rPr>
            </w:rPrChange>
          </w:rPr>
          <w:t xml:space="preserve">" </w:t>
        </w:r>
        <w:proofErr w:type="spellStart"/>
        <w:r w:rsidRPr="009329BA">
          <w:rPr>
            <w:b/>
            <w:bCs/>
            <w:sz w:val="26"/>
            <w:szCs w:val="26"/>
            <w:rPrChange w:id="2040" w:author="kalla madhu" w:date="2024-07-18T10:21:00Z" w16du:dateUtc="2024-07-18T04:51:00Z">
              <w:rPr>
                <w:b/>
                <w:bCs/>
                <w:sz w:val="26"/>
                <w:szCs w:val="26"/>
                <w:u w:val="single"/>
              </w:rPr>
            </w:rPrChange>
          </w:rPr>
          <w:t>src</w:t>
        </w:r>
        <w:proofErr w:type="spellEnd"/>
        <w:r w:rsidRPr="009329BA">
          <w:rPr>
            <w:b/>
            <w:bCs/>
            <w:sz w:val="26"/>
            <w:szCs w:val="26"/>
            <w:rPrChange w:id="2041" w:author="kalla madhu" w:date="2024-07-18T10:21:00Z" w16du:dateUtc="2024-07-18T04:51:00Z">
              <w:rPr>
                <w:b/>
                <w:bCs/>
                <w:sz w:val="26"/>
                <w:szCs w:val="26"/>
                <w:u w:val="single"/>
              </w:rPr>
            </w:rPrChange>
          </w:rPr>
          <w:t>="images/user.png" alt=""&gt;</w:t>
        </w:r>
      </w:ins>
    </w:p>
    <w:p w14:paraId="5FBBF5A7" w14:textId="77777777" w:rsidR="00D57BB9" w:rsidRPr="009329BA" w:rsidRDefault="00D57BB9" w:rsidP="00D57BB9">
      <w:pPr>
        <w:rPr>
          <w:ins w:id="2042" w:author="kalla madhu" w:date="2024-07-17T14:43:00Z"/>
          <w:b/>
          <w:bCs/>
          <w:sz w:val="26"/>
          <w:szCs w:val="26"/>
          <w:rPrChange w:id="2043" w:author="kalla madhu" w:date="2024-07-18T10:21:00Z" w16du:dateUtc="2024-07-18T04:51:00Z">
            <w:rPr>
              <w:ins w:id="2044" w:author="kalla madhu" w:date="2024-07-17T14:43:00Z"/>
              <w:b/>
              <w:bCs/>
              <w:sz w:val="26"/>
              <w:szCs w:val="26"/>
              <w:u w:val="single"/>
            </w:rPr>
          </w:rPrChange>
        </w:rPr>
      </w:pPr>
      <w:ins w:id="2045" w:author="kalla madhu" w:date="2024-07-17T14:43:00Z">
        <w:r w:rsidRPr="009329BA">
          <w:rPr>
            <w:b/>
            <w:bCs/>
            <w:sz w:val="26"/>
            <w:szCs w:val="26"/>
            <w:rPrChange w:id="2046" w:author="kalla madhu" w:date="2024-07-18T10:21:00Z" w16du:dateUtc="2024-07-18T04:51:00Z">
              <w:rPr>
                <w:b/>
                <w:bCs/>
                <w:sz w:val="26"/>
                <w:szCs w:val="26"/>
                <w:u w:val="single"/>
              </w:rPr>
            </w:rPrChange>
          </w:rPr>
          <w:t>    &lt;/div&gt;</w:t>
        </w:r>
      </w:ins>
    </w:p>
    <w:p w14:paraId="48CBF3F0" w14:textId="77777777" w:rsidR="00D57BB9" w:rsidRPr="009329BA" w:rsidRDefault="00D57BB9" w:rsidP="00D57BB9">
      <w:pPr>
        <w:rPr>
          <w:ins w:id="2047" w:author="kalla madhu" w:date="2024-07-17T14:43:00Z"/>
          <w:b/>
          <w:bCs/>
          <w:sz w:val="26"/>
          <w:szCs w:val="26"/>
          <w:rPrChange w:id="2048" w:author="kalla madhu" w:date="2024-07-18T10:21:00Z" w16du:dateUtc="2024-07-18T04:51:00Z">
            <w:rPr>
              <w:ins w:id="2049" w:author="kalla madhu" w:date="2024-07-17T14:43:00Z"/>
              <w:b/>
              <w:bCs/>
              <w:sz w:val="26"/>
              <w:szCs w:val="26"/>
              <w:u w:val="single"/>
            </w:rPr>
          </w:rPrChange>
        </w:rPr>
      </w:pPr>
      <w:ins w:id="2050" w:author="kalla madhu" w:date="2024-07-17T14:43:00Z">
        <w:r w:rsidRPr="009329BA">
          <w:rPr>
            <w:b/>
            <w:bCs/>
            <w:sz w:val="26"/>
            <w:szCs w:val="26"/>
            <w:rPrChange w:id="2051" w:author="kalla madhu" w:date="2024-07-18T10:21:00Z" w16du:dateUtc="2024-07-18T04:51:00Z">
              <w:rPr>
                <w:b/>
                <w:bCs/>
                <w:sz w:val="26"/>
                <w:szCs w:val="26"/>
                <w:u w:val="single"/>
              </w:rPr>
            </w:rPrChange>
          </w:rPr>
          <w:t>    &lt;div class="col2"&gt;</w:t>
        </w:r>
      </w:ins>
    </w:p>
    <w:p w14:paraId="535A2A15" w14:textId="77777777" w:rsidR="00D57BB9" w:rsidRPr="009329BA" w:rsidRDefault="00D57BB9" w:rsidP="00D57BB9">
      <w:pPr>
        <w:rPr>
          <w:ins w:id="2052" w:author="kalla madhu" w:date="2024-07-17T14:43:00Z"/>
          <w:b/>
          <w:bCs/>
          <w:sz w:val="26"/>
          <w:szCs w:val="26"/>
          <w:rPrChange w:id="2053" w:author="kalla madhu" w:date="2024-07-18T10:21:00Z" w16du:dateUtc="2024-07-18T04:51:00Z">
            <w:rPr>
              <w:ins w:id="2054" w:author="kalla madhu" w:date="2024-07-17T14:43:00Z"/>
              <w:b/>
              <w:bCs/>
              <w:sz w:val="26"/>
              <w:szCs w:val="26"/>
              <w:u w:val="single"/>
            </w:rPr>
          </w:rPrChange>
        </w:rPr>
      </w:pPr>
      <w:ins w:id="2055" w:author="kalla madhu" w:date="2024-07-17T14:43:00Z">
        <w:r w:rsidRPr="009329BA">
          <w:rPr>
            <w:b/>
            <w:bCs/>
            <w:sz w:val="26"/>
            <w:szCs w:val="26"/>
            <w:rPrChange w:id="2056" w:author="kalla madhu" w:date="2024-07-18T10:21:00Z" w16du:dateUtc="2024-07-18T04:51:00Z">
              <w:rPr>
                <w:b/>
                <w:bCs/>
                <w:sz w:val="26"/>
                <w:szCs w:val="26"/>
                <w:u w:val="single"/>
              </w:rPr>
            </w:rPrChange>
          </w:rPr>
          <w:t xml:space="preserve">        </w:t>
        </w:r>
      </w:ins>
    </w:p>
    <w:p w14:paraId="450D570C" w14:textId="77777777" w:rsidR="00D57BB9" w:rsidRPr="009329BA" w:rsidRDefault="00D57BB9" w:rsidP="00D57BB9">
      <w:pPr>
        <w:rPr>
          <w:ins w:id="2057" w:author="kalla madhu" w:date="2024-07-17T14:43:00Z"/>
          <w:b/>
          <w:bCs/>
          <w:sz w:val="26"/>
          <w:szCs w:val="26"/>
          <w:rPrChange w:id="2058" w:author="kalla madhu" w:date="2024-07-18T10:21:00Z" w16du:dateUtc="2024-07-18T04:51:00Z">
            <w:rPr>
              <w:ins w:id="2059" w:author="kalla madhu" w:date="2024-07-17T14:43:00Z"/>
              <w:b/>
              <w:bCs/>
              <w:sz w:val="26"/>
              <w:szCs w:val="26"/>
              <w:u w:val="single"/>
            </w:rPr>
          </w:rPrChange>
        </w:rPr>
      </w:pPr>
      <w:ins w:id="2060" w:author="kalla madhu" w:date="2024-07-17T14:43:00Z">
        <w:r w:rsidRPr="009329BA">
          <w:rPr>
            <w:b/>
            <w:bCs/>
            <w:sz w:val="26"/>
            <w:szCs w:val="26"/>
            <w:rPrChange w:id="2061" w:author="kalla madhu" w:date="2024-07-18T10:21:00Z" w16du:dateUtc="2024-07-18T04:51:00Z">
              <w:rPr>
                <w:b/>
                <w:bCs/>
                <w:sz w:val="26"/>
                <w:szCs w:val="26"/>
                <w:u w:val="single"/>
              </w:rPr>
            </w:rPrChange>
          </w:rPr>
          <w:t>        &lt;h3&gt;Register Page&lt;/h3&gt;</w:t>
        </w:r>
      </w:ins>
    </w:p>
    <w:p w14:paraId="2BD14505" w14:textId="77777777" w:rsidR="00D57BB9" w:rsidRPr="009329BA" w:rsidRDefault="00D57BB9" w:rsidP="00D57BB9">
      <w:pPr>
        <w:rPr>
          <w:ins w:id="2062" w:author="kalla madhu" w:date="2024-07-17T14:43:00Z"/>
          <w:b/>
          <w:bCs/>
          <w:sz w:val="26"/>
          <w:szCs w:val="26"/>
          <w:rPrChange w:id="2063" w:author="kalla madhu" w:date="2024-07-18T10:21:00Z" w16du:dateUtc="2024-07-18T04:51:00Z">
            <w:rPr>
              <w:ins w:id="2064" w:author="kalla madhu" w:date="2024-07-17T14:43:00Z"/>
              <w:b/>
              <w:bCs/>
              <w:sz w:val="26"/>
              <w:szCs w:val="26"/>
              <w:u w:val="single"/>
            </w:rPr>
          </w:rPrChange>
        </w:rPr>
      </w:pPr>
      <w:ins w:id="2065" w:author="kalla madhu" w:date="2024-07-17T14:43:00Z">
        <w:r w:rsidRPr="009329BA">
          <w:rPr>
            <w:b/>
            <w:bCs/>
            <w:sz w:val="26"/>
            <w:szCs w:val="26"/>
            <w:rPrChange w:id="2066" w:author="kalla madhu" w:date="2024-07-18T10:21:00Z" w16du:dateUtc="2024-07-18T04:51:00Z">
              <w:rPr>
                <w:b/>
                <w:bCs/>
                <w:sz w:val="26"/>
                <w:szCs w:val="26"/>
                <w:u w:val="single"/>
              </w:rPr>
            </w:rPrChange>
          </w:rPr>
          <w:t>        &lt;form action="</w:t>
        </w:r>
        <w:proofErr w:type="spellStart"/>
        <w:r w:rsidRPr="009329BA">
          <w:rPr>
            <w:b/>
            <w:bCs/>
            <w:sz w:val="26"/>
            <w:szCs w:val="26"/>
            <w:rPrChange w:id="2067" w:author="kalla madhu" w:date="2024-07-18T10:21:00Z" w16du:dateUtc="2024-07-18T04:51:00Z">
              <w:rPr>
                <w:b/>
                <w:bCs/>
                <w:sz w:val="26"/>
                <w:szCs w:val="26"/>
                <w:u w:val="single"/>
              </w:rPr>
            </w:rPrChange>
          </w:rPr>
          <w:t>doregister.jsp</w:t>
        </w:r>
        <w:proofErr w:type="spellEnd"/>
        <w:r w:rsidRPr="009329BA">
          <w:rPr>
            <w:b/>
            <w:bCs/>
            <w:sz w:val="26"/>
            <w:szCs w:val="26"/>
            <w:rPrChange w:id="2068" w:author="kalla madhu" w:date="2024-07-18T10:21:00Z" w16du:dateUtc="2024-07-18T04:51:00Z">
              <w:rPr>
                <w:b/>
                <w:bCs/>
                <w:sz w:val="26"/>
                <w:szCs w:val="26"/>
                <w:u w:val="single"/>
              </w:rPr>
            </w:rPrChange>
          </w:rPr>
          <w:t>" method="post"&gt;</w:t>
        </w:r>
      </w:ins>
    </w:p>
    <w:p w14:paraId="1651AC9B" w14:textId="77777777" w:rsidR="00D57BB9" w:rsidRPr="009329BA" w:rsidRDefault="00D57BB9" w:rsidP="00D57BB9">
      <w:pPr>
        <w:rPr>
          <w:ins w:id="2069" w:author="kalla madhu" w:date="2024-07-17T14:43:00Z"/>
          <w:b/>
          <w:bCs/>
          <w:sz w:val="26"/>
          <w:szCs w:val="26"/>
          <w:rPrChange w:id="2070" w:author="kalla madhu" w:date="2024-07-18T10:21:00Z" w16du:dateUtc="2024-07-18T04:51:00Z">
            <w:rPr>
              <w:ins w:id="2071" w:author="kalla madhu" w:date="2024-07-17T14:43:00Z"/>
              <w:b/>
              <w:bCs/>
              <w:sz w:val="26"/>
              <w:szCs w:val="26"/>
              <w:u w:val="single"/>
            </w:rPr>
          </w:rPrChange>
        </w:rPr>
      </w:pPr>
      <w:ins w:id="2072" w:author="kalla madhu" w:date="2024-07-17T14:43:00Z">
        <w:r w:rsidRPr="009329BA">
          <w:rPr>
            <w:b/>
            <w:bCs/>
            <w:sz w:val="26"/>
            <w:szCs w:val="26"/>
            <w:rPrChange w:id="2073" w:author="kalla madhu" w:date="2024-07-18T10:21:00Z" w16du:dateUtc="2024-07-18T04:51:00Z">
              <w:rPr>
                <w:b/>
                <w:bCs/>
                <w:sz w:val="26"/>
                <w:szCs w:val="26"/>
                <w:u w:val="single"/>
              </w:rPr>
            </w:rPrChange>
          </w:rPr>
          <w:t>            &lt;div class="mb"&gt;</w:t>
        </w:r>
      </w:ins>
    </w:p>
    <w:p w14:paraId="56577D57" w14:textId="77777777" w:rsidR="00D57BB9" w:rsidRPr="009329BA" w:rsidRDefault="00D57BB9" w:rsidP="00D57BB9">
      <w:pPr>
        <w:rPr>
          <w:ins w:id="2074" w:author="kalla madhu" w:date="2024-07-17T14:43:00Z"/>
          <w:b/>
          <w:bCs/>
          <w:sz w:val="26"/>
          <w:szCs w:val="26"/>
          <w:rPrChange w:id="2075" w:author="kalla madhu" w:date="2024-07-18T10:21:00Z" w16du:dateUtc="2024-07-18T04:51:00Z">
            <w:rPr>
              <w:ins w:id="2076" w:author="kalla madhu" w:date="2024-07-17T14:43:00Z"/>
              <w:b/>
              <w:bCs/>
              <w:sz w:val="26"/>
              <w:szCs w:val="26"/>
              <w:u w:val="single"/>
            </w:rPr>
          </w:rPrChange>
        </w:rPr>
      </w:pPr>
      <w:ins w:id="2077" w:author="kalla madhu" w:date="2024-07-17T14:43:00Z">
        <w:r w:rsidRPr="009329BA">
          <w:rPr>
            <w:b/>
            <w:bCs/>
            <w:sz w:val="26"/>
            <w:szCs w:val="26"/>
            <w:rPrChange w:id="2078" w:author="kalla madhu" w:date="2024-07-18T10:21:00Z" w16du:dateUtc="2024-07-18T04:51:00Z">
              <w:rPr>
                <w:b/>
                <w:bCs/>
                <w:sz w:val="26"/>
                <w:szCs w:val="26"/>
                <w:u w:val="single"/>
              </w:rPr>
            </w:rPrChange>
          </w:rPr>
          <w:t>                &lt;input required="required" class="form-control" type="email" name="email" placeholder="Email:"&gt;</w:t>
        </w:r>
      </w:ins>
    </w:p>
    <w:p w14:paraId="757053EF" w14:textId="77777777" w:rsidR="00D57BB9" w:rsidRPr="009329BA" w:rsidRDefault="00D57BB9" w:rsidP="00D57BB9">
      <w:pPr>
        <w:rPr>
          <w:ins w:id="2079" w:author="kalla madhu" w:date="2024-07-17T14:43:00Z"/>
          <w:b/>
          <w:bCs/>
          <w:sz w:val="26"/>
          <w:szCs w:val="26"/>
          <w:rPrChange w:id="2080" w:author="kalla madhu" w:date="2024-07-18T10:21:00Z" w16du:dateUtc="2024-07-18T04:51:00Z">
            <w:rPr>
              <w:ins w:id="2081" w:author="kalla madhu" w:date="2024-07-17T14:43:00Z"/>
              <w:b/>
              <w:bCs/>
              <w:sz w:val="26"/>
              <w:szCs w:val="26"/>
              <w:u w:val="single"/>
            </w:rPr>
          </w:rPrChange>
        </w:rPr>
      </w:pPr>
      <w:ins w:id="2082" w:author="kalla madhu" w:date="2024-07-17T14:43:00Z">
        <w:r w:rsidRPr="009329BA">
          <w:rPr>
            <w:b/>
            <w:bCs/>
            <w:sz w:val="26"/>
            <w:szCs w:val="26"/>
            <w:rPrChange w:id="2083" w:author="kalla madhu" w:date="2024-07-18T10:21:00Z" w16du:dateUtc="2024-07-18T04:51:00Z">
              <w:rPr>
                <w:b/>
                <w:bCs/>
                <w:sz w:val="26"/>
                <w:szCs w:val="26"/>
                <w:u w:val="single"/>
              </w:rPr>
            </w:rPrChange>
          </w:rPr>
          <w:t>            &lt;/div&gt;</w:t>
        </w:r>
      </w:ins>
    </w:p>
    <w:p w14:paraId="7150F627" w14:textId="77777777" w:rsidR="00D57BB9" w:rsidRPr="009329BA" w:rsidRDefault="00D57BB9" w:rsidP="00D57BB9">
      <w:pPr>
        <w:rPr>
          <w:ins w:id="2084" w:author="kalla madhu" w:date="2024-07-17T14:43:00Z"/>
          <w:b/>
          <w:bCs/>
          <w:sz w:val="26"/>
          <w:szCs w:val="26"/>
          <w:rPrChange w:id="2085" w:author="kalla madhu" w:date="2024-07-18T10:21:00Z" w16du:dateUtc="2024-07-18T04:51:00Z">
            <w:rPr>
              <w:ins w:id="2086" w:author="kalla madhu" w:date="2024-07-17T14:43:00Z"/>
              <w:b/>
              <w:bCs/>
              <w:sz w:val="26"/>
              <w:szCs w:val="26"/>
              <w:u w:val="single"/>
            </w:rPr>
          </w:rPrChange>
        </w:rPr>
      </w:pPr>
      <w:ins w:id="2087" w:author="kalla madhu" w:date="2024-07-17T14:43:00Z">
        <w:r w:rsidRPr="009329BA">
          <w:rPr>
            <w:b/>
            <w:bCs/>
            <w:sz w:val="26"/>
            <w:szCs w:val="26"/>
            <w:rPrChange w:id="2088" w:author="kalla madhu" w:date="2024-07-18T10:21:00Z" w16du:dateUtc="2024-07-18T04:51:00Z">
              <w:rPr>
                <w:b/>
                <w:bCs/>
                <w:sz w:val="26"/>
                <w:szCs w:val="26"/>
                <w:u w:val="single"/>
              </w:rPr>
            </w:rPrChange>
          </w:rPr>
          <w:t>            &lt;div class="mb"&gt;</w:t>
        </w:r>
      </w:ins>
    </w:p>
    <w:p w14:paraId="4A001999" w14:textId="77777777" w:rsidR="00D57BB9" w:rsidRPr="009329BA" w:rsidRDefault="00D57BB9" w:rsidP="00D57BB9">
      <w:pPr>
        <w:rPr>
          <w:ins w:id="2089" w:author="kalla madhu" w:date="2024-07-17T14:43:00Z"/>
          <w:b/>
          <w:bCs/>
          <w:sz w:val="26"/>
          <w:szCs w:val="26"/>
          <w:rPrChange w:id="2090" w:author="kalla madhu" w:date="2024-07-18T10:21:00Z" w16du:dateUtc="2024-07-18T04:51:00Z">
            <w:rPr>
              <w:ins w:id="2091" w:author="kalla madhu" w:date="2024-07-17T14:43:00Z"/>
              <w:b/>
              <w:bCs/>
              <w:sz w:val="26"/>
              <w:szCs w:val="26"/>
              <w:u w:val="single"/>
            </w:rPr>
          </w:rPrChange>
        </w:rPr>
      </w:pPr>
      <w:ins w:id="2092" w:author="kalla madhu" w:date="2024-07-17T14:43:00Z">
        <w:r w:rsidRPr="009329BA">
          <w:rPr>
            <w:b/>
            <w:bCs/>
            <w:sz w:val="26"/>
            <w:szCs w:val="26"/>
            <w:rPrChange w:id="2093" w:author="kalla madhu" w:date="2024-07-18T10:21:00Z" w16du:dateUtc="2024-07-18T04:51:00Z">
              <w:rPr>
                <w:b/>
                <w:bCs/>
                <w:sz w:val="26"/>
                <w:szCs w:val="26"/>
                <w:u w:val="single"/>
              </w:rPr>
            </w:rPrChange>
          </w:rPr>
          <w:t>                &lt;input required="required" class="form-control" type="password" name="password" placeholder="Password:"&gt;</w:t>
        </w:r>
      </w:ins>
    </w:p>
    <w:p w14:paraId="00E2DDEC" w14:textId="77777777" w:rsidR="00D57BB9" w:rsidRPr="009329BA" w:rsidRDefault="00D57BB9" w:rsidP="00D57BB9">
      <w:pPr>
        <w:rPr>
          <w:ins w:id="2094" w:author="kalla madhu" w:date="2024-07-17T14:43:00Z"/>
          <w:b/>
          <w:bCs/>
          <w:sz w:val="26"/>
          <w:szCs w:val="26"/>
          <w:rPrChange w:id="2095" w:author="kalla madhu" w:date="2024-07-18T10:21:00Z" w16du:dateUtc="2024-07-18T04:51:00Z">
            <w:rPr>
              <w:ins w:id="2096" w:author="kalla madhu" w:date="2024-07-17T14:43:00Z"/>
              <w:b/>
              <w:bCs/>
              <w:sz w:val="26"/>
              <w:szCs w:val="26"/>
              <w:u w:val="single"/>
            </w:rPr>
          </w:rPrChange>
        </w:rPr>
      </w:pPr>
      <w:ins w:id="2097" w:author="kalla madhu" w:date="2024-07-17T14:43:00Z">
        <w:r w:rsidRPr="009329BA">
          <w:rPr>
            <w:b/>
            <w:bCs/>
            <w:sz w:val="26"/>
            <w:szCs w:val="26"/>
            <w:rPrChange w:id="2098" w:author="kalla madhu" w:date="2024-07-18T10:21:00Z" w16du:dateUtc="2024-07-18T04:51:00Z">
              <w:rPr>
                <w:b/>
                <w:bCs/>
                <w:sz w:val="26"/>
                <w:szCs w:val="26"/>
                <w:u w:val="single"/>
              </w:rPr>
            </w:rPrChange>
          </w:rPr>
          <w:t>            &lt;/div&gt;</w:t>
        </w:r>
      </w:ins>
    </w:p>
    <w:p w14:paraId="1A686A53" w14:textId="77777777" w:rsidR="00D57BB9" w:rsidRPr="009329BA" w:rsidRDefault="00D57BB9" w:rsidP="00D57BB9">
      <w:pPr>
        <w:rPr>
          <w:ins w:id="2099" w:author="kalla madhu" w:date="2024-07-17T14:43:00Z"/>
          <w:b/>
          <w:bCs/>
          <w:sz w:val="26"/>
          <w:szCs w:val="26"/>
          <w:rPrChange w:id="2100" w:author="kalla madhu" w:date="2024-07-18T10:21:00Z" w16du:dateUtc="2024-07-18T04:51:00Z">
            <w:rPr>
              <w:ins w:id="2101" w:author="kalla madhu" w:date="2024-07-17T14:43:00Z"/>
              <w:b/>
              <w:bCs/>
              <w:sz w:val="26"/>
              <w:szCs w:val="26"/>
              <w:u w:val="single"/>
            </w:rPr>
          </w:rPrChange>
        </w:rPr>
      </w:pPr>
      <w:ins w:id="2102" w:author="kalla madhu" w:date="2024-07-17T14:43:00Z">
        <w:r w:rsidRPr="009329BA">
          <w:rPr>
            <w:b/>
            <w:bCs/>
            <w:sz w:val="26"/>
            <w:szCs w:val="26"/>
            <w:rPrChange w:id="2103" w:author="kalla madhu" w:date="2024-07-18T10:21:00Z" w16du:dateUtc="2024-07-18T04:51:00Z">
              <w:rPr>
                <w:b/>
                <w:bCs/>
                <w:sz w:val="26"/>
                <w:szCs w:val="26"/>
                <w:u w:val="single"/>
              </w:rPr>
            </w:rPrChange>
          </w:rPr>
          <w:t>            &lt;div class="mb"&gt;</w:t>
        </w:r>
      </w:ins>
    </w:p>
    <w:p w14:paraId="32C39F7C" w14:textId="77777777" w:rsidR="00D57BB9" w:rsidRPr="009329BA" w:rsidRDefault="00D57BB9" w:rsidP="00D57BB9">
      <w:pPr>
        <w:rPr>
          <w:ins w:id="2104" w:author="kalla madhu" w:date="2024-07-17T14:43:00Z"/>
          <w:b/>
          <w:bCs/>
          <w:sz w:val="26"/>
          <w:szCs w:val="26"/>
          <w:rPrChange w:id="2105" w:author="kalla madhu" w:date="2024-07-18T10:21:00Z" w16du:dateUtc="2024-07-18T04:51:00Z">
            <w:rPr>
              <w:ins w:id="2106" w:author="kalla madhu" w:date="2024-07-17T14:43:00Z"/>
              <w:b/>
              <w:bCs/>
              <w:sz w:val="26"/>
              <w:szCs w:val="26"/>
              <w:u w:val="single"/>
            </w:rPr>
          </w:rPrChange>
        </w:rPr>
      </w:pPr>
      <w:ins w:id="2107" w:author="kalla madhu" w:date="2024-07-17T14:43:00Z">
        <w:r w:rsidRPr="009329BA">
          <w:rPr>
            <w:b/>
            <w:bCs/>
            <w:sz w:val="26"/>
            <w:szCs w:val="26"/>
            <w:rPrChange w:id="2108" w:author="kalla madhu" w:date="2024-07-18T10:21:00Z" w16du:dateUtc="2024-07-18T04:51:00Z">
              <w:rPr>
                <w:b/>
                <w:bCs/>
                <w:sz w:val="26"/>
                <w:szCs w:val="26"/>
                <w:u w:val="single"/>
              </w:rPr>
            </w:rPrChange>
          </w:rPr>
          <w:t>                &lt;input required="required" class="form-control" type="</w:t>
        </w:r>
        <w:proofErr w:type="spellStart"/>
        <w:r w:rsidRPr="009329BA">
          <w:rPr>
            <w:b/>
            <w:bCs/>
            <w:sz w:val="26"/>
            <w:szCs w:val="26"/>
            <w:rPrChange w:id="2109" w:author="kalla madhu" w:date="2024-07-18T10:21:00Z" w16du:dateUtc="2024-07-18T04:51:00Z">
              <w:rPr>
                <w:b/>
                <w:bCs/>
                <w:sz w:val="26"/>
                <w:szCs w:val="26"/>
                <w:u w:val="single"/>
              </w:rPr>
            </w:rPrChange>
          </w:rPr>
          <w:t>tel</w:t>
        </w:r>
        <w:proofErr w:type="spellEnd"/>
        <w:r w:rsidRPr="009329BA">
          <w:rPr>
            <w:b/>
            <w:bCs/>
            <w:sz w:val="26"/>
            <w:szCs w:val="26"/>
            <w:rPrChange w:id="2110" w:author="kalla madhu" w:date="2024-07-18T10:21:00Z" w16du:dateUtc="2024-07-18T04:51:00Z">
              <w:rPr>
                <w:b/>
                <w:bCs/>
                <w:sz w:val="26"/>
                <w:szCs w:val="26"/>
                <w:u w:val="single"/>
              </w:rPr>
            </w:rPrChange>
          </w:rPr>
          <w:t>" name="phone" placeholder="Phone:"&gt;</w:t>
        </w:r>
      </w:ins>
    </w:p>
    <w:p w14:paraId="15CA3945" w14:textId="77777777" w:rsidR="00D57BB9" w:rsidRPr="009329BA" w:rsidRDefault="00D57BB9" w:rsidP="00D57BB9">
      <w:pPr>
        <w:rPr>
          <w:ins w:id="2111" w:author="kalla madhu" w:date="2024-07-17T14:43:00Z"/>
          <w:b/>
          <w:bCs/>
          <w:sz w:val="26"/>
          <w:szCs w:val="26"/>
          <w:rPrChange w:id="2112" w:author="kalla madhu" w:date="2024-07-18T10:21:00Z" w16du:dateUtc="2024-07-18T04:51:00Z">
            <w:rPr>
              <w:ins w:id="2113" w:author="kalla madhu" w:date="2024-07-17T14:43:00Z"/>
              <w:b/>
              <w:bCs/>
              <w:sz w:val="26"/>
              <w:szCs w:val="26"/>
              <w:u w:val="single"/>
            </w:rPr>
          </w:rPrChange>
        </w:rPr>
      </w:pPr>
      <w:ins w:id="2114" w:author="kalla madhu" w:date="2024-07-17T14:43:00Z">
        <w:r w:rsidRPr="009329BA">
          <w:rPr>
            <w:b/>
            <w:bCs/>
            <w:sz w:val="26"/>
            <w:szCs w:val="26"/>
            <w:rPrChange w:id="2115" w:author="kalla madhu" w:date="2024-07-18T10:21:00Z" w16du:dateUtc="2024-07-18T04:51:00Z">
              <w:rPr>
                <w:b/>
                <w:bCs/>
                <w:sz w:val="26"/>
                <w:szCs w:val="26"/>
                <w:u w:val="single"/>
              </w:rPr>
            </w:rPrChange>
          </w:rPr>
          <w:t>            &lt;/div&gt;</w:t>
        </w:r>
      </w:ins>
    </w:p>
    <w:p w14:paraId="0A03C667" w14:textId="77777777" w:rsidR="00D57BB9" w:rsidRPr="009329BA" w:rsidRDefault="00D57BB9" w:rsidP="00D57BB9">
      <w:pPr>
        <w:rPr>
          <w:ins w:id="2116" w:author="kalla madhu" w:date="2024-07-17T14:43:00Z"/>
          <w:b/>
          <w:bCs/>
          <w:sz w:val="26"/>
          <w:szCs w:val="26"/>
          <w:rPrChange w:id="2117" w:author="kalla madhu" w:date="2024-07-18T10:21:00Z" w16du:dateUtc="2024-07-18T04:51:00Z">
            <w:rPr>
              <w:ins w:id="2118" w:author="kalla madhu" w:date="2024-07-17T14:43:00Z"/>
              <w:b/>
              <w:bCs/>
              <w:sz w:val="26"/>
              <w:szCs w:val="26"/>
              <w:u w:val="single"/>
            </w:rPr>
          </w:rPrChange>
        </w:rPr>
      </w:pPr>
      <w:ins w:id="2119" w:author="kalla madhu" w:date="2024-07-17T14:43:00Z">
        <w:r w:rsidRPr="009329BA">
          <w:rPr>
            <w:b/>
            <w:bCs/>
            <w:sz w:val="26"/>
            <w:szCs w:val="26"/>
            <w:rPrChange w:id="2120" w:author="kalla madhu" w:date="2024-07-18T10:21:00Z" w16du:dateUtc="2024-07-18T04:51:00Z">
              <w:rPr>
                <w:b/>
                <w:bCs/>
                <w:sz w:val="26"/>
                <w:szCs w:val="26"/>
                <w:u w:val="single"/>
              </w:rPr>
            </w:rPrChange>
          </w:rPr>
          <w:t>            &lt;div class="mb"&gt;</w:t>
        </w:r>
      </w:ins>
    </w:p>
    <w:p w14:paraId="4DDF0D56" w14:textId="77777777" w:rsidR="00D57BB9" w:rsidRPr="009329BA" w:rsidRDefault="00D57BB9" w:rsidP="00D57BB9">
      <w:pPr>
        <w:rPr>
          <w:ins w:id="2121" w:author="kalla madhu" w:date="2024-07-17T14:43:00Z"/>
          <w:b/>
          <w:bCs/>
          <w:sz w:val="26"/>
          <w:szCs w:val="26"/>
          <w:rPrChange w:id="2122" w:author="kalla madhu" w:date="2024-07-18T10:21:00Z" w16du:dateUtc="2024-07-18T04:51:00Z">
            <w:rPr>
              <w:ins w:id="2123" w:author="kalla madhu" w:date="2024-07-17T14:43:00Z"/>
              <w:b/>
              <w:bCs/>
              <w:sz w:val="26"/>
              <w:szCs w:val="26"/>
              <w:u w:val="single"/>
            </w:rPr>
          </w:rPrChange>
        </w:rPr>
      </w:pPr>
      <w:ins w:id="2124" w:author="kalla madhu" w:date="2024-07-17T14:43:00Z">
        <w:r w:rsidRPr="009329BA">
          <w:rPr>
            <w:b/>
            <w:bCs/>
            <w:sz w:val="26"/>
            <w:szCs w:val="26"/>
            <w:rPrChange w:id="2125" w:author="kalla madhu" w:date="2024-07-18T10:21:00Z" w16du:dateUtc="2024-07-18T04:51:00Z">
              <w:rPr>
                <w:b/>
                <w:bCs/>
                <w:sz w:val="26"/>
                <w:szCs w:val="26"/>
                <w:u w:val="single"/>
              </w:rPr>
            </w:rPrChange>
          </w:rPr>
          <w:t>                &lt;</w:t>
        </w:r>
        <w:proofErr w:type="spellStart"/>
        <w:r w:rsidRPr="009329BA">
          <w:rPr>
            <w:b/>
            <w:bCs/>
            <w:sz w:val="26"/>
            <w:szCs w:val="26"/>
            <w:rPrChange w:id="2126" w:author="kalla madhu" w:date="2024-07-18T10:21:00Z" w16du:dateUtc="2024-07-18T04:51:00Z">
              <w:rPr>
                <w:b/>
                <w:bCs/>
                <w:sz w:val="26"/>
                <w:szCs w:val="26"/>
                <w:u w:val="single"/>
              </w:rPr>
            </w:rPrChange>
          </w:rPr>
          <w:t>textarea</w:t>
        </w:r>
        <w:proofErr w:type="spellEnd"/>
        <w:r w:rsidRPr="009329BA">
          <w:rPr>
            <w:b/>
            <w:bCs/>
            <w:sz w:val="26"/>
            <w:szCs w:val="26"/>
            <w:rPrChange w:id="2127" w:author="kalla madhu" w:date="2024-07-18T10:21:00Z" w16du:dateUtc="2024-07-18T04:51:00Z">
              <w:rPr>
                <w:b/>
                <w:bCs/>
                <w:sz w:val="26"/>
                <w:szCs w:val="26"/>
                <w:u w:val="single"/>
              </w:rPr>
            </w:rPrChange>
          </w:rPr>
          <w:t xml:space="preserve"> required="required" name="address" id=""&gt;&lt;/</w:t>
        </w:r>
        <w:proofErr w:type="spellStart"/>
        <w:r w:rsidRPr="009329BA">
          <w:rPr>
            <w:b/>
            <w:bCs/>
            <w:sz w:val="26"/>
            <w:szCs w:val="26"/>
            <w:rPrChange w:id="2128" w:author="kalla madhu" w:date="2024-07-18T10:21:00Z" w16du:dateUtc="2024-07-18T04:51:00Z">
              <w:rPr>
                <w:b/>
                <w:bCs/>
                <w:sz w:val="26"/>
                <w:szCs w:val="26"/>
                <w:u w:val="single"/>
              </w:rPr>
            </w:rPrChange>
          </w:rPr>
          <w:t>textarea</w:t>
        </w:r>
        <w:proofErr w:type="spellEnd"/>
        <w:r w:rsidRPr="009329BA">
          <w:rPr>
            <w:b/>
            <w:bCs/>
            <w:sz w:val="26"/>
            <w:szCs w:val="26"/>
            <w:rPrChange w:id="2129" w:author="kalla madhu" w:date="2024-07-18T10:21:00Z" w16du:dateUtc="2024-07-18T04:51:00Z">
              <w:rPr>
                <w:b/>
                <w:bCs/>
                <w:sz w:val="26"/>
                <w:szCs w:val="26"/>
                <w:u w:val="single"/>
              </w:rPr>
            </w:rPrChange>
          </w:rPr>
          <w:t>&gt;</w:t>
        </w:r>
      </w:ins>
    </w:p>
    <w:p w14:paraId="010F6903" w14:textId="77777777" w:rsidR="00D57BB9" w:rsidRPr="009329BA" w:rsidRDefault="00D57BB9" w:rsidP="00D57BB9">
      <w:pPr>
        <w:rPr>
          <w:ins w:id="2130" w:author="kalla madhu" w:date="2024-07-17T14:43:00Z"/>
          <w:b/>
          <w:bCs/>
          <w:sz w:val="26"/>
          <w:szCs w:val="26"/>
          <w:rPrChange w:id="2131" w:author="kalla madhu" w:date="2024-07-18T10:21:00Z" w16du:dateUtc="2024-07-18T04:51:00Z">
            <w:rPr>
              <w:ins w:id="2132" w:author="kalla madhu" w:date="2024-07-17T14:43:00Z"/>
              <w:b/>
              <w:bCs/>
              <w:sz w:val="26"/>
              <w:szCs w:val="26"/>
              <w:u w:val="single"/>
            </w:rPr>
          </w:rPrChange>
        </w:rPr>
      </w:pPr>
      <w:ins w:id="2133" w:author="kalla madhu" w:date="2024-07-17T14:43:00Z">
        <w:r w:rsidRPr="009329BA">
          <w:rPr>
            <w:b/>
            <w:bCs/>
            <w:sz w:val="26"/>
            <w:szCs w:val="26"/>
            <w:rPrChange w:id="2134" w:author="kalla madhu" w:date="2024-07-18T10:21:00Z" w16du:dateUtc="2024-07-18T04:51:00Z">
              <w:rPr>
                <w:b/>
                <w:bCs/>
                <w:sz w:val="26"/>
                <w:szCs w:val="26"/>
                <w:u w:val="single"/>
              </w:rPr>
            </w:rPrChange>
          </w:rPr>
          <w:t>            &lt;/div&gt;</w:t>
        </w:r>
      </w:ins>
    </w:p>
    <w:p w14:paraId="473C3BE8" w14:textId="77777777" w:rsidR="00D57BB9" w:rsidRPr="009329BA" w:rsidRDefault="00D57BB9" w:rsidP="00D57BB9">
      <w:pPr>
        <w:rPr>
          <w:ins w:id="2135" w:author="kalla madhu" w:date="2024-07-17T14:43:00Z"/>
          <w:b/>
          <w:bCs/>
          <w:sz w:val="26"/>
          <w:szCs w:val="26"/>
          <w:rPrChange w:id="2136" w:author="kalla madhu" w:date="2024-07-18T10:21:00Z" w16du:dateUtc="2024-07-18T04:51:00Z">
            <w:rPr>
              <w:ins w:id="2137" w:author="kalla madhu" w:date="2024-07-17T14:43:00Z"/>
              <w:b/>
              <w:bCs/>
              <w:sz w:val="26"/>
              <w:szCs w:val="26"/>
              <w:u w:val="single"/>
            </w:rPr>
          </w:rPrChange>
        </w:rPr>
      </w:pPr>
      <w:ins w:id="2138" w:author="kalla madhu" w:date="2024-07-17T14:43:00Z">
        <w:r w:rsidRPr="009329BA">
          <w:rPr>
            <w:b/>
            <w:bCs/>
            <w:sz w:val="26"/>
            <w:szCs w:val="26"/>
            <w:rPrChange w:id="2139" w:author="kalla madhu" w:date="2024-07-18T10:21:00Z" w16du:dateUtc="2024-07-18T04:51:00Z">
              <w:rPr>
                <w:b/>
                <w:bCs/>
                <w:sz w:val="26"/>
                <w:szCs w:val="26"/>
                <w:u w:val="single"/>
              </w:rPr>
            </w:rPrChange>
          </w:rPr>
          <w:t>            &lt;div class="mb"&gt;</w:t>
        </w:r>
      </w:ins>
    </w:p>
    <w:p w14:paraId="6CD30660" w14:textId="77777777" w:rsidR="00D57BB9" w:rsidRPr="009329BA" w:rsidRDefault="00D57BB9" w:rsidP="00D57BB9">
      <w:pPr>
        <w:rPr>
          <w:ins w:id="2140" w:author="kalla madhu" w:date="2024-07-17T14:43:00Z"/>
          <w:b/>
          <w:bCs/>
          <w:sz w:val="26"/>
          <w:szCs w:val="26"/>
          <w:rPrChange w:id="2141" w:author="kalla madhu" w:date="2024-07-18T10:21:00Z" w16du:dateUtc="2024-07-18T04:51:00Z">
            <w:rPr>
              <w:ins w:id="2142" w:author="kalla madhu" w:date="2024-07-17T14:43:00Z"/>
              <w:b/>
              <w:bCs/>
              <w:sz w:val="26"/>
              <w:szCs w:val="26"/>
              <w:u w:val="single"/>
            </w:rPr>
          </w:rPrChange>
        </w:rPr>
      </w:pPr>
      <w:ins w:id="2143" w:author="kalla madhu" w:date="2024-07-17T14:43:00Z">
        <w:r w:rsidRPr="009329BA">
          <w:rPr>
            <w:b/>
            <w:bCs/>
            <w:sz w:val="26"/>
            <w:szCs w:val="26"/>
            <w:rPrChange w:id="2144" w:author="kalla madhu" w:date="2024-07-18T10:21:00Z" w16du:dateUtc="2024-07-18T04:51:00Z">
              <w:rPr>
                <w:b/>
                <w:bCs/>
                <w:sz w:val="26"/>
                <w:szCs w:val="26"/>
                <w:u w:val="single"/>
              </w:rPr>
            </w:rPrChange>
          </w:rPr>
          <w:t>                &lt;button type="submit"&gt;Register&lt;/button&gt;</w:t>
        </w:r>
      </w:ins>
    </w:p>
    <w:p w14:paraId="76A88709" w14:textId="77777777" w:rsidR="00D57BB9" w:rsidRPr="009329BA" w:rsidRDefault="00D57BB9" w:rsidP="00D57BB9">
      <w:pPr>
        <w:rPr>
          <w:ins w:id="2145" w:author="kalla madhu" w:date="2024-07-17T14:43:00Z"/>
          <w:b/>
          <w:bCs/>
          <w:sz w:val="26"/>
          <w:szCs w:val="26"/>
          <w:rPrChange w:id="2146" w:author="kalla madhu" w:date="2024-07-18T10:21:00Z" w16du:dateUtc="2024-07-18T04:51:00Z">
            <w:rPr>
              <w:ins w:id="2147" w:author="kalla madhu" w:date="2024-07-17T14:43:00Z"/>
              <w:b/>
              <w:bCs/>
              <w:sz w:val="26"/>
              <w:szCs w:val="26"/>
              <w:u w:val="single"/>
            </w:rPr>
          </w:rPrChange>
        </w:rPr>
      </w:pPr>
      <w:ins w:id="2148" w:author="kalla madhu" w:date="2024-07-17T14:43:00Z">
        <w:r w:rsidRPr="009329BA">
          <w:rPr>
            <w:b/>
            <w:bCs/>
            <w:sz w:val="26"/>
            <w:szCs w:val="26"/>
            <w:rPrChange w:id="2149" w:author="kalla madhu" w:date="2024-07-18T10:21:00Z" w16du:dateUtc="2024-07-18T04:51:00Z">
              <w:rPr>
                <w:b/>
                <w:bCs/>
                <w:sz w:val="26"/>
                <w:szCs w:val="26"/>
                <w:u w:val="single"/>
              </w:rPr>
            </w:rPrChange>
          </w:rPr>
          <w:t>                &lt;button type="reset"&gt;Reset&lt;/button&gt;</w:t>
        </w:r>
      </w:ins>
    </w:p>
    <w:p w14:paraId="3A514F58" w14:textId="77777777" w:rsidR="00D57BB9" w:rsidRPr="009329BA" w:rsidRDefault="00D57BB9" w:rsidP="00D57BB9">
      <w:pPr>
        <w:rPr>
          <w:ins w:id="2150" w:author="kalla madhu" w:date="2024-07-17T14:43:00Z"/>
          <w:b/>
          <w:bCs/>
          <w:sz w:val="26"/>
          <w:szCs w:val="26"/>
          <w:rPrChange w:id="2151" w:author="kalla madhu" w:date="2024-07-18T10:21:00Z" w16du:dateUtc="2024-07-18T04:51:00Z">
            <w:rPr>
              <w:ins w:id="2152" w:author="kalla madhu" w:date="2024-07-17T14:43:00Z"/>
              <w:b/>
              <w:bCs/>
              <w:sz w:val="26"/>
              <w:szCs w:val="26"/>
              <w:u w:val="single"/>
            </w:rPr>
          </w:rPrChange>
        </w:rPr>
      </w:pPr>
      <w:ins w:id="2153" w:author="kalla madhu" w:date="2024-07-17T14:43:00Z">
        <w:r w:rsidRPr="009329BA">
          <w:rPr>
            <w:b/>
            <w:bCs/>
            <w:sz w:val="26"/>
            <w:szCs w:val="26"/>
            <w:rPrChange w:id="2154" w:author="kalla madhu" w:date="2024-07-18T10:21:00Z" w16du:dateUtc="2024-07-18T04:51:00Z">
              <w:rPr>
                <w:b/>
                <w:bCs/>
                <w:sz w:val="26"/>
                <w:szCs w:val="26"/>
                <w:u w:val="single"/>
              </w:rPr>
            </w:rPrChange>
          </w:rPr>
          <w:t>            &lt;/div&gt;</w:t>
        </w:r>
      </w:ins>
    </w:p>
    <w:p w14:paraId="5C5DAC2C" w14:textId="77777777" w:rsidR="00D57BB9" w:rsidRPr="009329BA" w:rsidRDefault="00D57BB9" w:rsidP="00D57BB9">
      <w:pPr>
        <w:rPr>
          <w:ins w:id="2155" w:author="kalla madhu" w:date="2024-07-17T14:43:00Z"/>
          <w:b/>
          <w:bCs/>
          <w:sz w:val="26"/>
          <w:szCs w:val="26"/>
          <w:rPrChange w:id="2156" w:author="kalla madhu" w:date="2024-07-18T10:21:00Z" w16du:dateUtc="2024-07-18T04:51:00Z">
            <w:rPr>
              <w:ins w:id="2157" w:author="kalla madhu" w:date="2024-07-17T14:43:00Z"/>
              <w:b/>
              <w:bCs/>
              <w:sz w:val="26"/>
              <w:szCs w:val="26"/>
              <w:u w:val="single"/>
            </w:rPr>
          </w:rPrChange>
        </w:rPr>
      </w:pPr>
      <w:ins w:id="2158" w:author="kalla madhu" w:date="2024-07-17T14:43:00Z">
        <w:r w:rsidRPr="009329BA">
          <w:rPr>
            <w:b/>
            <w:bCs/>
            <w:sz w:val="26"/>
            <w:szCs w:val="26"/>
            <w:rPrChange w:id="2159" w:author="kalla madhu" w:date="2024-07-18T10:21:00Z" w16du:dateUtc="2024-07-18T04:51:00Z">
              <w:rPr>
                <w:b/>
                <w:bCs/>
                <w:sz w:val="26"/>
                <w:szCs w:val="26"/>
                <w:u w:val="single"/>
              </w:rPr>
            </w:rPrChange>
          </w:rPr>
          <w:t>    &lt;/form&gt;</w:t>
        </w:r>
      </w:ins>
    </w:p>
    <w:p w14:paraId="10A2FF96" w14:textId="77777777" w:rsidR="00D57BB9" w:rsidRPr="009329BA" w:rsidRDefault="00D57BB9" w:rsidP="00D57BB9">
      <w:pPr>
        <w:rPr>
          <w:ins w:id="2160" w:author="kalla madhu" w:date="2024-07-17T14:43:00Z"/>
          <w:b/>
          <w:bCs/>
          <w:sz w:val="26"/>
          <w:szCs w:val="26"/>
          <w:rPrChange w:id="2161" w:author="kalla madhu" w:date="2024-07-18T10:21:00Z" w16du:dateUtc="2024-07-18T04:51:00Z">
            <w:rPr>
              <w:ins w:id="2162" w:author="kalla madhu" w:date="2024-07-17T14:43:00Z"/>
              <w:b/>
              <w:bCs/>
              <w:sz w:val="26"/>
              <w:szCs w:val="26"/>
              <w:u w:val="single"/>
            </w:rPr>
          </w:rPrChange>
        </w:rPr>
      </w:pPr>
      <w:ins w:id="2163" w:author="kalla madhu" w:date="2024-07-17T14:43:00Z">
        <w:r w:rsidRPr="009329BA">
          <w:rPr>
            <w:b/>
            <w:bCs/>
            <w:sz w:val="26"/>
            <w:szCs w:val="26"/>
            <w:rPrChange w:id="2164" w:author="kalla madhu" w:date="2024-07-18T10:21:00Z" w16du:dateUtc="2024-07-18T04:51:00Z">
              <w:rPr>
                <w:b/>
                <w:bCs/>
                <w:sz w:val="26"/>
                <w:szCs w:val="26"/>
                <w:u w:val="single"/>
              </w:rPr>
            </w:rPrChange>
          </w:rPr>
          <w:lastRenderedPageBreak/>
          <w:t>    &lt;/div&gt;</w:t>
        </w:r>
      </w:ins>
    </w:p>
    <w:p w14:paraId="5833CAAC" w14:textId="77777777" w:rsidR="00D57BB9" w:rsidRPr="009329BA" w:rsidRDefault="00D57BB9" w:rsidP="00D57BB9">
      <w:pPr>
        <w:rPr>
          <w:ins w:id="2165" w:author="kalla madhu" w:date="2024-07-17T14:43:00Z"/>
          <w:b/>
          <w:bCs/>
          <w:sz w:val="26"/>
          <w:szCs w:val="26"/>
          <w:rPrChange w:id="2166" w:author="kalla madhu" w:date="2024-07-18T10:21:00Z" w16du:dateUtc="2024-07-18T04:51:00Z">
            <w:rPr>
              <w:ins w:id="2167" w:author="kalla madhu" w:date="2024-07-17T14:43:00Z"/>
              <w:b/>
              <w:bCs/>
              <w:sz w:val="26"/>
              <w:szCs w:val="26"/>
              <w:u w:val="single"/>
            </w:rPr>
          </w:rPrChange>
        </w:rPr>
      </w:pPr>
      <w:ins w:id="2168" w:author="kalla madhu" w:date="2024-07-17T14:43:00Z">
        <w:r w:rsidRPr="009329BA">
          <w:rPr>
            <w:b/>
            <w:bCs/>
            <w:sz w:val="26"/>
            <w:szCs w:val="26"/>
            <w:rPrChange w:id="2169" w:author="kalla madhu" w:date="2024-07-18T10:21:00Z" w16du:dateUtc="2024-07-18T04:51:00Z">
              <w:rPr>
                <w:b/>
                <w:bCs/>
                <w:sz w:val="26"/>
                <w:szCs w:val="26"/>
                <w:u w:val="single"/>
              </w:rPr>
            </w:rPrChange>
          </w:rPr>
          <w:t>&lt;/div&gt;</w:t>
        </w:r>
      </w:ins>
    </w:p>
    <w:p w14:paraId="55F316A1" w14:textId="77777777" w:rsidR="00D57BB9" w:rsidRPr="009329BA" w:rsidRDefault="00D57BB9" w:rsidP="00D57BB9">
      <w:pPr>
        <w:rPr>
          <w:ins w:id="2170" w:author="kalla madhu" w:date="2024-07-17T14:43:00Z"/>
          <w:b/>
          <w:bCs/>
          <w:sz w:val="26"/>
          <w:szCs w:val="26"/>
          <w:rPrChange w:id="2171" w:author="kalla madhu" w:date="2024-07-18T10:21:00Z" w16du:dateUtc="2024-07-18T04:51:00Z">
            <w:rPr>
              <w:ins w:id="2172" w:author="kalla madhu" w:date="2024-07-17T14:43:00Z"/>
              <w:b/>
              <w:bCs/>
              <w:sz w:val="26"/>
              <w:szCs w:val="26"/>
              <w:u w:val="single"/>
            </w:rPr>
          </w:rPrChange>
        </w:rPr>
      </w:pPr>
    </w:p>
    <w:p w14:paraId="69B7F8C6" w14:textId="77777777" w:rsidR="00D57BB9" w:rsidRPr="009329BA" w:rsidRDefault="00D57BB9" w:rsidP="00D57BB9">
      <w:pPr>
        <w:rPr>
          <w:ins w:id="2173" w:author="kalla madhu" w:date="2024-07-17T14:43:00Z"/>
          <w:b/>
          <w:bCs/>
          <w:sz w:val="26"/>
          <w:szCs w:val="26"/>
          <w:rPrChange w:id="2174" w:author="kalla madhu" w:date="2024-07-18T10:21:00Z" w16du:dateUtc="2024-07-18T04:51:00Z">
            <w:rPr>
              <w:ins w:id="2175" w:author="kalla madhu" w:date="2024-07-17T14:43:00Z"/>
              <w:b/>
              <w:bCs/>
              <w:sz w:val="26"/>
              <w:szCs w:val="26"/>
              <w:u w:val="single"/>
            </w:rPr>
          </w:rPrChange>
        </w:rPr>
      </w:pPr>
      <w:ins w:id="2176" w:author="kalla madhu" w:date="2024-07-17T14:43:00Z">
        <w:r w:rsidRPr="009329BA">
          <w:rPr>
            <w:b/>
            <w:bCs/>
            <w:sz w:val="26"/>
            <w:szCs w:val="26"/>
            <w:rPrChange w:id="2177" w:author="kalla madhu" w:date="2024-07-18T10:21:00Z" w16du:dateUtc="2024-07-18T04:51:00Z">
              <w:rPr>
                <w:b/>
                <w:bCs/>
                <w:sz w:val="26"/>
                <w:szCs w:val="26"/>
                <w:u w:val="single"/>
              </w:rPr>
            </w:rPrChange>
          </w:rPr>
          <w:t xml:space="preserve">    </w:t>
        </w:r>
      </w:ins>
    </w:p>
    <w:p w14:paraId="51CFBF69" w14:textId="77777777" w:rsidR="00D57BB9" w:rsidRPr="009329BA" w:rsidRDefault="00D57BB9" w:rsidP="00D57BB9">
      <w:pPr>
        <w:rPr>
          <w:ins w:id="2178" w:author="kalla madhu" w:date="2024-07-17T14:43:00Z"/>
          <w:b/>
          <w:bCs/>
          <w:sz w:val="26"/>
          <w:szCs w:val="26"/>
          <w:rPrChange w:id="2179" w:author="kalla madhu" w:date="2024-07-18T10:21:00Z" w16du:dateUtc="2024-07-18T04:51:00Z">
            <w:rPr>
              <w:ins w:id="2180" w:author="kalla madhu" w:date="2024-07-17T14:43:00Z"/>
              <w:b/>
              <w:bCs/>
              <w:sz w:val="26"/>
              <w:szCs w:val="26"/>
              <w:u w:val="single"/>
            </w:rPr>
          </w:rPrChange>
        </w:rPr>
      </w:pPr>
      <w:ins w:id="2181" w:author="kalla madhu" w:date="2024-07-17T14:43:00Z">
        <w:r w:rsidRPr="009329BA">
          <w:rPr>
            <w:b/>
            <w:bCs/>
            <w:sz w:val="26"/>
            <w:szCs w:val="26"/>
            <w:rPrChange w:id="2182" w:author="kalla madhu" w:date="2024-07-18T10:21:00Z" w16du:dateUtc="2024-07-18T04:51:00Z">
              <w:rPr>
                <w:b/>
                <w:bCs/>
                <w:sz w:val="26"/>
                <w:szCs w:val="26"/>
                <w:u w:val="single"/>
              </w:rPr>
            </w:rPrChange>
          </w:rPr>
          <w:t xml:space="preserve">    </w:t>
        </w:r>
      </w:ins>
    </w:p>
    <w:p w14:paraId="29EF062C" w14:textId="77777777" w:rsidR="00D57BB9" w:rsidRPr="009329BA" w:rsidRDefault="00D57BB9" w:rsidP="00D57BB9">
      <w:pPr>
        <w:rPr>
          <w:ins w:id="2183" w:author="kalla madhu" w:date="2024-07-17T14:43:00Z"/>
          <w:b/>
          <w:bCs/>
          <w:sz w:val="26"/>
          <w:szCs w:val="26"/>
          <w:rPrChange w:id="2184" w:author="kalla madhu" w:date="2024-07-18T10:21:00Z" w16du:dateUtc="2024-07-18T04:51:00Z">
            <w:rPr>
              <w:ins w:id="2185" w:author="kalla madhu" w:date="2024-07-17T14:43:00Z"/>
              <w:b/>
              <w:bCs/>
              <w:sz w:val="26"/>
              <w:szCs w:val="26"/>
              <w:u w:val="single"/>
            </w:rPr>
          </w:rPrChange>
        </w:rPr>
      </w:pPr>
      <w:ins w:id="2186" w:author="kalla madhu" w:date="2024-07-17T14:43:00Z">
        <w:r w:rsidRPr="009329BA">
          <w:rPr>
            <w:b/>
            <w:bCs/>
            <w:sz w:val="26"/>
            <w:szCs w:val="26"/>
            <w:rPrChange w:id="2187" w:author="kalla madhu" w:date="2024-07-18T10:21:00Z" w16du:dateUtc="2024-07-18T04:51:00Z">
              <w:rPr>
                <w:b/>
                <w:bCs/>
                <w:sz w:val="26"/>
                <w:szCs w:val="26"/>
                <w:u w:val="single"/>
              </w:rPr>
            </w:rPrChange>
          </w:rPr>
          <w:t>&lt;/div&gt;</w:t>
        </w:r>
      </w:ins>
    </w:p>
    <w:p w14:paraId="51CC9675" w14:textId="77777777" w:rsidR="00D57BB9" w:rsidRPr="009329BA" w:rsidRDefault="00D57BB9" w:rsidP="00D57BB9">
      <w:pPr>
        <w:rPr>
          <w:ins w:id="2188" w:author="kalla madhu" w:date="2024-07-17T14:43:00Z"/>
          <w:b/>
          <w:bCs/>
          <w:sz w:val="26"/>
          <w:szCs w:val="26"/>
          <w:rPrChange w:id="2189" w:author="kalla madhu" w:date="2024-07-18T10:21:00Z" w16du:dateUtc="2024-07-18T04:51:00Z">
            <w:rPr>
              <w:ins w:id="2190" w:author="kalla madhu" w:date="2024-07-17T14:43:00Z"/>
              <w:b/>
              <w:bCs/>
              <w:sz w:val="26"/>
              <w:szCs w:val="26"/>
              <w:u w:val="single"/>
            </w:rPr>
          </w:rPrChange>
        </w:rPr>
      </w:pPr>
      <w:ins w:id="2191" w:author="kalla madhu" w:date="2024-07-17T14:43:00Z">
        <w:r w:rsidRPr="009329BA">
          <w:rPr>
            <w:b/>
            <w:bCs/>
            <w:sz w:val="26"/>
            <w:szCs w:val="26"/>
            <w:rPrChange w:id="2192" w:author="kalla madhu" w:date="2024-07-18T10:21:00Z" w16du:dateUtc="2024-07-18T04:51:00Z">
              <w:rPr>
                <w:b/>
                <w:bCs/>
                <w:sz w:val="26"/>
                <w:szCs w:val="26"/>
                <w:u w:val="single"/>
              </w:rPr>
            </w:rPrChange>
          </w:rPr>
          <w:t>&lt;/body&gt;</w:t>
        </w:r>
      </w:ins>
    </w:p>
    <w:p w14:paraId="30B4E37E" w14:textId="77777777" w:rsidR="00D57BB9" w:rsidRPr="009329BA" w:rsidRDefault="00D57BB9" w:rsidP="00D57BB9">
      <w:pPr>
        <w:rPr>
          <w:ins w:id="2193" w:author="kalla madhu" w:date="2024-07-17T14:43:00Z"/>
          <w:b/>
          <w:bCs/>
          <w:sz w:val="26"/>
          <w:szCs w:val="26"/>
          <w:rPrChange w:id="2194" w:author="kalla madhu" w:date="2024-07-18T10:21:00Z" w16du:dateUtc="2024-07-18T04:51:00Z">
            <w:rPr>
              <w:ins w:id="2195" w:author="kalla madhu" w:date="2024-07-17T14:43:00Z"/>
              <w:b/>
              <w:bCs/>
              <w:sz w:val="26"/>
              <w:szCs w:val="26"/>
              <w:u w:val="single"/>
            </w:rPr>
          </w:rPrChange>
        </w:rPr>
      </w:pPr>
      <w:ins w:id="2196" w:author="kalla madhu" w:date="2024-07-17T14:43:00Z">
        <w:r w:rsidRPr="009329BA">
          <w:rPr>
            <w:b/>
            <w:bCs/>
            <w:sz w:val="26"/>
            <w:szCs w:val="26"/>
            <w:rPrChange w:id="2197" w:author="kalla madhu" w:date="2024-07-18T10:21:00Z" w16du:dateUtc="2024-07-18T04:51:00Z">
              <w:rPr>
                <w:b/>
                <w:bCs/>
                <w:sz w:val="26"/>
                <w:szCs w:val="26"/>
                <w:u w:val="single"/>
              </w:rPr>
            </w:rPrChange>
          </w:rPr>
          <w:t>&lt;/html&gt;</w:t>
        </w:r>
      </w:ins>
    </w:p>
    <w:p w14:paraId="199A6067" w14:textId="77777777" w:rsidR="00D57BB9" w:rsidRPr="009329BA" w:rsidRDefault="00D57BB9" w:rsidP="00196405">
      <w:pPr>
        <w:rPr>
          <w:ins w:id="2198" w:author="kalla madhu" w:date="2024-07-17T14:43:00Z" w16du:dateUtc="2024-07-17T09:13:00Z"/>
          <w:b/>
          <w:bCs/>
          <w:sz w:val="26"/>
          <w:szCs w:val="26"/>
          <w:rPrChange w:id="2199" w:author="kalla madhu" w:date="2024-07-18T10:21:00Z" w16du:dateUtc="2024-07-18T04:51:00Z">
            <w:rPr>
              <w:ins w:id="2200" w:author="kalla madhu" w:date="2024-07-17T14:43:00Z" w16du:dateUtc="2024-07-17T09:13:00Z"/>
              <w:b/>
              <w:bCs/>
              <w:sz w:val="26"/>
              <w:szCs w:val="26"/>
              <w:u w:val="single"/>
            </w:rPr>
          </w:rPrChange>
        </w:rPr>
      </w:pPr>
    </w:p>
    <w:p w14:paraId="73336AA4" w14:textId="2A534ADB" w:rsidR="002865E6" w:rsidRPr="009329BA" w:rsidRDefault="002865E6" w:rsidP="00196405">
      <w:pPr>
        <w:rPr>
          <w:ins w:id="2201" w:author="kalla madhu" w:date="2024-07-17T14:43:00Z" w16du:dateUtc="2024-07-17T09:13:00Z"/>
          <w:b/>
          <w:bCs/>
          <w:sz w:val="26"/>
          <w:szCs w:val="26"/>
          <w:rPrChange w:id="2202" w:author="kalla madhu" w:date="2024-07-18T10:21:00Z" w16du:dateUtc="2024-07-18T04:51:00Z">
            <w:rPr>
              <w:ins w:id="2203" w:author="kalla madhu" w:date="2024-07-17T14:43:00Z" w16du:dateUtc="2024-07-17T09:13:00Z"/>
              <w:b/>
              <w:bCs/>
              <w:sz w:val="26"/>
              <w:szCs w:val="26"/>
              <w:u w:val="single"/>
            </w:rPr>
          </w:rPrChange>
        </w:rPr>
      </w:pPr>
      <w:proofErr w:type="spellStart"/>
      <w:ins w:id="2204" w:author="kalla madhu" w:date="2024-07-17T14:43:00Z" w16du:dateUtc="2024-07-17T09:13:00Z">
        <w:r w:rsidRPr="009329BA">
          <w:rPr>
            <w:b/>
            <w:bCs/>
            <w:sz w:val="26"/>
            <w:szCs w:val="26"/>
            <w:highlight w:val="green"/>
            <w:rPrChange w:id="2205" w:author="kalla madhu" w:date="2024-07-18T10:21:00Z" w16du:dateUtc="2024-07-18T04:51:00Z">
              <w:rPr>
                <w:b/>
                <w:bCs/>
                <w:sz w:val="26"/>
                <w:szCs w:val="26"/>
                <w:u w:val="single"/>
              </w:rPr>
            </w:rPrChange>
          </w:rPr>
          <w:t>Login.jsp</w:t>
        </w:r>
        <w:proofErr w:type="spellEnd"/>
      </w:ins>
    </w:p>
    <w:p w14:paraId="595EB42A" w14:textId="77777777" w:rsidR="002865E6" w:rsidRPr="009329BA" w:rsidRDefault="002865E6" w:rsidP="002865E6">
      <w:pPr>
        <w:rPr>
          <w:ins w:id="2206" w:author="kalla madhu" w:date="2024-07-17T14:43:00Z"/>
          <w:b/>
          <w:bCs/>
          <w:sz w:val="26"/>
          <w:szCs w:val="26"/>
          <w:rPrChange w:id="2207" w:author="kalla madhu" w:date="2024-07-18T10:21:00Z" w16du:dateUtc="2024-07-18T04:51:00Z">
            <w:rPr>
              <w:ins w:id="2208" w:author="kalla madhu" w:date="2024-07-17T14:43:00Z"/>
              <w:b/>
              <w:bCs/>
              <w:sz w:val="26"/>
              <w:szCs w:val="26"/>
              <w:u w:val="single"/>
            </w:rPr>
          </w:rPrChange>
        </w:rPr>
      </w:pPr>
      <w:ins w:id="2209" w:author="kalla madhu" w:date="2024-07-17T14:43:00Z">
        <w:r w:rsidRPr="009329BA">
          <w:rPr>
            <w:b/>
            <w:bCs/>
            <w:sz w:val="26"/>
            <w:szCs w:val="26"/>
            <w:rPrChange w:id="2210" w:author="kalla madhu" w:date="2024-07-18T10:21:00Z" w16du:dateUtc="2024-07-18T04:51:00Z">
              <w:rPr>
                <w:b/>
                <w:bCs/>
                <w:sz w:val="26"/>
                <w:szCs w:val="26"/>
                <w:u w:val="single"/>
              </w:rPr>
            </w:rPrChange>
          </w:rPr>
          <w:t xml:space="preserve">&lt;%@ page language="java" </w:t>
        </w:r>
        <w:proofErr w:type="spellStart"/>
        <w:r w:rsidRPr="009329BA">
          <w:rPr>
            <w:b/>
            <w:bCs/>
            <w:sz w:val="26"/>
            <w:szCs w:val="26"/>
            <w:rPrChange w:id="2211" w:author="kalla madhu" w:date="2024-07-18T10:21:00Z" w16du:dateUtc="2024-07-18T04:51:00Z">
              <w:rPr>
                <w:b/>
                <w:bCs/>
                <w:sz w:val="26"/>
                <w:szCs w:val="26"/>
                <w:u w:val="single"/>
              </w:rPr>
            </w:rPrChange>
          </w:rPr>
          <w:t>contentType</w:t>
        </w:r>
        <w:proofErr w:type="spellEnd"/>
        <w:r w:rsidRPr="009329BA">
          <w:rPr>
            <w:b/>
            <w:bCs/>
            <w:sz w:val="26"/>
            <w:szCs w:val="26"/>
            <w:rPrChange w:id="2212" w:author="kalla madhu" w:date="2024-07-18T10:21:00Z" w16du:dateUtc="2024-07-18T04:51:00Z">
              <w:rPr>
                <w:b/>
                <w:bCs/>
                <w:sz w:val="26"/>
                <w:szCs w:val="26"/>
                <w:u w:val="single"/>
              </w:rPr>
            </w:rPrChange>
          </w:rPr>
          <w:t>="text/html; charset=UTF-8"</w:t>
        </w:r>
      </w:ins>
    </w:p>
    <w:p w14:paraId="2132941D" w14:textId="77777777" w:rsidR="002865E6" w:rsidRPr="009329BA" w:rsidRDefault="002865E6" w:rsidP="002865E6">
      <w:pPr>
        <w:rPr>
          <w:ins w:id="2213" w:author="kalla madhu" w:date="2024-07-17T14:43:00Z"/>
          <w:b/>
          <w:bCs/>
          <w:sz w:val="26"/>
          <w:szCs w:val="26"/>
          <w:rPrChange w:id="2214" w:author="kalla madhu" w:date="2024-07-18T10:21:00Z" w16du:dateUtc="2024-07-18T04:51:00Z">
            <w:rPr>
              <w:ins w:id="2215" w:author="kalla madhu" w:date="2024-07-17T14:43:00Z"/>
              <w:b/>
              <w:bCs/>
              <w:sz w:val="26"/>
              <w:szCs w:val="26"/>
              <w:u w:val="single"/>
            </w:rPr>
          </w:rPrChange>
        </w:rPr>
      </w:pPr>
      <w:ins w:id="2216" w:author="kalla madhu" w:date="2024-07-17T14:43:00Z">
        <w:r w:rsidRPr="009329BA">
          <w:rPr>
            <w:b/>
            <w:bCs/>
            <w:sz w:val="26"/>
            <w:szCs w:val="26"/>
            <w:rPrChange w:id="2217" w:author="kalla madhu" w:date="2024-07-18T10:21:00Z" w16du:dateUtc="2024-07-18T04:51:00Z">
              <w:rPr>
                <w:b/>
                <w:bCs/>
                <w:sz w:val="26"/>
                <w:szCs w:val="26"/>
                <w:u w:val="single"/>
              </w:rPr>
            </w:rPrChange>
          </w:rPr>
          <w:t xml:space="preserve">    </w:t>
        </w:r>
        <w:proofErr w:type="spellStart"/>
        <w:r w:rsidRPr="009329BA">
          <w:rPr>
            <w:b/>
            <w:bCs/>
            <w:sz w:val="26"/>
            <w:szCs w:val="26"/>
            <w:rPrChange w:id="2218" w:author="kalla madhu" w:date="2024-07-18T10:21:00Z" w16du:dateUtc="2024-07-18T04:51:00Z">
              <w:rPr>
                <w:b/>
                <w:bCs/>
                <w:sz w:val="26"/>
                <w:szCs w:val="26"/>
                <w:u w:val="single"/>
              </w:rPr>
            </w:rPrChange>
          </w:rPr>
          <w:t>pageEncoding</w:t>
        </w:r>
        <w:proofErr w:type="spellEnd"/>
        <w:r w:rsidRPr="009329BA">
          <w:rPr>
            <w:b/>
            <w:bCs/>
            <w:sz w:val="26"/>
            <w:szCs w:val="26"/>
            <w:rPrChange w:id="2219" w:author="kalla madhu" w:date="2024-07-18T10:21:00Z" w16du:dateUtc="2024-07-18T04:51:00Z">
              <w:rPr>
                <w:b/>
                <w:bCs/>
                <w:sz w:val="26"/>
                <w:szCs w:val="26"/>
                <w:u w:val="single"/>
              </w:rPr>
            </w:rPrChange>
          </w:rPr>
          <w:t>="UTF-8"%&gt;</w:t>
        </w:r>
      </w:ins>
    </w:p>
    <w:p w14:paraId="2C68E2BF" w14:textId="77777777" w:rsidR="002865E6" w:rsidRPr="009329BA" w:rsidRDefault="002865E6" w:rsidP="002865E6">
      <w:pPr>
        <w:rPr>
          <w:ins w:id="2220" w:author="kalla madhu" w:date="2024-07-17T14:43:00Z"/>
          <w:b/>
          <w:bCs/>
          <w:sz w:val="26"/>
          <w:szCs w:val="26"/>
          <w:rPrChange w:id="2221" w:author="kalla madhu" w:date="2024-07-18T10:21:00Z" w16du:dateUtc="2024-07-18T04:51:00Z">
            <w:rPr>
              <w:ins w:id="2222" w:author="kalla madhu" w:date="2024-07-17T14:43:00Z"/>
              <w:b/>
              <w:bCs/>
              <w:sz w:val="26"/>
              <w:szCs w:val="26"/>
              <w:u w:val="single"/>
            </w:rPr>
          </w:rPrChange>
        </w:rPr>
      </w:pPr>
      <w:ins w:id="2223" w:author="kalla madhu" w:date="2024-07-17T14:43:00Z">
        <w:r w:rsidRPr="009329BA">
          <w:rPr>
            <w:b/>
            <w:bCs/>
            <w:sz w:val="26"/>
            <w:szCs w:val="26"/>
            <w:rPrChange w:id="2224" w:author="kalla madhu" w:date="2024-07-18T10:21:00Z" w16du:dateUtc="2024-07-18T04:51:00Z">
              <w:rPr>
                <w:b/>
                <w:bCs/>
                <w:sz w:val="26"/>
                <w:szCs w:val="26"/>
                <w:u w:val="single"/>
              </w:rPr>
            </w:rPrChange>
          </w:rPr>
          <w:t>&lt;!DOCTYPE html&gt;</w:t>
        </w:r>
      </w:ins>
    </w:p>
    <w:p w14:paraId="4ECF746E" w14:textId="77777777" w:rsidR="002865E6" w:rsidRPr="009329BA" w:rsidRDefault="002865E6" w:rsidP="002865E6">
      <w:pPr>
        <w:rPr>
          <w:ins w:id="2225" w:author="kalla madhu" w:date="2024-07-17T14:43:00Z"/>
          <w:b/>
          <w:bCs/>
          <w:sz w:val="26"/>
          <w:szCs w:val="26"/>
          <w:rPrChange w:id="2226" w:author="kalla madhu" w:date="2024-07-18T10:21:00Z" w16du:dateUtc="2024-07-18T04:51:00Z">
            <w:rPr>
              <w:ins w:id="2227" w:author="kalla madhu" w:date="2024-07-17T14:43:00Z"/>
              <w:b/>
              <w:bCs/>
              <w:sz w:val="26"/>
              <w:szCs w:val="26"/>
              <w:u w:val="single"/>
            </w:rPr>
          </w:rPrChange>
        </w:rPr>
      </w:pPr>
      <w:ins w:id="2228" w:author="kalla madhu" w:date="2024-07-17T14:43:00Z">
        <w:r w:rsidRPr="009329BA">
          <w:rPr>
            <w:b/>
            <w:bCs/>
            <w:sz w:val="26"/>
            <w:szCs w:val="26"/>
            <w:rPrChange w:id="2229" w:author="kalla madhu" w:date="2024-07-18T10:21:00Z" w16du:dateUtc="2024-07-18T04:51:00Z">
              <w:rPr>
                <w:b/>
                <w:bCs/>
                <w:sz w:val="26"/>
                <w:szCs w:val="26"/>
                <w:u w:val="single"/>
              </w:rPr>
            </w:rPrChange>
          </w:rPr>
          <w:t>&lt;html&gt;</w:t>
        </w:r>
      </w:ins>
    </w:p>
    <w:p w14:paraId="07B27EE6" w14:textId="77777777" w:rsidR="002865E6" w:rsidRPr="009329BA" w:rsidRDefault="002865E6" w:rsidP="002865E6">
      <w:pPr>
        <w:rPr>
          <w:ins w:id="2230" w:author="kalla madhu" w:date="2024-07-17T14:43:00Z"/>
          <w:b/>
          <w:bCs/>
          <w:sz w:val="26"/>
          <w:szCs w:val="26"/>
          <w:rPrChange w:id="2231" w:author="kalla madhu" w:date="2024-07-18T10:21:00Z" w16du:dateUtc="2024-07-18T04:51:00Z">
            <w:rPr>
              <w:ins w:id="2232" w:author="kalla madhu" w:date="2024-07-17T14:43:00Z"/>
              <w:b/>
              <w:bCs/>
              <w:sz w:val="26"/>
              <w:szCs w:val="26"/>
              <w:u w:val="single"/>
            </w:rPr>
          </w:rPrChange>
        </w:rPr>
      </w:pPr>
      <w:ins w:id="2233" w:author="kalla madhu" w:date="2024-07-17T14:43:00Z">
        <w:r w:rsidRPr="009329BA">
          <w:rPr>
            <w:b/>
            <w:bCs/>
            <w:sz w:val="26"/>
            <w:szCs w:val="26"/>
            <w:rPrChange w:id="2234" w:author="kalla madhu" w:date="2024-07-18T10:21:00Z" w16du:dateUtc="2024-07-18T04:51:00Z">
              <w:rPr>
                <w:b/>
                <w:bCs/>
                <w:sz w:val="26"/>
                <w:szCs w:val="26"/>
                <w:u w:val="single"/>
              </w:rPr>
            </w:rPrChange>
          </w:rPr>
          <w:t>&lt;head&gt;</w:t>
        </w:r>
      </w:ins>
    </w:p>
    <w:p w14:paraId="65BAF659" w14:textId="77777777" w:rsidR="002865E6" w:rsidRPr="009329BA" w:rsidRDefault="002865E6" w:rsidP="002865E6">
      <w:pPr>
        <w:rPr>
          <w:ins w:id="2235" w:author="kalla madhu" w:date="2024-07-17T14:43:00Z"/>
          <w:b/>
          <w:bCs/>
          <w:sz w:val="26"/>
          <w:szCs w:val="26"/>
          <w:rPrChange w:id="2236" w:author="kalla madhu" w:date="2024-07-18T10:21:00Z" w16du:dateUtc="2024-07-18T04:51:00Z">
            <w:rPr>
              <w:ins w:id="2237" w:author="kalla madhu" w:date="2024-07-17T14:43:00Z"/>
              <w:b/>
              <w:bCs/>
              <w:sz w:val="26"/>
              <w:szCs w:val="26"/>
              <w:u w:val="single"/>
            </w:rPr>
          </w:rPrChange>
        </w:rPr>
      </w:pPr>
      <w:ins w:id="2238" w:author="kalla madhu" w:date="2024-07-17T14:43:00Z">
        <w:r w:rsidRPr="009329BA">
          <w:rPr>
            <w:b/>
            <w:bCs/>
            <w:sz w:val="26"/>
            <w:szCs w:val="26"/>
            <w:rPrChange w:id="2239" w:author="kalla madhu" w:date="2024-07-18T10:21:00Z" w16du:dateUtc="2024-07-18T04:51:00Z">
              <w:rPr>
                <w:b/>
                <w:bCs/>
                <w:sz w:val="26"/>
                <w:szCs w:val="26"/>
                <w:u w:val="single"/>
              </w:rPr>
            </w:rPrChange>
          </w:rPr>
          <w:t>&lt;meta charset="UTF-8"&gt;</w:t>
        </w:r>
      </w:ins>
    </w:p>
    <w:p w14:paraId="5089A865" w14:textId="77777777" w:rsidR="002865E6" w:rsidRPr="009329BA" w:rsidRDefault="002865E6" w:rsidP="002865E6">
      <w:pPr>
        <w:rPr>
          <w:ins w:id="2240" w:author="kalla madhu" w:date="2024-07-17T14:43:00Z"/>
          <w:b/>
          <w:bCs/>
          <w:sz w:val="26"/>
          <w:szCs w:val="26"/>
          <w:rPrChange w:id="2241" w:author="kalla madhu" w:date="2024-07-18T10:21:00Z" w16du:dateUtc="2024-07-18T04:51:00Z">
            <w:rPr>
              <w:ins w:id="2242" w:author="kalla madhu" w:date="2024-07-17T14:43:00Z"/>
              <w:b/>
              <w:bCs/>
              <w:sz w:val="26"/>
              <w:szCs w:val="26"/>
              <w:u w:val="single"/>
            </w:rPr>
          </w:rPrChange>
        </w:rPr>
      </w:pPr>
      <w:ins w:id="2243" w:author="kalla madhu" w:date="2024-07-17T14:43:00Z">
        <w:r w:rsidRPr="009329BA">
          <w:rPr>
            <w:b/>
            <w:bCs/>
            <w:sz w:val="26"/>
            <w:szCs w:val="26"/>
            <w:rPrChange w:id="2244" w:author="kalla madhu" w:date="2024-07-18T10:21:00Z" w16du:dateUtc="2024-07-18T04:51:00Z">
              <w:rPr>
                <w:b/>
                <w:bCs/>
                <w:sz w:val="26"/>
                <w:szCs w:val="26"/>
                <w:u w:val="single"/>
              </w:rPr>
            </w:rPrChange>
          </w:rPr>
          <w:t>&lt;title&gt;</w:t>
        </w:r>
        <w:proofErr w:type="spellStart"/>
        <w:r w:rsidRPr="009329BA">
          <w:rPr>
            <w:b/>
            <w:bCs/>
            <w:sz w:val="26"/>
            <w:szCs w:val="26"/>
            <w:rPrChange w:id="2245" w:author="kalla madhu" w:date="2024-07-18T10:21:00Z" w16du:dateUtc="2024-07-18T04:51:00Z">
              <w:rPr>
                <w:b/>
                <w:bCs/>
                <w:sz w:val="26"/>
                <w:szCs w:val="26"/>
                <w:u w:val="single"/>
              </w:rPr>
            </w:rPrChange>
          </w:rPr>
          <w:t>ToDoList-IndexPage</w:t>
        </w:r>
        <w:proofErr w:type="spellEnd"/>
        <w:r w:rsidRPr="009329BA">
          <w:rPr>
            <w:b/>
            <w:bCs/>
            <w:sz w:val="26"/>
            <w:szCs w:val="26"/>
            <w:rPrChange w:id="2246" w:author="kalla madhu" w:date="2024-07-18T10:21:00Z" w16du:dateUtc="2024-07-18T04:51:00Z">
              <w:rPr>
                <w:b/>
                <w:bCs/>
                <w:sz w:val="26"/>
                <w:szCs w:val="26"/>
                <w:u w:val="single"/>
              </w:rPr>
            </w:rPrChange>
          </w:rPr>
          <w:t>&lt;/title&gt;</w:t>
        </w:r>
      </w:ins>
    </w:p>
    <w:p w14:paraId="4C0E1264" w14:textId="77777777" w:rsidR="002865E6" w:rsidRPr="009329BA" w:rsidRDefault="002865E6" w:rsidP="002865E6">
      <w:pPr>
        <w:rPr>
          <w:ins w:id="2247" w:author="kalla madhu" w:date="2024-07-17T14:43:00Z"/>
          <w:b/>
          <w:bCs/>
          <w:sz w:val="26"/>
          <w:szCs w:val="26"/>
          <w:rPrChange w:id="2248" w:author="kalla madhu" w:date="2024-07-18T10:21:00Z" w16du:dateUtc="2024-07-18T04:51:00Z">
            <w:rPr>
              <w:ins w:id="2249" w:author="kalla madhu" w:date="2024-07-17T14:43:00Z"/>
              <w:b/>
              <w:bCs/>
              <w:sz w:val="26"/>
              <w:szCs w:val="26"/>
              <w:u w:val="single"/>
            </w:rPr>
          </w:rPrChange>
        </w:rPr>
      </w:pPr>
      <w:ins w:id="2250" w:author="kalla madhu" w:date="2024-07-17T14:43:00Z">
        <w:r w:rsidRPr="009329BA">
          <w:rPr>
            <w:b/>
            <w:bCs/>
            <w:sz w:val="26"/>
            <w:szCs w:val="26"/>
            <w:rPrChange w:id="2251" w:author="kalla madhu" w:date="2024-07-18T10:21:00Z" w16du:dateUtc="2024-07-18T04:51:00Z">
              <w:rPr>
                <w:b/>
                <w:bCs/>
                <w:sz w:val="26"/>
                <w:szCs w:val="26"/>
                <w:u w:val="single"/>
              </w:rPr>
            </w:rPrChange>
          </w:rPr>
          <w:t xml:space="preserve">&lt;link </w:t>
        </w:r>
        <w:proofErr w:type="spellStart"/>
        <w:r w:rsidRPr="009329BA">
          <w:rPr>
            <w:b/>
            <w:bCs/>
            <w:sz w:val="26"/>
            <w:szCs w:val="26"/>
            <w:rPrChange w:id="2252" w:author="kalla madhu" w:date="2024-07-18T10:21:00Z" w16du:dateUtc="2024-07-18T04:51:00Z">
              <w:rPr>
                <w:b/>
                <w:bCs/>
                <w:sz w:val="26"/>
                <w:szCs w:val="26"/>
                <w:u w:val="single"/>
              </w:rPr>
            </w:rPrChange>
          </w:rPr>
          <w:t>rel</w:t>
        </w:r>
        <w:proofErr w:type="spellEnd"/>
        <w:r w:rsidRPr="009329BA">
          <w:rPr>
            <w:b/>
            <w:bCs/>
            <w:sz w:val="26"/>
            <w:szCs w:val="26"/>
            <w:rPrChange w:id="2253" w:author="kalla madhu" w:date="2024-07-18T10:21:00Z" w16du:dateUtc="2024-07-18T04:51:00Z">
              <w:rPr>
                <w:b/>
                <w:bCs/>
                <w:sz w:val="26"/>
                <w:szCs w:val="26"/>
                <w:u w:val="single"/>
              </w:rPr>
            </w:rPrChange>
          </w:rPr>
          <w:t xml:space="preserve">="icon" </w:t>
        </w:r>
        <w:proofErr w:type="spellStart"/>
        <w:r w:rsidRPr="009329BA">
          <w:rPr>
            <w:b/>
            <w:bCs/>
            <w:sz w:val="26"/>
            <w:szCs w:val="26"/>
            <w:rPrChange w:id="2254" w:author="kalla madhu" w:date="2024-07-18T10:21:00Z" w16du:dateUtc="2024-07-18T04:51:00Z">
              <w:rPr>
                <w:b/>
                <w:bCs/>
                <w:sz w:val="26"/>
                <w:szCs w:val="26"/>
                <w:u w:val="single"/>
              </w:rPr>
            </w:rPrChange>
          </w:rPr>
          <w:t>href</w:t>
        </w:r>
        <w:proofErr w:type="spellEnd"/>
        <w:r w:rsidRPr="009329BA">
          <w:rPr>
            <w:b/>
            <w:bCs/>
            <w:sz w:val="26"/>
            <w:szCs w:val="26"/>
            <w:rPrChange w:id="2255" w:author="kalla madhu" w:date="2024-07-18T10:21:00Z" w16du:dateUtc="2024-07-18T04:51:00Z">
              <w:rPr>
                <w:b/>
                <w:bCs/>
                <w:sz w:val="26"/>
                <w:szCs w:val="26"/>
                <w:u w:val="single"/>
              </w:rPr>
            </w:rPrChange>
          </w:rPr>
          <w:t>="images/logo.png"&gt;</w:t>
        </w:r>
      </w:ins>
    </w:p>
    <w:p w14:paraId="52E46F27" w14:textId="77777777" w:rsidR="002865E6" w:rsidRPr="009329BA" w:rsidRDefault="002865E6" w:rsidP="002865E6">
      <w:pPr>
        <w:rPr>
          <w:ins w:id="2256" w:author="kalla madhu" w:date="2024-07-17T14:43:00Z"/>
          <w:b/>
          <w:bCs/>
          <w:sz w:val="26"/>
          <w:szCs w:val="26"/>
          <w:rPrChange w:id="2257" w:author="kalla madhu" w:date="2024-07-18T10:21:00Z" w16du:dateUtc="2024-07-18T04:51:00Z">
            <w:rPr>
              <w:ins w:id="2258" w:author="kalla madhu" w:date="2024-07-17T14:43:00Z"/>
              <w:b/>
              <w:bCs/>
              <w:sz w:val="26"/>
              <w:szCs w:val="26"/>
              <w:u w:val="single"/>
            </w:rPr>
          </w:rPrChange>
        </w:rPr>
      </w:pPr>
      <w:ins w:id="2259" w:author="kalla madhu" w:date="2024-07-17T14:43:00Z">
        <w:r w:rsidRPr="009329BA">
          <w:rPr>
            <w:b/>
            <w:bCs/>
            <w:sz w:val="26"/>
            <w:szCs w:val="26"/>
            <w:rPrChange w:id="2260" w:author="kalla madhu" w:date="2024-07-18T10:21:00Z" w16du:dateUtc="2024-07-18T04:51:00Z">
              <w:rPr>
                <w:b/>
                <w:bCs/>
                <w:sz w:val="26"/>
                <w:szCs w:val="26"/>
                <w:u w:val="single"/>
              </w:rPr>
            </w:rPrChange>
          </w:rPr>
          <w:t xml:space="preserve">&lt;link </w:t>
        </w:r>
        <w:proofErr w:type="spellStart"/>
        <w:r w:rsidRPr="009329BA">
          <w:rPr>
            <w:b/>
            <w:bCs/>
            <w:sz w:val="26"/>
            <w:szCs w:val="26"/>
            <w:rPrChange w:id="2261" w:author="kalla madhu" w:date="2024-07-18T10:21:00Z" w16du:dateUtc="2024-07-18T04:51:00Z">
              <w:rPr>
                <w:b/>
                <w:bCs/>
                <w:sz w:val="26"/>
                <w:szCs w:val="26"/>
                <w:u w:val="single"/>
              </w:rPr>
            </w:rPrChange>
          </w:rPr>
          <w:t>rel</w:t>
        </w:r>
        <w:proofErr w:type="spellEnd"/>
        <w:r w:rsidRPr="009329BA">
          <w:rPr>
            <w:b/>
            <w:bCs/>
            <w:sz w:val="26"/>
            <w:szCs w:val="26"/>
            <w:rPrChange w:id="2262" w:author="kalla madhu" w:date="2024-07-18T10:21:00Z" w16du:dateUtc="2024-07-18T04:51:00Z">
              <w:rPr>
                <w:b/>
                <w:bCs/>
                <w:sz w:val="26"/>
                <w:szCs w:val="26"/>
                <w:u w:val="single"/>
              </w:rPr>
            </w:rPrChange>
          </w:rPr>
          <w:t xml:space="preserve">="stylesheet" </w:t>
        </w:r>
        <w:proofErr w:type="spellStart"/>
        <w:r w:rsidRPr="009329BA">
          <w:rPr>
            <w:b/>
            <w:bCs/>
            <w:sz w:val="26"/>
            <w:szCs w:val="26"/>
            <w:rPrChange w:id="2263" w:author="kalla madhu" w:date="2024-07-18T10:21:00Z" w16du:dateUtc="2024-07-18T04:51:00Z">
              <w:rPr>
                <w:b/>
                <w:bCs/>
                <w:sz w:val="26"/>
                <w:szCs w:val="26"/>
                <w:u w:val="single"/>
              </w:rPr>
            </w:rPrChange>
          </w:rPr>
          <w:t>href</w:t>
        </w:r>
        <w:proofErr w:type="spellEnd"/>
        <w:r w:rsidRPr="009329BA">
          <w:rPr>
            <w:b/>
            <w:bCs/>
            <w:sz w:val="26"/>
            <w:szCs w:val="26"/>
            <w:rPrChange w:id="2264" w:author="kalla madhu" w:date="2024-07-18T10:21:00Z" w16du:dateUtc="2024-07-18T04:51:00Z">
              <w:rPr>
                <w:b/>
                <w:bCs/>
                <w:sz w:val="26"/>
                <w:szCs w:val="26"/>
                <w:u w:val="single"/>
              </w:rPr>
            </w:rPrChange>
          </w:rPr>
          <w:t>="</w:t>
        </w:r>
        <w:proofErr w:type="spellStart"/>
        <w:r w:rsidRPr="009329BA">
          <w:rPr>
            <w:b/>
            <w:bCs/>
            <w:sz w:val="26"/>
            <w:szCs w:val="26"/>
            <w:rPrChange w:id="2265" w:author="kalla madhu" w:date="2024-07-18T10:21:00Z" w16du:dateUtc="2024-07-18T04:51:00Z">
              <w:rPr>
                <w:b/>
                <w:bCs/>
                <w:sz w:val="26"/>
                <w:szCs w:val="26"/>
                <w:u w:val="single"/>
              </w:rPr>
            </w:rPrChange>
          </w:rPr>
          <w:t>css</w:t>
        </w:r>
        <w:proofErr w:type="spellEnd"/>
        <w:r w:rsidRPr="009329BA">
          <w:rPr>
            <w:b/>
            <w:bCs/>
            <w:sz w:val="26"/>
            <w:szCs w:val="26"/>
            <w:rPrChange w:id="2266" w:author="kalla madhu" w:date="2024-07-18T10:21:00Z" w16du:dateUtc="2024-07-18T04:51:00Z">
              <w:rPr>
                <w:b/>
                <w:bCs/>
                <w:sz w:val="26"/>
                <w:szCs w:val="26"/>
                <w:u w:val="single"/>
              </w:rPr>
            </w:rPrChange>
          </w:rPr>
          <w:t>/style2.css"&gt;</w:t>
        </w:r>
      </w:ins>
    </w:p>
    <w:p w14:paraId="2089096E" w14:textId="77777777" w:rsidR="002865E6" w:rsidRPr="009329BA" w:rsidRDefault="002865E6" w:rsidP="002865E6">
      <w:pPr>
        <w:rPr>
          <w:ins w:id="2267" w:author="kalla madhu" w:date="2024-07-17T14:43:00Z"/>
          <w:b/>
          <w:bCs/>
          <w:sz w:val="26"/>
          <w:szCs w:val="26"/>
          <w:rPrChange w:id="2268" w:author="kalla madhu" w:date="2024-07-18T10:21:00Z" w16du:dateUtc="2024-07-18T04:51:00Z">
            <w:rPr>
              <w:ins w:id="2269" w:author="kalla madhu" w:date="2024-07-17T14:43:00Z"/>
              <w:b/>
              <w:bCs/>
              <w:sz w:val="26"/>
              <w:szCs w:val="26"/>
              <w:u w:val="single"/>
            </w:rPr>
          </w:rPrChange>
        </w:rPr>
      </w:pPr>
      <w:ins w:id="2270" w:author="kalla madhu" w:date="2024-07-17T14:43:00Z">
        <w:r w:rsidRPr="009329BA">
          <w:rPr>
            <w:b/>
            <w:bCs/>
            <w:sz w:val="26"/>
            <w:szCs w:val="26"/>
            <w:rPrChange w:id="2271" w:author="kalla madhu" w:date="2024-07-18T10:21:00Z" w16du:dateUtc="2024-07-18T04:51:00Z">
              <w:rPr>
                <w:b/>
                <w:bCs/>
                <w:sz w:val="26"/>
                <w:szCs w:val="26"/>
                <w:u w:val="single"/>
              </w:rPr>
            </w:rPrChange>
          </w:rPr>
          <w:t>&lt;/head&gt;</w:t>
        </w:r>
      </w:ins>
    </w:p>
    <w:p w14:paraId="443B87C5" w14:textId="77777777" w:rsidR="002865E6" w:rsidRPr="009329BA" w:rsidRDefault="002865E6" w:rsidP="002865E6">
      <w:pPr>
        <w:rPr>
          <w:ins w:id="2272" w:author="kalla madhu" w:date="2024-07-17T14:43:00Z"/>
          <w:b/>
          <w:bCs/>
          <w:sz w:val="26"/>
          <w:szCs w:val="26"/>
          <w:rPrChange w:id="2273" w:author="kalla madhu" w:date="2024-07-18T10:21:00Z" w16du:dateUtc="2024-07-18T04:51:00Z">
            <w:rPr>
              <w:ins w:id="2274" w:author="kalla madhu" w:date="2024-07-17T14:43:00Z"/>
              <w:b/>
              <w:bCs/>
              <w:sz w:val="26"/>
              <w:szCs w:val="26"/>
              <w:u w:val="single"/>
            </w:rPr>
          </w:rPrChange>
        </w:rPr>
      </w:pPr>
      <w:ins w:id="2275" w:author="kalla madhu" w:date="2024-07-17T14:43:00Z">
        <w:r w:rsidRPr="009329BA">
          <w:rPr>
            <w:b/>
            <w:bCs/>
            <w:sz w:val="26"/>
            <w:szCs w:val="26"/>
            <w:rPrChange w:id="2276" w:author="kalla madhu" w:date="2024-07-18T10:21:00Z" w16du:dateUtc="2024-07-18T04:51:00Z">
              <w:rPr>
                <w:b/>
                <w:bCs/>
                <w:sz w:val="26"/>
                <w:szCs w:val="26"/>
                <w:u w:val="single"/>
              </w:rPr>
            </w:rPrChange>
          </w:rPr>
          <w:t>&lt;body&gt;</w:t>
        </w:r>
      </w:ins>
    </w:p>
    <w:p w14:paraId="3AD45CFE" w14:textId="77777777" w:rsidR="002865E6" w:rsidRPr="009329BA" w:rsidRDefault="002865E6" w:rsidP="002865E6">
      <w:pPr>
        <w:rPr>
          <w:ins w:id="2277" w:author="kalla madhu" w:date="2024-07-17T14:43:00Z"/>
          <w:b/>
          <w:bCs/>
          <w:sz w:val="26"/>
          <w:szCs w:val="26"/>
          <w:rPrChange w:id="2278" w:author="kalla madhu" w:date="2024-07-18T10:21:00Z" w16du:dateUtc="2024-07-18T04:51:00Z">
            <w:rPr>
              <w:ins w:id="2279" w:author="kalla madhu" w:date="2024-07-17T14:43:00Z"/>
              <w:b/>
              <w:bCs/>
              <w:sz w:val="26"/>
              <w:szCs w:val="26"/>
              <w:u w:val="single"/>
            </w:rPr>
          </w:rPrChange>
        </w:rPr>
      </w:pPr>
      <w:ins w:id="2280" w:author="kalla madhu" w:date="2024-07-17T14:43:00Z">
        <w:r w:rsidRPr="009329BA">
          <w:rPr>
            <w:b/>
            <w:bCs/>
            <w:sz w:val="26"/>
            <w:szCs w:val="26"/>
            <w:rPrChange w:id="2281" w:author="kalla madhu" w:date="2024-07-18T10:21:00Z" w16du:dateUtc="2024-07-18T04:51:00Z">
              <w:rPr>
                <w:b/>
                <w:bCs/>
                <w:sz w:val="26"/>
                <w:szCs w:val="26"/>
                <w:u w:val="single"/>
              </w:rPr>
            </w:rPrChange>
          </w:rPr>
          <w:t>&lt;div class="main"&gt;</w:t>
        </w:r>
      </w:ins>
    </w:p>
    <w:p w14:paraId="0000609B" w14:textId="77777777" w:rsidR="002865E6" w:rsidRPr="009329BA" w:rsidRDefault="002865E6" w:rsidP="002865E6">
      <w:pPr>
        <w:rPr>
          <w:ins w:id="2282" w:author="kalla madhu" w:date="2024-07-17T14:43:00Z"/>
          <w:b/>
          <w:bCs/>
          <w:sz w:val="26"/>
          <w:szCs w:val="26"/>
          <w:rPrChange w:id="2283" w:author="kalla madhu" w:date="2024-07-18T10:21:00Z" w16du:dateUtc="2024-07-18T04:51:00Z">
            <w:rPr>
              <w:ins w:id="2284" w:author="kalla madhu" w:date="2024-07-17T14:43:00Z"/>
              <w:b/>
              <w:bCs/>
              <w:sz w:val="26"/>
              <w:szCs w:val="26"/>
              <w:u w:val="single"/>
            </w:rPr>
          </w:rPrChange>
        </w:rPr>
      </w:pPr>
      <w:ins w:id="2285" w:author="kalla madhu" w:date="2024-07-17T14:43:00Z">
        <w:r w:rsidRPr="009329BA">
          <w:rPr>
            <w:b/>
            <w:bCs/>
            <w:sz w:val="26"/>
            <w:szCs w:val="26"/>
            <w:rPrChange w:id="2286" w:author="kalla madhu" w:date="2024-07-18T10:21:00Z" w16du:dateUtc="2024-07-18T04:51:00Z">
              <w:rPr>
                <w:b/>
                <w:bCs/>
                <w:sz w:val="26"/>
                <w:szCs w:val="26"/>
                <w:u w:val="single"/>
              </w:rPr>
            </w:rPrChange>
          </w:rPr>
          <w:t>    &lt;%@ include file="</w:t>
        </w:r>
        <w:proofErr w:type="spellStart"/>
        <w:r w:rsidRPr="009329BA">
          <w:rPr>
            <w:b/>
            <w:bCs/>
            <w:sz w:val="26"/>
            <w:szCs w:val="26"/>
            <w:rPrChange w:id="2287" w:author="kalla madhu" w:date="2024-07-18T10:21:00Z" w16du:dateUtc="2024-07-18T04:51:00Z">
              <w:rPr>
                <w:b/>
                <w:bCs/>
                <w:sz w:val="26"/>
                <w:szCs w:val="26"/>
                <w:u w:val="single"/>
              </w:rPr>
            </w:rPrChange>
          </w:rPr>
          <w:t>homemenu.jsp</w:t>
        </w:r>
        <w:proofErr w:type="spellEnd"/>
        <w:r w:rsidRPr="009329BA">
          <w:rPr>
            <w:b/>
            <w:bCs/>
            <w:sz w:val="26"/>
            <w:szCs w:val="26"/>
            <w:rPrChange w:id="2288" w:author="kalla madhu" w:date="2024-07-18T10:21:00Z" w16du:dateUtc="2024-07-18T04:51:00Z">
              <w:rPr>
                <w:b/>
                <w:bCs/>
                <w:sz w:val="26"/>
                <w:szCs w:val="26"/>
                <w:u w:val="single"/>
              </w:rPr>
            </w:rPrChange>
          </w:rPr>
          <w:t>"%&gt;</w:t>
        </w:r>
      </w:ins>
    </w:p>
    <w:p w14:paraId="2986D61A" w14:textId="77777777" w:rsidR="002865E6" w:rsidRPr="009329BA" w:rsidRDefault="002865E6" w:rsidP="002865E6">
      <w:pPr>
        <w:rPr>
          <w:ins w:id="2289" w:author="kalla madhu" w:date="2024-07-17T14:43:00Z"/>
          <w:b/>
          <w:bCs/>
          <w:sz w:val="26"/>
          <w:szCs w:val="26"/>
          <w:rPrChange w:id="2290" w:author="kalla madhu" w:date="2024-07-18T10:21:00Z" w16du:dateUtc="2024-07-18T04:51:00Z">
            <w:rPr>
              <w:ins w:id="2291" w:author="kalla madhu" w:date="2024-07-17T14:43:00Z"/>
              <w:b/>
              <w:bCs/>
              <w:sz w:val="26"/>
              <w:szCs w:val="26"/>
              <w:u w:val="single"/>
            </w:rPr>
          </w:rPrChange>
        </w:rPr>
      </w:pPr>
      <w:ins w:id="2292" w:author="kalla madhu" w:date="2024-07-17T14:43:00Z">
        <w:r w:rsidRPr="009329BA">
          <w:rPr>
            <w:b/>
            <w:bCs/>
            <w:sz w:val="26"/>
            <w:szCs w:val="26"/>
            <w:rPrChange w:id="2293" w:author="kalla madhu" w:date="2024-07-18T10:21:00Z" w16du:dateUtc="2024-07-18T04:51:00Z">
              <w:rPr>
                <w:b/>
                <w:bCs/>
                <w:sz w:val="26"/>
                <w:szCs w:val="26"/>
                <w:u w:val="single"/>
              </w:rPr>
            </w:rPrChange>
          </w:rPr>
          <w:t>    &lt;div class="row"&gt;</w:t>
        </w:r>
      </w:ins>
    </w:p>
    <w:p w14:paraId="34D07B57" w14:textId="77777777" w:rsidR="002865E6" w:rsidRPr="009329BA" w:rsidRDefault="002865E6" w:rsidP="002865E6">
      <w:pPr>
        <w:rPr>
          <w:ins w:id="2294" w:author="kalla madhu" w:date="2024-07-17T14:43:00Z"/>
          <w:b/>
          <w:bCs/>
          <w:sz w:val="26"/>
          <w:szCs w:val="26"/>
          <w:rPrChange w:id="2295" w:author="kalla madhu" w:date="2024-07-18T10:21:00Z" w16du:dateUtc="2024-07-18T04:51:00Z">
            <w:rPr>
              <w:ins w:id="2296" w:author="kalla madhu" w:date="2024-07-17T14:43:00Z"/>
              <w:b/>
              <w:bCs/>
              <w:sz w:val="26"/>
              <w:szCs w:val="26"/>
              <w:u w:val="single"/>
            </w:rPr>
          </w:rPrChange>
        </w:rPr>
      </w:pPr>
      <w:ins w:id="2297" w:author="kalla madhu" w:date="2024-07-17T14:43:00Z">
        <w:r w:rsidRPr="009329BA">
          <w:rPr>
            <w:b/>
            <w:bCs/>
            <w:sz w:val="26"/>
            <w:szCs w:val="26"/>
            <w:rPrChange w:id="2298" w:author="kalla madhu" w:date="2024-07-18T10:21:00Z" w16du:dateUtc="2024-07-18T04:51:00Z">
              <w:rPr>
                <w:b/>
                <w:bCs/>
                <w:sz w:val="26"/>
                <w:szCs w:val="26"/>
                <w:u w:val="single"/>
              </w:rPr>
            </w:rPrChange>
          </w:rPr>
          <w:t>    &lt;div class="col1"&gt;</w:t>
        </w:r>
      </w:ins>
    </w:p>
    <w:p w14:paraId="3D187C57" w14:textId="77777777" w:rsidR="002865E6" w:rsidRPr="009329BA" w:rsidRDefault="002865E6" w:rsidP="002865E6">
      <w:pPr>
        <w:rPr>
          <w:ins w:id="2299" w:author="kalla madhu" w:date="2024-07-17T14:43:00Z"/>
          <w:b/>
          <w:bCs/>
          <w:sz w:val="26"/>
          <w:szCs w:val="26"/>
          <w:rPrChange w:id="2300" w:author="kalla madhu" w:date="2024-07-18T10:21:00Z" w16du:dateUtc="2024-07-18T04:51:00Z">
            <w:rPr>
              <w:ins w:id="2301" w:author="kalla madhu" w:date="2024-07-17T14:43:00Z"/>
              <w:b/>
              <w:bCs/>
              <w:sz w:val="26"/>
              <w:szCs w:val="26"/>
              <w:u w:val="single"/>
            </w:rPr>
          </w:rPrChange>
        </w:rPr>
      </w:pPr>
      <w:ins w:id="2302" w:author="kalla madhu" w:date="2024-07-17T14:43:00Z">
        <w:r w:rsidRPr="009329BA">
          <w:rPr>
            <w:b/>
            <w:bCs/>
            <w:sz w:val="26"/>
            <w:szCs w:val="26"/>
            <w:rPrChange w:id="2303" w:author="kalla madhu" w:date="2024-07-18T10:21:00Z" w16du:dateUtc="2024-07-18T04:51:00Z">
              <w:rPr>
                <w:b/>
                <w:bCs/>
                <w:sz w:val="26"/>
                <w:szCs w:val="26"/>
                <w:u w:val="single"/>
              </w:rPr>
            </w:rPrChange>
          </w:rPr>
          <w:t>        &lt;</w:t>
        </w:r>
        <w:proofErr w:type="spellStart"/>
        <w:r w:rsidRPr="009329BA">
          <w:rPr>
            <w:b/>
            <w:bCs/>
            <w:sz w:val="26"/>
            <w:szCs w:val="26"/>
            <w:rPrChange w:id="2304" w:author="kalla madhu" w:date="2024-07-18T10:21:00Z" w16du:dateUtc="2024-07-18T04:51:00Z">
              <w:rPr>
                <w:b/>
                <w:bCs/>
                <w:sz w:val="26"/>
                <w:szCs w:val="26"/>
                <w:u w:val="single"/>
              </w:rPr>
            </w:rPrChange>
          </w:rPr>
          <w:t>img</w:t>
        </w:r>
        <w:proofErr w:type="spellEnd"/>
        <w:r w:rsidRPr="009329BA">
          <w:rPr>
            <w:b/>
            <w:bCs/>
            <w:sz w:val="26"/>
            <w:szCs w:val="26"/>
            <w:rPrChange w:id="2305" w:author="kalla madhu" w:date="2024-07-18T10:21:00Z" w16du:dateUtc="2024-07-18T04:51:00Z">
              <w:rPr>
                <w:b/>
                <w:bCs/>
                <w:sz w:val="26"/>
                <w:szCs w:val="26"/>
                <w:u w:val="single"/>
              </w:rPr>
            </w:rPrChange>
          </w:rPr>
          <w:t xml:space="preserve"> class="</w:t>
        </w:r>
        <w:proofErr w:type="spellStart"/>
        <w:r w:rsidRPr="009329BA">
          <w:rPr>
            <w:b/>
            <w:bCs/>
            <w:sz w:val="26"/>
            <w:szCs w:val="26"/>
            <w:rPrChange w:id="2306" w:author="kalla madhu" w:date="2024-07-18T10:21:00Z" w16du:dateUtc="2024-07-18T04:51:00Z">
              <w:rPr>
                <w:b/>
                <w:bCs/>
                <w:sz w:val="26"/>
                <w:szCs w:val="26"/>
                <w:u w:val="single"/>
              </w:rPr>
            </w:rPrChange>
          </w:rPr>
          <w:t>img</w:t>
        </w:r>
        <w:proofErr w:type="spellEnd"/>
        <w:r w:rsidRPr="009329BA">
          <w:rPr>
            <w:b/>
            <w:bCs/>
            <w:sz w:val="26"/>
            <w:szCs w:val="26"/>
            <w:rPrChange w:id="2307" w:author="kalla madhu" w:date="2024-07-18T10:21:00Z" w16du:dateUtc="2024-07-18T04:51:00Z">
              <w:rPr>
                <w:b/>
                <w:bCs/>
                <w:sz w:val="26"/>
                <w:szCs w:val="26"/>
                <w:u w:val="single"/>
              </w:rPr>
            </w:rPrChange>
          </w:rPr>
          <w:t xml:space="preserve">" </w:t>
        </w:r>
        <w:proofErr w:type="spellStart"/>
        <w:r w:rsidRPr="009329BA">
          <w:rPr>
            <w:b/>
            <w:bCs/>
            <w:sz w:val="26"/>
            <w:szCs w:val="26"/>
            <w:rPrChange w:id="2308" w:author="kalla madhu" w:date="2024-07-18T10:21:00Z" w16du:dateUtc="2024-07-18T04:51:00Z">
              <w:rPr>
                <w:b/>
                <w:bCs/>
                <w:sz w:val="26"/>
                <w:szCs w:val="26"/>
                <w:u w:val="single"/>
              </w:rPr>
            </w:rPrChange>
          </w:rPr>
          <w:t>src</w:t>
        </w:r>
        <w:proofErr w:type="spellEnd"/>
        <w:r w:rsidRPr="009329BA">
          <w:rPr>
            <w:b/>
            <w:bCs/>
            <w:sz w:val="26"/>
            <w:szCs w:val="26"/>
            <w:rPrChange w:id="2309" w:author="kalla madhu" w:date="2024-07-18T10:21:00Z" w16du:dateUtc="2024-07-18T04:51:00Z">
              <w:rPr>
                <w:b/>
                <w:bCs/>
                <w:sz w:val="26"/>
                <w:szCs w:val="26"/>
                <w:u w:val="single"/>
              </w:rPr>
            </w:rPrChange>
          </w:rPr>
          <w:t>="images/user.png" alt=""&gt;</w:t>
        </w:r>
      </w:ins>
    </w:p>
    <w:p w14:paraId="6F66F73C" w14:textId="77777777" w:rsidR="002865E6" w:rsidRPr="009329BA" w:rsidRDefault="002865E6" w:rsidP="002865E6">
      <w:pPr>
        <w:rPr>
          <w:ins w:id="2310" w:author="kalla madhu" w:date="2024-07-17T14:43:00Z"/>
          <w:b/>
          <w:bCs/>
          <w:sz w:val="26"/>
          <w:szCs w:val="26"/>
          <w:rPrChange w:id="2311" w:author="kalla madhu" w:date="2024-07-18T10:21:00Z" w16du:dateUtc="2024-07-18T04:51:00Z">
            <w:rPr>
              <w:ins w:id="2312" w:author="kalla madhu" w:date="2024-07-17T14:43:00Z"/>
              <w:b/>
              <w:bCs/>
              <w:sz w:val="26"/>
              <w:szCs w:val="26"/>
              <w:u w:val="single"/>
            </w:rPr>
          </w:rPrChange>
        </w:rPr>
      </w:pPr>
      <w:ins w:id="2313" w:author="kalla madhu" w:date="2024-07-17T14:43:00Z">
        <w:r w:rsidRPr="009329BA">
          <w:rPr>
            <w:b/>
            <w:bCs/>
            <w:sz w:val="26"/>
            <w:szCs w:val="26"/>
            <w:rPrChange w:id="2314" w:author="kalla madhu" w:date="2024-07-18T10:21:00Z" w16du:dateUtc="2024-07-18T04:51:00Z">
              <w:rPr>
                <w:b/>
                <w:bCs/>
                <w:sz w:val="26"/>
                <w:szCs w:val="26"/>
                <w:u w:val="single"/>
              </w:rPr>
            </w:rPrChange>
          </w:rPr>
          <w:t>    &lt;/div&gt;</w:t>
        </w:r>
      </w:ins>
    </w:p>
    <w:p w14:paraId="5C27ACA2" w14:textId="77777777" w:rsidR="002865E6" w:rsidRPr="009329BA" w:rsidRDefault="002865E6" w:rsidP="002865E6">
      <w:pPr>
        <w:rPr>
          <w:ins w:id="2315" w:author="kalla madhu" w:date="2024-07-17T14:43:00Z"/>
          <w:b/>
          <w:bCs/>
          <w:sz w:val="26"/>
          <w:szCs w:val="26"/>
          <w:rPrChange w:id="2316" w:author="kalla madhu" w:date="2024-07-18T10:21:00Z" w16du:dateUtc="2024-07-18T04:51:00Z">
            <w:rPr>
              <w:ins w:id="2317" w:author="kalla madhu" w:date="2024-07-17T14:43:00Z"/>
              <w:b/>
              <w:bCs/>
              <w:sz w:val="26"/>
              <w:szCs w:val="26"/>
              <w:u w:val="single"/>
            </w:rPr>
          </w:rPrChange>
        </w:rPr>
      </w:pPr>
      <w:ins w:id="2318" w:author="kalla madhu" w:date="2024-07-17T14:43:00Z">
        <w:r w:rsidRPr="009329BA">
          <w:rPr>
            <w:b/>
            <w:bCs/>
            <w:sz w:val="26"/>
            <w:szCs w:val="26"/>
            <w:rPrChange w:id="2319" w:author="kalla madhu" w:date="2024-07-18T10:21:00Z" w16du:dateUtc="2024-07-18T04:51:00Z">
              <w:rPr>
                <w:b/>
                <w:bCs/>
                <w:sz w:val="26"/>
                <w:szCs w:val="26"/>
                <w:u w:val="single"/>
              </w:rPr>
            </w:rPrChange>
          </w:rPr>
          <w:t>    &lt;div class="col2" style="padding-top: 30px;"&gt;</w:t>
        </w:r>
      </w:ins>
    </w:p>
    <w:p w14:paraId="7916BC28" w14:textId="77777777" w:rsidR="002865E6" w:rsidRPr="009329BA" w:rsidRDefault="002865E6" w:rsidP="002865E6">
      <w:pPr>
        <w:rPr>
          <w:ins w:id="2320" w:author="kalla madhu" w:date="2024-07-17T14:43:00Z"/>
          <w:b/>
          <w:bCs/>
          <w:sz w:val="26"/>
          <w:szCs w:val="26"/>
          <w:rPrChange w:id="2321" w:author="kalla madhu" w:date="2024-07-18T10:21:00Z" w16du:dateUtc="2024-07-18T04:51:00Z">
            <w:rPr>
              <w:ins w:id="2322" w:author="kalla madhu" w:date="2024-07-17T14:43:00Z"/>
              <w:b/>
              <w:bCs/>
              <w:sz w:val="26"/>
              <w:szCs w:val="26"/>
              <w:u w:val="single"/>
            </w:rPr>
          </w:rPrChange>
        </w:rPr>
      </w:pPr>
      <w:ins w:id="2323" w:author="kalla madhu" w:date="2024-07-17T14:43:00Z">
        <w:r w:rsidRPr="009329BA">
          <w:rPr>
            <w:b/>
            <w:bCs/>
            <w:sz w:val="26"/>
            <w:szCs w:val="26"/>
            <w:rPrChange w:id="2324" w:author="kalla madhu" w:date="2024-07-18T10:21:00Z" w16du:dateUtc="2024-07-18T04:51:00Z">
              <w:rPr>
                <w:b/>
                <w:bCs/>
                <w:sz w:val="26"/>
                <w:szCs w:val="26"/>
                <w:u w:val="single"/>
              </w:rPr>
            </w:rPrChange>
          </w:rPr>
          <w:t>        &lt;h3&gt;Login Page&lt;/h3&gt;</w:t>
        </w:r>
      </w:ins>
    </w:p>
    <w:p w14:paraId="783D4DA7" w14:textId="77777777" w:rsidR="002865E6" w:rsidRPr="009329BA" w:rsidRDefault="002865E6" w:rsidP="002865E6">
      <w:pPr>
        <w:rPr>
          <w:ins w:id="2325" w:author="kalla madhu" w:date="2024-07-17T14:43:00Z"/>
          <w:b/>
          <w:bCs/>
          <w:sz w:val="26"/>
          <w:szCs w:val="26"/>
          <w:rPrChange w:id="2326" w:author="kalla madhu" w:date="2024-07-18T10:21:00Z" w16du:dateUtc="2024-07-18T04:51:00Z">
            <w:rPr>
              <w:ins w:id="2327" w:author="kalla madhu" w:date="2024-07-17T14:43:00Z"/>
              <w:b/>
              <w:bCs/>
              <w:sz w:val="26"/>
              <w:szCs w:val="26"/>
              <w:u w:val="single"/>
            </w:rPr>
          </w:rPrChange>
        </w:rPr>
      </w:pPr>
      <w:ins w:id="2328" w:author="kalla madhu" w:date="2024-07-17T14:43:00Z">
        <w:r w:rsidRPr="009329BA">
          <w:rPr>
            <w:b/>
            <w:bCs/>
            <w:sz w:val="26"/>
            <w:szCs w:val="26"/>
            <w:rPrChange w:id="2329" w:author="kalla madhu" w:date="2024-07-18T10:21:00Z" w16du:dateUtc="2024-07-18T04:51:00Z">
              <w:rPr>
                <w:b/>
                <w:bCs/>
                <w:sz w:val="26"/>
                <w:szCs w:val="26"/>
                <w:u w:val="single"/>
              </w:rPr>
            </w:rPrChange>
          </w:rPr>
          <w:t>        &lt;form action="</w:t>
        </w:r>
        <w:proofErr w:type="spellStart"/>
        <w:r w:rsidRPr="009329BA">
          <w:rPr>
            <w:b/>
            <w:bCs/>
            <w:sz w:val="26"/>
            <w:szCs w:val="26"/>
            <w:rPrChange w:id="2330" w:author="kalla madhu" w:date="2024-07-18T10:21:00Z" w16du:dateUtc="2024-07-18T04:51:00Z">
              <w:rPr>
                <w:b/>
                <w:bCs/>
                <w:sz w:val="26"/>
                <w:szCs w:val="26"/>
                <w:u w:val="single"/>
              </w:rPr>
            </w:rPrChange>
          </w:rPr>
          <w:t>logincheck.jsp</w:t>
        </w:r>
        <w:proofErr w:type="spellEnd"/>
        <w:r w:rsidRPr="009329BA">
          <w:rPr>
            <w:b/>
            <w:bCs/>
            <w:sz w:val="26"/>
            <w:szCs w:val="26"/>
            <w:rPrChange w:id="2331" w:author="kalla madhu" w:date="2024-07-18T10:21:00Z" w16du:dateUtc="2024-07-18T04:51:00Z">
              <w:rPr>
                <w:b/>
                <w:bCs/>
                <w:sz w:val="26"/>
                <w:szCs w:val="26"/>
                <w:u w:val="single"/>
              </w:rPr>
            </w:rPrChange>
          </w:rPr>
          <w:t>" method="post"&gt;</w:t>
        </w:r>
      </w:ins>
    </w:p>
    <w:p w14:paraId="62D8FB13" w14:textId="77777777" w:rsidR="002865E6" w:rsidRPr="009329BA" w:rsidRDefault="002865E6" w:rsidP="002865E6">
      <w:pPr>
        <w:rPr>
          <w:ins w:id="2332" w:author="kalla madhu" w:date="2024-07-17T14:43:00Z"/>
          <w:b/>
          <w:bCs/>
          <w:sz w:val="26"/>
          <w:szCs w:val="26"/>
          <w:rPrChange w:id="2333" w:author="kalla madhu" w:date="2024-07-18T10:21:00Z" w16du:dateUtc="2024-07-18T04:51:00Z">
            <w:rPr>
              <w:ins w:id="2334" w:author="kalla madhu" w:date="2024-07-17T14:43:00Z"/>
              <w:b/>
              <w:bCs/>
              <w:sz w:val="26"/>
              <w:szCs w:val="26"/>
              <w:u w:val="single"/>
            </w:rPr>
          </w:rPrChange>
        </w:rPr>
      </w:pPr>
      <w:ins w:id="2335" w:author="kalla madhu" w:date="2024-07-17T14:43:00Z">
        <w:r w:rsidRPr="009329BA">
          <w:rPr>
            <w:b/>
            <w:bCs/>
            <w:sz w:val="26"/>
            <w:szCs w:val="26"/>
            <w:rPrChange w:id="2336" w:author="kalla madhu" w:date="2024-07-18T10:21:00Z" w16du:dateUtc="2024-07-18T04:51:00Z">
              <w:rPr>
                <w:b/>
                <w:bCs/>
                <w:sz w:val="26"/>
                <w:szCs w:val="26"/>
                <w:u w:val="single"/>
              </w:rPr>
            </w:rPrChange>
          </w:rPr>
          <w:t>            &lt;div class="mb"&gt;</w:t>
        </w:r>
      </w:ins>
    </w:p>
    <w:p w14:paraId="3924E809" w14:textId="77777777" w:rsidR="002865E6" w:rsidRPr="009329BA" w:rsidRDefault="002865E6" w:rsidP="002865E6">
      <w:pPr>
        <w:rPr>
          <w:ins w:id="2337" w:author="kalla madhu" w:date="2024-07-17T14:43:00Z"/>
          <w:b/>
          <w:bCs/>
          <w:sz w:val="26"/>
          <w:szCs w:val="26"/>
          <w:rPrChange w:id="2338" w:author="kalla madhu" w:date="2024-07-18T10:21:00Z" w16du:dateUtc="2024-07-18T04:51:00Z">
            <w:rPr>
              <w:ins w:id="2339" w:author="kalla madhu" w:date="2024-07-17T14:43:00Z"/>
              <w:b/>
              <w:bCs/>
              <w:sz w:val="26"/>
              <w:szCs w:val="26"/>
              <w:u w:val="single"/>
            </w:rPr>
          </w:rPrChange>
        </w:rPr>
      </w:pPr>
      <w:ins w:id="2340" w:author="kalla madhu" w:date="2024-07-17T14:43:00Z">
        <w:r w:rsidRPr="009329BA">
          <w:rPr>
            <w:b/>
            <w:bCs/>
            <w:sz w:val="26"/>
            <w:szCs w:val="26"/>
            <w:rPrChange w:id="2341" w:author="kalla madhu" w:date="2024-07-18T10:21:00Z" w16du:dateUtc="2024-07-18T04:51:00Z">
              <w:rPr>
                <w:b/>
                <w:bCs/>
                <w:sz w:val="26"/>
                <w:szCs w:val="26"/>
                <w:u w:val="single"/>
              </w:rPr>
            </w:rPrChange>
          </w:rPr>
          <w:t>                &lt;input required="required" class="form-control" type="email" name="email" placeholder="Email:"&gt;</w:t>
        </w:r>
      </w:ins>
    </w:p>
    <w:p w14:paraId="57E67CD5" w14:textId="77777777" w:rsidR="002865E6" w:rsidRPr="009329BA" w:rsidRDefault="002865E6" w:rsidP="002865E6">
      <w:pPr>
        <w:rPr>
          <w:ins w:id="2342" w:author="kalla madhu" w:date="2024-07-17T14:43:00Z"/>
          <w:b/>
          <w:bCs/>
          <w:sz w:val="26"/>
          <w:szCs w:val="26"/>
          <w:rPrChange w:id="2343" w:author="kalla madhu" w:date="2024-07-18T10:21:00Z" w16du:dateUtc="2024-07-18T04:51:00Z">
            <w:rPr>
              <w:ins w:id="2344" w:author="kalla madhu" w:date="2024-07-17T14:43:00Z"/>
              <w:b/>
              <w:bCs/>
              <w:sz w:val="26"/>
              <w:szCs w:val="26"/>
              <w:u w:val="single"/>
            </w:rPr>
          </w:rPrChange>
        </w:rPr>
      </w:pPr>
      <w:ins w:id="2345" w:author="kalla madhu" w:date="2024-07-17T14:43:00Z">
        <w:r w:rsidRPr="009329BA">
          <w:rPr>
            <w:b/>
            <w:bCs/>
            <w:sz w:val="26"/>
            <w:szCs w:val="26"/>
            <w:rPrChange w:id="2346" w:author="kalla madhu" w:date="2024-07-18T10:21:00Z" w16du:dateUtc="2024-07-18T04:51:00Z">
              <w:rPr>
                <w:b/>
                <w:bCs/>
                <w:sz w:val="26"/>
                <w:szCs w:val="26"/>
                <w:u w:val="single"/>
              </w:rPr>
            </w:rPrChange>
          </w:rPr>
          <w:t>            &lt;/div&gt;</w:t>
        </w:r>
      </w:ins>
    </w:p>
    <w:p w14:paraId="404FCFDF" w14:textId="77777777" w:rsidR="002865E6" w:rsidRPr="009329BA" w:rsidRDefault="002865E6" w:rsidP="002865E6">
      <w:pPr>
        <w:rPr>
          <w:ins w:id="2347" w:author="kalla madhu" w:date="2024-07-17T14:43:00Z"/>
          <w:b/>
          <w:bCs/>
          <w:sz w:val="26"/>
          <w:szCs w:val="26"/>
          <w:rPrChange w:id="2348" w:author="kalla madhu" w:date="2024-07-18T10:21:00Z" w16du:dateUtc="2024-07-18T04:51:00Z">
            <w:rPr>
              <w:ins w:id="2349" w:author="kalla madhu" w:date="2024-07-17T14:43:00Z"/>
              <w:b/>
              <w:bCs/>
              <w:sz w:val="26"/>
              <w:szCs w:val="26"/>
              <w:u w:val="single"/>
            </w:rPr>
          </w:rPrChange>
        </w:rPr>
      </w:pPr>
      <w:ins w:id="2350" w:author="kalla madhu" w:date="2024-07-17T14:43:00Z">
        <w:r w:rsidRPr="009329BA">
          <w:rPr>
            <w:b/>
            <w:bCs/>
            <w:sz w:val="26"/>
            <w:szCs w:val="26"/>
            <w:rPrChange w:id="2351" w:author="kalla madhu" w:date="2024-07-18T10:21:00Z" w16du:dateUtc="2024-07-18T04:51:00Z">
              <w:rPr>
                <w:b/>
                <w:bCs/>
                <w:sz w:val="26"/>
                <w:szCs w:val="26"/>
                <w:u w:val="single"/>
              </w:rPr>
            </w:rPrChange>
          </w:rPr>
          <w:t>            &lt;div class="mb"&gt;</w:t>
        </w:r>
      </w:ins>
    </w:p>
    <w:p w14:paraId="50E66558" w14:textId="77777777" w:rsidR="002865E6" w:rsidRPr="009329BA" w:rsidRDefault="002865E6" w:rsidP="002865E6">
      <w:pPr>
        <w:rPr>
          <w:ins w:id="2352" w:author="kalla madhu" w:date="2024-07-17T14:43:00Z"/>
          <w:b/>
          <w:bCs/>
          <w:sz w:val="26"/>
          <w:szCs w:val="26"/>
          <w:rPrChange w:id="2353" w:author="kalla madhu" w:date="2024-07-18T10:21:00Z" w16du:dateUtc="2024-07-18T04:51:00Z">
            <w:rPr>
              <w:ins w:id="2354" w:author="kalla madhu" w:date="2024-07-17T14:43:00Z"/>
              <w:b/>
              <w:bCs/>
              <w:sz w:val="26"/>
              <w:szCs w:val="26"/>
              <w:u w:val="single"/>
            </w:rPr>
          </w:rPrChange>
        </w:rPr>
      </w:pPr>
      <w:ins w:id="2355" w:author="kalla madhu" w:date="2024-07-17T14:43:00Z">
        <w:r w:rsidRPr="009329BA">
          <w:rPr>
            <w:b/>
            <w:bCs/>
            <w:sz w:val="26"/>
            <w:szCs w:val="26"/>
            <w:rPrChange w:id="2356" w:author="kalla madhu" w:date="2024-07-18T10:21:00Z" w16du:dateUtc="2024-07-18T04:51:00Z">
              <w:rPr>
                <w:b/>
                <w:bCs/>
                <w:sz w:val="26"/>
                <w:szCs w:val="26"/>
                <w:u w:val="single"/>
              </w:rPr>
            </w:rPrChange>
          </w:rPr>
          <w:t>                &lt;input required="required" class="form-control" type="password" name="password" placeholder="Password:"&gt;</w:t>
        </w:r>
      </w:ins>
    </w:p>
    <w:p w14:paraId="31CAB7D0" w14:textId="77777777" w:rsidR="002865E6" w:rsidRPr="009329BA" w:rsidRDefault="002865E6" w:rsidP="002865E6">
      <w:pPr>
        <w:rPr>
          <w:ins w:id="2357" w:author="kalla madhu" w:date="2024-07-17T14:43:00Z"/>
          <w:b/>
          <w:bCs/>
          <w:sz w:val="26"/>
          <w:szCs w:val="26"/>
          <w:rPrChange w:id="2358" w:author="kalla madhu" w:date="2024-07-18T10:21:00Z" w16du:dateUtc="2024-07-18T04:51:00Z">
            <w:rPr>
              <w:ins w:id="2359" w:author="kalla madhu" w:date="2024-07-17T14:43:00Z"/>
              <w:b/>
              <w:bCs/>
              <w:sz w:val="26"/>
              <w:szCs w:val="26"/>
              <w:u w:val="single"/>
            </w:rPr>
          </w:rPrChange>
        </w:rPr>
      </w:pPr>
      <w:ins w:id="2360" w:author="kalla madhu" w:date="2024-07-17T14:43:00Z">
        <w:r w:rsidRPr="009329BA">
          <w:rPr>
            <w:b/>
            <w:bCs/>
            <w:sz w:val="26"/>
            <w:szCs w:val="26"/>
            <w:rPrChange w:id="2361" w:author="kalla madhu" w:date="2024-07-18T10:21:00Z" w16du:dateUtc="2024-07-18T04:51:00Z">
              <w:rPr>
                <w:b/>
                <w:bCs/>
                <w:sz w:val="26"/>
                <w:szCs w:val="26"/>
                <w:u w:val="single"/>
              </w:rPr>
            </w:rPrChange>
          </w:rPr>
          <w:t>            &lt;/div&gt;</w:t>
        </w:r>
      </w:ins>
    </w:p>
    <w:p w14:paraId="48FA6E0B" w14:textId="77777777" w:rsidR="002865E6" w:rsidRPr="009329BA" w:rsidRDefault="002865E6" w:rsidP="002865E6">
      <w:pPr>
        <w:rPr>
          <w:ins w:id="2362" w:author="kalla madhu" w:date="2024-07-17T14:43:00Z"/>
          <w:b/>
          <w:bCs/>
          <w:sz w:val="26"/>
          <w:szCs w:val="26"/>
          <w:rPrChange w:id="2363" w:author="kalla madhu" w:date="2024-07-18T10:21:00Z" w16du:dateUtc="2024-07-18T04:51:00Z">
            <w:rPr>
              <w:ins w:id="2364" w:author="kalla madhu" w:date="2024-07-17T14:43:00Z"/>
              <w:b/>
              <w:bCs/>
              <w:sz w:val="26"/>
              <w:szCs w:val="26"/>
              <w:u w:val="single"/>
            </w:rPr>
          </w:rPrChange>
        </w:rPr>
      </w:pPr>
      <w:ins w:id="2365" w:author="kalla madhu" w:date="2024-07-17T14:43:00Z">
        <w:r w:rsidRPr="009329BA">
          <w:rPr>
            <w:b/>
            <w:bCs/>
            <w:sz w:val="26"/>
            <w:szCs w:val="26"/>
            <w:rPrChange w:id="2366" w:author="kalla madhu" w:date="2024-07-18T10:21:00Z" w16du:dateUtc="2024-07-18T04:51:00Z">
              <w:rPr>
                <w:b/>
                <w:bCs/>
                <w:sz w:val="26"/>
                <w:szCs w:val="26"/>
                <w:u w:val="single"/>
              </w:rPr>
            </w:rPrChange>
          </w:rPr>
          <w:t xml:space="preserve">            </w:t>
        </w:r>
      </w:ins>
    </w:p>
    <w:p w14:paraId="4A5C80C6" w14:textId="77777777" w:rsidR="002865E6" w:rsidRPr="009329BA" w:rsidRDefault="002865E6" w:rsidP="002865E6">
      <w:pPr>
        <w:rPr>
          <w:ins w:id="2367" w:author="kalla madhu" w:date="2024-07-17T14:43:00Z"/>
          <w:b/>
          <w:bCs/>
          <w:sz w:val="26"/>
          <w:szCs w:val="26"/>
          <w:rPrChange w:id="2368" w:author="kalla madhu" w:date="2024-07-18T10:21:00Z" w16du:dateUtc="2024-07-18T04:51:00Z">
            <w:rPr>
              <w:ins w:id="2369" w:author="kalla madhu" w:date="2024-07-17T14:43:00Z"/>
              <w:b/>
              <w:bCs/>
              <w:sz w:val="26"/>
              <w:szCs w:val="26"/>
              <w:u w:val="single"/>
            </w:rPr>
          </w:rPrChange>
        </w:rPr>
      </w:pPr>
      <w:ins w:id="2370" w:author="kalla madhu" w:date="2024-07-17T14:43:00Z">
        <w:r w:rsidRPr="009329BA">
          <w:rPr>
            <w:b/>
            <w:bCs/>
            <w:sz w:val="26"/>
            <w:szCs w:val="26"/>
            <w:rPrChange w:id="2371" w:author="kalla madhu" w:date="2024-07-18T10:21:00Z" w16du:dateUtc="2024-07-18T04:51:00Z">
              <w:rPr>
                <w:b/>
                <w:bCs/>
                <w:sz w:val="26"/>
                <w:szCs w:val="26"/>
                <w:u w:val="single"/>
              </w:rPr>
            </w:rPrChange>
          </w:rPr>
          <w:t>            &lt;div class="mb"&gt;</w:t>
        </w:r>
      </w:ins>
    </w:p>
    <w:p w14:paraId="59C51188" w14:textId="77777777" w:rsidR="002865E6" w:rsidRPr="009329BA" w:rsidRDefault="002865E6" w:rsidP="002865E6">
      <w:pPr>
        <w:rPr>
          <w:ins w:id="2372" w:author="kalla madhu" w:date="2024-07-17T14:43:00Z"/>
          <w:b/>
          <w:bCs/>
          <w:sz w:val="26"/>
          <w:szCs w:val="26"/>
          <w:rPrChange w:id="2373" w:author="kalla madhu" w:date="2024-07-18T10:21:00Z" w16du:dateUtc="2024-07-18T04:51:00Z">
            <w:rPr>
              <w:ins w:id="2374" w:author="kalla madhu" w:date="2024-07-17T14:43:00Z"/>
              <w:b/>
              <w:bCs/>
              <w:sz w:val="26"/>
              <w:szCs w:val="26"/>
              <w:u w:val="single"/>
            </w:rPr>
          </w:rPrChange>
        </w:rPr>
      </w:pPr>
      <w:ins w:id="2375" w:author="kalla madhu" w:date="2024-07-17T14:43:00Z">
        <w:r w:rsidRPr="009329BA">
          <w:rPr>
            <w:b/>
            <w:bCs/>
            <w:sz w:val="26"/>
            <w:szCs w:val="26"/>
            <w:rPrChange w:id="2376" w:author="kalla madhu" w:date="2024-07-18T10:21:00Z" w16du:dateUtc="2024-07-18T04:51:00Z">
              <w:rPr>
                <w:b/>
                <w:bCs/>
                <w:sz w:val="26"/>
                <w:szCs w:val="26"/>
                <w:u w:val="single"/>
              </w:rPr>
            </w:rPrChange>
          </w:rPr>
          <w:t>                &lt;button type="submit"&gt;Login&lt;/button&gt;</w:t>
        </w:r>
      </w:ins>
    </w:p>
    <w:p w14:paraId="783E73EE" w14:textId="77777777" w:rsidR="002865E6" w:rsidRPr="009329BA" w:rsidRDefault="002865E6" w:rsidP="002865E6">
      <w:pPr>
        <w:rPr>
          <w:ins w:id="2377" w:author="kalla madhu" w:date="2024-07-17T14:43:00Z"/>
          <w:b/>
          <w:bCs/>
          <w:sz w:val="26"/>
          <w:szCs w:val="26"/>
          <w:rPrChange w:id="2378" w:author="kalla madhu" w:date="2024-07-18T10:21:00Z" w16du:dateUtc="2024-07-18T04:51:00Z">
            <w:rPr>
              <w:ins w:id="2379" w:author="kalla madhu" w:date="2024-07-17T14:43:00Z"/>
              <w:b/>
              <w:bCs/>
              <w:sz w:val="26"/>
              <w:szCs w:val="26"/>
              <w:u w:val="single"/>
            </w:rPr>
          </w:rPrChange>
        </w:rPr>
      </w:pPr>
      <w:ins w:id="2380" w:author="kalla madhu" w:date="2024-07-17T14:43:00Z">
        <w:r w:rsidRPr="009329BA">
          <w:rPr>
            <w:b/>
            <w:bCs/>
            <w:sz w:val="26"/>
            <w:szCs w:val="26"/>
            <w:rPrChange w:id="2381" w:author="kalla madhu" w:date="2024-07-18T10:21:00Z" w16du:dateUtc="2024-07-18T04:51:00Z">
              <w:rPr>
                <w:b/>
                <w:bCs/>
                <w:sz w:val="26"/>
                <w:szCs w:val="26"/>
                <w:u w:val="single"/>
              </w:rPr>
            </w:rPrChange>
          </w:rPr>
          <w:t>                &lt;button type="reset"&gt;Reset&lt;/button&gt;</w:t>
        </w:r>
      </w:ins>
    </w:p>
    <w:p w14:paraId="0EF27663" w14:textId="77777777" w:rsidR="002865E6" w:rsidRPr="009329BA" w:rsidRDefault="002865E6" w:rsidP="002865E6">
      <w:pPr>
        <w:rPr>
          <w:ins w:id="2382" w:author="kalla madhu" w:date="2024-07-17T14:43:00Z"/>
          <w:b/>
          <w:bCs/>
          <w:sz w:val="26"/>
          <w:szCs w:val="26"/>
          <w:rPrChange w:id="2383" w:author="kalla madhu" w:date="2024-07-18T10:21:00Z" w16du:dateUtc="2024-07-18T04:51:00Z">
            <w:rPr>
              <w:ins w:id="2384" w:author="kalla madhu" w:date="2024-07-17T14:43:00Z"/>
              <w:b/>
              <w:bCs/>
              <w:sz w:val="26"/>
              <w:szCs w:val="26"/>
              <w:u w:val="single"/>
            </w:rPr>
          </w:rPrChange>
        </w:rPr>
      </w:pPr>
      <w:ins w:id="2385" w:author="kalla madhu" w:date="2024-07-17T14:43:00Z">
        <w:r w:rsidRPr="009329BA">
          <w:rPr>
            <w:b/>
            <w:bCs/>
            <w:sz w:val="26"/>
            <w:szCs w:val="26"/>
            <w:rPrChange w:id="2386" w:author="kalla madhu" w:date="2024-07-18T10:21:00Z" w16du:dateUtc="2024-07-18T04:51:00Z">
              <w:rPr>
                <w:b/>
                <w:bCs/>
                <w:sz w:val="26"/>
                <w:szCs w:val="26"/>
                <w:u w:val="single"/>
              </w:rPr>
            </w:rPrChange>
          </w:rPr>
          <w:t>            &lt;/div&gt;</w:t>
        </w:r>
      </w:ins>
    </w:p>
    <w:p w14:paraId="06B47070" w14:textId="77777777" w:rsidR="002865E6" w:rsidRPr="009329BA" w:rsidRDefault="002865E6" w:rsidP="002865E6">
      <w:pPr>
        <w:rPr>
          <w:ins w:id="2387" w:author="kalla madhu" w:date="2024-07-17T14:43:00Z"/>
          <w:b/>
          <w:bCs/>
          <w:sz w:val="26"/>
          <w:szCs w:val="26"/>
          <w:rPrChange w:id="2388" w:author="kalla madhu" w:date="2024-07-18T10:21:00Z" w16du:dateUtc="2024-07-18T04:51:00Z">
            <w:rPr>
              <w:ins w:id="2389" w:author="kalla madhu" w:date="2024-07-17T14:43:00Z"/>
              <w:b/>
              <w:bCs/>
              <w:sz w:val="26"/>
              <w:szCs w:val="26"/>
              <w:u w:val="single"/>
            </w:rPr>
          </w:rPrChange>
        </w:rPr>
      </w:pPr>
      <w:ins w:id="2390" w:author="kalla madhu" w:date="2024-07-17T14:43:00Z">
        <w:r w:rsidRPr="009329BA">
          <w:rPr>
            <w:b/>
            <w:bCs/>
            <w:sz w:val="26"/>
            <w:szCs w:val="26"/>
            <w:rPrChange w:id="2391" w:author="kalla madhu" w:date="2024-07-18T10:21:00Z" w16du:dateUtc="2024-07-18T04:51:00Z">
              <w:rPr>
                <w:b/>
                <w:bCs/>
                <w:sz w:val="26"/>
                <w:szCs w:val="26"/>
                <w:u w:val="single"/>
              </w:rPr>
            </w:rPrChange>
          </w:rPr>
          <w:lastRenderedPageBreak/>
          <w:t>    &lt;/form&gt;</w:t>
        </w:r>
      </w:ins>
    </w:p>
    <w:p w14:paraId="534A1C34" w14:textId="77777777" w:rsidR="002865E6" w:rsidRPr="009329BA" w:rsidRDefault="002865E6" w:rsidP="002865E6">
      <w:pPr>
        <w:rPr>
          <w:ins w:id="2392" w:author="kalla madhu" w:date="2024-07-17T14:43:00Z"/>
          <w:b/>
          <w:bCs/>
          <w:sz w:val="26"/>
          <w:szCs w:val="26"/>
          <w:rPrChange w:id="2393" w:author="kalla madhu" w:date="2024-07-18T10:21:00Z" w16du:dateUtc="2024-07-18T04:51:00Z">
            <w:rPr>
              <w:ins w:id="2394" w:author="kalla madhu" w:date="2024-07-17T14:43:00Z"/>
              <w:b/>
              <w:bCs/>
              <w:sz w:val="26"/>
              <w:szCs w:val="26"/>
              <w:u w:val="single"/>
            </w:rPr>
          </w:rPrChange>
        </w:rPr>
      </w:pPr>
      <w:ins w:id="2395" w:author="kalla madhu" w:date="2024-07-17T14:43:00Z">
        <w:r w:rsidRPr="009329BA">
          <w:rPr>
            <w:b/>
            <w:bCs/>
            <w:sz w:val="26"/>
            <w:szCs w:val="26"/>
            <w:rPrChange w:id="2396" w:author="kalla madhu" w:date="2024-07-18T10:21:00Z" w16du:dateUtc="2024-07-18T04:51:00Z">
              <w:rPr>
                <w:b/>
                <w:bCs/>
                <w:sz w:val="26"/>
                <w:szCs w:val="26"/>
                <w:u w:val="single"/>
              </w:rPr>
            </w:rPrChange>
          </w:rPr>
          <w:t>    &lt;/div&gt;</w:t>
        </w:r>
      </w:ins>
    </w:p>
    <w:p w14:paraId="5D28D479" w14:textId="77777777" w:rsidR="002865E6" w:rsidRPr="009329BA" w:rsidRDefault="002865E6" w:rsidP="002865E6">
      <w:pPr>
        <w:rPr>
          <w:ins w:id="2397" w:author="kalla madhu" w:date="2024-07-17T14:43:00Z"/>
          <w:b/>
          <w:bCs/>
          <w:sz w:val="26"/>
          <w:szCs w:val="26"/>
          <w:rPrChange w:id="2398" w:author="kalla madhu" w:date="2024-07-18T10:21:00Z" w16du:dateUtc="2024-07-18T04:51:00Z">
            <w:rPr>
              <w:ins w:id="2399" w:author="kalla madhu" w:date="2024-07-17T14:43:00Z"/>
              <w:b/>
              <w:bCs/>
              <w:sz w:val="26"/>
              <w:szCs w:val="26"/>
              <w:u w:val="single"/>
            </w:rPr>
          </w:rPrChange>
        </w:rPr>
      </w:pPr>
      <w:ins w:id="2400" w:author="kalla madhu" w:date="2024-07-17T14:43:00Z">
        <w:r w:rsidRPr="009329BA">
          <w:rPr>
            <w:b/>
            <w:bCs/>
            <w:sz w:val="26"/>
            <w:szCs w:val="26"/>
            <w:rPrChange w:id="2401" w:author="kalla madhu" w:date="2024-07-18T10:21:00Z" w16du:dateUtc="2024-07-18T04:51:00Z">
              <w:rPr>
                <w:b/>
                <w:bCs/>
                <w:sz w:val="26"/>
                <w:szCs w:val="26"/>
                <w:u w:val="single"/>
              </w:rPr>
            </w:rPrChange>
          </w:rPr>
          <w:t>&lt;/div&gt;</w:t>
        </w:r>
      </w:ins>
    </w:p>
    <w:p w14:paraId="026C2125" w14:textId="77777777" w:rsidR="002865E6" w:rsidRPr="009329BA" w:rsidRDefault="002865E6" w:rsidP="002865E6">
      <w:pPr>
        <w:rPr>
          <w:ins w:id="2402" w:author="kalla madhu" w:date="2024-07-17T14:43:00Z"/>
          <w:b/>
          <w:bCs/>
          <w:sz w:val="26"/>
          <w:szCs w:val="26"/>
          <w:rPrChange w:id="2403" w:author="kalla madhu" w:date="2024-07-18T10:21:00Z" w16du:dateUtc="2024-07-18T04:51:00Z">
            <w:rPr>
              <w:ins w:id="2404" w:author="kalla madhu" w:date="2024-07-17T14:43:00Z"/>
              <w:b/>
              <w:bCs/>
              <w:sz w:val="26"/>
              <w:szCs w:val="26"/>
              <w:u w:val="single"/>
            </w:rPr>
          </w:rPrChange>
        </w:rPr>
      </w:pPr>
    </w:p>
    <w:p w14:paraId="09402D3C" w14:textId="77777777" w:rsidR="002865E6" w:rsidRPr="009329BA" w:rsidRDefault="002865E6" w:rsidP="002865E6">
      <w:pPr>
        <w:rPr>
          <w:ins w:id="2405" w:author="kalla madhu" w:date="2024-07-17T14:43:00Z"/>
          <w:b/>
          <w:bCs/>
          <w:sz w:val="26"/>
          <w:szCs w:val="26"/>
          <w:rPrChange w:id="2406" w:author="kalla madhu" w:date="2024-07-18T10:21:00Z" w16du:dateUtc="2024-07-18T04:51:00Z">
            <w:rPr>
              <w:ins w:id="2407" w:author="kalla madhu" w:date="2024-07-17T14:43:00Z"/>
              <w:b/>
              <w:bCs/>
              <w:sz w:val="26"/>
              <w:szCs w:val="26"/>
              <w:u w:val="single"/>
            </w:rPr>
          </w:rPrChange>
        </w:rPr>
      </w:pPr>
      <w:ins w:id="2408" w:author="kalla madhu" w:date="2024-07-17T14:43:00Z">
        <w:r w:rsidRPr="009329BA">
          <w:rPr>
            <w:b/>
            <w:bCs/>
            <w:sz w:val="26"/>
            <w:szCs w:val="26"/>
            <w:rPrChange w:id="2409" w:author="kalla madhu" w:date="2024-07-18T10:21:00Z" w16du:dateUtc="2024-07-18T04:51:00Z">
              <w:rPr>
                <w:b/>
                <w:bCs/>
                <w:sz w:val="26"/>
                <w:szCs w:val="26"/>
                <w:u w:val="single"/>
              </w:rPr>
            </w:rPrChange>
          </w:rPr>
          <w:t xml:space="preserve">    </w:t>
        </w:r>
      </w:ins>
    </w:p>
    <w:p w14:paraId="7E141164" w14:textId="77777777" w:rsidR="002865E6" w:rsidRPr="009329BA" w:rsidRDefault="002865E6" w:rsidP="002865E6">
      <w:pPr>
        <w:rPr>
          <w:ins w:id="2410" w:author="kalla madhu" w:date="2024-07-17T14:43:00Z"/>
          <w:b/>
          <w:bCs/>
          <w:sz w:val="26"/>
          <w:szCs w:val="26"/>
          <w:rPrChange w:id="2411" w:author="kalla madhu" w:date="2024-07-18T10:21:00Z" w16du:dateUtc="2024-07-18T04:51:00Z">
            <w:rPr>
              <w:ins w:id="2412" w:author="kalla madhu" w:date="2024-07-17T14:43:00Z"/>
              <w:b/>
              <w:bCs/>
              <w:sz w:val="26"/>
              <w:szCs w:val="26"/>
              <w:u w:val="single"/>
            </w:rPr>
          </w:rPrChange>
        </w:rPr>
      </w:pPr>
      <w:ins w:id="2413" w:author="kalla madhu" w:date="2024-07-17T14:43:00Z">
        <w:r w:rsidRPr="009329BA">
          <w:rPr>
            <w:b/>
            <w:bCs/>
            <w:sz w:val="26"/>
            <w:szCs w:val="26"/>
            <w:rPrChange w:id="2414" w:author="kalla madhu" w:date="2024-07-18T10:21:00Z" w16du:dateUtc="2024-07-18T04:51:00Z">
              <w:rPr>
                <w:b/>
                <w:bCs/>
                <w:sz w:val="26"/>
                <w:szCs w:val="26"/>
                <w:u w:val="single"/>
              </w:rPr>
            </w:rPrChange>
          </w:rPr>
          <w:t xml:space="preserve">    </w:t>
        </w:r>
      </w:ins>
    </w:p>
    <w:p w14:paraId="62EC1BCF" w14:textId="77777777" w:rsidR="002865E6" w:rsidRPr="009329BA" w:rsidRDefault="002865E6" w:rsidP="002865E6">
      <w:pPr>
        <w:rPr>
          <w:ins w:id="2415" w:author="kalla madhu" w:date="2024-07-17T14:43:00Z"/>
          <w:b/>
          <w:bCs/>
          <w:sz w:val="26"/>
          <w:szCs w:val="26"/>
          <w:rPrChange w:id="2416" w:author="kalla madhu" w:date="2024-07-18T10:21:00Z" w16du:dateUtc="2024-07-18T04:51:00Z">
            <w:rPr>
              <w:ins w:id="2417" w:author="kalla madhu" w:date="2024-07-17T14:43:00Z"/>
              <w:b/>
              <w:bCs/>
              <w:sz w:val="26"/>
              <w:szCs w:val="26"/>
              <w:u w:val="single"/>
            </w:rPr>
          </w:rPrChange>
        </w:rPr>
      </w:pPr>
      <w:ins w:id="2418" w:author="kalla madhu" w:date="2024-07-17T14:43:00Z">
        <w:r w:rsidRPr="009329BA">
          <w:rPr>
            <w:b/>
            <w:bCs/>
            <w:sz w:val="26"/>
            <w:szCs w:val="26"/>
            <w:rPrChange w:id="2419" w:author="kalla madhu" w:date="2024-07-18T10:21:00Z" w16du:dateUtc="2024-07-18T04:51:00Z">
              <w:rPr>
                <w:b/>
                <w:bCs/>
                <w:sz w:val="26"/>
                <w:szCs w:val="26"/>
                <w:u w:val="single"/>
              </w:rPr>
            </w:rPrChange>
          </w:rPr>
          <w:t>&lt;/div&gt;</w:t>
        </w:r>
      </w:ins>
    </w:p>
    <w:p w14:paraId="16F3B3E3" w14:textId="77777777" w:rsidR="002865E6" w:rsidRPr="009329BA" w:rsidRDefault="002865E6" w:rsidP="002865E6">
      <w:pPr>
        <w:rPr>
          <w:ins w:id="2420" w:author="kalla madhu" w:date="2024-07-17T14:43:00Z"/>
          <w:b/>
          <w:bCs/>
          <w:sz w:val="26"/>
          <w:szCs w:val="26"/>
          <w:rPrChange w:id="2421" w:author="kalla madhu" w:date="2024-07-18T10:21:00Z" w16du:dateUtc="2024-07-18T04:51:00Z">
            <w:rPr>
              <w:ins w:id="2422" w:author="kalla madhu" w:date="2024-07-17T14:43:00Z"/>
              <w:b/>
              <w:bCs/>
              <w:sz w:val="26"/>
              <w:szCs w:val="26"/>
              <w:u w:val="single"/>
            </w:rPr>
          </w:rPrChange>
        </w:rPr>
      </w:pPr>
      <w:ins w:id="2423" w:author="kalla madhu" w:date="2024-07-17T14:43:00Z">
        <w:r w:rsidRPr="009329BA">
          <w:rPr>
            <w:b/>
            <w:bCs/>
            <w:sz w:val="26"/>
            <w:szCs w:val="26"/>
            <w:rPrChange w:id="2424" w:author="kalla madhu" w:date="2024-07-18T10:21:00Z" w16du:dateUtc="2024-07-18T04:51:00Z">
              <w:rPr>
                <w:b/>
                <w:bCs/>
                <w:sz w:val="26"/>
                <w:szCs w:val="26"/>
                <w:u w:val="single"/>
              </w:rPr>
            </w:rPrChange>
          </w:rPr>
          <w:t>&lt;/body&gt;</w:t>
        </w:r>
      </w:ins>
    </w:p>
    <w:p w14:paraId="1E48BD38" w14:textId="77777777" w:rsidR="002865E6" w:rsidRPr="009329BA" w:rsidRDefault="002865E6" w:rsidP="002865E6">
      <w:pPr>
        <w:rPr>
          <w:ins w:id="2425" w:author="kalla madhu" w:date="2024-07-17T14:43:00Z"/>
          <w:b/>
          <w:bCs/>
          <w:sz w:val="26"/>
          <w:szCs w:val="26"/>
          <w:rPrChange w:id="2426" w:author="kalla madhu" w:date="2024-07-18T10:21:00Z" w16du:dateUtc="2024-07-18T04:51:00Z">
            <w:rPr>
              <w:ins w:id="2427" w:author="kalla madhu" w:date="2024-07-17T14:43:00Z"/>
              <w:b/>
              <w:bCs/>
              <w:sz w:val="26"/>
              <w:szCs w:val="26"/>
              <w:u w:val="single"/>
            </w:rPr>
          </w:rPrChange>
        </w:rPr>
      </w:pPr>
      <w:ins w:id="2428" w:author="kalla madhu" w:date="2024-07-17T14:43:00Z">
        <w:r w:rsidRPr="009329BA">
          <w:rPr>
            <w:b/>
            <w:bCs/>
            <w:sz w:val="26"/>
            <w:szCs w:val="26"/>
            <w:rPrChange w:id="2429" w:author="kalla madhu" w:date="2024-07-18T10:21:00Z" w16du:dateUtc="2024-07-18T04:51:00Z">
              <w:rPr>
                <w:b/>
                <w:bCs/>
                <w:sz w:val="26"/>
                <w:szCs w:val="26"/>
                <w:u w:val="single"/>
              </w:rPr>
            </w:rPrChange>
          </w:rPr>
          <w:t>&lt;/html&gt;</w:t>
        </w:r>
      </w:ins>
    </w:p>
    <w:p w14:paraId="214D9402" w14:textId="77777777" w:rsidR="002865E6" w:rsidRPr="009329BA" w:rsidRDefault="002865E6" w:rsidP="00196405">
      <w:pPr>
        <w:rPr>
          <w:ins w:id="2430" w:author="kalla madhu" w:date="2024-07-17T14:43:00Z" w16du:dateUtc="2024-07-17T09:13:00Z"/>
          <w:b/>
          <w:bCs/>
          <w:sz w:val="26"/>
          <w:szCs w:val="26"/>
          <w:rPrChange w:id="2431" w:author="kalla madhu" w:date="2024-07-18T10:21:00Z" w16du:dateUtc="2024-07-18T04:51:00Z">
            <w:rPr>
              <w:ins w:id="2432" w:author="kalla madhu" w:date="2024-07-17T14:43:00Z" w16du:dateUtc="2024-07-17T09:13:00Z"/>
              <w:b/>
              <w:bCs/>
              <w:sz w:val="26"/>
              <w:szCs w:val="26"/>
              <w:u w:val="single"/>
            </w:rPr>
          </w:rPrChange>
        </w:rPr>
      </w:pPr>
    </w:p>
    <w:p w14:paraId="191E43A6" w14:textId="734C7C9F" w:rsidR="00E82139" w:rsidRPr="009329BA" w:rsidRDefault="00E82139" w:rsidP="00196405">
      <w:pPr>
        <w:rPr>
          <w:ins w:id="2433" w:author="kalla madhu" w:date="2024-07-17T14:43:00Z" w16du:dateUtc="2024-07-17T09:13:00Z"/>
          <w:b/>
          <w:bCs/>
          <w:sz w:val="26"/>
          <w:szCs w:val="26"/>
          <w:rPrChange w:id="2434" w:author="kalla madhu" w:date="2024-07-18T10:21:00Z" w16du:dateUtc="2024-07-18T04:51:00Z">
            <w:rPr>
              <w:ins w:id="2435" w:author="kalla madhu" w:date="2024-07-17T14:43:00Z" w16du:dateUtc="2024-07-17T09:13:00Z"/>
              <w:b/>
              <w:bCs/>
              <w:sz w:val="26"/>
              <w:szCs w:val="26"/>
              <w:u w:val="single"/>
            </w:rPr>
          </w:rPrChange>
        </w:rPr>
      </w:pPr>
      <w:proofErr w:type="spellStart"/>
      <w:ins w:id="2436" w:author="kalla madhu" w:date="2024-07-17T14:43:00Z" w16du:dateUtc="2024-07-17T09:13:00Z">
        <w:r w:rsidRPr="009329BA">
          <w:rPr>
            <w:b/>
            <w:bCs/>
            <w:sz w:val="26"/>
            <w:szCs w:val="26"/>
            <w:highlight w:val="green"/>
            <w:rPrChange w:id="2437" w:author="kalla madhu" w:date="2024-07-18T10:21:00Z" w16du:dateUtc="2024-07-18T04:51:00Z">
              <w:rPr>
                <w:b/>
                <w:bCs/>
                <w:sz w:val="26"/>
                <w:szCs w:val="26"/>
                <w:u w:val="single"/>
              </w:rPr>
            </w:rPrChange>
          </w:rPr>
          <w:t>Contact.jsp</w:t>
        </w:r>
        <w:proofErr w:type="spellEnd"/>
      </w:ins>
    </w:p>
    <w:p w14:paraId="6A87FC47" w14:textId="77777777" w:rsidR="000D3897" w:rsidRPr="009329BA" w:rsidRDefault="000D3897" w:rsidP="000D3897">
      <w:pPr>
        <w:rPr>
          <w:ins w:id="2438" w:author="kalla madhu" w:date="2024-07-17T14:44:00Z"/>
          <w:b/>
          <w:bCs/>
          <w:sz w:val="26"/>
          <w:szCs w:val="26"/>
          <w:rPrChange w:id="2439" w:author="kalla madhu" w:date="2024-07-18T10:21:00Z" w16du:dateUtc="2024-07-18T04:51:00Z">
            <w:rPr>
              <w:ins w:id="2440" w:author="kalla madhu" w:date="2024-07-17T14:44:00Z"/>
              <w:b/>
              <w:bCs/>
              <w:sz w:val="26"/>
              <w:szCs w:val="26"/>
              <w:u w:val="single"/>
            </w:rPr>
          </w:rPrChange>
        </w:rPr>
      </w:pPr>
      <w:ins w:id="2441" w:author="kalla madhu" w:date="2024-07-17T14:44:00Z">
        <w:r w:rsidRPr="009329BA">
          <w:rPr>
            <w:b/>
            <w:bCs/>
            <w:sz w:val="26"/>
            <w:szCs w:val="26"/>
            <w:rPrChange w:id="2442" w:author="kalla madhu" w:date="2024-07-18T10:21:00Z" w16du:dateUtc="2024-07-18T04:51:00Z">
              <w:rPr>
                <w:b/>
                <w:bCs/>
                <w:sz w:val="26"/>
                <w:szCs w:val="26"/>
                <w:u w:val="single"/>
              </w:rPr>
            </w:rPrChange>
          </w:rPr>
          <w:t xml:space="preserve">&lt;%@ page language="java" </w:t>
        </w:r>
        <w:proofErr w:type="spellStart"/>
        <w:r w:rsidRPr="009329BA">
          <w:rPr>
            <w:b/>
            <w:bCs/>
            <w:sz w:val="26"/>
            <w:szCs w:val="26"/>
            <w:rPrChange w:id="2443" w:author="kalla madhu" w:date="2024-07-18T10:21:00Z" w16du:dateUtc="2024-07-18T04:51:00Z">
              <w:rPr>
                <w:b/>
                <w:bCs/>
                <w:sz w:val="26"/>
                <w:szCs w:val="26"/>
                <w:u w:val="single"/>
              </w:rPr>
            </w:rPrChange>
          </w:rPr>
          <w:t>contentType</w:t>
        </w:r>
        <w:proofErr w:type="spellEnd"/>
        <w:r w:rsidRPr="009329BA">
          <w:rPr>
            <w:b/>
            <w:bCs/>
            <w:sz w:val="26"/>
            <w:szCs w:val="26"/>
            <w:rPrChange w:id="2444" w:author="kalla madhu" w:date="2024-07-18T10:21:00Z" w16du:dateUtc="2024-07-18T04:51:00Z">
              <w:rPr>
                <w:b/>
                <w:bCs/>
                <w:sz w:val="26"/>
                <w:szCs w:val="26"/>
                <w:u w:val="single"/>
              </w:rPr>
            </w:rPrChange>
          </w:rPr>
          <w:t>="text/html; charset=UTF-8"</w:t>
        </w:r>
      </w:ins>
    </w:p>
    <w:p w14:paraId="7DE613D2" w14:textId="77777777" w:rsidR="000D3897" w:rsidRPr="009329BA" w:rsidRDefault="000D3897" w:rsidP="000D3897">
      <w:pPr>
        <w:rPr>
          <w:ins w:id="2445" w:author="kalla madhu" w:date="2024-07-17T14:44:00Z"/>
          <w:b/>
          <w:bCs/>
          <w:sz w:val="26"/>
          <w:szCs w:val="26"/>
          <w:rPrChange w:id="2446" w:author="kalla madhu" w:date="2024-07-18T10:21:00Z" w16du:dateUtc="2024-07-18T04:51:00Z">
            <w:rPr>
              <w:ins w:id="2447" w:author="kalla madhu" w:date="2024-07-17T14:44:00Z"/>
              <w:b/>
              <w:bCs/>
              <w:sz w:val="26"/>
              <w:szCs w:val="26"/>
              <w:u w:val="single"/>
            </w:rPr>
          </w:rPrChange>
        </w:rPr>
      </w:pPr>
      <w:ins w:id="2448" w:author="kalla madhu" w:date="2024-07-17T14:44:00Z">
        <w:r w:rsidRPr="009329BA">
          <w:rPr>
            <w:b/>
            <w:bCs/>
            <w:sz w:val="26"/>
            <w:szCs w:val="26"/>
            <w:rPrChange w:id="2449" w:author="kalla madhu" w:date="2024-07-18T10:21:00Z" w16du:dateUtc="2024-07-18T04:51:00Z">
              <w:rPr>
                <w:b/>
                <w:bCs/>
                <w:sz w:val="26"/>
                <w:szCs w:val="26"/>
                <w:u w:val="single"/>
              </w:rPr>
            </w:rPrChange>
          </w:rPr>
          <w:t xml:space="preserve">    </w:t>
        </w:r>
        <w:proofErr w:type="spellStart"/>
        <w:r w:rsidRPr="009329BA">
          <w:rPr>
            <w:b/>
            <w:bCs/>
            <w:sz w:val="26"/>
            <w:szCs w:val="26"/>
            <w:rPrChange w:id="2450" w:author="kalla madhu" w:date="2024-07-18T10:21:00Z" w16du:dateUtc="2024-07-18T04:51:00Z">
              <w:rPr>
                <w:b/>
                <w:bCs/>
                <w:sz w:val="26"/>
                <w:szCs w:val="26"/>
                <w:u w:val="single"/>
              </w:rPr>
            </w:rPrChange>
          </w:rPr>
          <w:t>pageEncoding</w:t>
        </w:r>
        <w:proofErr w:type="spellEnd"/>
        <w:r w:rsidRPr="009329BA">
          <w:rPr>
            <w:b/>
            <w:bCs/>
            <w:sz w:val="26"/>
            <w:szCs w:val="26"/>
            <w:rPrChange w:id="2451" w:author="kalla madhu" w:date="2024-07-18T10:21:00Z" w16du:dateUtc="2024-07-18T04:51:00Z">
              <w:rPr>
                <w:b/>
                <w:bCs/>
                <w:sz w:val="26"/>
                <w:szCs w:val="26"/>
                <w:u w:val="single"/>
              </w:rPr>
            </w:rPrChange>
          </w:rPr>
          <w:t>="UTF-8"%&gt;</w:t>
        </w:r>
      </w:ins>
    </w:p>
    <w:p w14:paraId="7E934BEE" w14:textId="77777777" w:rsidR="000D3897" w:rsidRPr="009329BA" w:rsidRDefault="000D3897" w:rsidP="000D3897">
      <w:pPr>
        <w:rPr>
          <w:ins w:id="2452" w:author="kalla madhu" w:date="2024-07-17T14:44:00Z"/>
          <w:b/>
          <w:bCs/>
          <w:sz w:val="26"/>
          <w:szCs w:val="26"/>
          <w:rPrChange w:id="2453" w:author="kalla madhu" w:date="2024-07-18T10:21:00Z" w16du:dateUtc="2024-07-18T04:51:00Z">
            <w:rPr>
              <w:ins w:id="2454" w:author="kalla madhu" w:date="2024-07-17T14:44:00Z"/>
              <w:b/>
              <w:bCs/>
              <w:sz w:val="26"/>
              <w:szCs w:val="26"/>
              <w:u w:val="single"/>
            </w:rPr>
          </w:rPrChange>
        </w:rPr>
      </w:pPr>
      <w:ins w:id="2455" w:author="kalla madhu" w:date="2024-07-17T14:44:00Z">
        <w:r w:rsidRPr="009329BA">
          <w:rPr>
            <w:b/>
            <w:bCs/>
            <w:sz w:val="26"/>
            <w:szCs w:val="26"/>
            <w:rPrChange w:id="2456" w:author="kalla madhu" w:date="2024-07-18T10:21:00Z" w16du:dateUtc="2024-07-18T04:51:00Z">
              <w:rPr>
                <w:b/>
                <w:bCs/>
                <w:sz w:val="26"/>
                <w:szCs w:val="26"/>
                <w:u w:val="single"/>
              </w:rPr>
            </w:rPrChange>
          </w:rPr>
          <w:t>&lt;!DOCTYPE html&gt;</w:t>
        </w:r>
      </w:ins>
    </w:p>
    <w:p w14:paraId="73D4F859" w14:textId="77777777" w:rsidR="000D3897" w:rsidRPr="009329BA" w:rsidRDefault="000D3897" w:rsidP="000D3897">
      <w:pPr>
        <w:rPr>
          <w:ins w:id="2457" w:author="kalla madhu" w:date="2024-07-17T14:44:00Z"/>
          <w:b/>
          <w:bCs/>
          <w:sz w:val="26"/>
          <w:szCs w:val="26"/>
          <w:rPrChange w:id="2458" w:author="kalla madhu" w:date="2024-07-18T10:21:00Z" w16du:dateUtc="2024-07-18T04:51:00Z">
            <w:rPr>
              <w:ins w:id="2459" w:author="kalla madhu" w:date="2024-07-17T14:44:00Z"/>
              <w:b/>
              <w:bCs/>
              <w:sz w:val="26"/>
              <w:szCs w:val="26"/>
              <w:u w:val="single"/>
            </w:rPr>
          </w:rPrChange>
        </w:rPr>
      </w:pPr>
      <w:ins w:id="2460" w:author="kalla madhu" w:date="2024-07-17T14:44:00Z">
        <w:r w:rsidRPr="009329BA">
          <w:rPr>
            <w:b/>
            <w:bCs/>
            <w:sz w:val="26"/>
            <w:szCs w:val="26"/>
            <w:rPrChange w:id="2461" w:author="kalla madhu" w:date="2024-07-18T10:21:00Z" w16du:dateUtc="2024-07-18T04:51:00Z">
              <w:rPr>
                <w:b/>
                <w:bCs/>
                <w:sz w:val="26"/>
                <w:szCs w:val="26"/>
                <w:u w:val="single"/>
              </w:rPr>
            </w:rPrChange>
          </w:rPr>
          <w:t>&lt;html&gt;</w:t>
        </w:r>
      </w:ins>
    </w:p>
    <w:p w14:paraId="4C485728" w14:textId="77777777" w:rsidR="000D3897" w:rsidRPr="009329BA" w:rsidRDefault="000D3897" w:rsidP="000D3897">
      <w:pPr>
        <w:rPr>
          <w:ins w:id="2462" w:author="kalla madhu" w:date="2024-07-17T14:44:00Z"/>
          <w:b/>
          <w:bCs/>
          <w:sz w:val="26"/>
          <w:szCs w:val="26"/>
          <w:rPrChange w:id="2463" w:author="kalla madhu" w:date="2024-07-18T10:21:00Z" w16du:dateUtc="2024-07-18T04:51:00Z">
            <w:rPr>
              <w:ins w:id="2464" w:author="kalla madhu" w:date="2024-07-17T14:44:00Z"/>
              <w:b/>
              <w:bCs/>
              <w:sz w:val="26"/>
              <w:szCs w:val="26"/>
              <w:u w:val="single"/>
            </w:rPr>
          </w:rPrChange>
        </w:rPr>
      </w:pPr>
      <w:ins w:id="2465" w:author="kalla madhu" w:date="2024-07-17T14:44:00Z">
        <w:r w:rsidRPr="009329BA">
          <w:rPr>
            <w:b/>
            <w:bCs/>
            <w:sz w:val="26"/>
            <w:szCs w:val="26"/>
            <w:rPrChange w:id="2466" w:author="kalla madhu" w:date="2024-07-18T10:21:00Z" w16du:dateUtc="2024-07-18T04:51:00Z">
              <w:rPr>
                <w:b/>
                <w:bCs/>
                <w:sz w:val="26"/>
                <w:szCs w:val="26"/>
                <w:u w:val="single"/>
              </w:rPr>
            </w:rPrChange>
          </w:rPr>
          <w:t>&lt;head&gt;</w:t>
        </w:r>
      </w:ins>
    </w:p>
    <w:p w14:paraId="0E4477DF" w14:textId="77777777" w:rsidR="000D3897" w:rsidRPr="009329BA" w:rsidRDefault="000D3897" w:rsidP="000D3897">
      <w:pPr>
        <w:rPr>
          <w:ins w:id="2467" w:author="kalla madhu" w:date="2024-07-17T14:44:00Z"/>
          <w:b/>
          <w:bCs/>
          <w:sz w:val="26"/>
          <w:szCs w:val="26"/>
          <w:rPrChange w:id="2468" w:author="kalla madhu" w:date="2024-07-18T10:21:00Z" w16du:dateUtc="2024-07-18T04:51:00Z">
            <w:rPr>
              <w:ins w:id="2469" w:author="kalla madhu" w:date="2024-07-17T14:44:00Z"/>
              <w:b/>
              <w:bCs/>
              <w:sz w:val="26"/>
              <w:szCs w:val="26"/>
              <w:u w:val="single"/>
            </w:rPr>
          </w:rPrChange>
        </w:rPr>
      </w:pPr>
      <w:ins w:id="2470" w:author="kalla madhu" w:date="2024-07-17T14:44:00Z">
        <w:r w:rsidRPr="009329BA">
          <w:rPr>
            <w:b/>
            <w:bCs/>
            <w:sz w:val="26"/>
            <w:szCs w:val="26"/>
            <w:rPrChange w:id="2471" w:author="kalla madhu" w:date="2024-07-18T10:21:00Z" w16du:dateUtc="2024-07-18T04:51:00Z">
              <w:rPr>
                <w:b/>
                <w:bCs/>
                <w:sz w:val="26"/>
                <w:szCs w:val="26"/>
                <w:u w:val="single"/>
              </w:rPr>
            </w:rPrChange>
          </w:rPr>
          <w:t>&lt;meta charset="UTF-8"&gt;</w:t>
        </w:r>
      </w:ins>
    </w:p>
    <w:p w14:paraId="73B74D6C" w14:textId="77777777" w:rsidR="000D3897" w:rsidRPr="009329BA" w:rsidRDefault="000D3897" w:rsidP="000D3897">
      <w:pPr>
        <w:rPr>
          <w:ins w:id="2472" w:author="kalla madhu" w:date="2024-07-17T14:44:00Z"/>
          <w:b/>
          <w:bCs/>
          <w:sz w:val="26"/>
          <w:szCs w:val="26"/>
          <w:rPrChange w:id="2473" w:author="kalla madhu" w:date="2024-07-18T10:21:00Z" w16du:dateUtc="2024-07-18T04:51:00Z">
            <w:rPr>
              <w:ins w:id="2474" w:author="kalla madhu" w:date="2024-07-17T14:44:00Z"/>
              <w:b/>
              <w:bCs/>
              <w:sz w:val="26"/>
              <w:szCs w:val="26"/>
              <w:u w:val="single"/>
            </w:rPr>
          </w:rPrChange>
        </w:rPr>
      </w:pPr>
      <w:ins w:id="2475" w:author="kalla madhu" w:date="2024-07-17T14:44:00Z">
        <w:r w:rsidRPr="009329BA">
          <w:rPr>
            <w:b/>
            <w:bCs/>
            <w:sz w:val="26"/>
            <w:szCs w:val="26"/>
            <w:rPrChange w:id="2476" w:author="kalla madhu" w:date="2024-07-18T10:21:00Z" w16du:dateUtc="2024-07-18T04:51:00Z">
              <w:rPr>
                <w:b/>
                <w:bCs/>
                <w:sz w:val="26"/>
                <w:szCs w:val="26"/>
                <w:u w:val="single"/>
              </w:rPr>
            </w:rPrChange>
          </w:rPr>
          <w:t>&lt;title&gt;</w:t>
        </w:r>
        <w:proofErr w:type="spellStart"/>
        <w:r w:rsidRPr="009329BA">
          <w:rPr>
            <w:b/>
            <w:bCs/>
            <w:sz w:val="26"/>
            <w:szCs w:val="26"/>
            <w:rPrChange w:id="2477" w:author="kalla madhu" w:date="2024-07-18T10:21:00Z" w16du:dateUtc="2024-07-18T04:51:00Z">
              <w:rPr>
                <w:b/>
                <w:bCs/>
                <w:sz w:val="26"/>
                <w:szCs w:val="26"/>
                <w:u w:val="single"/>
              </w:rPr>
            </w:rPrChange>
          </w:rPr>
          <w:t>ToDoList-IndexPage</w:t>
        </w:r>
        <w:proofErr w:type="spellEnd"/>
        <w:r w:rsidRPr="009329BA">
          <w:rPr>
            <w:b/>
            <w:bCs/>
            <w:sz w:val="26"/>
            <w:szCs w:val="26"/>
            <w:rPrChange w:id="2478" w:author="kalla madhu" w:date="2024-07-18T10:21:00Z" w16du:dateUtc="2024-07-18T04:51:00Z">
              <w:rPr>
                <w:b/>
                <w:bCs/>
                <w:sz w:val="26"/>
                <w:szCs w:val="26"/>
                <w:u w:val="single"/>
              </w:rPr>
            </w:rPrChange>
          </w:rPr>
          <w:t>&lt;/title&gt;</w:t>
        </w:r>
      </w:ins>
    </w:p>
    <w:p w14:paraId="5A2216E7" w14:textId="77777777" w:rsidR="000D3897" w:rsidRPr="009329BA" w:rsidRDefault="000D3897" w:rsidP="000D3897">
      <w:pPr>
        <w:rPr>
          <w:ins w:id="2479" w:author="kalla madhu" w:date="2024-07-17T14:44:00Z"/>
          <w:b/>
          <w:bCs/>
          <w:sz w:val="26"/>
          <w:szCs w:val="26"/>
          <w:rPrChange w:id="2480" w:author="kalla madhu" w:date="2024-07-18T10:21:00Z" w16du:dateUtc="2024-07-18T04:51:00Z">
            <w:rPr>
              <w:ins w:id="2481" w:author="kalla madhu" w:date="2024-07-17T14:44:00Z"/>
              <w:b/>
              <w:bCs/>
              <w:sz w:val="26"/>
              <w:szCs w:val="26"/>
              <w:u w:val="single"/>
            </w:rPr>
          </w:rPrChange>
        </w:rPr>
      </w:pPr>
      <w:ins w:id="2482" w:author="kalla madhu" w:date="2024-07-17T14:44:00Z">
        <w:r w:rsidRPr="009329BA">
          <w:rPr>
            <w:b/>
            <w:bCs/>
            <w:sz w:val="26"/>
            <w:szCs w:val="26"/>
            <w:rPrChange w:id="2483" w:author="kalla madhu" w:date="2024-07-18T10:21:00Z" w16du:dateUtc="2024-07-18T04:51:00Z">
              <w:rPr>
                <w:b/>
                <w:bCs/>
                <w:sz w:val="26"/>
                <w:szCs w:val="26"/>
                <w:u w:val="single"/>
              </w:rPr>
            </w:rPrChange>
          </w:rPr>
          <w:t xml:space="preserve">&lt;link </w:t>
        </w:r>
        <w:proofErr w:type="spellStart"/>
        <w:r w:rsidRPr="009329BA">
          <w:rPr>
            <w:b/>
            <w:bCs/>
            <w:sz w:val="26"/>
            <w:szCs w:val="26"/>
            <w:rPrChange w:id="2484" w:author="kalla madhu" w:date="2024-07-18T10:21:00Z" w16du:dateUtc="2024-07-18T04:51:00Z">
              <w:rPr>
                <w:b/>
                <w:bCs/>
                <w:sz w:val="26"/>
                <w:szCs w:val="26"/>
                <w:u w:val="single"/>
              </w:rPr>
            </w:rPrChange>
          </w:rPr>
          <w:t>rel</w:t>
        </w:r>
        <w:proofErr w:type="spellEnd"/>
        <w:r w:rsidRPr="009329BA">
          <w:rPr>
            <w:b/>
            <w:bCs/>
            <w:sz w:val="26"/>
            <w:szCs w:val="26"/>
            <w:rPrChange w:id="2485" w:author="kalla madhu" w:date="2024-07-18T10:21:00Z" w16du:dateUtc="2024-07-18T04:51:00Z">
              <w:rPr>
                <w:b/>
                <w:bCs/>
                <w:sz w:val="26"/>
                <w:szCs w:val="26"/>
                <w:u w:val="single"/>
              </w:rPr>
            </w:rPrChange>
          </w:rPr>
          <w:t xml:space="preserve">="icon" </w:t>
        </w:r>
        <w:proofErr w:type="spellStart"/>
        <w:r w:rsidRPr="009329BA">
          <w:rPr>
            <w:b/>
            <w:bCs/>
            <w:sz w:val="26"/>
            <w:szCs w:val="26"/>
            <w:rPrChange w:id="2486" w:author="kalla madhu" w:date="2024-07-18T10:21:00Z" w16du:dateUtc="2024-07-18T04:51:00Z">
              <w:rPr>
                <w:b/>
                <w:bCs/>
                <w:sz w:val="26"/>
                <w:szCs w:val="26"/>
                <w:u w:val="single"/>
              </w:rPr>
            </w:rPrChange>
          </w:rPr>
          <w:t>href</w:t>
        </w:r>
        <w:proofErr w:type="spellEnd"/>
        <w:r w:rsidRPr="009329BA">
          <w:rPr>
            <w:b/>
            <w:bCs/>
            <w:sz w:val="26"/>
            <w:szCs w:val="26"/>
            <w:rPrChange w:id="2487" w:author="kalla madhu" w:date="2024-07-18T10:21:00Z" w16du:dateUtc="2024-07-18T04:51:00Z">
              <w:rPr>
                <w:b/>
                <w:bCs/>
                <w:sz w:val="26"/>
                <w:szCs w:val="26"/>
                <w:u w:val="single"/>
              </w:rPr>
            </w:rPrChange>
          </w:rPr>
          <w:t>="images/logo.png"&gt;</w:t>
        </w:r>
      </w:ins>
    </w:p>
    <w:p w14:paraId="68D580B2" w14:textId="77777777" w:rsidR="000D3897" w:rsidRPr="009329BA" w:rsidRDefault="000D3897" w:rsidP="000D3897">
      <w:pPr>
        <w:rPr>
          <w:ins w:id="2488" w:author="kalla madhu" w:date="2024-07-17T14:44:00Z"/>
          <w:b/>
          <w:bCs/>
          <w:sz w:val="26"/>
          <w:szCs w:val="26"/>
          <w:rPrChange w:id="2489" w:author="kalla madhu" w:date="2024-07-18T10:21:00Z" w16du:dateUtc="2024-07-18T04:51:00Z">
            <w:rPr>
              <w:ins w:id="2490" w:author="kalla madhu" w:date="2024-07-17T14:44:00Z"/>
              <w:b/>
              <w:bCs/>
              <w:sz w:val="26"/>
              <w:szCs w:val="26"/>
              <w:u w:val="single"/>
            </w:rPr>
          </w:rPrChange>
        </w:rPr>
      </w:pPr>
      <w:ins w:id="2491" w:author="kalla madhu" w:date="2024-07-17T14:44:00Z">
        <w:r w:rsidRPr="009329BA">
          <w:rPr>
            <w:b/>
            <w:bCs/>
            <w:sz w:val="26"/>
            <w:szCs w:val="26"/>
            <w:rPrChange w:id="2492" w:author="kalla madhu" w:date="2024-07-18T10:21:00Z" w16du:dateUtc="2024-07-18T04:51:00Z">
              <w:rPr>
                <w:b/>
                <w:bCs/>
                <w:sz w:val="26"/>
                <w:szCs w:val="26"/>
                <w:u w:val="single"/>
              </w:rPr>
            </w:rPrChange>
          </w:rPr>
          <w:t xml:space="preserve">&lt;link </w:t>
        </w:r>
        <w:proofErr w:type="spellStart"/>
        <w:r w:rsidRPr="009329BA">
          <w:rPr>
            <w:b/>
            <w:bCs/>
            <w:sz w:val="26"/>
            <w:szCs w:val="26"/>
            <w:rPrChange w:id="2493" w:author="kalla madhu" w:date="2024-07-18T10:21:00Z" w16du:dateUtc="2024-07-18T04:51:00Z">
              <w:rPr>
                <w:b/>
                <w:bCs/>
                <w:sz w:val="26"/>
                <w:szCs w:val="26"/>
                <w:u w:val="single"/>
              </w:rPr>
            </w:rPrChange>
          </w:rPr>
          <w:t>rel</w:t>
        </w:r>
        <w:proofErr w:type="spellEnd"/>
        <w:r w:rsidRPr="009329BA">
          <w:rPr>
            <w:b/>
            <w:bCs/>
            <w:sz w:val="26"/>
            <w:szCs w:val="26"/>
            <w:rPrChange w:id="2494" w:author="kalla madhu" w:date="2024-07-18T10:21:00Z" w16du:dateUtc="2024-07-18T04:51:00Z">
              <w:rPr>
                <w:b/>
                <w:bCs/>
                <w:sz w:val="26"/>
                <w:szCs w:val="26"/>
                <w:u w:val="single"/>
              </w:rPr>
            </w:rPrChange>
          </w:rPr>
          <w:t xml:space="preserve">="stylesheet" </w:t>
        </w:r>
        <w:proofErr w:type="spellStart"/>
        <w:r w:rsidRPr="009329BA">
          <w:rPr>
            <w:b/>
            <w:bCs/>
            <w:sz w:val="26"/>
            <w:szCs w:val="26"/>
            <w:rPrChange w:id="2495" w:author="kalla madhu" w:date="2024-07-18T10:21:00Z" w16du:dateUtc="2024-07-18T04:51:00Z">
              <w:rPr>
                <w:b/>
                <w:bCs/>
                <w:sz w:val="26"/>
                <w:szCs w:val="26"/>
                <w:u w:val="single"/>
              </w:rPr>
            </w:rPrChange>
          </w:rPr>
          <w:t>href</w:t>
        </w:r>
        <w:proofErr w:type="spellEnd"/>
        <w:r w:rsidRPr="009329BA">
          <w:rPr>
            <w:b/>
            <w:bCs/>
            <w:sz w:val="26"/>
            <w:szCs w:val="26"/>
            <w:rPrChange w:id="2496" w:author="kalla madhu" w:date="2024-07-18T10:21:00Z" w16du:dateUtc="2024-07-18T04:51:00Z">
              <w:rPr>
                <w:b/>
                <w:bCs/>
                <w:sz w:val="26"/>
                <w:szCs w:val="26"/>
                <w:u w:val="single"/>
              </w:rPr>
            </w:rPrChange>
          </w:rPr>
          <w:t>="</w:t>
        </w:r>
        <w:proofErr w:type="spellStart"/>
        <w:r w:rsidRPr="009329BA">
          <w:rPr>
            <w:b/>
            <w:bCs/>
            <w:sz w:val="26"/>
            <w:szCs w:val="26"/>
            <w:rPrChange w:id="2497" w:author="kalla madhu" w:date="2024-07-18T10:21:00Z" w16du:dateUtc="2024-07-18T04:51:00Z">
              <w:rPr>
                <w:b/>
                <w:bCs/>
                <w:sz w:val="26"/>
                <w:szCs w:val="26"/>
                <w:u w:val="single"/>
              </w:rPr>
            </w:rPrChange>
          </w:rPr>
          <w:t>css</w:t>
        </w:r>
        <w:proofErr w:type="spellEnd"/>
        <w:r w:rsidRPr="009329BA">
          <w:rPr>
            <w:b/>
            <w:bCs/>
            <w:sz w:val="26"/>
            <w:szCs w:val="26"/>
            <w:rPrChange w:id="2498" w:author="kalla madhu" w:date="2024-07-18T10:21:00Z" w16du:dateUtc="2024-07-18T04:51:00Z">
              <w:rPr>
                <w:b/>
                <w:bCs/>
                <w:sz w:val="26"/>
                <w:szCs w:val="26"/>
                <w:u w:val="single"/>
              </w:rPr>
            </w:rPrChange>
          </w:rPr>
          <w:t>/style2.css"&gt;</w:t>
        </w:r>
      </w:ins>
    </w:p>
    <w:p w14:paraId="61B71244" w14:textId="77777777" w:rsidR="000D3897" w:rsidRPr="009329BA" w:rsidRDefault="000D3897" w:rsidP="000D3897">
      <w:pPr>
        <w:rPr>
          <w:ins w:id="2499" w:author="kalla madhu" w:date="2024-07-17T14:44:00Z"/>
          <w:b/>
          <w:bCs/>
          <w:sz w:val="26"/>
          <w:szCs w:val="26"/>
          <w:rPrChange w:id="2500" w:author="kalla madhu" w:date="2024-07-18T10:21:00Z" w16du:dateUtc="2024-07-18T04:51:00Z">
            <w:rPr>
              <w:ins w:id="2501" w:author="kalla madhu" w:date="2024-07-17T14:44:00Z"/>
              <w:b/>
              <w:bCs/>
              <w:sz w:val="26"/>
              <w:szCs w:val="26"/>
              <w:u w:val="single"/>
            </w:rPr>
          </w:rPrChange>
        </w:rPr>
      </w:pPr>
      <w:ins w:id="2502" w:author="kalla madhu" w:date="2024-07-17T14:44:00Z">
        <w:r w:rsidRPr="009329BA">
          <w:rPr>
            <w:b/>
            <w:bCs/>
            <w:sz w:val="26"/>
            <w:szCs w:val="26"/>
            <w:rPrChange w:id="2503" w:author="kalla madhu" w:date="2024-07-18T10:21:00Z" w16du:dateUtc="2024-07-18T04:51:00Z">
              <w:rPr>
                <w:b/>
                <w:bCs/>
                <w:sz w:val="26"/>
                <w:szCs w:val="26"/>
                <w:u w:val="single"/>
              </w:rPr>
            </w:rPrChange>
          </w:rPr>
          <w:t>&lt;/head&gt;</w:t>
        </w:r>
      </w:ins>
    </w:p>
    <w:p w14:paraId="4744A03B" w14:textId="77777777" w:rsidR="000D3897" w:rsidRPr="009329BA" w:rsidRDefault="000D3897" w:rsidP="000D3897">
      <w:pPr>
        <w:rPr>
          <w:ins w:id="2504" w:author="kalla madhu" w:date="2024-07-17T14:44:00Z"/>
          <w:b/>
          <w:bCs/>
          <w:sz w:val="26"/>
          <w:szCs w:val="26"/>
          <w:rPrChange w:id="2505" w:author="kalla madhu" w:date="2024-07-18T10:21:00Z" w16du:dateUtc="2024-07-18T04:51:00Z">
            <w:rPr>
              <w:ins w:id="2506" w:author="kalla madhu" w:date="2024-07-17T14:44:00Z"/>
              <w:b/>
              <w:bCs/>
              <w:sz w:val="26"/>
              <w:szCs w:val="26"/>
              <w:u w:val="single"/>
            </w:rPr>
          </w:rPrChange>
        </w:rPr>
      </w:pPr>
      <w:ins w:id="2507" w:author="kalla madhu" w:date="2024-07-17T14:44:00Z">
        <w:r w:rsidRPr="009329BA">
          <w:rPr>
            <w:b/>
            <w:bCs/>
            <w:sz w:val="26"/>
            <w:szCs w:val="26"/>
            <w:rPrChange w:id="2508" w:author="kalla madhu" w:date="2024-07-18T10:21:00Z" w16du:dateUtc="2024-07-18T04:51:00Z">
              <w:rPr>
                <w:b/>
                <w:bCs/>
                <w:sz w:val="26"/>
                <w:szCs w:val="26"/>
                <w:u w:val="single"/>
              </w:rPr>
            </w:rPrChange>
          </w:rPr>
          <w:t>&lt;body&gt;</w:t>
        </w:r>
      </w:ins>
    </w:p>
    <w:p w14:paraId="2EC3D5FF" w14:textId="77777777" w:rsidR="000D3897" w:rsidRPr="009329BA" w:rsidRDefault="000D3897" w:rsidP="000D3897">
      <w:pPr>
        <w:rPr>
          <w:ins w:id="2509" w:author="kalla madhu" w:date="2024-07-17T14:44:00Z"/>
          <w:b/>
          <w:bCs/>
          <w:sz w:val="26"/>
          <w:szCs w:val="26"/>
          <w:rPrChange w:id="2510" w:author="kalla madhu" w:date="2024-07-18T10:21:00Z" w16du:dateUtc="2024-07-18T04:51:00Z">
            <w:rPr>
              <w:ins w:id="2511" w:author="kalla madhu" w:date="2024-07-17T14:44:00Z"/>
              <w:b/>
              <w:bCs/>
              <w:sz w:val="26"/>
              <w:szCs w:val="26"/>
              <w:u w:val="single"/>
            </w:rPr>
          </w:rPrChange>
        </w:rPr>
      </w:pPr>
      <w:ins w:id="2512" w:author="kalla madhu" w:date="2024-07-17T14:44:00Z">
        <w:r w:rsidRPr="009329BA">
          <w:rPr>
            <w:b/>
            <w:bCs/>
            <w:sz w:val="26"/>
            <w:szCs w:val="26"/>
            <w:rPrChange w:id="2513" w:author="kalla madhu" w:date="2024-07-18T10:21:00Z" w16du:dateUtc="2024-07-18T04:51:00Z">
              <w:rPr>
                <w:b/>
                <w:bCs/>
                <w:sz w:val="26"/>
                <w:szCs w:val="26"/>
                <w:u w:val="single"/>
              </w:rPr>
            </w:rPrChange>
          </w:rPr>
          <w:t>&lt;div class="main"&gt;</w:t>
        </w:r>
      </w:ins>
    </w:p>
    <w:p w14:paraId="29F553F5" w14:textId="77777777" w:rsidR="000D3897" w:rsidRPr="009329BA" w:rsidRDefault="000D3897" w:rsidP="000D3897">
      <w:pPr>
        <w:rPr>
          <w:ins w:id="2514" w:author="kalla madhu" w:date="2024-07-17T14:44:00Z"/>
          <w:b/>
          <w:bCs/>
          <w:sz w:val="26"/>
          <w:szCs w:val="26"/>
          <w:rPrChange w:id="2515" w:author="kalla madhu" w:date="2024-07-18T10:21:00Z" w16du:dateUtc="2024-07-18T04:51:00Z">
            <w:rPr>
              <w:ins w:id="2516" w:author="kalla madhu" w:date="2024-07-17T14:44:00Z"/>
              <w:b/>
              <w:bCs/>
              <w:sz w:val="26"/>
              <w:szCs w:val="26"/>
              <w:u w:val="single"/>
            </w:rPr>
          </w:rPrChange>
        </w:rPr>
      </w:pPr>
      <w:ins w:id="2517" w:author="kalla madhu" w:date="2024-07-17T14:44:00Z">
        <w:r w:rsidRPr="009329BA">
          <w:rPr>
            <w:b/>
            <w:bCs/>
            <w:sz w:val="26"/>
            <w:szCs w:val="26"/>
            <w:rPrChange w:id="2518" w:author="kalla madhu" w:date="2024-07-18T10:21:00Z" w16du:dateUtc="2024-07-18T04:51:00Z">
              <w:rPr>
                <w:b/>
                <w:bCs/>
                <w:sz w:val="26"/>
                <w:szCs w:val="26"/>
                <w:u w:val="single"/>
              </w:rPr>
            </w:rPrChange>
          </w:rPr>
          <w:t>    &lt;%@ include file="</w:t>
        </w:r>
        <w:proofErr w:type="spellStart"/>
        <w:r w:rsidRPr="009329BA">
          <w:rPr>
            <w:b/>
            <w:bCs/>
            <w:sz w:val="26"/>
            <w:szCs w:val="26"/>
            <w:rPrChange w:id="2519" w:author="kalla madhu" w:date="2024-07-18T10:21:00Z" w16du:dateUtc="2024-07-18T04:51:00Z">
              <w:rPr>
                <w:b/>
                <w:bCs/>
                <w:sz w:val="26"/>
                <w:szCs w:val="26"/>
                <w:u w:val="single"/>
              </w:rPr>
            </w:rPrChange>
          </w:rPr>
          <w:t>homemenu.jsp</w:t>
        </w:r>
        <w:proofErr w:type="spellEnd"/>
        <w:r w:rsidRPr="009329BA">
          <w:rPr>
            <w:b/>
            <w:bCs/>
            <w:sz w:val="26"/>
            <w:szCs w:val="26"/>
            <w:rPrChange w:id="2520" w:author="kalla madhu" w:date="2024-07-18T10:21:00Z" w16du:dateUtc="2024-07-18T04:51:00Z">
              <w:rPr>
                <w:b/>
                <w:bCs/>
                <w:sz w:val="26"/>
                <w:szCs w:val="26"/>
                <w:u w:val="single"/>
              </w:rPr>
            </w:rPrChange>
          </w:rPr>
          <w:t>"%&gt;</w:t>
        </w:r>
      </w:ins>
    </w:p>
    <w:p w14:paraId="43A299F2" w14:textId="77777777" w:rsidR="000D3897" w:rsidRPr="009329BA" w:rsidRDefault="000D3897" w:rsidP="000D3897">
      <w:pPr>
        <w:rPr>
          <w:ins w:id="2521" w:author="kalla madhu" w:date="2024-07-17T14:44:00Z"/>
          <w:b/>
          <w:bCs/>
          <w:sz w:val="26"/>
          <w:szCs w:val="26"/>
          <w:rPrChange w:id="2522" w:author="kalla madhu" w:date="2024-07-18T10:21:00Z" w16du:dateUtc="2024-07-18T04:51:00Z">
            <w:rPr>
              <w:ins w:id="2523" w:author="kalla madhu" w:date="2024-07-17T14:44:00Z"/>
              <w:b/>
              <w:bCs/>
              <w:sz w:val="26"/>
              <w:szCs w:val="26"/>
              <w:u w:val="single"/>
            </w:rPr>
          </w:rPrChange>
        </w:rPr>
      </w:pPr>
      <w:ins w:id="2524" w:author="kalla madhu" w:date="2024-07-17T14:44:00Z">
        <w:r w:rsidRPr="009329BA">
          <w:rPr>
            <w:b/>
            <w:bCs/>
            <w:sz w:val="26"/>
            <w:szCs w:val="26"/>
            <w:rPrChange w:id="2525" w:author="kalla madhu" w:date="2024-07-18T10:21:00Z" w16du:dateUtc="2024-07-18T04:51:00Z">
              <w:rPr>
                <w:b/>
                <w:bCs/>
                <w:sz w:val="26"/>
                <w:szCs w:val="26"/>
                <w:u w:val="single"/>
              </w:rPr>
            </w:rPrChange>
          </w:rPr>
          <w:t xml:space="preserve">    </w:t>
        </w:r>
      </w:ins>
    </w:p>
    <w:p w14:paraId="4FF8BEBE" w14:textId="77777777" w:rsidR="000D3897" w:rsidRPr="009329BA" w:rsidRDefault="000D3897" w:rsidP="000D3897">
      <w:pPr>
        <w:rPr>
          <w:ins w:id="2526" w:author="kalla madhu" w:date="2024-07-17T14:44:00Z"/>
          <w:b/>
          <w:bCs/>
          <w:sz w:val="26"/>
          <w:szCs w:val="26"/>
          <w:rPrChange w:id="2527" w:author="kalla madhu" w:date="2024-07-18T10:21:00Z" w16du:dateUtc="2024-07-18T04:51:00Z">
            <w:rPr>
              <w:ins w:id="2528" w:author="kalla madhu" w:date="2024-07-17T14:44:00Z"/>
              <w:b/>
              <w:bCs/>
              <w:sz w:val="26"/>
              <w:szCs w:val="26"/>
              <w:u w:val="single"/>
            </w:rPr>
          </w:rPrChange>
        </w:rPr>
      </w:pPr>
      <w:ins w:id="2529" w:author="kalla madhu" w:date="2024-07-17T14:44:00Z">
        <w:r w:rsidRPr="009329BA">
          <w:rPr>
            <w:b/>
            <w:bCs/>
            <w:sz w:val="26"/>
            <w:szCs w:val="26"/>
            <w:rPrChange w:id="2530" w:author="kalla madhu" w:date="2024-07-18T10:21:00Z" w16du:dateUtc="2024-07-18T04:51:00Z">
              <w:rPr>
                <w:b/>
                <w:bCs/>
                <w:sz w:val="26"/>
                <w:szCs w:val="26"/>
                <w:u w:val="single"/>
              </w:rPr>
            </w:rPrChange>
          </w:rPr>
          <w:t>    &lt;div class="row"&gt;</w:t>
        </w:r>
      </w:ins>
    </w:p>
    <w:p w14:paraId="14BA5319" w14:textId="77777777" w:rsidR="000D3897" w:rsidRPr="009329BA" w:rsidRDefault="000D3897" w:rsidP="000D3897">
      <w:pPr>
        <w:rPr>
          <w:ins w:id="2531" w:author="kalla madhu" w:date="2024-07-17T14:44:00Z"/>
          <w:b/>
          <w:bCs/>
          <w:sz w:val="26"/>
          <w:szCs w:val="26"/>
          <w:rPrChange w:id="2532" w:author="kalla madhu" w:date="2024-07-18T10:21:00Z" w16du:dateUtc="2024-07-18T04:51:00Z">
            <w:rPr>
              <w:ins w:id="2533" w:author="kalla madhu" w:date="2024-07-17T14:44:00Z"/>
              <w:b/>
              <w:bCs/>
              <w:sz w:val="26"/>
              <w:szCs w:val="26"/>
              <w:u w:val="single"/>
            </w:rPr>
          </w:rPrChange>
        </w:rPr>
      </w:pPr>
      <w:ins w:id="2534" w:author="kalla madhu" w:date="2024-07-17T14:44:00Z">
        <w:r w:rsidRPr="009329BA">
          <w:rPr>
            <w:b/>
            <w:bCs/>
            <w:sz w:val="26"/>
            <w:szCs w:val="26"/>
            <w:rPrChange w:id="2535" w:author="kalla madhu" w:date="2024-07-18T10:21:00Z" w16du:dateUtc="2024-07-18T04:51:00Z">
              <w:rPr>
                <w:b/>
                <w:bCs/>
                <w:sz w:val="26"/>
                <w:szCs w:val="26"/>
                <w:u w:val="single"/>
              </w:rPr>
            </w:rPrChange>
          </w:rPr>
          <w:t>    &lt;div class="col1" style="width: 50%;" &gt;</w:t>
        </w:r>
      </w:ins>
    </w:p>
    <w:p w14:paraId="4B1291EA" w14:textId="77777777" w:rsidR="000D3897" w:rsidRPr="009329BA" w:rsidRDefault="000D3897" w:rsidP="000D3897">
      <w:pPr>
        <w:rPr>
          <w:ins w:id="2536" w:author="kalla madhu" w:date="2024-07-17T14:44:00Z"/>
          <w:b/>
          <w:bCs/>
          <w:sz w:val="26"/>
          <w:szCs w:val="26"/>
          <w:rPrChange w:id="2537" w:author="kalla madhu" w:date="2024-07-18T10:21:00Z" w16du:dateUtc="2024-07-18T04:51:00Z">
            <w:rPr>
              <w:ins w:id="2538" w:author="kalla madhu" w:date="2024-07-17T14:44:00Z"/>
              <w:b/>
              <w:bCs/>
              <w:sz w:val="26"/>
              <w:szCs w:val="26"/>
              <w:u w:val="single"/>
            </w:rPr>
          </w:rPrChange>
        </w:rPr>
      </w:pPr>
      <w:ins w:id="2539" w:author="kalla madhu" w:date="2024-07-17T14:44:00Z">
        <w:r w:rsidRPr="009329BA">
          <w:rPr>
            <w:b/>
            <w:bCs/>
            <w:sz w:val="26"/>
            <w:szCs w:val="26"/>
            <w:rPrChange w:id="2540" w:author="kalla madhu" w:date="2024-07-18T10:21:00Z" w16du:dateUtc="2024-07-18T04:51:00Z">
              <w:rPr>
                <w:b/>
                <w:bCs/>
                <w:sz w:val="26"/>
                <w:szCs w:val="26"/>
                <w:u w:val="single"/>
              </w:rPr>
            </w:rPrChange>
          </w:rPr>
          <w:t>        &lt;</w:t>
        </w:r>
        <w:proofErr w:type="spellStart"/>
        <w:r w:rsidRPr="009329BA">
          <w:rPr>
            <w:b/>
            <w:bCs/>
            <w:sz w:val="26"/>
            <w:szCs w:val="26"/>
            <w:rPrChange w:id="2541" w:author="kalla madhu" w:date="2024-07-18T10:21:00Z" w16du:dateUtc="2024-07-18T04:51:00Z">
              <w:rPr>
                <w:b/>
                <w:bCs/>
                <w:sz w:val="26"/>
                <w:szCs w:val="26"/>
                <w:u w:val="single"/>
              </w:rPr>
            </w:rPrChange>
          </w:rPr>
          <w:t>img</w:t>
        </w:r>
        <w:proofErr w:type="spellEnd"/>
        <w:r w:rsidRPr="009329BA">
          <w:rPr>
            <w:b/>
            <w:bCs/>
            <w:sz w:val="26"/>
            <w:szCs w:val="26"/>
            <w:rPrChange w:id="2542" w:author="kalla madhu" w:date="2024-07-18T10:21:00Z" w16du:dateUtc="2024-07-18T04:51:00Z">
              <w:rPr>
                <w:b/>
                <w:bCs/>
                <w:sz w:val="26"/>
                <w:szCs w:val="26"/>
                <w:u w:val="single"/>
              </w:rPr>
            </w:rPrChange>
          </w:rPr>
          <w:t xml:space="preserve"> class="</w:t>
        </w:r>
        <w:proofErr w:type="spellStart"/>
        <w:r w:rsidRPr="009329BA">
          <w:rPr>
            <w:b/>
            <w:bCs/>
            <w:sz w:val="26"/>
            <w:szCs w:val="26"/>
            <w:rPrChange w:id="2543" w:author="kalla madhu" w:date="2024-07-18T10:21:00Z" w16du:dateUtc="2024-07-18T04:51:00Z">
              <w:rPr>
                <w:b/>
                <w:bCs/>
                <w:sz w:val="26"/>
                <w:szCs w:val="26"/>
                <w:u w:val="single"/>
              </w:rPr>
            </w:rPrChange>
          </w:rPr>
          <w:t>img</w:t>
        </w:r>
        <w:proofErr w:type="spellEnd"/>
        <w:r w:rsidRPr="009329BA">
          <w:rPr>
            <w:b/>
            <w:bCs/>
            <w:sz w:val="26"/>
            <w:szCs w:val="26"/>
            <w:rPrChange w:id="2544" w:author="kalla madhu" w:date="2024-07-18T10:21:00Z" w16du:dateUtc="2024-07-18T04:51:00Z">
              <w:rPr>
                <w:b/>
                <w:bCs/>
                <w:sz w:val="26"/>
                <w:szCs w:val="26"/>
                <w:u w:val="single"/>
              </w:rPr>
            </w:rPrChange>
          </w:rPr>
          <w:t>" style="width:90</w:t>
        </w:r>
        <w:proofErr w:type="gramStart"/>
        <w:r w:rsidRPr="009329BA">
          <w:rPr>
            <w:b/>
            <w:bCs/>
            <w:sz w:val="26"/>
            <w:szCs w:val="26"/>
            <w:rPrChange w:id="2545" w:author="kalla madhu" w:date="2024-07-18T10:21:00Z" w16du:dateUtc="2024-07-18T04:51:00Z">
              <w:rPr>
                <w:b/>
                <w:bCs/>
                <w:sz w:val="26"/>
                <w:szCs w:val="26"/>
                <w:u w:val="single"/>
              </w:rPr>
            </w:rPrChange>
          </w:rPr>
          <w:t>%;margin</w:t>
        </w:r>
        <w:proofErr w:type="gramEnd"/>
        <w:r w:rsidRPr="009329BA">
          <w:rPr>
            <w:b/>
            <w:bCs/>
            <w:sz w:val="26"/>
            <w:szCs w:val="26"/>
            <w:rPrChange w:id="2546" w:author="kalla madhu" w:date="2024-07-18T10:21:00Z" w16du:dateUtc="2024-07-18T04:51:00Z">
              <w:rPr>
                <w:b/>
                <w:bCs/>
                <w:sz w:val="26"/>
                <w:szCs w:val="26"/>
                <w:u w:val="single"/>
              </w:rPr>
            </w:rPrChange>
          </w:rPr>
          <w:t>-right:20px;border-radius:10px;"  </w:t>
        </w:r>
        <w:proofErr w:type="spellStart"/>
        <w:r w:rsidRPr="009329BA">
          <w:rPr>
            <w:b/>
            <w:bCs/>
            <w:sz w:val="26"/>
            <w:szCs w:val="26"/>
            <w:rPrChange w:id="2547" w:author="kalla madhu" w:date="2024-07-18T10:21:00Z" w16du:dateUtc="2024-07-18T04:51:00Z">
              <w:rPr>
                <w:b/>
                <w:bCs/>
                <w:sz w:val="26"/>
                <w:szCs w:val="26"/>
                <w:u w:val="single"/>
              </w:rPr>
            </w:rPrChange>
          </w:rPr>
          <w:t>src</w:t>
        </w:r>
        <w:proofErr w:type="spellEnd"/>
        <w:r w:rsidRPr="009329BA">
          <w:rPr>
            <w:b/>
            <w:bCs/>
            <w:sz w:val="26"/>
            <w:szCs w:val="26"/>
            <w:rPrChange w:id="2548" w:author="kalla madhu" w:date="2024-07-18T10:21:00Z" w16du:dateUtc="2024-07-18T04:51:00Z">
              <w:rPr>
                <w:b/>
                <w:bCs/>
                <w:sz w:val="26"/>
                <w:szCs w:val="26"/>
                <w:u w:val="single"/>
              </w:rPr>
            </w:rPrChange>
          </w:rPr>
          <w:t>="images/contact.jpg" alt=""&gt;</w:t>
        </w:r>
      </w:ins>
    </w:p>
    <w:p w14:paraId="2274A1D0" w14:textId="77777777" w:rsidR="000D3897" w:rsidRPr="009329BA" w:rsidRDefault="000D3897" w:rsidP="000D3897">
      <w:pPr>
        <w:rPr>
          <w:ins w:id="2549" w:author="kalla madhu" w:date="2024-07-17T14:44:00Z"/>
          <w:b/>
          <w:bCs/>
          <w:sz w:val="26"/>
          <w:szCs w:val="26"/>
          <w:rPrChange w:id="2550" w:author="kalla madhu" w:date="2024-07-18T10:21:00Z" w16du:dateUtc="2024-07-18T04:51:00Z">
            <w:rPr>
              <w:ins w:id="2551" w:author="kalla madhu" w:date="2024-07-17T14:44:00Z"/>
              <w:b/>
              <w:bCs/>
              <w:sz w:val="26"/>
              <w:szCs w:val="26"/>
              <w:u w:val="single"/>
            </w:rPr>
          </w:rPrChange>
        </w:rPr>
      </w:pPr>
      <w:ins w:id="2552" w:author="kalla madhu" w:date="2024-07-17T14:44:00Z">
        <w:r w:rsidRPr="009329BA">
          <w:rPr>
            <w:b/>
            <w:bCs/>
            <w:sz w:val="26"/>
            <w:szCs w:val="26"/>
            <w:rPrChange w:id="2553" w:author="kalla madhu" w:date="2024-07-18T10:21:00Z" w16du:dateUtc="2024-07-18T04:51:00Z">
              <w:rPr>
                <w:b/>
                <w:bCs/>
                <w:sz w:val="26"/>
                <w:szCs w:val="26"/>
                <w:u w:val="single"/>
              </w:rPr>
            </w:rPrChange>
          </w:rPr>
          <w:t>    &lt;/div&gt;</w:t>
        </w:r>
      </w:ins>
    </w:p>
    <w:p w14:paraId="6F70804D" w14:textId="77777777" w:rsidR="000D3897" w:rsidRPr="009329BA" w:rsidRDefault="000D3897" w:rsidP="000D3897">
      <w:pPr>
        <w:rPr>
          <w:ins w:id="2554" w:author="kalla madhu" w:date="2024-07-17T14:44:00Z"/>
          <w:b/>
          <w:bCs/>
          <w:sz w:val="26"/>
          <w:szCs w:val="26"/>
          <w:rPrChange w:id="2555" w:author="kalla madhu" w:date="2024-07-18T10:21:00Z" w16du:dateUtc="2024-07-18T04:51:00Z">
            <w:rPr>
              <w:ins w:id="2556" w:author="kalla madhu" w:date="2024-07-17T14:44:00Z"/>
              <w:b/>
              <w:bCs/>
              <w:sz w:val="26"/>
              <w:szCs w:val="26"/>
              <w:u w:val="single"/>
            </w:rPr>
          </w:rPrChange>
        </w:rPr>
      </w:pPr>
      <w:ins w:id="2557" w:author="kalla madhu" w:date="2024-07-17T14:44:00Z">
        <w:r w:rsidRPr="009329BA">
          <w:rPr>
            <w:b/>
            <w:bCs/>
            <w:sz w:val="26"/>
            <w:szCs w:val="26"/>
            <w:rPrChange w:id="2558" w:author="kalla madhu" w:date="2024-07-18T10:21:00Z" w16du:dateUtc="2024-07-18T04:51:00Z">
              <w:rPr>
                <w:b/>
                <w:bCs/>
                <w:sz w:val="26"/>
                <w:szCs w:val="26"/>
                <w:u w:val="single"/>
              </w:rPr>
            </w:rPrChange>
          </w:rPr>
          <w:t>    &lt;div class="col2" style="padding-top: 30</w:t>
        </w:r>
        <w:proofErr w:type="gramStart"/>
        <w:r w:rsidRPr="009329BA">
          <w:rPr>
            <w:b/>
            <w:bCs/>
            <w:sz w:val="26"/>
            <w:szCs w:val="26"/>
            <w:rPrChange w:id="2559" w:author="kalla madhu" w:date="2024-07-18T10:21:00Z" w16du:dateUtc="2024-07-18T04:51:00Z">
              <w:rPr>
                <w:b/>
                <w:bCs/>
                <w:sz w:val="26"/>
                <w:szCs w:val="26"/>
                <w:u w:val="single"/>
              </w:rPr>
            </w:rPrChange>
          </w:rPr>
          <w:t>px;width</w:t>
        </w:r>
        <w:proofErr w:type="gramEnd"/>
        <w:r w:rsidRPr="009329BA">
          <w:rPr>
            <w:b/>
            <w:bCs/>
            <w:sz w:val="26"/>
            <w:szCs w:val="26"/>
            <w:rPrChange w:id="2560" w:author="kalla madhu" w:date="2024-07-18T10:21:00Z" w16du:dateUtc="2024-07-18T04:51:00Z">
              <w:rPr>
                <w:b/>
                <w:bCs/>
                <w:sz w:val="26"/>
                <w:szCs w:val="26"/>
                <w:u w:val="single"/>
              </w:rPr>
            </w:rPrChange>
          </w:rPr>
          <w:t>: 40%;"&gt;</w:t>
        </w:r>
      </w:ins>
    </w:p>
    <w:p w14:paraId="49F6FEB6" w14:textId="77777777" w:rsidR="000D3897" w:rsidRPr="009329BA" w:rsidRDefault="000D3897" w:rsidP="000D3897">
      <w:pPr>
        <w:rPr>
          <w:ins w:id="2561" w:author="kalla madhu" w:date="2024-07-17T14:44:00Z"/>
          <w:b/>
          <w:bCs/>
          <w:sz w:val="26"/>
          <w:szCs w:val="26"/>
          <w:rPrChange w:id="2562" w:author="kalla madhu" w:date="2024-07-18T10:21:00Z" w16du:dateUtc="2024-07-18T04:51:00Z">
            <w:rPr>
              <w:ins w:id="2563" w:author="kalla madhu" w:date="2024-07-17T14:44:00Z"/>
              <w:b/>
              <w:bCs/>
              <w:sz w:val="26"/>
              <w:szCs w:val="26"/>
              <w:u w:val="single"/>
            </w:rPr>
          </w:rPrChange>
        </w:rPr>
      </w:pPr>
      <w:ins w:id="2564" w:author="kalla madhu" w:date="2024-07-17T14:44:00Z">
        <w:r w:rsidRPr="009329BA">
          <w:rPr>
            <w:b/>
            <w:bCs/>
            <w:sz w:val="26"/>
            <w:szCs w:val="26"/>
            <w:rPrChange w:id="2565" w:author="kalla madhu" w:date="2024-07-18T10:21:00Z" w16du:dateUtc="2024-07-18T04:51:00Z">
              <w:rPr>
                <w:b/>
                <w:bCs/>
                <w:sz w:val="26"/>
                <w:szCs w:val="26"/>
                <w:u w:val="single"/>
              </w:rPr>
            </w:rPrChange>
          </w:rPr>
          <w:t>        &lt;h3&gt;&lt;span style="padding:5</w:t>
        </w:r>
        <w:proofErr w:type="gramStart"/>
        <w:r w:rsidRPr="009329BA">
          <w:rPr>
            <w:b/>
            <w:bCs/>
            <w:sz w:val="26"/>
            <w:szCs w:val="26"/>
            <w:rPrChange w:id="2566" w:author="kalla madhu" w:date="2024-07-18T10:21:00Z" w16du:dateUtc="2024-07-18T04:51:00Z">
              <w:rPr>
                <w:b/>
                <w:bCs/>
                <w:sz w:val="26"/>
                <w:szCs w:val="26"/>
                <w:u w:val="single"/>
              </w:rPr>
            </w:rPrChange>
          </w:rPr>
          <w:t>px;color</w:t>
        </w:r>
        <w:proofErr w:type="gramEnd"/>
        <w:r w:rsidRPr="009329BA">
          <w:rPr>
            <w:b/>
            <w:bCs/>
            <w:sz w:val="26"/>
            <w:szCs w:val="26"/>
            <w:rPrChange w:id="2567" w:author="kalla madhu" w:date="2024-07-18T10:21:00Z" w16du:dateUtc="2024-07-18T04:51:00Z">
              <w:rPr>
                <w:b/>
                <w:bCs/>
                <w:sz w:val="26"/>
                <w:szCs w:val="26"/>
                <w:u w:val="single"/>
              </w:rPr>
            </w:rPrChange>
          </w:rPr>
          <w:t>:red;background-color:#131842;"&gt;Contact&lt;/span&gt;&lt;/h3&gt;</w:t>
        </w:r>
      </w:ins>
    </w:p>
    <w:p w14:paraId="239665F5" w14:textId="77777777" w:rsidR="000D3897" w:rsidRPr="009329BA" w:rsidRDefault="000D3897" w:rsidP="000D3897">
      <w:pPr>
        <w:rPr>
          <w:ins w:id="2568" w:author="kalla madhu" w:date="2024-07-17T14:44:00Z"/>
          <w:b/>
          <w:bCs/>
          <w:sz w:val="26"/>
          <w:szCs w:val="26"/>
          <w:rPrChange w:id="2569" w:author="kalla madhu" w:date="2024-07-18T10:21:00Z" w16du:dateUtc="2024-07-18T04:51:00Z">
            <w:rPr>
              <w:ins w:id="2570" w:author="kalla madhu" w:date="2024-07-17T14:44:00Z"/>
              <w:b/>
              <w:bCs/>
              <w:sz w:val="26"/>
              <w:szCs w:val="26"/>
              <w:u w:val="single"/>
            </w:rPr>
          </w:rPrChange>
        </w:rPr>
      </w:pPr>
      <w:ins w:id="2571" w:author="kalla madhu" w:date="2024-07-17T14:44:00Z">
        <w:r w:rsidRPr="009329BA">
          <w:rPr>
            <w:b/>
            <w:bCs/>
            <w:sz w:val="26"/>
            <w:szCs w:val="26"/>
            <w:rPrChange w:id="2572" w:author="kalla madhu" w:date="2024-07-18T10:21:00Z" w16du:dateUtc="2024-07-18T04:51:00Z">
              <w:rPr>
                <w:b/>
                <w:bCs/>
                <w:sz w:val="26"/>
                <w:szCs w:val="26"/>
                <w:u w:val="single"/>
              </w:rPr>
            </w:rPrChange>
          </w:rPr>
          <w:t>        &lt;address&gt;</w:t>
        </w:r>
      </w:ins>
    </w:p>
    <w:p w14:paraId="5BD239AD" w14:textId="77777777" w:rsidR="000D3897" w:rsidRPr="009329BA" w:rsidRDefault="000D3897" w:rsidP="000D3897">
      <w:pPr>
        <w:rPr>
          <w:ins w:id="2573" w:author="kalla madhu" w:date="2024-07-17T14:44:00Z"/>
          <w:b/>
          <w:bCs/>
          <w:sz w:val="26"/>
          <w:szCs w:val="26"/>
          <w:rPrChange w:id="2574" w:author="kalla madhu" w:date="2024-07-18T10:21:00Z" w16du:dateUtc="2024-07-18T04:51:00Z">
            <w:rPr>
              <w:ins w:id="2575" w:author="kalla madhu" w:date="2024-07-17T14:44:00Z"/>
              <w:b/>
              <w:bCs/>
              <w:sz w:val="26"/>
              <w:szCs w:val="26"/>
              <w:u w:val="single"/>
            </w:rPr>
          </w:rPrChange>
        </w:rPr>
      </w:pPr>
      <w:ins w:id="2576" w:author="kalla madhu" w:date="2024-07-17T14:44:00Z">
        <w:r w:rsidRPr="009329BA">
          <w:rPr>
            <w:b/>
            <w:bCs/>
            <w:sz w:val="26"/>
            <w:szCs w:val="26"/>
            <w:rPrChange w:id="2577" w:author="kalla madhu" w:date="2024-07-18T10:21:00Z" w16du:dateUtc="2024-07-18T04:51:00Z">
              <w:rPr>
                <w:b/>
                <w:bCs/>
                <w:sz w:val="26"/>
                <w:szCs w:val="26"/>
                <w:u w:val="single"/>
              </w:rPr>
            </w:rPrChange>
          </w:rPr>
          <w:t>        Email: todolist@gmail.com&lt;</w:t>
        </w:r>
        <w:proofErr w:type="spellStart"/>
        <w:r w:rsidRPr="009329BA">
          <w:rPr>
            <w:b/>
            <w:bCs/>
            <w:sz w:val="26"/>
            <w:szCs w:val="26"/>
            <w:rPrChange w:id="2578" w:author="kalla madhu" w:date="2024-07-18T10:21:00Z" w16du:dateUtc="2024-07-18T04:51:00Z">
              <w:rPr>
                <w:b/>
                <w:bCs/>
                <w:sz w:val="26"/>
                <w:szCs w:val="26"/>
                <w:u w:val="single"/>
              </w:rPr>
            </w:rPrChange>
          </w:rPr>
          <w:t>br</w:t>
        </w:r>
        <w:proofErr w:type="spellEnd"/>
        <w:r w:rsidRPr="009329BA">
          <w:rPr>
            <w:b/>
            <w:bCs/>
            <w:sz w:val="26"/>
            <w:szCs w:val="26"/>
            <w:rPrChange w:id="2579" w:author="kalla madhu" w:date="2024-07-18T10:21:00Z" w16du:dateUtc="2024-07-18T04:51:00Z">
              <w:rPr>
                <w:b/>
                <w:bCs/>
                <w:sz w:val="26"/>
                <w:szCs w:val="26"/>
                <w:u w:val="single"/>
              </w:rPr>
            </w:rPrChange>
          </w:rPr>
          <w:t>&gt;</w:t>
        </w:r>
      </w:ins>
    </w:p>
    <w:p w14:paraId="2AFB7B3D" w14:textId="77777777" w:rsidR="000D3897" w:rsidRPr="009329BA" w:rsidRDefault="000D3897" w:rsidP="000D3897">
      <w:pPr>
        <w:rPr>
          <w:ins w:id="2580" w:author="kalla madhu" w:date="2024-07-17T14:44:00Z"/>
          <w:b/>
          <w:bCs/>
          <w:sz w:val="26"/>
          <w:szCs w:val="26"/>
          <w:rPrChange w:id="2581" w:author="kalla madhu" w:date="2024-07-18T10:21:00Z" w16du:dateUtc="2024-07-18T04:51:00Z">
            <w:rPr>
              <w:ins w:id="2582" w:author="kalla madhu" w:date="2024-07-17T14:44:00Z"/>
              <w:b/>
              <w:bCs/>
              <w:sz w:val="26"/>
              <w:szCs w:val="26"/>
              <w:u w:val="single"/>
            </w:rPr>
          </w:rPrChange>
        </w:rPr>
      </w:pPr>
      <w:ins w:id="2583" w:author="kalla madhu" w:date="2024-07-17T14:44:00Z">
        <w:r w:rsidRPr="009329BA">
          <w:rPr>
            <w:b/>
            <w:bCs/>
            <w:sz w:val="26"/>
            <w:szCs w:val="26"/>
            <w:rPrChange w:id="2584" w:author="kalla madhu" w:date="2024-07-18T10:21:00Z" w16du:dateUtc="2024-07-18T04:51:00Z">
              <w:rPr>
                <w:b/>
                <w:bCs/>
                <w:sz w:val="26"/>
                <w:szCs w:val="26"/>
                <w:u w:val="single"/>
              </w:rPr>
            </w:rPrChange>
          </w:rPr>
          <w:t>        #33-45/45/4s&lt;br&gt;</w:t>
        </w:r>
      </w:ins>
    </w:p>
    <w:p w14:paraId="0CB3A164" w14:textId="77777777" w:rsidR="000D3897" w:rsidRPr="009329BA" w:rsidRDefault="000D3897" w:rsidP="000D3897">
      <w:pPr>
        <w:rPr>
          <w:ins w:id="2585" w:author="kalla madhu" w:date="2024-07-17T14:44:00Z"/>
          <w:b/>
          <w:bCs/>
          <w:sz w:val="26"/>
          <w:szCs w:val="26"/>
          <w:rPrChange w:id="2586" w:author="kalla madhu" w:date="2024-07-18T10:21:00Z" w16du:dateUtc="2024-07-18T04:51:00Z">
            <w:rPr>
              <w:ins w:id="2587" w:author="kalla madhu" w:date="2024-07-17T14:44:00Z"/>
              <w:b/>
              <w:bCs/>
              <w:sz w:val="26"/>
              <w:szCs w:val="26"/>
              <w:u w:val="single"/>
            </w:rPr>
          </w:rPrChange>
        </w:rPr>
      </w:pPr>
      <w:ins w:id="2588" w:author="kalla madhu" w:date="2024-07-17T14:44:00Z">
        <w:r w:rsidRPr="009329BA">
          <w:rPr>
            <w:b/>
            <w:bCs/>
            <w:sz w:val="26"/>
            <w:szCs w:val="26"/>
            <w:rPrChange w:id="2589" w:author="kalla madhu" w:date="2024-07-18T10:21:00Z" w16du:dateUtc="2024-07-18T04:51:00Z">
              <w:rPr>
                <w:b/>
                <w:bCs/>
                <w:sz w:val="26"/>
                <w:szCs w:val="26"/>
                <w:u w:val="single"/>
              </w:rPr>
            </w:rPrChange>
          </w:rPr>
          <w:t>        Vijayawada&lt;</w:t>
        </w:r>
        <w:proofErr w:type="spellStart"/>
        <w:r w:rsidRPr="009329BA">
          <w:rPr>
            <w:b/>
            <w:bCs/>
            <w:sz w:val="26"/>
            <w:szCs w:val="26"/>
            <w:rPrChange w:id="2590" w:author="kalla madhu" w:date="2024-07-18T10:21:00Z" w16du:dateUtc="2024-07-18T04:51:00Z">
              <w:rPr>
                <w:b/>
                <w:bCs/>
                <w:sz w:val="26"/>
                <w:szCs w:val="26"/>
                <w:u w:val="single"/>
              </w:rPr>
            </w:rPrChange>
          </w:rPr>
          <w:t>br</w:t>
        </w:r>
        <w:proofErr w:type="spellEnd"/>
        <w:r w:rsidRPr="009329BA">
          <w:rPr>
            <w:b/>
            <w:bCs/>
            <w:sz w:val="26"/>
            <w:szCs w:val="26"/>
            <w:rPrChange w:id="2591" w:author="kalla madhu" w:date="2024-07-18T10:21:00Z" w16du:dateUtc="2024-07-18T04:51:00Z">
              <w:rPr>
                <w:b/>
                <w:bCs/>
                <w:sz w:val="26"/>
                <w:szCs w:val="26"/>
                <w:u w:val="single"/>
              </w:rPr>
            </w:rPrChange>
          </w:rPr>
          <w:t>&gt;</w:t>
        </w:r>
      </w:ins>
    </w:p>
    <w:p w14:paraId="62431EB7" w14:textId="77777777" w:rsidR="000D3897" w:rsidRPr="009329BA" w:rsidRDefault="000D3897" w:rsidP="000D3897">
      <w:pPr>
        <w:rPr>
          <w:ins w:id="2592" w:author="kalla madhu" w:date="2024-07-17T14:44:00Z"/>
          <w:b/>
          <w:bCs/>
          <w:sz w:val="26"/>
          <w:szCs w:val="26"/>
          <w:rPrChange w:id="2593" w:author="kalla madhu" w:date="2024-07-18T10:21:00Z" w16du:dateUtc="2024-07-18T04:51:00Z">
            <w:rPr>
              <w:ins w:id="2594" w:author="kalla madhu" w:date="2024-07-17T14:44:00Z"/>
              <w:b/>
              <w:bCs/>
              <w:sz w:val="26"/>
              <w:szCs w:val="26"/>
              <w:u w:val="single"/>
            </w:rPr>
          </w:rPrChange>
        </w:rPr>
      </w:pPr>
      <w:ins w:id="2595" w:author="kalla madhu" w:date="2024-07-17T14:44:00Z">
        <w:r w:rsidRPr="009329BA">
          <w:rPr>
            <w:b/>
            <w:bCs/>
            <w:sz w:val="26"/>
            <w:szCs w:val="26"/>
            <w:rPrChange w:id="2596" w:author="kalla madhu" w:date="2024-07-18T10:21:00Z" w16du:dateUtc="2024-07-18T04:51:00Z">
              <w:rPr>
                <w:b/>
                <w:bCs/>
                <w:sz w:val="26"/>
                <w:szCs w:val="26"/>
                <w:u w:val="single"/>
              </w:rPr>
            </w:rPrChange>
          </w:rPr>
          <w:t xml:space="preserve">        </w:t>
        </w:r>
        <w:proofErr w:type="gramStart"/>
        <w:r w:rsidRPr="009329BA">
          <w:rPr>
            <w:b/>
            <w:bCs/>
            <w:sz w:val="26"/>
            <w:szCs w:val="26"/>
            <w:rPrChange w:id="2597" w:author="kalla madhu" w:date="2024-07-18T10:21:00Z" w16du:dateUtc="2024-07-18T04:51:00Z">
              <w:rPr>
                <w:b/>
                <w:bCs/>
                <w:sz w:val="26"/>
                <w:szCs w:val="26"/>
                <w:u w:val="single"/>
              </w:rPr>
            </w:rPrChange>
          </w:rPr>
          <w:t>Krishna(</w:t>
        </w:r>
        <w:proofErr w:type="spellStart"/>
        <w:proofErr w:type="gramEnd"/>
        <w:r w:rsidRPr="009329BA">
          <w:rPr>
            <w:b/>
            <w:bCs/>
            <w:sz w:val="26"/>
            <w:szCs w:val="26"/>
            <w:rPrChange w:id="2598" w:author="kalla madhu" w:date="2024-07-18T10:21:00Z" w16du:dateUtc="2024-07-18T04:51:00Z">
              <w:rPr>
                <w:b/>
                <w:bCs/>
                <w:sz w:val="26"/>
                <w:szCs w:val="26"/>
                <w:u w:val="single"/>
              </w:rPr>
            </w:rPrChange>
          </w:rPr>
          <w:t>Dist</w:t>
        </w:r>
        <w:proofErr w:type="spellEnd"/>
        <w:r w:rsidRPr="009329BA">
          <w:rPr>
            <w:b/>
            <w:bCs/>
            <w:sz w:val="26"/>
            <w:szCs w:val="26"/>
            <w:rPrChange w:id="2599" w:author="kalla madhu" w:date="2024-07-18T10:21:00Z" w16du:dateUtc="2024-07-18T04:51:00Z">
              <w:rPr>
                <w:b/>
                <w:bCs/>
                <w:sz w:val="26"/>
                <w:szCs w:val="26"/>
                <w:u w:val="single"/>
              </w:rPr>
            </w:rPrChange>
          </w:rPr>
          <w:t>)&lt;</w:t>
        </w:r>
        <w:proofErr w:type="spellStart"/>
        <w:r w:rsidRPr="009329BA">
          <w:rPr>
            <w:b/>
            <w:bCs/>
            <w:sz w:val="26"/>
            <w:szCs w:val="26"/>
            <w:rPrChange w:id="2600" w:author="kalla madhu" w:date="2024-07-18T10:21:00Z" w16du:dateUtc="2024-07-18T04:51:00Z">
              <w:rPr>
                <w:b/>
                <w:bCs/>
                <w:sz w:val="26"/>
                <w:szCs w:val="26"/>
                <w:u w:val="single"/>
              </w:rPr>
            </w:rPrChange>
          </w:rPr>
          <w:t>br</w:t>
        </w:r>
        <w:proofErr w:type="spellEnd"/>
        <w:r w:rsidRPr="009329BA">
          <w:rPr>
            <w:b/>
            <w:bCs/>
            <w:sz w:val="26"/>
            <w:szCs w:val="26"/>
            <w:rPrChange w:id="2601" w:author="kalla madhu" w:date="2024-07-18T10:21:00Z" w16du:dateUtc="2024-07-18T04:51:00Z">
              <w:rPr>
                <w:b/>
                <w:bCs/>
                <w:sz w:val="26"/>
                <w:szCs w:val="26"/>
                <w:u w:val="single"/>
              </w:rPr>
            </w:rPrChange>
          </w:rPr>
          <w:t>&gt;</w:t>
        </w:r>
      </w:ins>
    </w:p>
    <w:p w14:paraId="43FE44D2" w14:textId="77777777" w:rsidR="000D3897" w:rsidRPr="009329BA" w:rsidRDefault="000D3897" w:rsidP="000D3897">
      <w:pPr>
        <w:rPr>
          <w:ins w:id="2602" w:author="kalla madhu" w:date="2024-07-17T14:44:00Z"/>
          <w:b/>
          <w:bCs/>
          <w:sz w:val="26"/>
          <w:szCs w:val="26"/>
          <w:rPrChange w:id="2603" w:author="kalla madhu" w:date="2024-07-18T10:21:00Z" w16du:dateUtc="2024-07-18T04:51:00Z">
            <w:rPr>
              <w:ins w:id="2604" w:author="kalla madhu" w:date="2024-07-17T14:44:00Z"/>
              <w:b/>
              <w:bCs/>
              <w:sz w:val="26"/>
              <w:szCs w:val="26"/>
              <w:u w:val="single"/>
            </w:rPr>
          </w:rPrChange>
        </w:rPr>
      </w:pPr>
      <w:ins w:id="2605" w:author="kalla madhu" w:date="2024-07-17T14:44:00Z">
        <w:r w:rsidRPr="009329BA">
          <w:rPr>
            <w:b/>
            <w:bCs/>
            <w:sz w:val="26"/>
            <w:szCs w:val="26"/>
            <w:rPrChange w:id="2606" w:author="kalla madhu" w:date="2024-07-18T10:21:00Z" w16du:dateUtc="2024-07-18T04:51:00Z">
              <w:rPr>
                <w:b/>
                <w:bCs/>
                <w:sz w:val="26"/>
                <w:szCs w:val="26"/>
                <w:u w:val="single"/>
              </w:rPr>
            </w:rPrChange>
          </w:rPr>
          <w:t>        AP.&lt;</w:t>
        </w:r>
        <w:proofErr w:type="spellStart"/>
        <w:r w:rsidRPr="009329BA">
          <w:rPr>
            <w:b/>
            <w:bCs/>
            <w:sz w:val="26"/>
            <w:szCs w:val="26"/>
            <w:rPrChange w:id="2607" w:author="kalla madhu" w:date="2024-07-18T10:21:00Z" w16du:dateUtc="2024-07-18T04:51:00Z">
              <w:rPr>
                <w:b/>
                <w:bCs/>
                <w:sz w:val="26"/>
                <w:szCs w:val="26"/>
                <w:u w:val="single"/>
              </w:rPr>
            </w:rPrChange>
          </w:rPr>
          <w:t>br</w:t>
        </w:r>
        <w:proofErr w:type="spellEnd"/>
        <w:r w:rsidRPr="009329BA">
          <w:rPr>
            <w:b/>
            <w:bCs/>
            <w:sz w:val="26"/>
            <w:szCs w:val="26"/>
            <w:rPrChange w:id="2608" w:author="kalla madhu" w:date="2024-07-18T10:21:00Z" w16du:dateUtc="2024-07-18T04:51:00Z">
              <w:rPr>
                <w:b/>
                <w:bCs/>
                <w:sz w:val="26"/>
                <w:szCs w:val="26"/>
                <w:u w:val="single"/>
              </w:rPr>
            </w:rPrChange>
          </w:rPr>
          <w:t>&gt;</w:t>
        </w:r>
      </w:ins>
    </w:p>
    <w:p w14:paraId="0CA30D2D" w14:textId="77777777" w:rsidR="000D3897" w:rsidRPr="009329BA" w:rsidRDefault="000D3897" w:rsidP="000D3897">
      <w:pPr>
        <w:rPr>
          <w:ins w:id="2609" w:author="kalla madhu" w:date="2024-07-17T14:44:00Z"/>
          <w:b/>
          <w:bCs/>
          <w:sz w:val="26"/>
          <w:szCs w:val="26"/>
          <w:rPrChange w:id="2610" w:author="kalla madhu" w:date="2024-07-18T10:21:00Z" w16du:dateUtc="2024-07-18T04:51:00Z">
            <w:rPr>
              <w:ins w:id="2611" w:author="kalla madhu" w:date="2024-07-17T14:44:00Z"/>
              <w:b/>
              <w:bCs/>
              <w:sz w:val="26"/>
              <w:szCs w:val="26"/>
              <w:u w:val="single"/>
            </w:rPr>
          </w:rPrChange>
        </w:rPr>
      </w:pPr>
      <w:ins w:id="2612" w:author="kalla madhu" w:date="2024-07-17T14:44:00Z">
        <w:r w:rsidRPr="009329BA">
          <w:rPr>
            <w:b/>
            <w:bCs/>
            <w:sz w:val="26"/>
            <w:szCs w:val="26"/>
            <w:rPrChange w:id="2613" w:author="kalla madhu" w:date="2024-07-18T10:21:00Z" w16du:dateUtc="2024-07-18T04:51:00Z">
              <w:rPr>
                <w:b/>
                <w:bCs/>
                <w:sz w:val="26"/>
                <w:szCs w:val="26"/>
                <w:u w:val="single"/>
              </w:rPr>
            </w:rPrChange>
          </w:rPr>
          <w:t>        Phone: &lt;span style="padding:5</w:t>
        </w:r>
        <w:proofErr w:type="gramStart"/>
        <w:r w:rsidRPr="009329BA">
          <w:rPr>
            <w:b/>
            <w:bCs/>
            <w:sz w:val="26"/>
            <w:szCs w:val="26"/>
            <w:rPrChange w:id="2614" w:author="kalla madhu" w:date="2024-07-18T10:21:00Z" w16du:dateUtc="2024-07-18T04:51:00Z">
              <w:rPr>
                <w:b/>
                <w:bCs/>
                <w:sz w:val="26"/>
                <w:szCs w:val="26"/>
                <w:u w:val="single"/>
              </w:rPr>
            </w:rPrChange>
          </w:rPr>
          <w:t>px;color</w:t>
        </w:r>
        <w:proofErr w:type="gramEnd"/>
        <w:r w:rsidRPr="009329BA">
          <w:rPr>
            <w:b/>
            <w:bCs/>
            <w:sz w:val="26"/>
            <w:szCs w:val="26"/>
            <w:rPrChange w:id="2615" w:author="kalla madhu" w:date="2024-07-18T10:21:00Z" w16du:dateUtc="2024-07-18T04:51:00Z">
              <w:rPr>
                <w:b/>
                <w:bCs/>
                <w:sz w:val="26"/>
                <w:szCs w:val="26"/>
                <w:u w:val="single"/>
              </w:rPr>
            </w:rPrChange>
          </w:rPr>
          <w:t xml:space="preserve">:red;background-color:yellow;"&gt;99&lt;/span&gt; &lt;span style="padding:5px;color:green;background-color:yellow;"&gt;122&lt;/span&gt; &lt;span style="padding:5px;color:blue;background-color:yellow;"&gt;80&lt;/span&gt; </w:t>
        </w:r>
        <w:r w:rsidRPr="009329BA">
          <w:rPr>
            <w:b/>
            <w:bCs/>
            <w:sz w:val="26"/>
            <w:szCs w:val="26"/>
            <w:rPrChange w:id="2616" w:author="kalla madhu" w:date="2024-07-18T10:21:00Z" w16du:dateUtc="2024-07-18T04:51:00Z">
              <w:rPr>
                <w:b/>
                <w:bCs/>
                <w:sz w:val="26"/>
                <w:szCs w:val="26"/>
                <w:u w:val="single"/>
              </w:rPr>
            </w:rPrChange>
          </w:rPr>
          <w:lastRenderedPageBreak/>
          <w:t>&lt;span style="padding:5px;color:rgb(12, 193, 118);</w:t>
        </w:r>
        <w:proofErr w:type="spellStart"/>
        <w:r w:rsidRPr="009329BA">
          <w:rPr>
            <w:b/>
            <w:bCs/>
            <w:sz w:val="26"/>
            <w:szCs w:val="26"/>
            <w:rPrChange w:id="2617" w:author="kalla madhu" w:date="2024-07-18T10:21:00Z" w16du:dateUtc="2024-07-18T04:51:00Z">
              <w:rPr>
                <w:b/>
                <w:bCs/>
                <w:sz w:val="26"/>
                <w:szCs w:val="26"/>
                <w:u w:val="single"/>
              </w:rPr>
            </w:rPrChange>
          </w:rPr>
          <w:t>background-color:yellow</w:t>
        </w:r>
        <w:proofErr w:type="spellEnd"/>
        <w:r w:rsidRPr="009329BA">
          <w:rPr>
            <w:b/>
            <w:bCs/>
            <w:sz w:val="26"/>
            <w:szCs w:val="26"/>
            <w:rPrChange w:id="2618" w:author="kalla madhu" w:date="2024-07-18T10:21:00Z" w16du:dateUtc="2024-07-18T04:51:00Z">
              <w:rPr>
                <w:b/>
                <w:bCs/>
                <w:sz w:val="26"/>
                <w:szCs w:val="26"/>
                <w:u w:val="single"/>
              </w:rPr>
            </w:rPrChange>
          </w:rPr>
          <w:t>;"&gt; 626&lt;/span&gt;&lt;</w:t>
        </w:r>
        <w:proofErr w:type="spellStart"/>
        <w:r w:rsidRPr="009329BA">
          <w:rPr>
            <w:b/>
            <w:bCs/>
            <w:sz w:val="26"/>
            <w:szCs w:val="26"/>
            <w:rPrChange w:id="2619" w:author="kalla madhu" w:date="2024-07-18T10:21:00Z" w16du:dateUtc="2024-07-18T04:51:00Z">
              <w:rPr>
                <w:b/>
                <w:bCs/>
                <w:sz w:val="26"/>
                <w:szCs w:val="26"/>
                <w:u w:val="single"/>
              </w:rPr>
            </w:rPrChange>
          </w:rPr>
          <w:t>br</w:t>
        </w:r>
        <w:proofErr w:type="spellEnd"/>
        <w:r w:rsidRPr="009329BA">
          <w:rPr>
            <w:b/>
            <w:bCs/>
            <w:sz w:val="26"/>
            <w:szCs w:val="26"/>
            <w:rPrChange w:id="2620" w:author="kalla madhu" w:date="2024-07-18T10:21:00Z" w16du:dateUtc="2024-07-18T04:51:00Z">
              <w:rPr>
                <w:b/>
                <w:bCs/>
                <w:sz w:val="26"/>
                <w:szCs w:val="26"/>
                <w:u w:val="single"/>
              </w:rPr>
            </w:rPrChange>
          </w:rPr>
          <w:t>&gt;</w:t>
        </w:r>
      </w:ins>
    </w:p>
    <w:p w14:paraId="663D2580" w14:textId="77777777" w:rsidR="000D3897" w:rsidRPr="009329BA" w:rsidRDefault="000D3897" w:rsidP="000D3897">
      <w:pPr>
        <w:rPr>
          <w:ins w:id="2621" w:author="kalla madhu" w:date="2024-07-17T14:44:00Z"/>
          <w:b/>
          <w:bCs/>
          <w:sz w:val="26"/>
          <w:szCs w:val="26"/>
          <w:rPrChange w:id="2622" w:author="kalla madhu" w:date="2024-07-18T10:21:00Z" w16du:dateUtc="2024-07-18T04:51:00Z">
            <w:rPr>
              <w:ins w:id="2623" w:author="kalla madhu" w:date="2024-07-17T14:44:00Z"/>
              <w:b/>
              <w:bCs/>
              <w:sz w:val="26"/>
              <w:szCs w:val="26"/>
              <w:u w:val="single"/>
            </w:rPr>
          </w:rPrChange>
        </w:rPr>
      </w:pPr>
      <w:ins w:id="2624" w:author="kalla madhu" w:date="2024-07-17T14:44:00Z">
        <w:r w:rsidRPr="009329BA">
          <w:rPr>
            <w:b/>
            <w:bCs/>
            <w:sz w:val="26"/>
            <w:szCs w:val="26"/>
            <w:rPrChange w:id="2625" w:author="kalla madhu" w:date="2024-07-18T10:21:00Z" w16du:dateUtc="2024-07-18T04:51:00Z">
              <w:rPr>
                <w:b/>
                <w:bCs/>
                <w:sz w:val="26"/>
                <w:szCs w:val="26"/>
                <w:u w:val="single"/>
              </w:rPr>
            </w:rPrChange>
          </w:rPr>
          <w:t xml:space="preserve">        </w:t>
        </w:r>
      </w:ins>
    </w:p>
    <w:p w14:paraId="52D49B81" w14:textId="77777777" w:rsidR="000D3897" w:rsidRPr="009329BA" w:rsidRDefault="000D3897" w:rsidP="000D3897">
      <w:pPr>
        <w:rPr>
          <w:ins w:id="2626" w:author="kalla madhu" w:date="2024-07-17T14:44:00Z"/>
          <w:b/>
          <w:bCs/>
          <w:sz w:val="26"/>
          <w:szCs w:val="26"/>
          <w:rPrChange w:id="2627" w:author="kalla madhu" w:date="2024-07-18T10:21:00Z" w16du:dateUtc="2024-07-18T04:51:00Z">
            <w:rPr>
              <w:ins w:id="2628" w:author="kalla madhu" w:date="2024-07-17T14:44:00Z"/>
              <w:b/>
              <w:bCs/>
              <w:sz w:val="26"/>
              <w:szCs w:val="26"/>
              <w:u w:val="single"/>
            </w:rPr>
          </w:rPrChange>
        </w:rPr>
      </w:pPr>
      <w:ins w:id="2629" w:author="kalla madhu" w:date="2024-07-17T14:44:00Z">
        <w:r w:rsidRPr="009329BA">
          <w:rPr>
            <w:b/>
            <w:bCs/>
            <w:sz w:val="26"/>
            <w:szCs w:val="26"/>
            <w:rPrChange w:id="2630" w:author="kalla madhu" w:date="2024-07-18T10:21:00Z" w16du:dateUtc="2024-07-18T04:51:00Z">
              <w:rPr>
                <w:b/>
                <w:bCs/>
                <w:sz w:val="26"/>
                <w:szCs w:val="26"/>
                <w:u w:val="single"/>
              </w:rPr>
            </w:rPrChange>
          </w:rPr>
          <w:t>        &lt;/address&gt;</w:t>
        </w:r>
      </w:ins>
    </w:p>
    <w:p w14:paraId="415E954E" w14:textId="77777777" w:rsidR="000D3897" w:rsidRPr="009329BA" w:rsidRDefault="000D3897" w:rsidP="000D3897">
      <w:pPr>
        <w:rPr>
          <w:ins w:id="2631" w:author="kalla madhu" w:date="2024-07-17T14:44:00Z"/>
          <w:b/>
          <w:bCs/>
          <w:sz w:val="26"/>
          <w:szCs w:val="26"/>
          <w:rPrChange w:id="2632" w:author="kalla madhu" w:date="2024-07-18T10:21:00Z" w16du:dateUtc="2024-07-18T04:51:00Z">
            <w:rPr>
              <w:ins w:id="2633" w:author="kalla madhu" w:date="2024-07-17T14:44:00Z"/>
              <w:b/>
              <w:bCs/>
              <w:sz w:val="26"/>
              <w:szCs w:val="26"/>
              <w:u w:val="single"/>
            </w:rPr>
          </w:rPrChange>
        </w:rPr>
      </w:pPr>
      <w:ins w:id="2634" w:author="kalla madhu" w:date="2024-07-17T14:44:00Z">
        <w:r w:rsidRPr="009329BA">
          <w:rPr>
            <w:b/>
            <w:bCs/>
            <w:sz w:val="26"/>
            <w:szCs w:val="26"/>
            <w:rPrChange w:id="2635" w:author="kalla madhu" w:date="2024-07-18T10:21:00Z" w16du:dateUtc="2024-07-18T04:51:00Z">
              <w:rPr>
                <w:b/>
                <w:bCs/>
                <w:sz w:val="26"/>
                <w:szCs w:val="26"/>
                <w:u w:val="single"/>
              </w:rPr>
            </w:rPrChange>
          </w:rPr>
          <w:t>    &lt;/div&gt;</w:t>
        </w:r>
      </w:ins>
    </w:p>
    <w:p w14:paraId="6492AB53" w14:textId="77777777" w:rsidR="000D3897" w:rsidRPr="009329BA" w:rsidRDefault="000D3897" w:rsidP="000D3897">
      <w:pPr>
        <w:rPr>
          <w:ins w:id="2636" w:author="kalla madhu" w:date="2024-07-17T14:44:00Z"/>
          <w:b/>
          <w:bCs/>
          <w:sz w:val="26"/>
          <w:szCs w:val="26"/>
          <w:rPrChange w:id="2637" w:author="kalla madhu" w:date="2024-07-18T10:21:00Z" w16du:dateUtc="2024-07-18T04:51:00Z">
            <w:rPr>
              <w:ins w:id="2638" w:author="kalla madhu" w:date="2024-07-17T14:44:00Z"/>
              <w:b/>
              <w:bCs/>
              <w:sz w:val="26"/>
              <w:szCs w:val="26"/>
              <w:u w:val="single"/>
            </w:rPr>
          </w:rPrChange>
        </w:rPr>
      </w:pPr>
      <w:ins w:id="2639" w:author="kalla madhu" w:date="2024-07-17T14:44:00Z">
        <w:r w:rsidRPr="009329BA">
          <w:rPr>
            <w:b/>
            <w:bCs/>
            <w:sz w:val="26"/>
            <w:szCs w:val="26"/>
            <w:rPrChange w:id="2640" w:author="kalla madhu" w:date="2024-07-18T10:21:00Z" w16du:dateUtc="2024-07-18T04:51:00Z">
              <w:rPr>
                <w:b/>
                <w:bCs/>
                <w:sz w:val="26"/>
                <w:szCs w:val="26"/>
                <w:u w:val="single"/>
              </w:rPr>
            </w:rPrChange>
          </w:rPr>
          <w:t>&lt;/div&gt;</w:t>
        </w:r>
      </w:ins>
    </w:p>
    <w:p w14:paraId="69C36EC2" w14:textId="77777777" w:rsidR="000D3897" w:rsidRPr="009329BA" w:rsidRDefault="000D3897" w:rsidP="000D3897">
      <w:pPr>
        <w:rPr>
          <w:ins w:id="2641" w:author="kalla madhu" w:date="2024-07-17T14:44:00Z"/>
          <w:b/>
          <w:bCs/>
          <w:sz w:val="26"/>
          <w:szCs w:val="26"/>
          <w:rPrChange w:id="2642" w:author="kalla madhu" w:date="2024-07-18T10:21:00Z" w16du:dateUtc="2024-07-18T04:51:00Z">
            <w:rPr>
              <w:ins w:id="2643" w:author="kalla madhu" w:date="2024-07-17T14:44:00Z"/>
              <w:b/>
              <w:bCs/>
              <w:sz w:val="26"/>
              <w:szCs w:val="26"/>
              <w:u w:val="single"/>
            </w:rPr>
          </w:rPrChange>
        </w:rPr>
      </w:pPr>
    </w:p>
    <w:p w14:paraId="097CFFFE" w14:textId="77777777" w:rsidR="000D3897" w:rsidRPr="009329BA" w:rsidRDefault="000D3897" w:rsidP="000D3897">
      <w:pPr>
        <w:rPr>
          <w:ins w:id="2644" w:author="kalla madhu" w:date="2024-07-17T14:44:00Z"/>
          <w:b/>
          <w:bCs/>
          <w:sz w:val="26"/>
          <w:szCs w:val="26"/>
          <w:rPrChange w:id="2645" w:author="kalla madhu" w:date="2024-07-18T10:21:00Z" w16du:dateUtc="2024-07-18T04:51:00Z">
            <w:rPr>
              <w:ins w:id="2646" w:author="kalla madhu" w:date="2024-07-17T14:44:00Z"/>
              <w:b/>
              <w:bCs/>
              <w:sz w:val="26"/>
              <w:szCs w:val="26"/>
              <w:u w:val="single"/>
            </w:rPr>
          </w:rPrChange>
        </w:rPr>
      </w:pPr>
      <w:ins w:id="2647" w:author="kalla madhu" w:date="2024-07-17T14:44:00Z">
        <w:r w:rsidRPr="009329BA">
          <w:rPr>
            <w:b/>
            <w:bCs/>
            <w:sz w:val="26"/>
            <w:szCs w:val="26"/>
            <w:rPrChange w:id="2648" w:author="kalla madhu" w:date="2024-07-18T10:21:00Z" w16du:dateUtc="2024-07-18T04:51:00Z">
              <w:rPr>
                <w:b/>
                <w:bCs/>
                <w:sz w:val="26"/>
                <w:szCs w:val="26"/>
                <w:u w:val="single"/>
              </w:rPr>
            </w:rPrChange>
          </w:rPr>
          <w:t>&lt;/div&gt;</w:t>
        </w:r>
      </w:ins>
    </w:p>
    <w:p w14:paraId="1B755BE3" w14:textId="77777777" w:rsidR="000D3897" w:rsidRPr="009329BA" w:rsidRDefault="000D3897" w:rsidP="000D3897">
      <w:pPr>
        <w:rPr>
          <w:ins w:id="2649" w:author="kalla madhu" w:date="2024-07-17T14:44:00Z"/>
          <w:b/>
          <w:bCs/>
          <w:sz w:val="26"/>
          <w:szCs w:val="26"/>
          <w:rPrChange w:id="2650" w:author="kalla madhu" w:date="2024-07-18T10:21:00Z" w16du:dateUtc="2024-07-18T04:51:00Z">
            <w:rPr>
              <w:ins w:id="2651" w:author="kalla madhu" w:date="2024-07-17T14:44:00Z"/>
              <w:b/>
              <w:bCs/>
              <w:sz w:val="26"/>
              <w:szCs w:val="26"/>
              <w:u w:val="single"/>
            </w:rPr>
          </w:rPrChange>
        </w:rPr>
      </w:pPr>
      <w:ins w:id="2652" w:author="kalla madhu" w:date="2024-07-17T14:44:00Z">
        <w:r w:rsidRPr="009329BA">
          <w:rPr>
            <w:b/>
            <w:bCs/>
            <w:sz w:val="26"/>
            <w:szCs w:val="26"/>
            <w:rPrChange w:id="2653" w:author="kalla madhu" w:date="2024-07-18T10:21:00Z" w16du:dateUtc="2024-07-18T04:51:00Z">
              <w:rPr>
                <w:b/>
                <w:bCs/>
                <w:sz w:val="26"/>
                <w:szCs w:val="26"/>
                <w:u w:val="single"/>
              </w:rPr>
            </w:rPrChange>
          </w:rPr>
          <w:t>&lt;/body&gt;</w:t>
        </w:r>
      </w:ins>
    </w:p>
    <w:p w14:paraId="0052D82E" w14:textId="77777777" w:rsidR="000D3897" w:rsidRPr="009329BA" w:rsidRDefault="000D3897" w:rsidP="000D3897">
      <w:pPr>
        <w:rPr>
          <w:ins w:id="2654" w:author="kalla madhu" w:date="2024-07-17T14:44:00Z"/>
          <w:b/>
          <w:bCs/>
          <w:sz w:val="26"/>
          <w:szCs w:val="26"/>
          <w:rPrChange w:id="2655" w:author="kalla madhu" w:date="2024-07-18T10:21:00Z" w16du:dateUtc="2024-07-18T04:51:00Z">
            <w:rPr>
              <w:ins w:id="2656" w:author="kalla madhu" w:date="2024-07-17T14:44:00Z"/>
              <w:b/>
              <w:bCs/>
              <w:sz w:val="26"/>
              <w:szCs w:val="26"/>
              <w:u w:val="single"/>
            </w:rPr>
          </w:rPrChange>
        </w:rPr>
      </w:pPr>
      <w:ins w:id="2657" w:author="kalla madhu" w:date="2024-07-17T14:44:00Z">
        <w:r w:rsidRPr="009329BA">
          <w:rPr>
            <w:b/>
            <w:bCs/>
            <w:sz w:val="26"/>
            <w:szCs w:val="26"/>
            <w:rPrChange w:id="2658" w:author="kalla madhu" w:date="2024-07-18T10:21:00Z" w16du:dateUtc="2024-07-18T04:51:00Z">
              <w:rPr>
                <w:b/>
                <w:bCs/>
                <w:sz w:val="26"/>
                <w:szCs w:val="26"/>
                <w:u w:val="single"/>
              </w:rPr>
            </w:rPrChange>
          </w:rPr>
          <w:t>&lt;/html&gt;</w:t>
        </w:r>
      </w:ins>
    </w:p>
    <w:p w14:paraId="1B915A96" w14:textId="77777777" w:rsidR="00E82139" w:rsidRPr="009329BA" w:rsidRDefault="00E82139" w:rsidP="00196405">
      <w:pPr>
        <w:rPr>
          <w:ins w:id="2659" w:author="kalla madhu" w:date="2024-07-17T14:44:00Z" w16du:dateUtc="2024-07-17T09:14:00Z"/>
          <w:b/>
          <w:bCs/>
          <w:sz w:val="26"/>
          <w:szCs w:val="26"/>
          <w:rPrChange w:id="2660" w:author="kalla madhu" w:date="2024-07-18T10:21:00Z" w16du:dateUtc="2024-07-18T04:51:00Z">
            <w:rPr>
              <w:ins w:id="2661" w:author="kalla madhu" w:date="2024-07-17T14:44:00Z" w16du:dateUtc="2024-07-17T09:14:00Z"/>
              <w:b/>
              <w:bCs/>
              <w:sz w:val="26"/>
              <w:szCs w:val="26"/>
              <w:u w:val="single"/>
            </w:rPr>
          </w:rPrChange>
        </w:rPr>
      </w:pPr>
    </w:p>
    <w:p w14:paraId="422D271D" w14:textId="5A9B682B" w:rsidR="00E21734" w:rsidRPr="009329BA" w:rsidRDefault="00E21734" w:rsidP="00196405">
      <w:pPr>
        <w:rPr>
          <w:ins w:id="2662" w:author="kalla madhu" w:date="2024-07-17T14:44:00Z" w16du:dateUtc="2024-07-17T09:14:00Z"/>
          <w:b/>
          <w:bCs/>
          <w:sz w:val="26"/>
          <w:szCs w:val="26"/>
          <w:rPrChange w:id="2663" w:author="kalla madhu" w:date="2024-07-18T10:21:00Z" w16du:dateUtc="2024-07-18T04:51:00Z">
            <w:rPr>
              <w:ins w:id="2664" w:author="kalla madhu" w:date="2024-07-17T14:44:00Z" w16du:dateUtc="2024-07-17T09:14:00Z"/>
              <w:b/>
              <w:bCs/>
              <w:sz w:val="26"/>
              <w:szCs w:val="26"/>
              <w:u w:val="single"/>
            </w:rPr>
          </w:rPrChange>
        </w:rPr>
      </w:pPr>
      <w:ins w:id="2665" w:author="kalla madhu" w:date="2024-07-17T14:44:00Z" w16du:dateUtc="2024-07-17T09:14:00Z">
        <w:r w:rsidRPr="009329BA">
          <w:rPr>
            <w:b/>
            <w:bCs/>
            <w:sz w:val="26"/>
            <w:szCs w:val="26"/>
            <w:highlight w:val="green"/>
            <w:rPrChange w:id="2666" w:author="kalla madhu" w:date="2024-07-18T10:21:00Z" w16du:dateUtc="2024-07-18T04:51:00Z">
              <w:rPr>
                <w:b/>
                <w:bCs/>
                <w:sz w:val="26"/>
                <w:szCs w:val="26"/>
                <w:u w:val="single"/>
              </w:rPr>
            </w:rPrChange>
          </w:rPr>
          <w:t>Task.java</w:t>
        </w:r>
      </w:ins>
    </w:p>
    <w:p w14:paraId="5B301C1A" w14:textId="77777777" w:rsidR="00336F53" w:rsidRPr="009329BA" w:rsidRDefault="00336F53" w:rsidP="00336F53">
      <w:pPr>
        <w:rPr>
          <w:ins w:id="2667" w:author="kalla madhu" w:date="2024-07-17T14:44:00Z"/>
          <w:b/>
          <w:bCs/>
          <w:sz w:val="26"/>
          <w:szCs w:val="26"/>
          <w:rPrChange w:id="2668" w:author="kalla madhu" w:date="2024-07-18T10:21:00Z" w16du:dateUtc="2024-07-18T04:51:00Z">
            <w:rPr>
              <w:ins w:id="2669" w:author="kalla madhu" w:date="2024-07-17T14:44:00Z"/>
              <w:b/>
              <w:bCs/>
              <w:sz w:val="26"/>
              <w:szCs w:val="26"/>
              <w:u w:val="single"/>
            </w:rPr>
          </w:rPrChange>
        </w:rPr>
      </w:pPr>
      <w:ins w:id="2670" w:author="kalla madhu" w:date="2024-07-17T14:44:00Z">
        <w:r w:rsidRPr="009329BA">
          <w:rPr>
            <w:b/>
            <w:bCs/>
            <w:sz w:val="26"/>
            <w:szCs w:val="26"/>
            <w:rPrChange w:id="2671" w:author="kalla madhu" w:date="2024-07-18T10:21:00Z" w16du:dateUtc="2024-07-18T04:51:00Z">
              <w:rPr>
                <w:b/>
                <w:bCs/>
                <w:sz w:val="26"/>
                <w:szCs w:val="26"/>
                <w:u w:val="single"/>
              </w:rPr>
            </w:rPrChange>
          </w:rPr>
          <w:t xml:space="preserve">package </w:t>
        </w:r>
        <w:proofErr w:type="spellStart"/>
        <w:r w:rsidRPr="009329BA">
          <w:rPr>
            <w:b/>
            <w:bCs/>
            <w:sz w:val="26"/>
            <w:szCs w:val="26"/>
            <w:rPrChange w:id="2672" w:author="kalla madhu" w:date="2024-07-18T10:21:00Z" w16du:dateUtc="2024-07-18T04:51:00Z">
              <w:rPr>
                <w:b/>
                <w:bCs/>
                <w:sz w:val="26"/>
                <w:szCs w:val="26"/>
                <w:u w:val="single"/>
              </w:rPr>
            </w:rPrChange>
          </w:rPr>
          <w:t>dto</w:t>
        </w:r>
        <w:proofErr w:type="spellEnd"/>
        <w:r w:rsidRPr="009329BA">
          <w:rPr>
            <w:b/>
            <w:bCs/>
            <w:sz w:val="26"/>
            <w:szCs w:val="26"/>
            <w:rPrChange w:id="2673" w:author="kalla madhu" w:date="2024-07-18T10:21:00Z" w16du:dateUtc="2024-07-18T04:51:00Z">
              <w:rPr>
                <w:b/>
                <w:bCs/>
                <w:sz w:val="26"/>
                <w:szCs w:val="26"/>
                <w:u w:val="single"/>
              </w:rPr>
            </w:rPrChange>
          </w:rPr>
          <w:t>;</w:t>
        </w:r>
      </w:ins>
    </w:p>
    <w:p w14:paraId="5FB30788" w14:textId="77777777" w:rsidR="00336F53" w:rsidRPr="009329BA" w:rsidRDefault="00336F53" w:rsidP="00336F53">
      <w:pPr>
        <w:rPr>
          <w:ins w:id="2674" w:author="kalla madhu" w:date="2024-07-17T14:44:00Z"/>
          <w:b/>
          <w:bCs/>
          <w:sz w:val="26"/>
          <w:szCs w:val="26"/>
          <w:rPrChange w:id="2675" w:author="kalla madhu" w:date="2024-07-18T10:21:00Z" w16du:dateUtc="2024-07-18T04:51:00Z">
            <w:rPr>
              <w:ins w:id="2676" w:author="kalla madhu" w:date="2024-07-17T14:44:00Z"/>
              <w:b/>
              <w:bCs/>
              <w:sz w:val="26"/>
              <w:szCs w:val="26"/>
              <w:u w:val="single"/>
            </w:rPr>
          </w:rPrChange>
        </w:rPr>
      </w:pPr>
      <w:ins w:id="2677" w:author="kalla madhu" w:date="2024-07-17T14:44:00Z">
        <w:r w:rsidRPr="009329BA">
          <w:rPr>
            <w:b/>
            <w:bCs/>
            <w:sz w:val="26"/>
            <w:szCs w:val="26"/>
            <w:rPrChange w:id="2678" w:author="kalla madhu" w:date="2024-07-18T10:21:00Z" w16du:dateUtc="2024-07-18T04:51:00Z">
              <w:rPr>
                <w:b/>
                <w:bCs/>
                <w:sz w:val="26"/>
                <w:szCs w:val="26"/>
                <w:u w:val="single"/>
              </w:rPr>
            </w:rPrChange>
          </w:rPr>
          <w:t xml:space="preserve">public class Task </w:t>
        </w:r>
      </w:ins>
    </w:p>
    <w:p w14:paraId="7234D06F" w14:textId="77777777" w:rsidR="00336F53" w:rsidRPr="009329BA" w:rsidRDefault="00336F53" w:rsidP="00336F53">
      <w:pPr>
        <w:rPr>
          <w:ins w:id="2679" w:author="kalla madhu" w:date="2024-07-17T14:44:00Z"/>
          <w:b/>
          <w:bCs/>
          <w:sz w:val="26"/>
          <w:szCs w:val="26"/>
          <w:rPrChange w:id="2680" w:author="kalla madhu" w:date="2024-07-18T10:21:00Z" w16du:dateUtc="2024-07-18T04:51:00Z">
            <w:rPr>
              <w:ins w:id="2681" w:author="kalla madhu" w:date="2024-07-17T14:44:00Z"/>
              <w:b/>
              <w:bCs/>
              <w:sz w:val="26"/>
              <w:szCs w:val="26"/>
              <w:u w:val="single"/>
            </w:rPr>
          </w:rPrChange>
        </w:rPr>
      </w:pPr>
      <w:ins w:id="2682" w:author="kalla madhu" w:date="2024-07-17T14:44:00Z">
        <w:r w:rsidRPr="009329BA">
          <w:rPr>
            <w:b/>
            <w:bCs/>
            <w:sz w:val="26"/>
            <w:szCs w:val="26"/>
            <w:rPrChange w:id="2683" w:author="kalla madhu" w:date="2024-07-18T10:21:00Z" w16du:dateUtc="2024-07-18T04:51:00Z">
              <w:rPr>
                <w:b/>
                <w:bCs/>
                <w:sz w:val="26"/>
                <w:szCs w:val="26"/>
                <w:u w:val="single"/>
              </w:rPr>
            </w:rPrChange>
          </w:rPr>
          <w:t>{</w:t>
        </w:r>
      </w:ins>
    </w:p>
    <w:p w14:paraId="6F2D1EF8" w14:textId="77777777" w:rsidR="00336F53" w:rsidRPr="009329BA" w:rsidRDefault="00336F53" w:rsidP="00336F53">
      <w:pPr>
        <w:rPr>
          <w:ins w:id="2684" w:author="kalla madhu" w:date="2024-07-17T14:44:00Z"/>
          <w:b/>
          <w:bCs/>
          <w:sz w:val="26"/>
          <w:szCs w:val="26"/>
          <w:rPrChange w:id="2685" w:author="kalla madhu" w:date="2024-07-18T10:21:00Z" w16du:dateUtc="2024-07-18T04:51:00Z">
            <w:rPr>
              <w:ins w:id="2686" w:author="kalla madhu" w:date="2024-07-17T14:44:00Z"/>
              <w:b/>
              <w:bCs/>
              <w:sz w:val="26"/>
              <w:szCs w:val="26"/>
              <w:u w:val="single"/>
            </w:rPr>
          </w:rPrChange>
        </w:rPr>
      </w:pPr>
      <w:ins w:id="2687" w:author="kalla madhu" w:date="2024-07-17T14:44:00Z">
        <w:r w:rsidRPr="009329BA">
          <w:rPr>
            <w:b/>
            <w:bCs/>
            <w:sz w:val="26"/>
            <w:szCs w:val="26"/>
            <w:rPrChange w:id="2688" w:author="kalla madhu" w:date="2024-07-18T10:21:00Z" w16du:dateUtc="2024-07-18T04:51:00Z">
              <w:rPr>
                <w:b/>
                <w:bCs/>
                <w:sz w:val="26"/>
                <w:szCs w:val="26"/>
                <w:u w:val="single"/>
              </w:rPr>
            </w:rPrChange>
          </w:rPr>
          <w:t xml:space="preserve">    private </w:t>
        </w:r>
        <w:proofErr w:type="gramStart"/>
        <w:r w:rsidRPr="009329BA">
          <w:rPr>
            <w:b/>
            <w:bCs/>
            <w:sz w:val="26"/>
            <w:szCs w:val="26"/>
            <w:rPrChange w:id="2689" w:author="kalla madhu" w:date="2024-07-18T10:21:00Z" w16du:dateUtc="2024-07-18T04:51:00Z">
              <w:rPr>
                <w:b/>
                <w:bCs/>
                <w:sz w:val="26"/>
                <w:szCs w:val="26"/>
                <w:u w:val="single"/>
              </w:rPr>
            </w:rPrChange>
          </w:rPr>
          <w:t>int  </w:t>
        </w:r>
        <w:proofErr w:type="spellStart"/>
        <w:r w:rsidRPr="009329BA">
          <w:rPr>
            <w:b/>
            <w:bCs/>
            <w:sz w:val="26"/>
            <w:szCs w:val="26"/>
            <w:rPrChange w:id="2690" w:author="kalla madhu" w:date="2024-07-18T10:21:00Z" w16du:dateUtc="2024-07-18T04:51:00Z">
              <w:rPr>
                <w:b/>
                <w:bCs/>
                <w:sz w:val="26"/>
                <w:szCs w:val="26"/>
                <w:u w:val="single"/>
              </w:rPr>
            </w:rPrChange>
          </w:rPr>
          <w:t>task</w:t>
        </w:r>
        <w:proofErr w:type="gramEnd"/>
        <w:r w:rsidRPr="009329BA">
          <w:rPr>
            <w:b/>
            <w:bCs/>
            <w:sz w:val="26"/>
            <w:szCs w:val="26"/>
            <w:rPrChange w:id="2691" w:author="kalla madhu" w:date="2024-07-18T10:21:00Z" w16du:dateUtc="2024-07-18T04:51:00Z">
              <w:rPr>
                <w:b/>
                <w:bCs/>
                <w:sz w:val="26"/>
                <w:szCs w:val="26"/>
                <w:u w:val="single"/>
              </w:rPr>
            </w:rPrChange>
          </w:rPr>
          <w:t>_id</w:t>
        </w:r>
        <w:proofErr w:type="spellEnd"/>
        <w:r w:rsidRPr="009329BA">
          <w:rPr>
            <w:b/>
            <w:bCs/>
            <w:sz w:val="26"/>
            <w:szCs w:val="26"/>
            <w:rPrChange w:id="2692" w:author="kalla madhu" w:date="2024-07-18T10:21:00Z" w16du:dateUtc="2024-07-18T04:51:00Z">
              <w:rPr>
                <w:b/>
                <w:bCs/>
                <w:sz w:val="26"/>
                <w:szCs w:val="26"/>
                <w:u w:val="single"/>
              </w:rPr>
            </w:rPrChange>
          </w:rPr>
          <w:t>;</w:t>
        </w:r>
      </w:ins>
    </w:p>
    <w:p w14:paraId="3109F89F" w14:textId="77777777" w:rsidR="00336F53" w:rsidRPr="009329BA" w:rsidRDefault="00336F53" w:rsidP="00336F53">
      <w:pPr>
        <w:rPr>
          <w:ins w:id="2693" w:author="kalla madhu" w:date="2024-07-17T14:44:00Z"/>
          <w:b/>
          <w:bCs/>
          <w:sz w:val="26"/>
          <w:szCs w:val="26"/>
          <w:rPrChange w:id="2694" w:author="kalla madhu" w:date="2024-07-18T10:21:00Z" w16du:dateUtc="2024-07-18T04:51:00Z">
            <w:rPr>
              <w:ins w:id="2695" w:author="kalla madhu" w:date="2024-07-17T14:44:00Z"/>
              <w:b/>
              <w:bCs/>
              <w:sz w:val="26"/>
              <w:szCs w:val="26"/>
              <w:u w:val="single"/>
            </w:rPr>
          </w:rPrChange>
        </w:rPr>
      </w:pPr>
      <w:ins w:id="2696" w:author="kalla madhu" w:date="2024-07-17T14:44:00Z">
        <w:r w:rsidRPr="009329BA">
          <w:rPr>
            <w:b/>
            <w:bCs/>
            <w:sz w:val="26"/>
            <w:szCs w:val="26"/>
            <w:rPrChange w:id="2697" w:author="kalla madhu" w:date="2024-07-18T10:21:00Z" w16du:dateUtc="2024-07-18T04:51:00Z">
              <w:rPr>
                <w:b/>
                <w:bCs/>
                <w:sz w:val="26"/>
                <w:szCs w:val="26"/>
                <w:u w:val="single"/>
              </w:rPr>
            </w:rPrChange>
          </w:rPr>
          <w:t xml:space="preserve">    private String </w:t>
        </w:r>
        <w:proofErr w:type="spellStart"/>
        <w:proofErr w:type="gramStart"/>
        <w:r w:rsidRPr="009329BA">
          <w:rPr>
            <w:b/>
            <w:bCs/>
            <w:sz w:val="26"/>
            <w:szCs w:val="26"/>
            <w:rPrChange w:id="2698" w:author="kalla madhu" w:date="2024-07-18T10:21:00Z" w16du:dateUtc="2024-07-18T04:51:00Z">
              <w:rPr>
                <w:b/>
                <w:bCs/>
                <w:sz w:val="26"/>
                <w:szCs w:val="26"/>
                <w:u w:val="single"/>
              </w:rPr>
            </w:rPrChange>
          </w:rPr>
          <w:t>email,task</w:t>
        </w:r>
        <w:proofErr w:type="gramEnd"/>
        <w:r w:rsidRPr="009329BA">
          <w:rPr>
            <w:b/>
            <w:bCs/>
            <w:sz w:val="26"/>
            <w:szCs w:val="26"/>
            <w:rPrChange w:id="2699" w:author="kalla madhu" w:date="2024-07-18T10:21:00Z" w16du:dateUtc="2024-07-18T04:51:00Z">
              <w:rPr>
                <w:b/>
                <w:bCs/>
                <w:sz w:val="26"/>
                <w:szCs w:val="26"/>
                <w:u w:val="single"/>
              </w:rPr>
            </w:rPrChange>
          </w:rPr>
          <w:t>,startdate,starttime,enddate,endtime,status</w:t>
        </w:r>
        <w:proofErr w:type="spellEnd"/>
        <w:r w:rsidRPr="009329BA">
          <w:rPr>
            <w:b/>
            <w:bCs/>
            <w:sz w:val="26"/>
            <w:szCs w:val="26"/>
            <w:rPrChange w:id="2700" w:author="kalla madhu" w:date="2024-07-18T10:21:00Z" w16du:dateUtc="2024-07-18T04:51:00Z">
              <w:rPr>
                <w:b/>
                <w:bCs/>
                <w:sz w:val="26"/>
                <w:szCs w:val="26"/>
                <w:u w:val="single"/>
              </w:rPr>
            </w:rPrChange>
          </w:rPr>
          <w:t>;</w:t>
        </w:r>
      </w:ins>
    </w:p>
    <w:p w14:paraId="6693AE39" w14:textId="77777777" w:rsidR="00336F53" w:rsidRPr="009329BA" w:rsidRDefault="00336F53" w:rsidP="00336F53">
      <w:pPr>
        <w:rPr>
          <w:ins w:id="2701" w:author="kalla madhu" w:date="2024-07-17T14:44:00Z"/>
          <w:b/>
          <w:bCs/>
          <w:sz w:val="26"/>
          <w:szCs w:val="26"/>
          <w:rPrChange w:id="2702" w:author="kalla madhu" w:date="2024-07-18T10:21:00Z" w16du:dateUtc="2024-07-18T04:51:00Z">
            <w:rPr>
              <w:ins w:id="2703" w:author="kalla madhu" w:date="2024-07-17T14:44:00Z"/>
              <w:b/>
              <w:bCs/>
              <w:sz w:val="26"/>
              <w:szCs w:val="26"/>
              <w:u w:val="single"/>
            </w:rPr>
          </w:rPrChange>
        </w:rPr>
      </w:pPr>
      <w:ins w:id="2704" w:author="kalla madhu" w:date="2024-07-17T14:44:00Z">
        <w:r w:rsidRPr="009329BA">
          <w:rPr>
            <w:b/>
            <w:bCs/>
            <w:sz w:val="26"/>
            <w:szCs w:val="26"/>
            <w:rPrChange w:id="2705" w:author="kalla madhu" w:date="2024-07-18T10:21:00Z" w16du:dateUtc="2024-07-18T04:51:00Z">
              <w:rPr>
                <w:b/>
                <w:bCs/>
                <w:sz w:val="26"/>
                <w:szCs w:val="26"/>
                <w:u w:val="single"/>
              </w:rPr>
            </w:rPrChange>
          </w:rPr>
          <w:t xml:space="preserve">    public </w:t>
        </w:r>
        <w:proofErr w:type="gramStart"/>
        <w:r w:rsidRPr="009329BA">
          <w:rPr>
            <w:b/>
            <w:bCs/>
            <w:sz w:val="26"/>
            <w:szCs w:val="26"/>
            <w:rPrChange w:id="2706" w:author="kalla madhu" w:date="2024-07-18T10:21:00Z" w16du:dateUtc="2024-07-18T04:51:00Z">
              <w:rPr>
                <w:b/>
                <w:bCs/>
                <w:sz w:val="26"/>
                <w:szCs w:val="26"/>
                <w:u w:val="single"/>
              </w:rPr>
            </w:rPrChange>
          </w:rPr>
          <w:t>Task(</w:t>
        </w:r>
        <w:proofErr w:type="gramEnd"/>
        <w:r w:rsidRPr="009329BA">
          <w:rPr>
            <w:b/>
            <w:bCs/>
            <w:sz w:val="26"/>
            <w:szCs w:val="26"/>
            <w:rPrChange w:id="2707" w:author="kalla madhu" w:date="2024-07-18T10:21:00Z" w16du:dateUtc="2024-07-18T04:51:00Z">
              <w:rPr>
                <w:b/>
                <w:bCs/>
                <w:sz w:val="26"/>
                <w:szCs w:val="26"/>
                <w:u w:val="single"/>
              </w:rPr>
            </w:rPrChange>
          </w:rPr>
          <w:t>)</w:t>
        </w:r>
      </w:ins>
    </w:p>
    <w:p w14:paraId="4A8F9EF7" w14:textId="77777777" w:rsidR="00336F53" w:rsidRPr="009329BA" w:rsidRDefault="00336F53" w:rsidP="00336F53">
      <w:pPr>
        <w:rPr>
          <w:ins w:id="2708" w:author="kalla madhu" w:date="2024-07-17T14:44:00Z"/>
          <w:b/>
          <w:bCs/>
          <w:sz w:val="26"/>
          <w:szCs w:val="26"/>
          <w:rPrChange w:id="2709" w:author="kalla madhu" w:date="2024-07-18T10:21:00Z" w16du:dateUtc="2024-07-18T04:51:00Z">
            <w:rPr>
              <w:ins w:id="2710" w:author="kalla madhu" w:date="2024-07-17T14:44:00Z"/>
              <w:b/>
              <w:bCs/>
              <w:sz w:val="26"/>
              <w:szCs w:val="26"/>
              <w:u w:val="single"/>
            </w:rPr>
          </w:rPrChange>
        </w:rPr>
      </w:pPr>
      <w:ins w:id="2711" w:author="kalla madhu" w:date="2024-07-17T14:44:00Z">
        <w:r w:rsidRPr="009329BA">
          <w:rPr>
            <w:b/>
            <w:bCs/>
            <w:sz w:val="26"/>
            <w:szCs w:val="26"/>
            <w:rPrChange w:id="2712" w:author="kalla madhu" w:date="2024-07-18T10:21:00Z" w16du:dateUtc="2024-07-18T04:51:00Z">
              <w:rPr>
                <w:b/>
                <w:bCs/>
                <w:sz w:val="26"/>
                <w:szCs w:val="26"/>
                <w:u w:val="single"/>
              </w:rPr>
            </w:rPrChange>
          </w:rPr>
          <w:t xml:space="preserve">    </w:t>
        </w:r>
        <w:proofErr w:type="gramStart"/>
        <w:r w:rsidRPr="009329BA">
          <w:rPr>
            <w:b/>
            <w:bCs/>
            <w:sz w:val="26"/>
            <w:szCs w:val="26"/>
            <w:rPrChange w:id="2713" w:author="kalla madhu" w:date="2024-07-18T10:21:00Z" w16du:dateUtc="2024-07-18T04:51:00Z">
              <w:rPr>
                <w:b/>
                <w:bCs/>
                <w:sz w:val="26"/>
                <w:szCs w:val="26"/>
                <w:u w:val="single"/>
              </w:rPr>
            </w:rPrChange>
          </w:rPr>
          <w:t>{  </w:t>
        </w:r>
        <w:proofErr w:type="gramEnd"/>
        <w:r w:rsidRPr="009329BA">
          <w:rPr>
            <w:b/>
            <w:bCs/>
            <w:sz w:val="26"/>
            <w:szCs w:val="26"/>
            <w:rPrChange w:id="2714" w:author="kalla madhu" w:date="2024-07-18T10:21:00Z" w16du:dateUtc="2024-07-18T04:51:00Z">
              <w:rPr>
                <w:b/>
                <w:bCs/>
                <w:sz w:val="26"/>
                <w:szCs w:val="26"/>
                <w:u w:val="single"/>
              </w:rPr>
            </w:rPrChange>
          </w:rPr>
          <w:t xml:space="preserve"> super();</w:t>
        </w:r>
      </w:ins>
    </w:p>
    <w:p w14:paraId="02D256E8" w14:textId="77777777" w:rsidR="00336F53" w:rsidRPr="009329BA" w:rsidRDefault="00336F53" w:rsidP="00336F53">
      <w:pPr>
        <w:rPr>
          <w:ins w:id="2715" w:author="kalla madhu" w:date="2024-07-17T14:44:00Z"/>
          <w:b/>
          <w:bCs/>
          <w:sz w:val="26"/>
          <w:szCs w:val="26"/>
          <w:rPrChange w:id="2716" w:author="kalla madhu" w:date="2024-07-18T10:21:00Z" w16du:dateUtc="2024-07-18T04:51:00Z">
            <w:rPr>
              <w:ins w:id="2717" w:author="kalla madhu" w:date="2024-07-17T14:44:00Z"/>
              <w:b/>
              <w:bCs/>
              <w:sz w:val="26"/>
              <w:szCs w:val="26"/>
              <w:u w:val="single"/>
            </w:rPr>
          </w:rPrChange>
        </w:rPr>
      </w:pPr>
      <w:ins w:id="2718" w:author="kalla madhu" w:date="2024-07-17T14:44:00Z">
        <w:r w:rsidRPr="009329BA">
          <w:rPr>
            <w:b/>
            <w:bCs/>
            <w:sz w:val="26"/>
            <w:szCs w:val="26"/>
            <w:rPrChange w:id="2719" w:author="kalla madhu" w:date="2024-07-18T10:21:00Z" w16du:dateUtc="2024-07-18T04:51:00Z">
              <w:rPr>
                <w:b/>
                <w:bCs/>
                <w:sz w:val="26"/>
                <w:szCs w:val="26"/>
                <w:u w:val="single"/>
              </w:rPr>
            </w:rPrChange>
          </w:rPr>
          <w:t>    }</w:t>
        </w:r>
      </w:ins>
    </w:p>
    <w:p w14:paraId="5A5CA858" w14:textId="77777777" w:rsidR="00336F53" w:rsidRPr="009329BA" w:rsidRDefault="00336F53" w:rsidP="00336F53">
      <w:pPr>
        <w:rPr>
          <w:ins w:id="2720" w:author="kalla madhu" w:date="2024-07-17T14:44:00Z"/>
          <w:b/>
          <w:bCs/>
          <w:sz w:val="26"/>
          <w:szCs w:val="26"/>
          <w:rPrChange w:id="2721" w:author="kalla madhu" w:date="2024-07-18T10:21:00Z" w16du:dateUtc="2024-07-18T04:51:00Z">
            <w:rPr>
              <w:ins w:id="2722" w:author="kalla madhu" w:date="2024-07-17T14:44:00Z"/>
              <w:b/>
              <w:bCs/>
              <w:sz w:val="26"/>
              <w:szCs w:val="26"/>
              <w:u w:val="single"/>
            </w:rPr>
          </w:rPrChange>
        </w:rPr>
      </w:pPr>
      <w:ins w:id="2723" w:author="kalla madhu" w:date="2024-07-17T14:44:00Z">
        <w:r w:rsidRPr="009329BA">
          <w:rPr>
            <w:b/>
            <w:bCs/>
            <w:sz w:val="26"/>
            <w:szCs w:val="26"/>
            <w:rPrChange w:id="2724" w:author="kalla madhu" w:date="2024-07-18T10:21:00Z" w16du:dateUtc="2024-07-18T04:51:00Z">
              <w:rPr>
                <w:b/>
                <w:bCs/>
                <w:sz w:val="26"/>
                <w:szCs w:val="26"/>
                <w:u w:val="single"/>
              </w:rPr>
            </w:rPrChange>
          </w:rPr>
          <w:t xml:space="preserve">    public </w:t>
        </w:r>
        <w:proofErr w:type="gramStart"/>
        <w:r w:rsidRPr="009329BA">
          <w:rPr>
            <w:b/>
            <w:bCs/>
            <w:sz w:val="26"/>
            <w:szCs w:val="26"/>
            <w:rPrChange w:id="2725" w:author="kalla madhu" w:date="2024-07-18T10:21:00Z" w16du:dateUtc="2024-07-18T04:51:00Z">
              <w:rPr>
                <w:b/>
                <w:bCs/>
                <w:sz w:val="26"/>
                <w:szCs w:val="26"/>
                <w:u w:val="single"/>
              </w:rPr>
            </w:rPrChange>
          </w:rPr>
          <w:t>Task(</w:t>
        </w:r>
        <w:proofErr w:type="gramEnd"/>
        <w:r w:rsidRPr="009329BA">
          <w:rPr>
            <w:b/>
            <w:bCs/>
            <w:sz w:val="26"/>
            <w:szCs w:val="26"/>
            <w:rPrChange w:id="2726" w:author="kalla madhu" w:date="2024-07-18T10:21:00Z" w16du:dateUtc="2024-07-18T04:51:00Z">
              <w:rPr>
                <w:b/>
                <w:bCs/>
                <w:sz w:val="26"/>
                <w:szCs w:val="26"/>
                <w:u w:val="single"/>
              </w:rPr>
            </w:rPrChange>
          </w:rPr>
          <w:t xml:space="preserve">int </w:t>
        </w:r>
        <w:proofErr w:type="spellStart"/>
        <w:r w:rsidRPr="009329BA">
          <w:rPr>
            <w:b/>
            <w:bCs/>
            <w:sz w:val="26"/>
            <w:szCs w:val="26"/>
            <w:rPrChange w:id="2727" w:author="kalla madhu" w:date="2024-07-18T10:21:00Z" w16du:dateUtc="2024-07-18T04:51:00Z">
              <w:rPr>
                <w:b/>
                <w:bCs/>
                <w:sz w:val="26"/>
                <w:szCs w:val="26"/>
                <w:u w:val="single"/>
              </w:rPr>
            </w:rPrChange>
          </w:rPr>
          <w:t>task_id</w:t>
        </w:r>
        <w:proofErr w:type="spellEnd"/>
        <w:r w:rsidRPr="009329BA">
          <w:rPr>
            <w:b/>
            <w:bCs/>
            <w:sz w:val="26"/>
            <w:szCs w:val="26"/>
            <w:rPrChange w:id="2728" w:author="kalla madhu" w:date="2024-07-18T10:21:00Z" w16du:dateUtc="2024-07-18T04:51:00Z">
              <w:rPr>
                <w:b/>
                <w:bCs/>
                <w:sz w:val="26"/>
                <w:szCs w:val="26"/>
                <w:u w:val="single"/>
              </w:rPr>
            </w:rPrChange>
          </w:rPr>
          <w:t xml:space="preserve">, String email, String task, String </w:t>
        </w:r>
        <w:proofErr w:type="spellStart"/>
        <w:r w:rsidRPr="009329BA">
          <w:rPr>
            <w:b/>
            <w:bCs/>
            <w:sz w:val="26"/>
            <w:szCs w:val="26"/>
            <w:rPrChange w:id="2729" w:author="kalla madhu" w:date="2024-07-18T10:21:00Z" w16du:dateUtc="2024-07-18T04:51:00Z">
              <w:rPr>
                <w:b/>
                <w:bCs/>
                <w:sz w:val="26"/>
                <w:szCs w:val="26"/>
                <w:u w:val="single"/>
              </w:rPr>
            </w:rPrChange>
          </w:rPr>
          <w:t>startdate</w:t>
        </w:r>
        <w:proofErr w:type="spellEnd"/>
        <w:r w:rsidRPr="009329BA">
          <w:rPr>
            <w:b/>
            <w:bCs/>
            <w:sz w:val="26"/>
            <w:szCs w:val="26"/>
            <w:rPrChange w:id="2730" w:author="kalla madhu" w:date="2024-07-18T10:21:00Z" w16du:dateUtc="2024-07-18T04:51:00Z">
              <w:rPr>
                <w:b/>
                <w:bCs/>
                <w:sz w:val="26"/>
                <w:szCs w:val="26"/>
                <w:u w:val="single"/>
              </w:rPr>
            </w:rPrChange>
          </w:rPr>
          <w:t xml:space="preserve">, String </w:t>
        </w:r>
        <w:proofErr w:type="spellStart"/>
        <w:r w:rsidRPr="009329BA">
          <w:rPr>
            <w:b/>
            <w:bCs/>
            <w:sz w:val="26"/>
            <w:szCs w:val="26"/>
            <w:rPrChange w:id="2731" w:author="kalla madhu" w:date="2024-07-18T10:21:00Z" w16du:dateUtc="2024-07-18T04:51:00Z">
              <w:rPr>
                <w:b/>
                <w:bCs/>
                <w:sz w:val="26"/>
                <w:szCs w:val="26"/>
                <w:u w:val="single"/>
              </w:rPr>
            </w:rPrChange>
          </w:rPr>
          <w:t>starttime</w:t>
        </w:r>
        <w:proofErr w:type="spellEnd"/>
        <w:r w:rsidRPr="009329BA">
          <w:rPr>
            <w:b/>
            <w:bCs/>
            <w:sz w:val="26"/>
            <w:szCs w:val="26"/>
            <w:rPrChange w:id="2732" w:author="kalla madhu" w:date="2024-07-18T10:21:00Z" w16du:dateUtc="2024-07-18T04:51:00Z">
              <w:rPr>
                <w:b/>
                <w:bCs/>
                <w:sz w:val="26"/>
                <w:szCs w:val="26"/>
                <w:u w:val="single"/>
              </w:rPr>
            </w:rPrChange>
          </w:rPr>
          <w:t xml:space="preserve">, String </w:t>
        </w:r>
        <w:proofErr w:type="spellStart"/>
        <w:r w:rsidRPr="009329BA">
          <w:rPr>
            <w:b/>
            <w:bCs/>
            <w:sz w:val="26"/>
            <w:szCs w:val="26"/>
            <w:rPrChange w:id="2733" w:author="kalla madhu" w:date="2024-07-18T10:21:00Z" w16du:dateUtc="2024-07-18T04:51:00Z">
              <w:rPr>
                <w:b/>
                <w:bCs/>
                <w:sz w:val="26"/>
                <w:szCs w:val="26"/>
                <w:u w:val="single"/>
              </w:rPr>
            </w:rPrChange>
          </w:rPr>
          <w:t>enddate,String</w:t>
        </w:r>
        <w:proofErr w:type="spellEnd"/>
        <w:r w:rsidRPr="009329BA">
          <w:rPr>
            <w:b/>
            <w:bCs/>
            <w:sz w:val="26"/>
            <w:szCs w:val="26"/>
            <w:rPrChange w:id="2734" w:author="kalla madhu" w:date="2024-07-18T10:21:00Z" w16du:dateUtc="2024-07-18T04:51:00Z">
              <w:rPr>
                <w:b/>
                <w:bCs/>
                <w:sz w:val="26"/>
                <w:szCs w:val="26"/>
                <w:u w:val="single"/>
              </w:rPr>
            </w:rPrChange>
          </w:rPr>
          <w:t xml:space="preserve"> </w:t>
        </w:r>
        <w:proofErr w:type="spellStart"/>
        <w:r w:rsidRPr="009329BA">
          <w:rPr>
            <w:b/>
            <w:bCs/>
            <w:sz w:val="26"/>
            <w:szCs w:val="26"/>
            <w:rPrChange w:id="2735" w:author="kalla madhu" w:date="2024-07-18T10:21:00Z" w16du:dateUtc="2024-07-18T04:51:00Z">
              <w:rPr>
                <w:b/>
                <w:bCs/>
                <w:sz w:val="26"/>
                <w:szCs w:val="26"/>
                <w:u w:val="single"/>
              </w:rPr>
            </w:rPrChange>
          </w:rPr>
          <w:t>endtime</w:t>
        </w:r>
        <w:proofErr w:type="spellEnd"/>
        <w:r w:rsidRPr="009329BA">
          <w:rPr>
            <w:b/>
            <w:bCs/>
            <w:sz w:val="26"/>
            <w:szCs w:val="26"/>
            <w:rPrChange w:id="2736" w:author="kalla madhu" w:date="2024-07-18T10:21:00Z" w16du:dateUtc="2024-07-18T04:51:00Z">
              <w:rPr>
                <w:b/>
                <w:bCs/>
                <w:sz w:val="26"/>
                <w:szCs w:val="26"/>
                <w:u w:val="single"/>
              </w:rPr>
            </w:rPrChange>
          </w:rPr>
          <w:t xml:space="preserve">, String status) </w:t>
        </w:r>
      </w:ins>
    </w:p>
    <w:p w14:paraId="2FB31C4D" w14:textId="77777777" w:rsidR="00336F53" w:rsidRPr="009329BA" w:rsidRDefault="00336F53" w:rsidP="00336F53">
      <w:pPr>
        <w:rPr>
          <w:ins w:id="2737" w:author="kalla madhu" w:date="2024-07-17T14:44:00Z"/>
          <w:b/>
          <w:bCs/>
          <w:sz w:val="26"/>
          <w:szCs w:val="26"/>
          <w:rPrChange w:id="2738" w:author="kalla madhu" w:date="2024-07-18T10:21:00Z" w16du:dateUtc="2024-07-18T04:51:00Z">
            <w:rPr>
              <w:ins w:id="2739" w:author="kalla madhu" w:date="2024-07-17T14:44:00Z"/>
              <w:b/>
              <w:bCs/>
              <w:sz w:val="26"/>
              <w:szCs w:val="26"/>
              <w:u w:val="single"/>
            </w:rPr>
          </w:rPrChange>
        </w:rPr>
      </w:pPr>
      <w:ins w:id="2740" w:author="kalla madhu" w:date="2024-07-17T14:44:00Z">
        <w:r w:rsidRPr="009329BA">
          <w:rPr>
            <w:b/>
            <w:bCs/>
            <w:sz w:val="26"/>
            <w:szCs w:val="26"/>
            <w:rPrChange w:id="2741" w:author="kalla madhu" w:date="2024-07-18T10:21:00Z" w16du:dateUtc="2024-07-18T04:51:00Z">
              <w:rPr>
                <w:b/>
                <w:bCs/>
                <w:sz w:val="26"/>
                <w:szCs w:val="26"/>
                <w:u w:val="single"/>
              </w:rPr>
            </w:rPrChange>
          </w:rPr>
          <w:t>    {</w:t>
        </w:r>
      </w:ins>
    </w:p>
    <w:p w14:paraId="055188C6" w14:textId="77777777" w:rsidR="00336F53" w:rsidRPr="009329BA" w:rsidRDefault="00336F53" w:rsidP="00336F53">
      <w:pPr>
        <w:rPr>
          <w:ins w:id="2742" w:author="kalla madhu" w:date="2024-07-17T14:44:00Z"/>
          <w:b/>
          <w:bCs/>
          <w:sz w:val="26"/>
          <w:szCs w:val="26"/>
          <w:rPrChange w:id="2743" w:author="kalla madhu" w:date="2024-07-18T10:21:00Z" w16du:dateUtc="2024-07-18T04:51:00Z">
            <w:rPr>
              <w:ins w:id="2744" w:author="kalla madhu" w:date="2024-07-17T14:44:00Z"/>
              <w:b/>
              <w:bCs/>
              <w:sz w:val="26"/>
              <w:szCs w:val="26"/>
              <w:u w:val="single"/>
            </w:rPr>
          </w:rPrChange>
        </w:rPr>
      </w:pPr>
      <w:ins w:id="2745" w:author="kalla madhu" w:date="2024-07-17T14:44:00Z">
        <w:r w:rsidRPr="009329BA">
          <w:rPr>
            <w:b/>
            <w:bCs/>
            <w:sz w:val="26"/>
            <w:szCs w:val="26"/>
            <w:rPrChange w:id="2746" w:author="kalla madhu" w:date="2024-07-18T10:21:00Z" w16du:dateUtc="2024-07-18T04:51:00Z">
              <w:rPr>
                <w:b/>
                <w:bCs/>
                <w:sz w:val="26"/>
                <w:szCs w:val="26"/>
                <w:u w:val="single"/>
              </w:rPr>
            </w:rPrChange>
          </w:rPr>
          <w:t xml:space="preserve">        </w:t>
        </w:r>
        <w:proofErr w:type="gramStart"/>
        <w:r w:rsidRPr="009329BA">
          <w:rPr>
            <w:b/>
            <w:bCs/>
            <w:sz w:val="26"/>
            <w:szCs w:val="26"/>
            <w:rPrChange w:id="2747" w:author="kalla madhu" w:date="2024-07-18T10:21:00Z" w16du:dateUtc="2024-07-18T04:51:00Z">
              <w:rPr>
                <w:b/>
                <w:bCs/>
                <w:sz w:val="26"/>
                <w:szCs w:val="26"/>
                <w:u w:val="single"/>
              </w:rPr>
            </w:rPrChange>
          </w:rPr>
          <w:t>super(</w:t>
        </w:r>
        <w:proofErr w:type="gramEnd"/>
        <w:r w:rsidRPr="009329BA">
          <w:rPr>
            <w:b/>
            <w:bCs/>
            <w:sz w:val="26"/>
            <w:szCs w:val="26"/>
            <w:rPrChange w:id="2748" w:author="kalla madhu" w:date="2024-07-18T10:21:00Z" w16du:dateUtc="2024-07-18T04:51:00Z">
              <w:rPr>
                <w:b/>
                <w:bCs/>
                <w:sz w:val="26"/>
                <w:szCs w:val="26"/>
                <w:u w:val="single"/>
              </w:rPr>
            </w:rPrChange>
          </w:rPr>
          <w:t>);</w:t>
        </w:r>
      </w:ins>
    </w:p>
    <w:p w14:paraId="23F8BC65" w14:textId="77777777" w:rsidR="00336F53" w:rsidRPr="009329BA" w:rsidRDefault="00336F53" w:rsidP="00336F53">
      <w:pPr>
        <w:rPr>
          <w:ins w:id="2749" w:author="kalla madhu" w:date="2024-07-17T14:44:00Z"/>
          <w:b/>
          <w:bCs/>
          <w:sz w:val="26"/>
          <w:szCs w:val="26"/>
          <w:rPrChange w:id="2750" w:author="kalla madhu" w:date="2024-07-18T10:21:00Z" w16du:dateUtc="2024-07-18T04:51:00Z">
            <w:rPr>
              <w:ins w:id="2751" w:author="kalla madhu" w:date="2024-07-17T14:44:00Z"/>
              <w:b/>
              <w:bCs/>
              <w:sz w:val="26"/>
              <w:szCs w:val="26"/>
              <w:u w:val="single"/>
            </w:rPr>
          </w:rPrChange>
        </w:rPr>
      </w:pPr>
      <w:ins w:id="2752" w:author="kalla madhu" w:date="2024-07-17T14:44:00Z">
        <w:r w:rsidRPr="009329BA">
          <w:rPr>
            <w:b/>
            <w:bCs/>
            <w:sz w:val="26"/>
            <w:szCs w:val="26"/>
            <w:rPrChange w:id="2753"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2754" w:author="kalla madhu" w:date="2024-07-18T10:21:00Z" w16du:dateUtc="2024-07-18T04:51:00Z">
              <w:rPr>
                <w:b/>
                <w:bCs/>
                <w:sz w:val="26"/>
                <w:szCs w:val="26"/>
                <w:u w:val="single"/>
              </w:rPr>
            </w:rPrChange>
          </w:rPr>
          <w:t>this.task</w:t>
        </w:r>
        <w:proofErr w:type="gramEnd"/>
        <w:r w:rsidRPr="009329BA">
          <w:rPr>
            <w:b/>
            <w:bCs/>
            <w:sz w:val="26"/>
            <w:szCs w:val="26"/>
            <w:rPrChange w:id="2755" w:author="kalla madhu" w:date="2024-07-18T10:21:00Z" w16du:dateUtc="2024-07-18T04:51:00Z">
              <w:rPr>
                <w:b/>
                <w:bCs/>
                <w:sz w:val="26"/>
                <w:szCs w:val="26"/>
                <w:u w:val="single"/>
              </w:rPr>
            </w:rPrChange>
          </w:rPr>
          <w:t>_id</w:t>
        </w:r>
        <w:proofErr w:type="spellEnd"/>
        <w:r w:rsidRPr="009329BA">
          <w:rPr>
            <w:b/>
            <w:bCs/>
            <w:sz w:val="26"/>
            <w:szCs w:val="26"/>
            <w:rPrChange w:id="2756" w:author="kalla madhu" w:date="2024-07-18T10:21:00Z" w16du:dateUtc="2024-07-18T04:51:00Z">
              <w:rPr>
                <w:b/>
                <w:bCs/>
                <w:sz w:val="26"/>
                <w:szCs w:val="26"/>
                <w:u w:val="single"/>
              </w:rPr>
            </w:rPrChange>
          </w:rPr>
          <w:t xml:space="preserve"> = </w:t>
        </w:r>
        <w:proofErr w:type="spellStart"/>
        <w:r w:rsidRPr="009329BA">
          <w:rPr>
            <w:b/>
            <w:bCs/>
            <w:sz w:val="26"/>
            <w:szCs w:val="26"/>
            <w:rPrChange w:id="2757" w:author="kalla madhu" w:date="2024-07-18T10:21:00Z" w16du:dateUtc="2024-07-18T04:51:00Z">
              <w:rPr>
                <w:b/>
                <w:bCs/>
                <w:sz w:val="26"/>
                <w:szCs w:val="26"/>
                <w:u w:val="single"/>
              </w:rPr>
            </w:rPrChange>
          </w:rPr>
          <w:t>task_id</w:t>
        </w:r>
        <w:proofErr w:type="spellEnd"/>
        <w:r w:rsidRPr="009329BA">
          <w:rPr>
            <w:b/>
            <w:bCs/>
            <w:sz w:val="26"/>
            <w:szCs w:val="26"/>
            <w:rPrChange w:id="2758" w:author="kalla madhu" w:date="2024-07-18T10:21:00Z" w16du:dateUtc="2024-07-18T04:51:00Z">
              <w:rPr>
                <w:b/>
                <w:bCs/>
                <w:sz w:val="26"/>
                <w:szCs w:val="26"/>
                <w:u w:val="single"/>
              </w:rPr>
            </w:rPrChange>
          </w:rPr>
          <w:t>;</w:t>
        </w:r>
      </w:ins>
    </w:p>
    <w:p w14:paraId="18602577" w14:textId="77777777" w:rsidR="00336F53" w:rsidRPr="009329BA" w:rsidRDefault="00336F53" w:rsidP="00336F53">
      <w:pPr>
        <w:rPr>
          <w:ins w:id="2759" w:author="kalla madhu" w:date="2024-07-17T14:44:00Z"/>
          <w:b/>
          <w:bCs/>
          <w:sz w:val="26"/>
          <w:szCs w:val="26"/>
          <w:rPrChange w:id="2760" w:author="kalla madhu" w:date="2024-07-18T10:21:00Z" w16du:dateUtc="2024-07-18T04:51:00Z">
            <w:rPr>
              <w:ins w:id="2761" w:author="kalla madhu" w:date="2024-07-17T14:44:00Z"/>
              <w:b/>
              <w:bCs/>
              <w:sz w:val="26"/>
              <w:szCs w:val="26"/>
              <w:u w:val="single"/>
            </w:rPr>
          </w:rPrChange>
        </w:rPr>
      </w:pPr>
      <w:ins w:id="2762" w:author="kalla madhu" w:date="2024-07-17T14:44:00Z">
        <w:r w:rsidRPr="009329BA">
          <w:rPr>
            <w:b/>
            <w:bCs/>
            <w:sz w:val="26"/>
            <w:szCs w:val="26"/>
            <w:rPrChange w:id="2763"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2764" w:author="kalla madhu" w:date="2024-07-18T10:21:00Z" w16du:dateUtc="2024-07-18T04:51:00Z">
              <w:rPr>
                <w:b/>
                <w:bCs/>
                <w:sz w:val="26"/>
                <w:szCs w:val="26"/>
                <w:u w:val="single"/>
              </w:rPr>
            </w:rPrChange>
          </w:rPr>
          <w:t>this.email</w:t>
        </w:r>
        <w:proofErr w:type="spellEnd"/>
        <w:proofErr w:type="gramEnd"/>
        <w:r w:rsidRPr="009329BA">
          <w:rPr>
            <w:b/>
            <w:bCs/>
            <w:sz w:val="26"/>
            <w:szCs w:val="26"/>
            <w:rPrChange w:id="2765" w:author="kalla madhu" w:date="2024-07-18T10:21:00Z" w16du:dateUtc="2024-07-18T04:51:00Z">
              <w:rPr>
                <w:b/>
                <w:bCs/>
                <w:sz w:val="26"/>
                <w:szCs w:val="26"/>
                <w:u w:val="single"/>
              </w:rPr>
            </w:rPrChange>
          </w:rPr>
          <w:t xml:space="preserve"> = email;</w:t>
        </w:r>
      </w:ins>
    </w:p>
    <w:p w14:paraId="3B8A179A" w14:textId="77777777" w:rsidR="00336F53" w:rsidRPr="009329BA" w:rsidRDefault="00336F53" w:rsidP="00336F53">
      <w:pPr>
        <w:rPr>
          <w:ins w:id="2766" w:author="kalla madhu" w:date="2024-07-17T14:44:00Z"/>
          <w:b/>
          <w:bCs/>
          <w:sz w:val="26"/>
          <w:szCs w:val="26"/>
          <w:rPrChange w:id="2767" w:author="kalla madhu" w:date="2024-07-18T10:21:00Z" w16du:dateUtc="2024-07-18T04:51:00Z">
            <w:rPr>
              <w:ins w:id="2768" w:author="kalla madhu" w:date="2024-07-17T14:44:00Z"/>
              <w:b/>
              <w:bCs/>
              <w:sz w:val="26"/>
              <w:szCs w:val="26"/>
              <w:u w:val="single"/>
            </w:rPr>
          </w:rPrChange>
        </w:rPr>
      </w:pPr>
      <w:ins w:id="2769" w:author="kalla madhu" w:date="2024-07-17T14:44:00Z">
        <w:r w:rsidRPr="009329BA">
          <w:rPr>
            <w:b/>
            <w:bCs/>
            <w:sz w:val="26"/>
            <w:szCs w:val="26"/>
            <w:rPrChange w:id="2770"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2771" w:author="kalla madhu" w:date="2024-07-18T10:21:00Z" w16du:dateUtc="2024-07-18T04:51:00Z">
              <w:rPr>
                <w:b/>
                <w:bCs/>
                <w:sz w:val="26"/>
                <w:szCs w:val="26"/>
                <w:u w:val="single"/>
              </w:rPr>
            </w:rPrChange>
          </w:rPr>
          <w:t>this.task</w:t>
        </w:r>
        <w:proofErr w:type="spellEnd"/>
        <w:proofErr w:type="gramEnd"/>
        <w:r w:rsidRPr="009329BA">
          <w:rPr>
            <w:b/>
            <w:bCs/>
            <w:sz w:val="26"/>
            <w:szCs w:val="26"/>
            <w:rPrChange w:id="2772" w:author="kalla madhu" w:date="2024-07-18T10:21:00Z" w16du:dateUtc="2024-07-18T04:51:00Z">
              <w:rPr>
                <w:b/>
                <w:bCs/>
                <w:sz w:val="26"/>
                <w:szCs w:val="26"/>
                <w:u w:val="single"/>
              </w:rPr>
            </w:rPrChange>
          </w:rPr>
          <w:t xml:space="preserve"> = task;</w:t>
        </w:r>
      </w:ins>
    </w:p>
    <w:p w14:paraId="3BB852D3" w14:textId="77777777" w:rsidR="00336F53" w:rsidRPr="009329BA" w:rsidRDefault="00336F53" w:rsidP="00336F53">
      <w:pPr>
        <w:rPr>
          <w:ins w:id="2773" w:author="kalla madhu" w:date="2024-07-17T14:44:00Z"/>
          <w:b/>
          <w:bCs/>
          <w:sz w:val="26"/>
          <w:szCs w:val="26"/>
          <w:rPrChange w:id="2774" w:author="kalla madhu" w:date="2024-07-18T10:21:00Z" w16du:dateUtc="2024-07-18T04:51:00Z">
            <w:rPr>
              <w:ins w:id="2775" w:author="kalla madhu" w:date="2024-07-17T14:44:00Z"/>
              <w:b/>
              <w:bCs/>
              <w:sz w:val="26"/>
              <w:szCs w:val="26"/>
              <w:u w:val="single"/>
            </w:rPr>
          </w:rPrChange>
        </w:rPr>
      </w:pPr>
      <w:ins w:id="2776" w:author="kalla madhu" w:date="2024-07-17T14:44:00Z">
        <w:r w:rsidRPr="009329BA">
          <w:rPr>
            <w:b/>
            <w:bCs/>
            <w:sz w:val="26"/>
            <w:szCs w:val="26"/>
            <w:rPrChange w:id="2777"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2778" w:author="kalla madhu" w:date="2024-07-18T10:21:00Z" w16du:dateUtc="2024-07-18T04:51:00Z">
              <w:rPr>
                <w:b/>
                <w:bCs/>
                <w:sz w:val="26"/>
                <w:szCs w:val="26"/>
                <w:u w:val="single"/>
              </w:rPr>
            </w:rPrChange>
          </w:rPr>
          <w:t>this.startdate</w:t>
        </w:r>
        <w:proofErr w:type="spellEnd"/>
        <w:proofErr w:type="gramEnd"/>
        <w:r w:rsidRPr="009329BA">
          <w:rPr>
            <w:b/>
            <w:bCs/>
            <w:sz w:val="26"/>
            <w:szCs w:val="26"/>
            <w:rPrChange w:id="2779" w:author="kalla madhu" w:date="2024-07-18T10:21:00Z" w16du:dateUtc="2024-07-18T04:51:00Z">
              <w:rPr>
                <w:b/>
                <w:bCs/>
                <w:sz w:val="26"/>
                <w:szCs w:val="26"/>
                <w:u w:val="single"/>
              </w:rPr>
            </w:rPrChange>
          </w:rPr>
          <w:t xml:space="preserve"> = </w:t>
        </w:r>
        <w:proofErr w:type="spellStart"/>
        <w:r w:rsidRPr="009329BA">
          <w:rPr>
            <w:b/>
            <w:bCs/>
            <w:sz w:val="26"/>
            <w:szCs w:val="26"/>
            <w:rPrChange w:id="2780" w:author="kalla madhu" w:date="2024-07-18T10:21:00Z" w16du:dateUtc="2024-07-18T04:51:00Z">
              <w:rPr>
                <w:b/>
                <w:bCs/>
                <w:sz w:val="26"/>
                <w:szCs w:val="26"/>
                <w:u w:val="single"/>
              </w:rPr>
            </w:rPrChange>
          </w:rPr>
          <w:t>startdate</w:t>
        </w:r>
        <w:proofErr w:type="spellEnd"/>
        <w:r w:rsidRPr="009329BA">
          <w:rPr>
            <w:b/>
            <w:bCs/>
            <w:sz w:val="26"/>
            <w:szCs w:val="26"/>
            <w:rPrChange w:id="2781" w:author="kalla madhu" w:date="2024-07-18T10:21:00Z" w16du:dateUtc="2024-07-18T04:51:00Z">
              <w:rPr>
                <w:b/>
                <w:bCs/>
                <w:sz w:val="26"/>
                <w:szCs w:val="26"/>
                <w:u w:val="single"/>
              </w:rPr>
            </w:rPrChange>
          </w:rPr>
          <w:t>;</w:t>
        </w:r>
      </w:ins>
    </w:p>
    <w:p w14:paraId="294E475D" w14:textId="77777777" w:rsidR="00336F53" w:rsidRPr="009329BA" w:rsidRDefault="00336F53" w:rsidP="00336F53">
      <w:pPr>
        <w:rPr>
          <w:ins w:id="2782" w:author="kalla madhu" w:date="2024-07-17T14:44:00Z"/>
          <w:b/>
          <w:bCs/>
          <w:sz w:val="26"/>
          <w:szCs w:val="26"/>
          <w:rPrChange w:id="2783" w:author="kalla madhu" w:date="2024-07-18T10:21:00Z" w16du:dateUtc="2024-07-18T04:51:00Z">
            <w:rPr>
              <w:ins w:id="2784" w:author="kalla madhu" w:date="2024-07-17T14:44:00Z"/>
              <w:b/>
              <w:bCs/>
              <w:sz w:val="26"/>
              <w:szCs w:val="26"/>
              <w:u w:val="single"/>
            </w:rPr>
          </w:rPrChange>
        </w:rPr>
      </w:pPr>
      <w:ins w:id="2785" w:author="kalla madhu" w:date="2024-07-17T14:44:00Z">
        <w:r w:rsidRPr="009329BA">
          <w:rPr>
            <w:b/>
            <w:bCs/>
            <w:sz w:val="26"/>
            <w:szCs w:val="26"/>
            <w:rPrChange w:id="2786"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2787" w:author="kalla madhu" w:date="2024-07-18T10:21:00Z" w16du:dateUtc="2024-07-18T04:51:00Z">
              <w:rPr>
                <w:b/>
                <w:bCs/>
                <w:sz w:val="26"/>
                <w:szCs w:val="26"/>
                <w:u w:val="single"/>
              </w:rPr>
            </w:rPrChange>
          </w:rPr>
          <w:t>this.starttime</w:t>
        </w:r>
        <w:proofErr w:type="spellEnd"/>
        <w:proofErr w:type="gramEnd"/>
        <w:r w:rsidRPr="009329BA">
          <w:rPr>
            <w:b/>
            <w:bCs/>
            <w:sz w:val="26"/>
            <w:szCs w:val="26"/>
            <w:rPrChange w:id="2788" w:author="kalla madhu" w:date="2024-07-18T10:21:00Z" w16du:dateUtc="2024-07-18T04:51:00Z">
              <w:rPr>
                <w:b/>
                <w:bCs/>
                <w:sz w:val="26"/>
                <w:szCs w:val="26"/>
                <w:u w:val="single"/>
              </w:rPr>
            </w:rPrChange>
          </w:rPr>
          <w:t xml:space="preserve"> = </w:t>
        </w:r>
        <w:proofErr w:type="spellStart"/>
        <w:r w:rsidRPr="009329BA">
          <w:rPr>
            <w:b/>
            <w:bCs/>
            <w:sz w:val="26"/>
            <w:szCs w:val="26"/>
            <w:rPrChange w:id="2789" w:author="kalla madhu" w:date="2024-07-18T10:21:00Z" w16du:dateUtc="2024-07-18T04:51:00Z">
              <w:rPr>
                <w:b/>
                <w:bCs/>
                <w:sz w:val="26"/>
                <w:szCs w:val="26"/>
                <w:u w:val="single"/>
              </w:rPr>
            </w:rPrChange>
          </w:rPr>
          <w:t>starttime</w:t>
        </w:r>
        <w:proofErr w:type="spellEnd"/>
        <w:r w:rsidRPr="009329BA">
          <w:rPr>
            <w:b/>
            <w:bCs/>
            <w:sz w:val="26"/>
            <w:szCs w:val="26"/>
            <w:rPrChange w:id="2790" w:author="kalla madhu" w:date="2024-07-18T10:21:00Z" w16du:dateUtc="2024-07-18T04:51:00Z">
              <w:rPr>
                <w:b/>
                <w:bCs/>
                <w:sz w:val="26"/>
                <w:szCs w:val="26"/>
                <w:u w:val="single"/>
              </w:rPr>
            </w:rPrChange>
          </w:rPr>
          <w:t>;</w:t>
        </w:r>
      </w:ins>
    </w:p>
    <w:p w14:paraId="3B14850A" w14:textId="77777777" w:rsidR="00336F53" w:rsidRPr="009329BA" w:rsidRDefault="00336F53" w:rsidP="00336F53">
      <w:pPr>
        <w:rPr>
          <w:ins w:id="2791" w:author="kalla madhu" w:date="2024-07-17T14:44:00Z"/>
          <w:b/>
          <w:bCs/>
          <w:sz w:val="26"/>
          <w:szCs w:val="26"/>
          <w:rPrChange w:id="2792" w:author="kalla madhu" w:date="2024-07-18T10:21:00Z" w16du:dateUtc="2024-07-18T04:51:00Z">
            <w:rPr>
              <w:ins w:id="2793" w:author="kalla madhu" w:date="2024-07-17T14:44:00Z"/>
              <w:b/>
              <w:bCs/>
              <w:sz w:val="26"/>
              <w:szCs w:val="26"/>
              <w:u w:val="single"/>
            </w:rPr>
          </w:rPrChange>
        </w:rPr>
      </w:pPr>
      <w:ins w:id="2794" w:author="kalla madhu" w:date="2024-07-17T14:44:00Z">
        <w:r w:rsidRPr="009329BA">
          <w:rPr>
            <w:b/>
            <w:bCs/>
            <w:sz w:val="26"/>
            <w:szCs w:val="26"/>
            <w:rPrChange w:id="2795"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2796" w:author="kalla madhu" w:date="2024-07-18T10:21:00Z" w16du:dateUtc="2024-07-18T04:51:00Z">
              <w:rPr>
                <w:b/>
                <w:bCs/>
                <w:sz w:val="26"/>
                <w:szCs w:val="26"/>
                <w:u w:val="single"/>
              </w:rPr>
            </w:rPrChange>
          </w:rPr>
          <w:t>this.enddate</w:t>
        </w:r>
        <w:proofErr w:type="spellEnd"/>
        <w:proofErr w:type="gramEnd"/>
        <w:r w:rsidRPr="009329BA">
          <w:rPr>
            <w:b/>
            <w:bCs/>
            <w:sz w:val="26"/>
            <w:szCs w:val="26"/>
            <w:rPrChange w:id="2797" w:author="kalla madhu" w:date="2024-07-18T10:21:00Z" w16du:dateUtc="2024-07-18T04:51:00Z">
              <w:rPr>
                <w:b/>
                <w:bCs/>
                <w:sz w:val="26"/>
                <w:szCs w:val="26"/>
                <w:u w:val="single"/>
              </w:rPr>
            </w:rPrChange>
          </w:rPr>
          <w:t xml:space="preserve"> = </w:t>
        </w:r>
        <w:proofErr w:type="spellStart"/>
        <w:r w:rsidRPr="009329BA">
          <w:rPr>
            <w:b/>
            <w:bCs/>
            <w:sz w:val="26"/>
            <w:szCs w:val="26"/>
            <w:rPrChange w:id="2798" w:author="kalla madhu" w:date="2024-07-18T10:21:00Z" w16du:dateUtc="2024-07-18T04:51:00Z">
              <w:rPr>
                <w:b/>
                <w:bCs/>
                <w:sz w:val="26"/>
                <w:szCs w:val="26"/>
                <w:u w:val="single"/>
              </w:rPr>
            </w:rPrChange>
          </w:rPr>
          <w:t>enddate</w:t>
        </w:r>
        <w:proofErr w:type="spellEnd"/>
        <w:r w:rsidRPr="009329BA">
          <w:rPr>
            <w:b/>
            <w:bCs/>
            <w:sz w:val="26"/>
            <w:szCs w:val="26"/>
            <w:rPrChange w:id="2799" w:author="kalla madhu" w:date="2024-07-18T10:21:00Z" w16du:dateUtc="2024-07-18T04:51:00Z">
              <w:rPr>
                <w:b/>
                <w:bCs/>
                <w:sz w:val="26"/>
                <w:szCs w:val="26"/>
                <w:u w:val="single"/>
              </w:rPr>
            </w:rPrChange>
          </w:rPr>
          <w:t>;</w:t>
        </w:r>
      </w:ins>
    </w:p>
    <w:p w14:paraId="1D40AAB3" w14:textId="77777777" w:rsidR="00336F53" w:rsidRPr="009329BA" w:rsidRDefault="00336F53" w:rsidP="00336F53">
      <w:pPr>
        <w:rPr>
          <w:ins w:id="2800" w:author="kalla madhu" w:date="2024-07-17T14:44:00Z"/>
          <w:b/>
          <w:bCs/>
          <w:sz w:val="26"/>
          <w:szCs w:val="26"/>
          <w:rPrChange w:id="2801" w:author="kalla madhu" w:date="2024-07-18T10:21:00Z" w16du:dateUtc="2024-07-18T04:51:00Z">
            <w:rPr>
              <w:ins w:id="2802" w:author="kalla madhu" w:date="2024-07-17T14:44:00Z"/>
              <w:b/>
              <w:bCs/>
              <w:sz w:val="26"/>
              <w:szCs w:val="26"/>
              <w:u w:val="single"/>
            </w:rPr>
          </w:rPrChange>
        </w:rPr>
      </w:pPr>
      <w:ins w:id="2803" w:author="kalla madhu" w:date="2024-07-17T14:44:00Z">
        <w:r w:rsidRPr="009329BA">
          <w:rPr>
            <w:b/>
            <w:bCs/>
            <w:sz w:val="26"/>
            <w:szCs w:val="26"/>
            <w:rPrChange w:id="2804"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2805" w:author="kalla madhu" w:date="2024-07-18T10:21:00Z" w16du:dateUtc="2024-07-18T04:51:00Z">
              <w:rPr>
                <w:b/>
                <w:bCs/>
                <w:sz w:val="26"/>
                <w:szCs w:val="26"/>
                <w:u w:val="single"/>
              </w:rPr>
            </w:rPrChange>
          </w:rPr>
          <w:t>this.endtime</w:t>
        </w:r>
        <w:proofErr w:type="spellEnd"/>
        <w:proofErr w:type="gramEnd"/>
        <w:r w:rsidRPr="009329BA">
          <w:rPr>
            <w:b/>
            <w:bCs/>
            <w:sz w:val="26"/>
            <w:szCs w:val="26"/>
            <w:rPrChange w:id="2806" w:author="kalla madhu" w:date="2024-07-18T10:21:00Z" w16du:dateUtc="2024-07-18T04:51:00Z">
              <w:rPr>
                <w:b/>
                <w:bCs/>
                <w:sz w:val="26"/>
                <w:szCs w:val="26"/>
                <w:u w:val="single"/>
              </w:rPr>
            </w:rPrChange>
          </w:rPr>
          <w:t xml:space="preserve"> = </w:t>
        </w:r>
        <w:proofErr w:type="spellStart"/>
        <w:r w:rsidRPr="009329BA">
          <w:rPr>
            <w:b/>
            <w:bCs/>
            <w:sz w:val="26"/>
            <w:szCs w:val="26"/>
            <w:rPrChange w:id="2807" w:author="kalla madhu" w:date="2024-07-18T10:21:00Z" w16du:dateUtc="2024-07-18T04:51:00Z">
              <w:rPr>
                <w:b/>
                <w:bCs/>
                <w:sz w:val="26"/>
                <w:szCs w:val="26"/>
                <w:u w:val="single"/>
              </w:rPr>
            </w:rPrChange>
          </w:rPr>
          <w:t>endtime</w:t>
        </w:r>
        <w:proofErr w:type="spellEnd"/>
        <w:r w:rsidRPr="009329BA">
          <w:rPr>
            <w:b/>
            <w:bCs/>
            <w:sz w:val="26"/>
            <w:szCs w:val="26"/>
            <w:rPrChange w:id="2808" w:author="kalla madhu" w:date="2024-07-18T10:21:00Z" w16du:dateUtc="2024-07-18T04:51:00Z">
              <w:rPr>
                <w:b/>
                <w:bCs/>
                <w:sz w:val="26"/>
                <w:szCs w:val="26"/>
                <w:u w:val="single"/>
              </w:rPr>
            </w:rPrChange>
          </w:rPr>
          <w:t>;</w:t>
        </w:r>
      </w:ins>
    </w:p>
    <w:p w14:paraId="54E1553D" w14:textId="77777777" w:rsidR="00336F53" w:rsidRPr="009329BA" w:rsidRDefault="00336F53" w:rsidP="00336F53">
      <w:pPr>
        <w:rPr>
          <w:ins w:id="2809" w:author="kalla madhu" w:date="2024-07-17T14:44:00Z"/>
          <w:b/>
          <w:bCs/>
          <w:sz w:val="26"/>
          <w:szCs w:val="26"/>
          <w:rPrChange w:id="2810" w:author="kalla madhu" w:date="2024-07-18T10:21:00Z" w16du:dateUtc="2024-07-18T04:51:00Z">
            <w:rPr>
              <w:ins w:id="2811" w:author="kalla madhu" w:date="2024-07-17T14:44:00Z"/>
              <w:b/>
              <w:bCs/>
              <w:sz w:val="26"/>
              <w:szCs w:val="26"/>
              <w:u w:val="single"/>
            </w:rPr>
          </w:rPrChange>
        </w:rPr>
      </w:pPr>
      <w:ins w:id="2812" w:author="kalla madhu" w:date="2024-07-17T14:44:00Z">
        <w:r w:rsidRPr="009329BA">
          <w:rPr>
            <w:b/>
            <w:bCs/>
            <w:sz w:val="26"/>
            <w:szCs w:val="26"/>
            <w:rPrChange w:id="2813"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2814" w:author="kalla madhu" w:date="2024-07-18T10:21:00Z" w16du:dateUtc="2024-07-18T04:51:00Z">
              <w:rPr>
                <w:b/>
                <w:bCs/>
                <w:sz w:val="26"/>
                <w:szCs w:val="26"/>
                <w:u w:val="single"/>
              </w:rPr>
            </w:rPrChange>
          </w:rPr>
          <w:t>this.status</w:t>
        </w:r>
        <w:proofErr w:type="spellEnd"/>
        <w:proofErr w:type="gramEnd"/>
        <w:r w:rsidRPr="009329BA">
          <w:rPr>
            <w:b/>
            <w:bCs/>
            <w:sz w:val="26"/>
            <w:szCs w:val="26"/>
            <w:rPrChange w:id="2815" w:author="kalla madhu" w:date="2024-07-18T10:21:00Z" w16du:dateUtc="2024-07-18T04:51:00Z">
              <w:rPr>
                <w:b/>
                <w:bCs/>
                <w:sz w:val="26"/>
                <w:szCs w:val="26"/>
                <w:u w:val="single"/>
              </w:rPr>
            </w:rPrChange>
          </w:rPr>
          <w:t xml:space="preserve"> = status;</w:t>
        </w:r>
      </w:ins>
    </w:p>
    <w:p w14:paraId="638FF88C" w14:textId="77777777" w:rsidR="00336F53" w:rsidRPr="009329BA" w:rsidRDefault="00336F53" w:rsidP="00336F53">
      <w:pPr>
        <w:rPr>
          <w:ins w:id="2816" w:author="kalla madhu" w:date="2024-07-17T14:44:00Z"/>
          <w:b/>
          <w:bCs/>
          <w:sz w:val="26"/>
          <w:szCs w:val="26"/>
          <w:rPrChange w:id="2817" w:author="kalla madhu" w:date="2024-07-18T10:21:00Z" w16du:dateUtc="2024-07-18T04:51:00Z">
            <w:rPr>
              <w:ins w:id="2818" w:author="kalla madhu" w:date="2024-07-17T14:44:00Z"/>
              <w:b/>
              <w:bCs/>
              <w:sz w:val="26"/>
              <w:szCs w:val="26"/>
              <w:u w:val="single"/>
            </w:rPr>
          </w:rPrChange>
        </w:rPr>
      </w:pPr>
      <w:ins w:id="2819" w:author="kalla madhu" w:date="2024-07-17T14:44:00Z">
        <w:r w:rsidRPr="009329BA">
          <w:rPr>
            <w:b/>
            <w:bCs/>
            <w:sz w:val="26"/>
            <w:szCs w:val="26"/>
            <w:rPrChange w:id="2820" w:author="kalla madhu" w:date="2024-07-18T10:21:00Z" w16du:dateUtc="2024-07-18T04:51:00Z">
              <w:rPr>
                <w:b/>
                <w:bCs/>
                <w:sz w:val="26"/>
                <w:szCs w:val="26"/>
                <w:u w:val="single"/>
              </w:rPr>
            </w:rPrChange>
          </w:rPr>
          <w:t>    }</w:t>
        </w:r>
      </w:ins>
    </w:p>
    <w:p w14:paraId="253F0893" w14:textId="77777777" w:rsidR="00336F53" w:rsidRPr="009329BA" w:rsidRDefault="00336F53" w:rsidP="00336F53">
      <w:pPr>
        <w:rPr>
          <w:ins w:id="2821" w:author="kalla madhu" w:date="2024-07-17T14:44:00Z"/>
          <w:b/>
          <w:bCs/>
          <w:sz w:val="26"/>
          <w:szCs w:val="26"/>
          <w:rPrChange w:id="2822" w:author="kalla madhu" w:date="2024-07-18T10:21:00Z" w16du:dateUtc="2024-07-18T04:51:00Z">
            <w:rPr>
              <w:ins w:id="2823" w:author="kalla madhu" w:date="2024-07-17T14:44:00Z"/>
              <w:b/>
              <w:bCs/>
              <w:sz w:val="26"/>
              <w:szCs w:val="26"/>
              <w:u w:val="single"/>
            </w:rPr>
          </w:rPrChange>
        </w:rPr>
      </w:pPr>
      <w:ins w:id="2824" w:author="kalla madhu" w:date="2024-07-17T14:44:00Z">
        <w:r w:rsidRPr="009329BA">
          <w:rPr>
            <w:b/>
            <w:bCs/>
            <w:sz w:val="26"/>
            <w:szCs w:val="26"/>
            <w:rPrChange w:id="2825" w:author="kalla madhu" w:date="2024-07-18T10:21:00Z" w16du:dateUtc="2024-07-18T04:51:00Z">
              <w:rPr>
                <w:b/>
                <w:bCs/>
                <w:sz w:val="26"/>
                <w:szCs w:val="26"/>
                <w:u w:val="single"/>
              </w:rPr>
            </w:rPrChange>
          </w:rPr>
          <w:t xml:space="preserve">    public int </w:t>
        </w:r>
        <w:proofErr w:type="spellStart"/>
        <w:r w:rsidRPr="009329BA">
          <w:rPr>
            <w:b/>
            <w:bCs/>
            <w:sz w:val="26"/>
            <w:szCs w:val="26"/>
            <w:rPrChange w:id="2826" w:author="kalla madhu" w:date="2024-07-18T10:21:00Z" w16du:dateUtc="2024-07-18T04:51:00Z">
              <w:rPr>
                <w:b/>
                <w:bCs/>
                <w:sz w:val="26"/>
                <w:szCs w:val="26"/>
                <w:u w:val="single"/>
              </w:rPr>
            </w:rPrChange>
          </w:rPr>
          <w:t>getTask_</w:t>
        </w:r>
        <w:proofErr w:type="gramStart"/>
        <w:r w:rsidRPr="009329BA">
          <w:rPr>
            <w:b/>
            <w:bCs/>
            <w:sz w:val="26"/>
            <w:szCs w:val="26"/>
            <w:rPrChange w:id="2827" w:author="kalla madhu" w:date="2024-07-18T10:21:00Z" w16du:dateUtc="2024-07-18T04:51:00Z">
              <w:rPr>
                <w:b/>
                <w:bCs/>
                <w:sz w:val="26"/>
                <w:szCs w:val="26"/>
                <w:u w:val="single"/>
              </w:rPr>
            </w:rPrChange>
          </w:rPr>
          <w:t>id</w:t>
        </w:r>
        <w:proofErr w:type="spellEnd"/>
        <w:r w:rsidRPr="009329BA">
          <w:rPr>
            <w:b/>
            <w:bCs/>
            <w:sz w:val="26"/>
            <w:szCs w:val="26"/>
            <w:rPrChange w:id="2828" w:author="kalla madhu" w:date="2024-07-18T10:21:00Z" w16du:dateUtc="2024-07-18T04:51:00Z">
              <w:rPr>
                <w:b/>
                <w:bCs/>
                <w:sz w:val="26"/>
                <w:szCs w:val="26"/>
                <w:u w:val="single"/>
              </w:rPr>
            </w:rPrChange>
          </w:rPr>
          <w:t>(</w:t>
        </w:r>
        <w:proofErr w:type="gramEnd"/>
        <w:r w:rsidRPr="009329BA">
          <w:rPr>
            <w:b/>
            <w:bCs/>
            <w:sz w:val="26"/>
            <w:szCs w:val="26"/>
            <w:rPrChange w:id="2829" w:author="kalla madhu" w:date="2024-07-18T10:21:00Z" w16du:dateUtc="2024-07-18T04:51:00Z">
              <w:rPr>
                <w:b/>
                <w:bCs/>
                <w:sz w:val="26"/>
                <w:szCs w:val="26"/>
                <w:u w:val="single"/>
              </w:rPr>
            </w:rPrChange>
          </w:rPr>
          <w:t>) {</w:t>
        </w:r>
      </w:ins>
    </w:p>
    <w:p w14:paraId="7E38B096" w14:textId="77777777" w:rsidR="00336F53" w:rsidRPr="009329BA" w:rsidRDefault="00336F53" w:rsidP="00336F53">
      <w:pPr>
        <w:rPr>
          <w:ins w:id="2830" w:author="kalla madhu" w:date="2024-07-17T14:44:00Z"/>
          <w:b/>
          <w:bCs/>
          <w:sz w:val="26"/>
          <w:szCs w:val="26"/>
          <w:rPrChange w:id="2831" w:author="kalla madhu" w:date="2024-07-18T10:21:00Z" w16du:dateUtc="2024-07-18T04:51:00Z">
            <w:rPr>
              <w:ins w:id="2832" w:author="kalla madhu" w:date="2024-07-17T14:44:00Z"/>
              <w:b/>
              <w:bCs/>
              <w:sz w:val="26"/>
              <w:szCs w:val="26"/>
              <w:u w:val="single"/>
            </w:rPr>
          </w:rPrChange>
        </w:rPr>
      </w:pPr>
      <w:ins w:id="2833" w:author="kalla madhu" w:date="2024-07-17T14:44:00Z">
        <w:r w:rsidRPr="009329BA">
          <w:rPr>
            <w:b/>
            <w:bCs/>
            <w:sz w:val="26"/>
            <w:szCs w:val="26"/>
            <w:rPrChange w:id="2834" w:author="kalla madhu" w:date="2024-07-18T10:21:00Z" w16du:dateUtc="2024-07-18T04:51:00Z">
              <w:rPr>
                <w:b/>
                <w:bCs/>
                <w:sz w:val="26"/>
                <w:szCs w:val="26"/>
                <w:u w:val="single"/>
              </w:rPr>
            </w:rPrChange>
          </w:rPr>
          <w:t xml:space="preserve">        return </w:t>
        </w:r>
        <w:proofErr w:type="spellStart"/>
        <w:r w:rsidRPr="009329BA">
          <w:rPr>
            <w:b/>
            <w:bCs/>
            <w:sz w:val="26"/>
            <w:szCs w:val="26"/>
            <w:rPrChange w:id="2835" w:author="kalla madhu" w:date="2024-07-18T10:21:00Z" w16du:dateUtc="2024-07-18T04:51:00Z">
              <w:rPr>
                <w:b/>
                <w:bCs/>
                <w:sz w:val="26"/>
                <w:szCs w:val="26"/>
                <w:u w:val="single"/>
              </w:rPr>
            </w:rPrChange>
          </w:rPr>
          <w:t>task_id</w:t>
        </w:r>
        <w:proofErr w:type="spellEnd"/>
        <w:r w:rsidRPr="009329BA">
          <w:rPr>
            <w:b/>
            <w:bCs/>
            <w:sz w:val="26"/>
            <w:szCs w:val="26"/>
            <w:rPrChange w:id="2836" w:author="kalla madhu" w:date="2024-07-18T10:21:00Z" w16du:dateUtc="2024-07-18T04:51:00Z">
              <w:rPr>
                <w:b/>
                <w:bCs/>
                <w:sz w:val="26"/>
                <w:szCs w:val="26"/>
                <w:u w:val="single"/>
              </w:rPr>
            </w:rPrChange>
          </w:rPr>
          <w:t>;</w:t>
        </w:r>
      </w:ins>
    </w:p>
    <w:p w14:paraId="5FDB6BBE" w14:textId="77777777" w:rsidR="00336F53" w:rsidRPr="009329BA" w:rsidRDefault="00336F53" w:rsidP="00336F53">
      <w:pPr>
        <w:rPr>
          <w:ins w:id="2837" w:author="kalla madhu" w:date="2024-07-17T14:44:00Z"/>
          <w:b/>
          <w:bCs/>
          <w:sz w:val="26"/>
          <w:szCs w:val="26"/>
          <w:rPrChange w:id="2838" w:author="kalla madhu" w:date="2024-07-18T10:21:00Z" w16du:dateUtc="2024-07-18T04:51:00Z">
            <w:rPr>
              <w:ins w:id="2839" w:author="kalla madhu" w:date="2024-07-17T14:44:00Z"/>
              <w:b/>
              <w:bCs/>
              <w:sz w:val="26"/>
              <w:szCs w:val="26"/>
              <w:u w:val="single"/>
            </w:rPr>
          </w:rPrChange>
        </w:rPr>
      </w:pPr>
      <w:ins w:id="2840" w:author="kalla madhu" w:date="2024-07-17T14:44:00Z">
        <w:r w:rsidRPr="009329BA">
          <w:rPr>
            <w:b/>
            <w:bCs/>
            <w:sz w:val="26"/>
            <w:szCs w:val="26"/>
            <w:rPrChange w:id="2841" w:author="kalla madhu" w:date="2024-07-18T10:21:00Z" w16du:dateUtc="2024-07-18T04:51:00Z">
              <w:rPr>
                <w:b/>
                <w:bCs/>
                <w:sz w:val="26"/>
                <w:szCs w:val="26"/>
                <w:u w:val="single"/>
              </w:rPr>
            </w:rPrChange>
          </w:rPr>
          <w:t>    }</w:t>
        </w:r>
      </w:ins>
    </w:p>
    <w:p w14:paraId="7FC13E99" w14:textId="77777777" w:rsidR="00336F53" w:rsidRPr="009329BA" w:rsidRDefault="00336F53" w:rsidP="00336F53">
      <w:pPr>
        <w:rPr>
          <w:ins w:id="2842" w:author="kalla madhu" w:date="2024-07-17T14:44:00Z"/>
          <w:b/>
          <w:bCs/>
          <w:sz w:val="26"/>
          <w:szCs w:val="26"/>
          <w:rPrChange w:id="2843" w:author="kalla madhu" w:date="2024-07-18T10:21:00Z" w16du:dateUtc="2024-07-18T04:51:00Z">
            <w:rPr>
              <w:ins w:id="2844" w:author="kalla madhu" w:date="2024-07-17T14:44:00Z"/>
              <w:b/>
              <w:bCs/>
              <w:sz w:val="26"/>
              <w:szCs w:val="26"/>
              <w:u w:val="single"/>
            </w:rPr>
          </w:rPrChange>
        </w:rPr>
      </w:pPr>
      <w:ins w:id="2845" w:author="kalla madhu" w:date="2024-07-17T14:44:00Z">
        <w:r w:rsidRPr="009329BA">
          <w:rPr>
            <w:b/>
            <w:bCs/>
            <w:sz w:val="26"/>
            <w:szCs w:val="26"/>
            <w:rPrChange w:id="2846" w:author="kalla madhu" w:date="2024-07-18T10:21:00Z" w16du:dateUtc="2024-07-18T04:51:00Z">
              <w:rPr>
                <w:b/>
                <w:bCs/>
                <w:sz w:val="26"/>
                <w:szCs w:val="26"/>
                <w:u w:val="single"/>
              </w:rPr>
            </w:rPrChange>
          </w:rPr>
          <w:t xml:space="preserve">    public void </w:t>
        </w:r>
        <w:proofErr w:type="spellStart"/>
        <w:r w:rsidRPr="009329BA">
          <w:rPr>
            <w:b/>
            <w:bCs/>
            <w:sz w:val="26"/>
            <w:szCs w:val="26"/>
            <w:rPrChange w:id="2847" w:author="kalla madhu" w:date="2024-07-18T10:21:00Z" w16du:dateUtc="2024-07-18T04:51:00Z">
              <w:rPr>
                <w:b/>
                <w:bCs/>
                <w:sz w:val="26"/>
                <w:szCs w:val="26"/>
                <w:u w:val="single"/>
              </w:rPr>
            </w:rPrChange>
          </w:rPr>
          <w:t>setTask_</w:t>
        </w:r>
        <w:proofErr w:type="gramStart"/>
        <w:r w:rsidRPr="009329BA">
          <w:rPr>
            <w:b/>
            <w:bCs/>
            <w:sz w:val="26"/>
            <w:szCs w:val="26"/>
            <w:rPrChange w:id="2848" w:author="kalla madhu" w:date="2024-07-18T10:21:00Z" w16du:dateUtc="2024-07-18T04:51:00Z">
              <w:rPr>
                <w:b/>
                <w:bCs/>
                <w:sz w:val="26"/>
                <w:szCs w:val="26"/>
                <w:u w:val="single"/>
              </w:rPr>
            </w:rPrChange>
          </w:rPr>
          <w:t>id</w:t>
        </w:r>
        <w:proofErr w:type="spellEnd"/>
        <w:r w:rsidRPr="009329BA">
          <w:rPr>
            <w:b/>
            <w:bCs/>
            <w:sz w:val="26"/>
            <w:szCs w:val="26"/>
            <w:rPrChange w:id="2849" w:author="kalla madhu" w:date="2024-07-18T10:21:00Z" w16du:dateUtc="2024-07-18T04:51:00Z">
              <w:rPr>
                <w:b/>
                <w:bCs/>
                <w:sz w:val="26"/>
                <w:szCs w:val="26"/>
                <w:u w:val="single"/>
              </w:rPr>
            </w:rPrChange>
          </w:rPr>
          <w:t>(</w:t>
        </w:r>
        <w:proofErr w:type="gramEnd"/>
        <w:r w:rsidRPr="009329BA">
          <w:rPr>
            <w:b/>
            <w:bCs/>
            <w:sz w:val="26"/>
            <w:szCs w:val="26"/>
            <w:rPrChange w:id="2850" w:author="kalla madhu" w:date="2024-07-18T10:21:00Z" w16du:dateUtc="2024-07-18T04:51:00Z">
              <w:rPr>
                <w:b/>
                <w:bCs/>
                <w:sz w:val="26"/>
                <w:szCs w:val="26"/>
                <w:u w:val="single"/>
              </w:rPr>
            </w:rPrChange>
          </w:rPr>
          <w:t xml:space="preserve">int </w:t>
        </w:r>
        <w:proofErr w:type="spellStart"/>
        <w:r w:rsidRPr="009329BA">
          <w:rPr>
            <w:b/>
            <w:bCs/>
            <w:sz w:val="26"/>
            <w:szCs w:val="26"/>
            <w:rPrChange w:id="2851" w:author="kalla madhu" w:date="2024-07-18T10:21:00Z" w16du:dateUtc="2024-07-18T04:51:00Z">
              <w:rPr>
                <w:b/>
                <w:bCs/>
                <w:sz w:val="26"/>
                <w:szCs w:val="26"/>
                <w:u w:val="single"/>
              </w:rPr>
            </w:rPrChange>
          </w:rPr>
          <w:t>task_id</w:t>
        </w:r>
        <w:proofErr w:type="spellEnd"/>
        <w:r w:rsidRPr="009329BA">
          <w:rPr>
            <w:b/>
            <w:bCs/>
            <w:sz w:val="26"/>
            <w:szCs w:val="26"/>
            <w:rPrChange w:id="2852" w:author="kalla madhu" w:date="2024-07-18T10:21:00Z" w16du:dateUtc="2024-07-18T04:51:00Z">
              <w:rPr>
                <w:b/>
                <w:bCs/>
                <w:sz w:val="26"/>
                <w:szCs w:val="26"/>
                <w:u w:val="single"/>
              </w:rPr>
            </w:rPrChange>
          </w:rPr>
          <w:t>) {</w:t>
        </w:r>
      </w:ins>
    </w:p>
    <w:p w14:paraId="338B66F9" w14:textId="77777777" w:rsidR="00336F53" w:rsidRPr="009329BA" w:rsidRDefault="00336F53" w:rsidP="00336F53">
      <w:pPr>
        <w:rPr>
          <w:ins w:id="2853" w:author="kalla madhu" w:date="2024-07-17T14:44:00Z"/>
          <w:b/>
          <w:bCs/>
          <w:sz w:val="26"/>
          <w:szCs w:val="26"/>
          <w:rPrChange w:id="2854" w:author="kalla madhu" w:date="2024-07-18T10:21:00Z" w16du:dateUtc="2024-07-18T04:51:00Z">
            <w:rPr>
              <w:ins w:id="2855" w:author="kalla madhu" w:date="2024-07-17T14:44:00Z"/>
              <w:b/>
              <w:bCs/>
              <w:sz w:val="26"/>
              <w:szCs w:val="26"/>
              <w:u w:val="single"/>
            </w:rPr>
          </w:rPrChange>
        </w:rPr>
      </w:pPr>
      <w:ins w:id="2856" w:author="kalla madhu" w:date="2024-07-17T14:44:00Z">
        <w:r w:rsidRPr="009329BA">
          <w:rPr>
            <w:b/>
            <w:bCs/>
            <w:sz w:val="26"/>
            <w:szCs w:val="26"/>
            <w:rPrChange w:id="2857"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2858" w:author="kalla madhu" w:date="2024-07-18T10:21:00Z" w16du:dateUtc="2024-07-18T04:51:00Z">
              <w:rPr>
                <w:b/>
                <w:bCs/>
                <w:sz w:val="26"/>
                <w:szCs w:val="26"/>
                <w:u w:val="single"/>
              </w:rPr>
            </w:rPrChange>
          </w:rPr>
          <w:t>this.task</w:t>
        </w:r>
        <w:proofErr w:type="gramEnd"/>
        <w:r w:rsidRPr="009329BA">
          <w:rPr>
            <w:b/>
            <w:bCs/>
            <w:sz w:val="26"/>
            <w:szCs w:val="26"/>
            <w:rPrChange w:id="2859" w:author="kalla madhu" w:date="2024-07-18T10:21:00Z" w16du:dateUtc="2024-07-18T04:51:00Z">
              <w:rPr>
                <w:b/>
                <w:bCs/>
                <w:sz w:val="26"/>
                <w:szCs w:val="26"/>
                <w:u w:val="single"/>
              </w:rPr>
            </w:rPrChange>
          </w:rPr>
          <w:t>_id</w:t>
        </w:r>
        <w:proofErr w:type="spellEnd"/>
        <w:r w:rsidRPr="009329BA">
          <w:rPr>
            <w:b/>
            <w:bCs/>
            <w:sz w:val="26"/>
            <w:szCs w:val="26"/>
            <w:rPrChange w:id="2860" w:author="kalla madhu" w:date="2024-07-18T10:21:00Z" w16du:dateUtc="2024-07-18T04:51:00Z">
              <w:rPr>
                <w:b/>
                <w:bCs/>
                <w:sz w:val="26"/>
                <w:szCs w:val="26"/>
                <w:u w:val="single"/>
              </w:rPr>
            </w:rPrChange>
          </w:rPr>
          <w:t xml:space="preserve"> = </w:t>
        </w:r>
        <w:proofErr w:type="spellStart"/>
        <w:r w:rsidRPr="009329BA">
          <w:rPr>
            <w:b/>
            <w:bCs/>
            <w:sz w:val="26"/>
            <w:szCs w:val="26"/>
            <w:rPrChange w:id="2861" w:author="kalla madhu" w:date="2024-07-18T10:21:00Z" w16du:dateUtc="2024-07-18T04:51:00Z">
              <w:rPr>
                <w:b/>
                <w:bCs/>
                <w:sz w:val="26"/>
                <w:szCs w:val="26"/>
                <w:u w:val="single"/>
              </w:rPr>
            </w:rPrChange>
          </w:rPr>
          <w:t>task_id</w:t>
        </w:r>
        <w:proofErr w:type="spellEnd"/>
        <w:r w:rsidRPr="009329BA">
          <w:rPr>
            <w:b/>
            <w:bCs/>
            <w:sz w:val="26"/>
            <w:szCs w:val="26"/>
            <w:rPrChange w:id="2862" w:author="kalla madhu" w:date="2024-07-18T10:21:00Z" w16du:dateUtc="2024-07-18T04:51:00Z">
              <w:rPr>
                <w:b/>
                <w:bCs/>
                <w:sz w:val="26"/>
                <w:szCs w:val="26"/>
                <w:u w:val="single"/>
              </w:rPr>
            </w:rPrChange>
          </w:rPr>
          <w:t>;</w:t>
        </w:r>
      </w:ins>
    </w:p>
    <w:p w14:paraId="05FA2DCF" w14:textId="77777777" w:rsidR="00336F53" w:rsidRPr="009329BA" w:rsidRDefault="00336F53" w:rsidP="00336F53">
      <w:pPr>
        <w:rPr>
          <w:ins w:id="2863" w:author="kalla madhu" w:date="2024-07-17T14:44:00Z"/>
          <w:b/>
          <w:bCs/>
          <w:sz w:val="26"/>
          <w:szCs w:val="26"/>
          <w:rPrChange w:id="2864" w:author="kalla madhu" w:date="2024-07-18T10:21:00Z" w16du:dateUtc="2024-07-18T04:51:00Z">
            <w:rPr>
              <w:ins w:id="2865" w:author="kalla madhu" w:date="2024-07-17T14:44:00Z"/>
              <w:b/>
              <w:bCs/>
              <w:sz w:val="26"/>
              <w:szCs w:val="26"/>
              <w:u w:val="single"/>
            </w:rPr>
          </w:rPrChange>
        </w:rPr>
      </w:pPr>
      <w:ins w:id="2866" w:author="kalla madhu" w:date="2024-07-17T14:44:00Z">
        <w:r w:rsidRPr="009329BA">
          <w:rPr>
            <w:b/>
            <w:bCs/>
            <w:sz w:val="26"/>
            <w:szCs w:val="26"/>
            <w:rPrChange w:id="2867" w:author="kalla madhu" w:date="2024-07-18T10:21:00Z" w16du:dateUtc="2024-07-18T04:51:00Z">
              <w:rPr>
                <w:b/>
                <w:bCs/>
                <w:sz w:val="26"/>
                <w:szCs w:val="26"/>
                <w:u w:val="single"/>
              </w:rPr>
            </w:rPrChange>
          </w:rPr>
          <w:t>    }</w:t>
        </w:r>
      </w:ins>
    </w:p>
    <w:p w14:paraId="69BC1F62" w14:textId="77777777" w:rsidR="00336F53" w:rsidRPr="009329BA" w:rsidRDefault="00336F53" w:rsidP="00336F53">
      <w:pPr>
        <w:rPr>
          <w:ins w:id="2868" w:author="kalla madhu" w:date="2024-07-17T14:44:00Z"/>
          <w:b/>
          <w:bCs/>
          <w:sz w:val="26"/>
          <w:szCs w:val="26"/>
          <w:rPrChange w:id="2869" w:author="kalla madhu" w:date="2024-07-18T10:21:00Z" w16du:dateUtc="2024-07-18T04:51:00Z">
            <w:rPr>
              <w:ins w:id="2870" w:author="kalla madhu" w:date="2024-07-17T14:44:00Z"/>
              <w:b/>
              <w:bCs/>
              <w:sz w:val="26"/>
              <w:szCs w:val="26"/>
              <w:u w:val="single"/>
            </w:rPr>
          </w:rPrChange>
        </w:rPr>
      </w:pPr>
      <w:ins w:id="2871" w:author="kalla madhu" w:date="2024-07-17T14:44:00Z">
        <w:r w:rsidRPr="009329BA">
          <w:rPr>
            <w:b/>
            <w:bCs/>
            <w:sz w:val="26"/>
            <w:szCs w:val="26"/>
            <w:rPrChange w:id="2872" w:author="kalla madhu" w:date="2024-07-18T10:21:00Z" w16du:dateUtc="2024-07-18T04:51:00Z">
              <w:rPr>
                <w:b/>
                <w:bCs/>
                <w:sz w:val="26"/>
                <w:szCs w:val="26"/>
                <w:u w:val="single"/>
              </w:rPr>
            </w:rPrChange>
          </w:rPr>
          <w:t xml:space="preserve">    public String </w:t>
        </w:r>
        <w:proofErr w:type="spellStart"/>
        <w:proofErr w:type="gramStart"/>
        <w:r w:rsidRPr="009329BA">
          <w:rPr>
            <w:b/>
            <w:bCs/>
            <w:sz w:val="26"/>
            <w:szCs w:val="26"/>
            <w:rPrChange w:id="2873" w:author="kalla madhu" w:date="2024-07-18T10:21:00Z" w16du:dateUtc="2024-07-18T04:51:00Z">
              <w:rPr>
                <w:b/>
                <w:bCs/>
                <w:sz w:val="26"/>
                <w:szCs w:val="26"/>
                <w:u w:val="single"/>
              </w:rPr>
            </w:rPrChange>
          </w:rPr>
          <w:t>getEmail</w:t>
        </w:r>
        <w:proofErr w:type="spellEnd"/>
        <w:r w:rsidRPr="009329BA">
          <w:rPr>
            <w:b/>
            <w:bCs/>
            <w:sz w:val="26"/>
            <w:szCs w:val="26"/>
            <w:rPrChange w:id="2874" w:author="kalla madhu" w:date="2024-07-18T10:21:00Z" w16du:dateUtc="2024-07-18T04:51:00Z">
              <w:rPr>
                <w:b/>
                <w:bCs/>
                <w:sz w:val="26"/>
                <w:szCs w:val="26"/>
                <w:u w:val="single"/>
              </w:rPr>
            </w:rPrChange>
          </w:rPr>
          <w:t>(</w:t>
        </w:r>
        <w:proofErr w:type="gramEnd"/>
        <w:r w:rsidRPr="009329BA">
          <w:rPr>
            <w:b/>
            <w:bCs/>
            <w:sz w:val="26"/>
            <w:szCs w:val="26"/>
            <w:rPrChange w:id="2875" w:author="kalla madhu" w:date="2024-07-18T10:21:00Z" w16du:dateUtc="2024-07-18T04:51:00Z">
              <w:rPr>
                <w:b/>
                <w:bCs/>
                <w:sz w:val="26"/>
                <w:szCs w:val="26"/>
                <w:u w:val="single"/>
              </w:rPr>
            </w:rPrChange>
          </w:rPr>
          <w:t>) {</w:t>
        </w:r>
      </w:ins>
    </w:p>
    <w:p w14:paraId="710CF3DA" w14:textId="77777777" w:rsidR="00336F53" w:rsidRPr="009329BA" w:rsidRDefault="00336F53" w:rsidP="00336F53">
      <w:pPr>
        <w:rPr>
          <w:ins w:id="2876" w:author="kalla madhu" w:date="2024-07-17T14:44:00Z"/>
          <w:b/>
          <w:bCs/>
          <w:sz w:val="26"/>
          <w:szCs w:val="26"/>
          <w:rPrChange w:id="2877" w:author="kalla madhu" w:date="2024-07-18T10:21:00Z" w16du:dateUtc="2024-07-18T04:51:00Z">
            <w:rPr>
              <w:ins w:id="2878" w:author="kalla madhu" w:date="2024-07-17T14:44:00Z"/>
              <w:b/>
              <w:bCs/>
              <w:sz w:val="26"/>
              <w:szCs w:val="26"/>
              <w:u w:val="single"/>
            </w:rPr>
          </w:rPrChange>
        </w:rPr>
      </w:pPr>
      <w:ins w:id="2879" w:author="kalla madhu" w:date="2024-07-17T14:44:00Z">
        <w:r w:rsidRPr="009329BA">
          <w:rPr>
            <w:b/>
            <w:bCs/>
            <w:sz w:val="26"/>
            <w:szCs w:val="26"/>
            <w:rPrChange w:id="2880" w:author="kalla madhu" w:date="2024-07-18T10:21:00Z" w16du:dateUtc="2024-07-18T04:51:00Z">
              <w:rPr>
                <w:b/>
                <w:bCs/>
                <w:sz w:val="26"/>
                <w:szCs w:val="26"/>
                <w:u w:val="single"/>
              </w:rPr>
            </w:rPrChange>
          </w:rPr>
          <w:t>        return email;</w:t>
        </w:r>
      </w:ins>
    </w:p>
    <w:p w14:paraId="18F3D8B3" w14:textId="77777777" w:rsidR="00336F53" w:rsidRPr="009329BA" w:rsidRDefault="00336F53" w:rsidP="00336F53">
      <w:pPr>
        <w:rPr>
          <w:ins w:id="2881" w:author="kalla madhu" w:date="2024-07-17T14:44:00Z"/>
          <w:b/>
          <w:bCs/>
          <w:sz w:val="26"/>
          <w:szCs w:val="26"/>
          <w:rPrChange w:id="2882" w:author="kalla madhu" w:date="2024-07-18T10:21:00Z" w16du:dateUtc="2024-07-18T04:51:00Z">
            <w:rPr>
              <w:ins w:id="2883" w:author="kalla madhu" w:date="2024-07-17T14:44:00Z"/>
              <w:b/>
              <w:bCs/>
              <w:sz w:val="26"/>
              <w:szCs w:val="26"/>
              <w:u w:val="single"/>
            </w:rPr>
          </w:rPrChange>
        </w:rPr>
      </w:pPr>
      <w:ins w:id="2884" w:author="kalla madhu" w:date="2024-07-17T14:44:00Z">
        <w:r w:rsidRPr="009329BA">
          <w:rPr>
            <w:b/>
            <w:bCs/>
            <w:sz w:val="26"/>
            <w:szCs w:val="26"/>
            <w:rPrChange w:id="2885" w:author="kalla madhu" w:date="2024-07-18T10:21:00Z" w16du:dateUtc="2024-07-18T04:51:00Z">
              <w:rPr>
                <w:b/>
                <w:bCs/>
                <w:sz w:val="26"/>
                <w:szCs w:val="26"/>
                <w:u w:val="single"/>
              </w:rPr>
            </w:rPrChange>
          </w:rPr>
          <w:t>    }</w:t>
        </w:r>
      </w:ins>
    </w:p>
    <w:p w14:paraId="5DCD1115" w14:textId="77777777" w:rsidR="00336F53" w:rsidRPr="009329BA" w:rsidRDefault="00336F53" w:rsidP="00336F53">
      <w:pPr>
        <w:rPr>
          <w:ins w:id="2886" w:author="kalla madhu" w:date="2024-07-17T14:44:00Z"/>
          <w:b/>
          <w:bCs/>
          <w:sz w:val="26"/>
          <w:szCs w:val="26"/>
          <w:rPrChange w:id="2887" w:author="kalla madhu" w:date="2024-07-18T10:21:00Z" w16du:dateUtc="2024-07-18T04:51:00Z">
            <w:rPr>
              <w:ins w:id="2888" w:author="kalla madhu" w:date="2024-07-17T14:44:00Z"/>
              <w:b/>
              <w:bCs/>
              <w:sz w:val="26"/>
              <w:szCs w:val="26"/>
              <w:u w:val="single"/>
            </w:rPr>
          </w:rPrChange>
        </w:rPr>
      </w:pPr>
      <w:ins w:id="2889" w:author="kalla madhu" w:date="2024-07-17T14:44:00Z">
        <w:r w:rsidRPr="009329BA">
          <w:rPr>
            <w:b/>
            <w:bCs/>
            <w:sz w:val="26"/>
            <w:szCs w:val="26"/>
            <w:rPrChange w:id="2890" w:author="kalla madhu" w:date="2024-07-18T10:21:00Z" w16du:dateUtc="2024-07-18T04:51:00Z">
              <w:rPr>
                <w:b/>
                <w:bCs/>
                <w:sz w:val="26"/>
                <w:szCs w:val="26"/>
                <w:u w:val="single"/>
              </w:rPr>
            </w:rPrChange>
          </w:rPr>
          <w:t xml:space="preserve">    public void </w:t>
        </w:r>
        <w:proofErr w:type="spellStart"/>
        <w:proofErr w:type="gramStart"/>
        <w:r w:rsidRPr="009329BA">
          <w:rPr>
            <w:b/>
            <w:bCs/>
            <w:sz w:val="26"/>
            <w:szCs w:val="26"/>
            <w:rPrChange w:id="2891" w:author="kalla madhu" w:date="2024-07-18T10:21:00Z" w16du:dateUtc="2024-07-18T04:51:00Z">
              <w:rPr>
                <w:b/>
                <w:bCs/>
                <w:sz w:val="26"/>
                <w:szCs w:val="26"/>
                <w:u w:val="single"/>
              </w:rPr>
            </w:rPrChange>
          </w:rPr>
          <w:t>setEmail</w:t>
        </w:r>
        <w:proofErr w:type="spellEnd"/>
        <w:r w:rsidRPr="009329BA">
          <w:rPr>
            <w:b/>
            <w:bCs/>
            <w:sz w:val="26"/>
            <w:szCs w:val="26"/>
            <w:rPrChange w:id="2892" w:author="kalla madhu" w:date="2024-07-18T10:21:00Z" w16du:dateUtc="2024-07-18T04:51:00Z">
              <w:rPr>
                <w:b/>
                <w:bCs/>
                <w:sz w:val="26"/>
                <w:szCs w:val="26"/>
                <w:u w:val="single"/>
              </w:rPr>
            </w:rPrChange>
          </w:rPr>
          <w:t>(</w:t>
        </w:r>
        <w:proofErr w:type="gramEnd"/>
        <w:r w:rsidRPr="009329BA">
          <w:rPr>
            <w:b/>
            <w:bCs/>
            <w:sz w:val="26"/>
            <w:szCs w:val="26"/>
            <w:rPrChange w:id="2893" w:author="kalla madhu" w:date="2024-07-18T10:21:00Z" w16du:dateUtc="2024-07-18T04:51:00Z">
              <w:rPr>
                <w:b/>
                <w:bCs/>
                <w:sz w:val="26"/>
                <w:szCs w:val="26"/>
                <w:u w:val="single"/>
              </w:rPr>
            </w:rPrChange>
          </w:rPr>
          <w:t>String email) {</w:t>
        </w:r>
      </w:ins>
    </w:p>
    <w:p w14:paraId="1F154C77" w14:textId="77777777" w:rsidR="00336F53" w:rsidRPr="009329BA" w:rsidRDefault="00336F53" w:rsidP="00336F53">
      <w:pPr>
        <w:rPr>
          <w:ins w:id="2894" w:author="kalla madhu" w:date="2024-07-17T14:44:00Z"/>
          <w:b/>
          <w:bCs/>
          <w:sz w:val="26"/>
          <w:szCs w:val="26"/>
          <w:rPrChange w:id="2895" w:author="kalla madhu" w:date="2024-07-18T10:21:00Z" w16du:dateUtc="2024-07-18T04:51:00Z">
            <w:rPr>
              <w:ins w:id="2896" w:author="kalla madhu" w:date="2024-07-17T14:44:00Z"/>
              <w:b/>
              <w:bCs/>
              <w:sz w:val="26"/>
              <w:szCs w:val="26"/>
              <w:u w:val="single"/>
            </w:rPr>
          </w:rPrChange>
        </w:rPr>
      </w:pPr>
      <w:ins w:id="2897" w:author="kalla madhu" w:date="2024-07-17T14:44:00Z">
        <w:r w:rsidRPr="009329BA">
          <w:rPr>
            <w:b/>
            <w:bCs/>
            <w:sz w:val="26"/>
            <w:szCs w:val="26"/>
            <w:rPrChange w:id="2898" w:author="kalla madhu" w:date="2024-07-18T10:21:00Z" w16du:dateUtc="2024-07-18T04:51:00Z">
              <w:rPr>
                <w:b/>
                <w:bCs/>
                <w:sz w:val="26"/>
                <w:szCs w:val="26"/>
                <w:u w:val="single"/>
              </w:rPr>
            </w:rPrChange>
          </w:rPr>
          <w:lastRenderedPageBreak/>
          <w:t xml:space="preserve">        </w:t>
        </w:r>
        <w:proofErr w:type="spellStart"/>
        <w:proofErr w:type="gramStart"/>
        <w:r w:rsidRPr="009329BA">
          <w:rPr>
            <w:b/>
            <w:bCs/>
            <w:sz w:val="26"/>
            <w:szCs w:val="26"/>
            <w:rPrChange w:id="2899" w:author="kalla madhu" w:date="2024-07-18T10:21:00Z" w16du:dateUtc="2024-07-18T04:51:00Z">
              <w:rPr>
                <w:b/>
                <w:bCs/>
                <w:sz w:val="26"/>
                <w:szCs w:val="26"/>
                <w:u w:val="single"/>
              </w:rPr>
            </w:rPrChange>
          </w:rPr>
          <w:t>this.email</w:t>
        </w:r>
        <w:proofErr w:type="spellEnd"/>
        <w:proofErr w:type="gramEnd"/>
        <w:r w:rsidRPr="009329BA">
          <w:rPr>
            <w:b/>
            <w:bCs/>
            <w:sz w:val="26"/>
            <w:szCs w:val="26"/>
            <w:rPrChange w:id="2900" w:author="kalla madhu" w:date="2024-07-18T10:21:00Z" w16du:dateUtc="2024-07-18T04:51:00Z">
              <w:rPr>
                <w:b/>
                <w:bCs/>
                <w:sz w:val="26"/>
                <w:szCs w:val="26"/>
                <w:u w:val="single"/>
              </w:rPr>
            </w:rPrChange>
          </w:rPr>
          <w:t xml:space="preserve"> = email;</w:t>
        </w:r>
      </w:ins>
    </w:p>
    <w:p w14:paraId="0F23320C" w14:textId="77777777" w:rsidR="00336F53" w:rsidRPr="009329BA" w:rsidRDefault="00336F53" w:rsidP="00336F53">
      <w:pPr>
        <w:rPr>
          <w:ins w:id="2901" w:author="kalla madhu" w:date="2024-07-17T14:44:00Z"/>
          <w:b/>
          <w:bCs/>
          <w:sz w:val="26"/>
          <w:szCs w:val="26"/>
          <w:rPrChange w:id="2902" w:author="kalla madhu" w:date="2024-07-18T10:21:00Z" w16du:dateUtc="2024-07-18T04:51:00Z">
            <w:rPr>
              <w:ins w:id="2903" w:author="kalla madhu" w:date="2024-07-17T14:44:00Z"/>
              <w:b/>
              <w:bCs/>
              <w:sz w:val="26"/>
              <w:szCs w:val="26"/>
              <w:u w:val="single"/>
            </w:rPr>
          </w:rPrChange>
        </w:rPr>
      </w:pPr>
      <w:ins w:id="2904" w:author="kalla madhu" w:date="2024-07-17T14:44:00Z">
        <w:r w:rsidRPr="009329BA">
          <w:rPr>
            <w:b/>
            <w:bCs/>
            <w:sz w:val="26"/>
            <w:szCs w:val="26"/>
            <w:rPrChange w:id="2905" w:author="kalla madhu" w:date="2024-07-18T10:21:00Z" w16du:dateUtc="2024-07-18T04:51:00Z">
              <w:rPr>
                <w:b/>
                <w:bCs/>
                <w:sz w:val="26"/>
                <w:szCs w:val="26"/>
                <w:u w:val="single"/>
              </w:rPr>
            </w:rPrChange>
          </w:rPr>
          <w:t>    }</w:t>
        </w:r>
      </w:ins>
    </w:p>
    <w:p w14:paraId="5443AE68" w14:textId="77777777" w:rsidR="00336F53" w:rsidRPr="009329BA" w:rsidRDefault="00336F53" w:rsidP="00336F53">
      <w:pPr>
        <w:rPr>
          <w:ins w:id="2906" w:author="kalla madhu" w:date="2024-07-17T14:44:00Z"/>
          <w:b/>
          <w:bCs/>
          <w:sz w:val="26"/>
          <w:szCs w:val="26"/>
          <w:rPrChange w:id="2907" w:author="kalla madhu" w:date="2024-07-18T10:21:00Z" w16du:dateUtc="2024-07-18T04:51:00Z">
            <w:rPr>
              <w:ins w:id="2908" w:author="kalla madhu" w:date="2024-07-17T14:44:00Z"/>
              <w:b/>
              <w:bCs/>
              <w:sz w:val="26"/>
              <w:szCs w:val="26"/>
              <w:u w:val="single"/>
            </w:rPr>
          </w:rPrChange>
        </w:rPr>
      </w:pPr>
      <w:ins w:id="2909" w:author="kalla madhu" w:date="2024-07-17T14:44:00Z">
        <w:r w:rsidRPr="009329BA">
          <w:rPr>
            <w:b/>
            <w:bCs/>
            <w:sz w:val="26"/>
            <w:szCs w:val="26"/>
            <w:rPrChange w:id="2910" w:author="kalla madhu" w:date="2024-07-18T10:21:00Z" w16du:dateUtc="2024-07-18T04:51:00Z">
              <w:rPr>
                <w:b/>
                <w:bCs/>
                <w:sz w:val="26"/>
                <w:szCs w:val="26"/>
                <w:u w:val="single"/>
              </w:rPr>
            </w:rPrChange>
          </w:rPr>
          <w:t xml:space="preserve">    public String </w:t>
        </w:r>
        <w:proofErr w:type="spellStart"/>
        <w:proofErr w:type="gramStart"/>
        <w:r w:rsidRPr="009329BA">
          <w:rPr>
            <w:b/>
            <w:bCs/>
            <w:sz w:val="26"/>
            <w:szCs w:val="26"/>
            <w:rPrChange w:id="2911" w:author="kalla madhu" w:date="2024-07-18T10:21:00Z" w16du:dateUtc="2024-07-18T04:51:00Z">
              <w:rPr>
                <w:b/>
                <w:bCs/>
                <w:sz w:val="26"/>
                <w:szCs w:val="26"/>
                <w:u w:val="single"/>
              </w:rPr>
            </w:rPrChange>
          </w:rPr>
          <w:t>getTask</w:t>
        </w:r>
        <w:proofErr w:type="spellEnd"/>
        <w:r w:rsidRPr="009329BA">
          <w:rPr>
            <w:b/>
            <w:bCs/>
            <w:sz w:val="26"/>
            <w:szCs w:val="26"/>
            <w:rPrChange w:id="2912" w:author="kalla madhu" w:date="2024-07-18T10:21:00Z" w16du:dateUtc="2024-07-18T04:51:00Z">
              <w:rPr>
                <w:b/>
                <w:bCs/>
                <w:sz w:val="26"/>
                <w:szCs w:val="26"/>
                <w:u w:val="single"/>
              </w:rPr>
            </w:rPrChange>
          </w:rPr>
          <w:t>(</w:t>
        </w:r>
        <w:proofErr w:type="gramEnd"/>
        <w:r w:rsidRPr="009329BA">
          <w:rPr>
            <w:b/>
            <w:bCs/>
            <w:sz w:val="26"/>
            <w:szCs w:val="26"/>
            <w:rPrChange w:id="2913" w:author="kalla madhu" w:date="2024-07-18T10:21:00Z" w16du:dateUtc="2024-07-18T04:51:00Z">
              <w:rPr>
                <w:b/>
                <w:bCs/>
                <w:sz w:val="26"/>
                <w:szCs w:val="26"/>
                <w:u w:val="single"/>
              </w:rPr>
            </w:rPrChange>
          </w:rPr>
          <w:t>) {</w:t>
        </w:r>
      </w:ins>
    </w:p>
    <w:p w14:paraId="4386A086" w14:textId="77777777" w:rsidR="00336F53" w:rsidRPr="009329BA" w:rsidRDefault="00336F53" w:rsidP="00336F53">
      <w:pPr>
        <w:rPr>
          <w:ins w:id="2914" w:author="kalla madhu" w:date="2024-07-17T14:44:00Z"/>
          <w:b/>
          <w:bCs/>
          <w:sz w:val="26"/>
          <w:szCs w:val="26"/>
          <w:rPrChange w:id="2915" w:author="kalla madhu" w:date="2024-07-18T10:21:00Z" w16du:dateUtc="2024-07-18T04:51:00Z">
            <w:rPr>
              <w:ins w:id="2916" w:author="kalla madhu" w:date="2024-07-17T14:44:00Z"/>
              <w:b/>
              <w:bCs/>
              <w:sz w:val="26"/>
              <w:szCs w:val="26"/>
              <w:u w:val="single"/>
            </w:rPr>
          </w:rPrChange>
        </w:rPr>
      </w:pPr>
      <w:ins w:id="2917" w:author="kalla madhu" w:date="2024-07-17T14:44:00Z">
        <w:r w:rsidRPr="009329BA">
          <w:rPr>
            <w:b/>
            <w:bCs/>
            <w:sz w:val="26"/>
            <w:szCs w:val="26"/>
            <w:rPrChange w:id="2918" w:author="kalla madhu" w:date="2024-07-18T10:21:00Z" w16du:dateUtc="2024-07-18T04:51:00Z">
              <w:rPr>
                <w:b/>
                <w:bCs/>
                <w:sz w:val="26"/>
                <w:szCs w:val="26"/>
                <w:u w:val="single"/>
              </w:rPr>
            </w:rPrChange>
          </w:rPr>
          <w:t>        return task;</w:t>
        </w:r>
      </w:ins>
    </w:p>
    <w:p w14:paraId="1EC91F3B" w14:textId="77777777" w:rsidR="00336F53" w:rsidRPr="009329BA" w:rsidRDefault="00336F53" w:rsidP="00336F53">
      <w:pPr>
        <w:rPr>
          <w:ins w:id="2919" w:author="kalla madhu" w:date="2024-07-17T14:44:00Z"/>
          <w:b/>
          <w:bCs/>
          <w:sz w:val="26"/>
          <w:szCs w:val="26"/>
          <w:rPrChange w:id="2920" w:author="kalla madhu" w:date="2024-07-18T10:21:00Z" w16du:dateUtc="2024-07-18T04:51:00Z">
            <w:rPr>
              <w:ins w:id="2921" w:author="kalla madhu" w:date="2024-07-17T14:44:00Z"/>
              <w:b/>
              <w:bCs/>
              <w:sz w:val="26"/>
              <w:szCs w:val="26"/>
              <w:u w:val="single"/>
            </w:rPr>
          </w:rPrChange>
        </w:rPr>
      </w:pPr>
      <w:ins w:id="2922" w:author="kalla madhu" w:date="2024-07-17T14:44:00Z">
        <w:r w:rsidRPr="009329BA">
          <w:rPr>
            <w:b/>
            <w:bCs/>
            <w:sz w:val="26"/>
            <w:szCs w:val="26"/>
            <w:rPrChange w:id="2923" w:author="kalla madhu" w:date="2024-07-18T10:21:00Z" w16du:dateUtc="2024-07-18T04:51:00Z">
              <w:rPr>
                <w:b/>
                <w:bCs/>
                <w:sz w:val="26"/>
                <w:szCs w:val="26"/>
                <w:u w:val="single"/>
              </w:rPr>
            </w:rPrChange>
          </w:rPr>
          <w:t>    }</w:t>
        </w:r>
      </w:ins>
    </w:p>
    <w:p w14:paraId="24BFD927" w14:textId="77777777" w:rsidR="00336F53" w:rsidRPr="009329BA" w:rsidRDefault="00336F53" w:rsidP="00336F53">
      <w:pPr>
        <w:rPr>
          <w:ins w:id="2924" w:author="kalla madhu" w:date="2024-07-17T14:44:00Z"/>
          <w:b/>
          <w:bCs/>
          <w:sz w:val="26"/>
          <w:szCs w:val="26"/>
          <w:rPrChange w:id="2925" w:author="kalla madhu" w:date="2024-07-18T10:21:00Z" w16du:dateUtc="2024-07-18T04:51:00Z">
            <w:rPr>
              <w:ins w:id="2926" w:author="kalla madhu" w:date="2024-07-17T14:44:00Z"/>
              <w:b/>
              <w:bCs/>
              <w:sz w:val="26"/>
              <w:szCs w:val="26"/>
              <w:u w:val="single"/>
            </w:rPr>
          </w:rPrChange>
        </w:rPr>
      </w:pPr>
      <w:ins w:id="2927" w:author="kalla madhu" w:date="2024-07-17T14:44:00Z">
        <w:r w:rsidRPr="009329BA">
          <w:rPr>
            <w:b/>
            <w:bCs/>
            <w:sz w:val="26"/>
            <w:szCs w:val="26"/>
            <w:rPrChange w:id="2928" w:author="kalla madhu" w:date="2024-07-18T10:21:00Z" w16du:dateUtc="2024-07-18T04:51:00Z">
              <w:rPr>
                <w:b/>
                <w:bCs/>
                <w:sz w:val="26"/>
                <w:szCs w:val="26"/>
                <w:u w:val="single"/>
              </w:rPr>
            </w:rPrChange>
          </w:rPr>
          <w:t xml:space="preserve">    public void </w:t>
        </w:r>
        <w:proofErr w:type="spellStart"/>
        <w:proofErr w:type="gramStart"/>
        <w:r w:rsidRPr="009329BA">
          <w:rPr>
            <w:b/>
            <w:bCs/>
            <w:sz w:val="26"/>
            <w:szCs w:val="26"/>
            <w:rPrChange w:id="2929" w:author="kalla madhu" w:date="2024-07-18T10:21:00Z" w16du:dateUtc="2024-07-18T04:51:00Z">
              <w:rPr>
                <w:b/>
                <w:bCs/>
                <w:sz w:val="26"/>
                <w:szCs w:val="26"/>
                <w:u w:val="single"/>
              </w:rPr>
            </w:rPrChange>
          </w:rPr>
          <w:t>setTask</w:t>
        </w:r>
        <w:proofErr w:type="spellEnd"/>
        <w:r w:rsidRPr="009329BA">
          <w:rPr>
            <w:b/>
            <w:bCs/>
            <w:sz w:val="26"/>
            <w:szCs w:val="26"/>
            <w:rPrChange w:id="2930" w:author="kalla madhu" w:date="2024-07-18T10:21:00Z" w16du:dateUtc="2024-07-18T04:51:00Z">
              <w:rPr>
                <w:b/>
                <w:bCs/>
                <w:sz w:val="26"/>
                <w:szCs w:val="26"/>
                <w:u w:val="single"/>
              </w:rPr>
            </w:rPrChange>
          </w:rPr>
          <w:t>(</w:t>
        </w:r>
        <w:proofErr w:type="gramEnd"/>
        <w:r w:rsidRPr="009329BA">
          <w:rPr>
            <w:b/>
            <w:bCs/>
            <w:sz w:val="26"/>
            <w:szCs w:val="26"/>
            <w:rPrChange w:id="2931" w:author="kalla madhu" w:date="2024-07-18T10:21:00Z" w16du:dateUtc="2024-07-18T04:51:00Z">
              <w:rPr>
                <w:b/>
                <w:bCs/>
                <w:sz w:val="26"/>
                <w:szCs w:val="26"/>
                <w:u w:val="single"/>
              </w:rPr>
            </w:rPrChange>
          </w:rPr>
          <w:t>String task) {</w:t>
        </w:r>
      </w:ins>
    </w:p>
    <w:p w14:paraId="6EFA61EA" w14:textId="77777777" w:rsidR="00336F53" w:rsidRPr="009329BA" w:rsidRDefault="00336F53" w:rsidP="00336F53">
      <w:pPr>
        <w:rPr>
          <w:ins w:id="2932" w:author="kalla madhu" w:date="2024-07-17T14:44:00Z"/>
          <w:b/>
          <w:bCs/>
          <w:sz w:val="26"/>
          <w:szCs w:val="26"/>
          <w:rPrChange w:id="2933" w:author="kalla madhu" w:date="2024-07-18T10:21:00Z" w16du:dateUtc="2024-07-18T04:51:00Z">
            <w:rPr>
              <w:ins w:id="2934" w:author="kalla madhu" w:date="2024-07-17T14:44:00Z"/>
              <w:b/>
              <w:bCs/>
              <w:sz w:val="26"/>
              <w:szCs w:val="26"/>
              <w:u w:val="single"/>
            </w:rPr>
          </w:rPrChange>
        </w:rPr>
      </w:pPr>
      <w:ins w:id="2935" w:author="kalla madhu" w:date="2024-07-17T14:44:00Z">
        <w:r w:rsidRPr="009329BA">
          <w:rPr>
            <w:b/>
            <w:bCs/>
            <w:sz w:val="26"/>
            <w:szCs w:val="26"/>
            <w:rPrChange w:id="2936"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2937" w:author="kalla madhu" w:date="2024-07-18T10:21:00Z" w16du:dateUtc="2024-07-18T04:51:00Z">
              <w:rPr>
                <w:b/>
                <w:bCs/>
                <w:sz w:val="26"/>
                <w:szCs w:val="26"/>
                <w:u w:val="single"/>
              </w:rPr>
            </w:rPrChange>
          </w:rPr>
          <w:t>this.task</w:t>
        </w:r>
        <w:proofErr w:type="spellEnd"/>
        <w:proofErr w:type="gramEnd"/>
        <w:r w:rsidRPr="009329BA">
          <w:rPr>
            <w:b/>
            <w:bCs/>
            <w:sz w:val="26"/>
            <w:szCs w:val="26"/>
            <w:rPrChange w:id="2938" w:author="kalla madhu" w:date="2024-07-18T10:21:00Z" w16du:dateUtc="2024-07-18T04:51:00Z">
              <w:rPr>
                <w:b/>
                <w:bCs/>
                <w:sz w:val="26"/>
                <w:szCs w:val="26"/>
                <w:u w:val="single"/>
              </w:rPr>
            </w:rPrChange>
          </w:rPr>
          <w:t xml:space="preserve"> = task;</w:t>
        </w:r>
      </w:ins>
    </w:p>
    <w:p w14:paraId="168B496B" w14:textId="77777777" w:rsidR="00336F53" w:rsidRPr="009329BA" w:rsidRDefault="00336F53" w:rsidP="00336F53">
      <w:pPr>
        <w:rPr>
          <w:ins w:id="2939" w:author="kalla madhu" w:date="2024-07-17T14:44:00Z"/>
          <w:b/>
          <w:bCs/>
          <w:sz w:val="26"/>
          <w:szCs w:val="26"/>
          <w:rPrChange w:id="2940" w:author="kalla madhu" w:date="2024-07-18T10:21:00Z" w16du:dateUtc="2024-07-18T04:51:00Z">
            <w:rPr>
              <w:ins w:id="2941" w:author="kalla madhu" w:date="2024-07-17T14:44:00Z"/>
              <w:b/>
              <w:bCs/>
              <w:sz w:val="26"/>
              <w:szCs w:val="26"/>
              <w:u w:val="single"/>
            </w:rPr>
          </w:rPrChange>
        </w:rPr>
      </w:pPr>
      <w:ins w:id="2942" w:author="kalla madhu" w:date="2024-07-17T14:44:00Z">
        <w:r w:rsidRPr="009329BA">
          <w:rPr>
            <w:b/>
            <w:bCs/>
            <w:sz w:val="26"/>
            <w:szCs w:val="26"/>
            <w:rPrChange w:id="2943" w:author="kalla madhu" w:date="2024-07-18T10:21:00Z" w16du:dateUtc="2024-07-18T04:51:00Z">
              <w:rPr>
                <w:b/>
                <w:bCs/>
                <w:sz w:val="26"/>
                <w:szCs w:val="26"/>
                <w:u w:val="single"/>
              </w:rPr>
            </w:rPrChange>
          </w:rPr>
          <w:t>    }</w:t>
        </w:r>
      </w:ins>
    </w:p>
    <w:p w14:paraId="788C47A3" w14:textId="77777777" w:rsidR="00336F53" w:rsidRPr="009329BA" w:rsidRDefault="00336F53" w:rsidP="00336F53">
      <w:pPr>
        <w:rPr>
          <w:ins w:id="2944" w:author="kalla madhu" w:date="2024-07-17T14:44:00Z"/>
          <w:b/>
          <w:bCs/>
          <w:sz w:val="26"/>
          <w:szCs w:val="26"/>
          <w:rPrChange w:id="2945" w:author="kalla madhu" w:date="2024-07-18T10:21:00Z" w16du:dateUtc="2024-07-18T04:51:00Z">
            <w:rPr>
              <w:ins w:id="2946" w:author="kalla madhu" w:date="2024-07-17T14:44:00Z"/>
              <w:b/>
              <w:bCs/>
              <w:sz w:val="26"/>
              <w:szCs w:val="26"/>
              <w:u w:val="single"/>
            </w:rPr>
          </w:rPrChange>
        </w:rPr>
      </w:pPr>
      <w:ins w:id="2947" w:author="kalla madhu" w:date="2024-07-17T14:44:00Z">
        <w:r w:rsidRPr="009329BA">
          <w:rPr>
            <w:b/>
            <w:bCs/>
            <w:sz w:val="26"/>
            <w:szCs w:val="26"/>
            <w:rPrChange w:id="2948" w:author="kalla madhu" w:date="2024-07-18T10:21:00Z" w16du:dateUtc="2024-07-18T04:51:00Z">
              <w:rPr>
                <w:b/>
                <w:bCs/>
                <w:sz w:val="26"/>
                <w:szCs w:val="26"/>
                <w:u w:val="single"/>
              </w:rPr>
            </w:rPrChange>
          </w:rPr>
          <w:t xml:space="preserve">    public String </w:t>
        </w:r>
        <w:proofErr w:type="spellStart"/>
        <w:proofErr w:type="gramStart"/>
        <w:r w:rsidRPr="009329BA">
          <w:rPr>
            <w:b/>
            <w:bCs/>
            <w:sz w:val="26"/>
            <w:szCs w:val="26"/>
            <w:rPrChange w:id="2949" w:author="kalla madhu" w:date="2024-07-18T10:21:00Z" w16du:dateUtc="2024-07-18T04:51:00Z">
              <w:rPr>
                <w:b/>
                <w:bCs/>
                <w:sz w:val="26"/>
                <w:szCs w:val="26"/>
                <w:u w:val="single"/>
              </w:rPr>
            </w:rPrChange>
          </w:rPr>
          <w:t>getStartdate</w:t>
        </w:r>
        <w:proofErr w:type="spellEnd"/>
        <w:r w:rsidRPr="009329BA">
          <w:rPr>
            <w:b/>
            <w:bCs/>
            <w:sz w:val="26"/>
            <w:szCs w:val="26"/>
            <w:rPrChange w:id="2950" w:author="kalla madhu" w:date="2024-07-18T10:21:00Z" w16du:dateUtc="2024-07-18T04:51:00Z">
              <w:rPr>
                <w:b/>
                <w:bCs/>
                <w:sz w:val="26"/>
                <w:szCs w:val="26"/>
                <w:u w:val="single"/>
              </w:rPr>
            </w:rPrChange>
          </w:rPr>
          <w:t>(</w:t>
        </w:r>
        <w:proofErr w:type="gramEnd"/>
        <w:r w:rsidRPr="009329BA">
          <w:rPr>
            <w:b/>
            <w:bCs/>
            <w:sz w:val="26"/>
            <w:szCs w:val="26"/>
            <w:rPrChange w:id="2951" w:author="kalla madhu" w:date="2024-07-18T10:21:00Z" w16du:dateUtc="2024-07-18T04:51:00Z">
              <w:rPr>
                <w:b/>
                <w:bCs/>
                <w:sz w:val="26"/>
                <w:szCs w:val="26"/>
                <w:u w:val="single"/>
              </w:rPr>
            </w:rPrChange>
          </w:rPr>
          <w:t>) {</w:t>
        </w:r>
      </w:ins>
    </w:p>
    <w:p w14:paraId="38A53A24" w14:textId="77777777" w:rsidR="00336F53" w:rsidRPr="009329BA" w:rsidRDefault="00336F53" w:rsidP="00336F53">
      <w:pPr>
        <w:rPr>
          <w:ins w:id="2952" w:author="kalla madhu" w:date="2024-07-17T14:44:00Z"/>
          <w:b/>
          <w:bCs/>
          <w:sz w:val="26"/>
          <w:szCs w:val="26"/>
          <w:rPrChange w:id="2953" w:author="kalla madhu" w:date="2024-07-18T10:21:00Z" w16du:dateUtc="2024-07-18T04:51:00Z">
            <w:rPr>
              <w:ins w:id="2954" w:author="kalla madhu" w:date="2024-07-17T14:44:00Z"/>
              <w:b/>
              <w:bCs/>
              <w:sz w:val="26"/>
              <w:szCs w:val="26"/>
              <w:u w:val="single"/>
            </w:rPr>
          </w:rPrChange>
        </w:rPr>
      </w:pPr>
      <w:ins w:id="2955" w:author="kalla madhu" w:date="2024-07-17T14:44:00Z">
        <w:r w:rsidRPr="009329BA">
          <w:rPr>
            <w:b/>
            <w:bCs/>
            <w:sz w:val="26"/>
            <w:szCs w:val="26"/>
            <w:rPrChange w:id="2956" w:author="kalla madhu" w:date="2024-07-18T10:21:00Z" w16du:dateUtc="2024-07-18T04:51:00Z">
              <w:rPr>
                <w:b/>
                <w:bCs/>
                <w:sz w:val="26"/>
                <w:szCs w:val="26"/>
                <w:u w:val="single"/>
              </w:rPr>
            </w:rPrChange>
          </w:rPr>
          <w:t xml:space="preserve">        return </w:t>
        </w:r>
        <w:proofErr w:type="spellStart"/>
        <w:r w:rsidRPr="009329BA">
          <w:rPr>
            <w:b/>
            <w:bCs/>
            <w:sz w:val="26"/>
            <w:szCs w:val="26"/>
            <w:rPrChange w:id="2957" w:author="kalla madhu" w:date="2024-07-18T10:21:00Z" w16du:dateUtc="2024-07-18T04:51:00Z">
              <w:rPr>
                <w:b/>
                <w:bCs/>
                <w:sz w:val="26"/>
                <w:szCs w:val="26"/>
                <w:u w:val="single"/>
              </w:rPr>
            </w:rPrChange>
          </w:rPr>
          <w:t>startdate</w:t>
        </w:r>
        <w:proofErr w:type="spellEnd"/>
        <w:r w:rsidRPr="009329BA">
          <w:rPr>
            <w:b/>
            <w:bCs/>
            <w:sz w:val="26"/>
            <w:szCs w:val="26"/>
            <w:rPrChange w:id="2958" w:author="kalla madhu" w:date="2024-07-18T10:21:00Z" w16du:dateUtc="2024-07-18T04:51:00Z">
              <w:rPr>
                <w:b/>
                <w:bCs/>
                <w:sz w:val="26"/>
                <w:szCs w:val="26"/>
                <w:u w:val="single"/>
              </w:rPr>
            </w:rPrChange>
          </w:rPr>
          <w:t>;</w:t>
        </w:r>
      </w:ins>
    </w:p>
    <w:p w14:paraId="35B44FB8" w14:textId="77777777" w:rsidR="00336F53" w:rsidRPr="009329BA" w:rsidRDefault="00336F53" w:rsidP="00336F53">
      <w:pPr>
        <w:rPr>
          <w:ins w:id="2959" w:author="kalla madhu" w:date="2024-07-17T14:44:00Z"/>
          <w:b/>
          <w:bCs/>
          <w:sz w:val="26"/>
          <w:szCs w:val="26"/>
          <w:rPrChange w:id="2960" w:author="kalla madhu" w:date="2024-07-18T10:21:00Z" w16du:dateUtc="2024-07-18T04:51:00Z">
            <w:rPr>
              <w:ins w:id="2961" w:author="kalla madhu" w:date="2024-07-17T14:44:00Z"/>
              <w:b/>
              <w:bCs/>
              <w:sz w:val="26"/>
              <w:szCs w:val="26"/>
              <w:u w:val="single"/>
            </w:rPr>
          </w:rPrChange>
        </w:rPr>
      </w:pPr>
      <w:ins w:id="2962" w:author="kalla madhu" w:date="2024-07-17T14:44:00Z">
        <w:r w:rsidRPr="009329BA">
          <w:rPr>
            <w:b/>
            <w:bCs/>
            <w:sz w:val="26"/>
            <w:szCs w:val="26"/>
            <w:rPrChange w:id="2963" w:author="kalla madhu" w:date="2024-07-18T10:21:00Z" w16du:dateUtc="2024-07-18T04:51:00Z">
              <w:rPr>
                <w:b/>
                <w:bCs/>
                <w:sz w:val="26"/>
                <w:szCs w:val="26"/>
                <w:u w:val="single"/>
              </w:rPr>
            </w:rPrChange>
          </w:rPr>
          <w:t>    }</w:t>
        </w:r>
      </w:ins>
    </w:p>
    <w:p w14:paraId="61631B1C" w14:textId="77777777" w:rsidR="00336F53" w:rsidRPr="009329BA" w:rsidRDefault="00336F53" w:rsidP="00336F53">
      <w:pPr>
        <w:rPr>
          <w:ins w:id="2964" w:author="kalla madhu" w:date="2024-07-17T14:44:00Z"/>
          <w:b/>
          <w:bCs/>
          <w:sz w:val="26"/>
          <w:szCs w:val="26"/>
          <w:rPrChange w:id="2965" w:author="kalla madhu" w:date="2024-07-18T10:21:00Z" w16du:dateUtc="2024-07-18T04:51:00Z">
            <w:rPr>
              <w:ins w:id="2966" w:author="kalla madhu" w:date="2024-07-17T14:44:00Z"/>
              <w:b/>
              <w:bCs/>
              <w:sz w:val="26"/>
              <w:szCs w:val="26"/>
              <w:u w:val="single"/>
            </w:rPr>
          </w:rPrChange>
        </w:rPr>
      </w:pPr>
      <w:ins w:id="2967" w:author="kalla madhu" w:date="2024-07-17T14:44:00Z">
        <w:r w:rsidRPr="009329BA">
          <w:rPr>
            <w:b/>
            <w:bCs/>
            <w:sz w:val="26"/>
            <w:szCs w:val="26"/>
            <w:rPrChange w:id="2968" w:author="kalla madhu" w:date="2024-07-18T10:21:00Z" w16du:dateUtc="2024-07-18T04:51:00Z">
              <w:rPr>
                <w:b/>
                <w:bCs/>
                <w:sz w:val="26"/>
                <w:szCs w:val="26"/>
                <w:u w:val="single"/>
              </w:rPr>
            </w:rPrChange>
          </w:rPr>
          <w:t xml:space="preserve">    public void </w:t>
        </w:r>
        <w:proofErr w:type="spellStart"/>
        <w:proofErr w:type="gramStart"/>
        <w:r w:rsidRPr="009329BA">
          <w:rPr>
            <w:b/>
            <w:bCs/>
            <w:sz w:val="26"/>
            <w:szCs w:val="26"/>
            <w:rPrChange w:id="2969" w:author="kalla madhu" w:date="2024-07-18T10:21:00Z" w16du:dateUtc="2024-07-18T04:51:00Z">
              <w:rPr>
                <w:b/>
                <w:bCs/>
                <w:sz w:val="26"/>
                <w:szCs w:val="26"/>
                <w:u w:val="single"/>
              </w:rPr>
            </w:rPrChange>
          </w:rPr>
          <w:t>setStartdate</w:t>
        </w:r>
        <w:proofErr w:type="spellEnd"/>
        <w:r w:rsidRPr="009329BA">
          <w:rPr>
            <w:b/>
            <w:bCs/>
            <w:sz w:val="26"/>
            <w:szCs w:val="26"/>
            <w:rPrChange w:id="2970" w:author="kalla madhu" w:date="2024-07-18T10:21:00Z" w16du:dateUtc="2024-07-18T04:51:00Z">
              <w:rPr>
                <w:b/>
                <w:bCs/>
                <w:sz w:val="26"/>
                <w:szCs w:val="26"/>
                <w:u w:val="single"/>
              </w:rPr>
            </w:rPrChange>
          </w:rPr>
          <w:t>(</w:t>
        </w:r>
        <w:proofErr w:type="gramEnd"/>
        <w:r w:rsidRPr="009329BA">
          <w:rPr>
            <w:b/>
            <w:bCs/>
            <w:sz w:val="26"/>
            <w:szCs w:val="26"/>
            <w:rPrChange w:id="2971" w:author="kalla madhu" w:date="2024-07-18T10:21:00Z" w16du:dateUtc="2024-07-18T04:51:00Z">
              <w:rPr>
                <w:b/>
                <w:bCs/>
                <w:sz w:val="26"/>
                <w:szCs w:val="26"/>
                <w:u w:val="single"/>
              </w:rPr>
            </w:rPrChange>
          </w:rPr>
          <w:t xml:space="preserve">String </w:t>
        </w:r>
        <w:proofErr w:type="spellStart"/>
        <w:r w:rsidRPr="009329BA">
          <w:rPr>
            <w:b/>
            <w:bCs/>
            <w:sz w:val="26"/>
            <w:szCs w:val="26"/>
            <w:rPrChange w:id="2972" w:author="kalla madhu" w:date="2024-07-18T10:21:00Z" w16du:dateUtc="2024-07-18T04:51:00Z">
              <w:rPr>
                <w:b/>
                <w:bCs/>
                <w:sz w:val="26"/>
                <w:szCs w:val="26"/>
                <w:u w:val="single"/>
              </w:rPr>
            </w:rPrChange>
          </w:rPr>
          <w:t>startdate</w:t>
        </w:r>
        <w:proofErr w:type="spellEnd"/>
        <w:r w:rsidRPr="009329BA">
          <w:rPr>
            <w:b/>
            <w:bCs/>
            <w:sz w:val="26"/>
            <w:szCs w:val="26"/>
            <w:rPrChange w:id="2973" w:author="kalla madhu" w:date="2024-07-18T10:21:00Z" w16du:dateUtc="2024-07-18T04:51:00Z">
              <w:rPr>
                <w:b/>
                <w:bCs/>
                <w:sz w:val="26"/>
                <w:szCs w:val="26"/>
                <w:u w:val="single"/>
              </w:rPr>
            </w:rPrChange>
          </w:rPr>
          <w:t>) {</w:t>
        </w:r>
      </w:ins>
    </w:p>
    <w:p w14:paraId="3213F623" w14:textId="77777777" w:rsidR="00336F53" w:rsidRPr="009329BA" w:rsidRDefault="00336F53" w:rsidP="00336F53">
      <w:pPr>
        <w:rPr>
          <w:ins w:id="2974" w:author="kalla madhu" w:date="2024-07-17T14:44:00Z"/>
          <w:b/>
          <w:bCs/>
          <w:sz w:val="26"/>
          <w:szCs w:val="26"/>
          <w:rPrChange w:id="2975" w:author="kalla madhu" w:date="2024-07-18T10:21:00Z" w16du:dateUtc="2024-07-18T04:51:00Z">
            <w:rPr>
              <w:ins w:id="2976" w:author="kalla madhu" w:date="2024-07-17T14:44:00Z"/>
              <w:b/>
              <w:bCs/>
              <w:sz w:val="26"/>
              <w:szCs w:val="26"/>
              <w:u w:val="single"/>
            </w:rPr>
          </w:rPrChange>
        </w:rPr>
      </w:pPr>
      <w:ins w:id="2977" w:author="kalla madhu" w:date="2024-07-17T14:44:00Z">
        <w:r w:rsidRPr="009329BA">
          <w:rPr>
            <w:b/>
            <w:bCs/>
            <w:sz w:val="26"/>
            <w:szCs w:val="26"/>
            <w:rPrChange w:id="2978"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2979" w:author="kalla madhu" w:date="2024-07-18T10:21:00Z" w16du:dateUtc="2024-07-18T04:51:00Z">
              <w:rPr>
                <w:b/>
                <w:bCs/>
                <w:sz w:val="26"/>
                <w:szCs w:val="26"/>
                <w:u w:val="single"/>
              </w:rPr>
            </w:rPrChange>
          </w:rPr>
          <w:t>this.startdate</w:t>
        </w:r>
        <w:proofErr w:type="spellEnd"/>
        <w:proofErr w:type="gramEnd"/>
        <w:r w:rsidRPr="009329BA">
          <w:rPr>
            <w:b/>
            <w:bCs/>
            <w:sz w:val="26"/>
            <w:szCs w:val="26"/>
            <w:rPrChange w:id="2980" w:author="kalla madhu" w:date="2024-07-18T10:21:00Z" w16du:dateUtc="2024-07-18T04:51:00Z">
              <w:rPr>
                <w:b/>
                <w:bCs/>
                <w:sz w:val="26"/>
                <w:szCs w:val="26"/>
                <w:u w:val="single"/>
              </w:rPr>
            </w:rPrChange>
          </w:rPr>
          <w:t xml:space="preserve"> = </w:t>
        </w:r>
        <w:proofErr w:type="spellStart"/>
        <w:r w:rsidRPr="009329BA">
          <w:rPr>
            <w:b/>
            <w:bCs/>
            <w:sz w:val="26"/>
            <w:szCs w:val="26"/>
            <w:rPrChange w:id="2981" w:author="kalla madhu" w:date="2024-07-18T10:21:00Z" w16du:dateUtc="2024-07-18T04:51:00Z">
              <w:rPr>
                <w:b/>
                <w:bCs/>
                <w:sz w:val="26"/>
                <w:szCs w:val="26"/>
                <w:u w:val="single"/>
              </w:rPr>
            </w:rPrChange>
          </w:rPr>
          <w:t>startdate</w:t>
        </w:r>
        <w:proofErr w:type="spellEnd"/>
        <w:r w:rsidRPr="009329BA">
          <w:rPr>
            <w:b/>
            <w:bCs/>
            <w:sz w:val="26"/>
            <w:szCs w:val="26"/>
            <w:rPrChange w:id="2982" w:author="kalla madhu" w:date="2024-07-18T10:21:00Z" w16du:dateUtc="2024-07-18T04:51:00Z">
              <w:rPr>
                <w:b/>
                <w:bCs/>
                <w:sz w:val="26"/>
                <w:szCs w:val="26"/>
                <w:u w:val="single"/>
              </w:rPr>
            </w:rPrChange>
          </w:rPr>
          <w:t>;</w:t>
        </w:r>
      </w:ins>
    </w:p>
    <w:p w14:paraId="42D664F2" w14:textId="77777777" w:rsidR="00336F53" w:rsidRPr="009329BA" w:rsidRDefault="00336F53" w:rsidP="00336F53">
      <w:pPr>
        <w:rPr>
          <w:ins w:id="2983" w:author="kalla madhu" w:date="2024-07-17T14:44:00Z"/>
          <w:b/>
          <w:bCs/>
          <w:sz w:val="26"/>
          <w:szCs w:val="26"/>
          <w:rPrChange w:id="2984" w:author="kalla madhu" w:date="2024-07-18T10:21:00Z" w16du:dateUtc="2024-07-18T04:51:00Z">
            <w:rPr>
              <w:ins w:id="2985" w:author="kalla madhu" w:date="2024-07-17T14:44:00Z"/>
              <w:b/>
              <w:bCs/>
              <w:sz w:val="26"/>
              <w:szCs w:val="26"/>
              <w:u w:val="single"/>
            </w:rPr>
          </w:rPrChange>
        </w:rPr>
      </w:pPr>
      <w:ins w:id="2986" w:author="kalla madhu" w:date="2024-07-17T14:44:00Z">
        <w:r w:rsidRPr="009329BA">
          <w:rPr>
            <w:b/>
            <w:bCs/>
            <w:sz w:val="26"/>
            <w:szCs w:val="26"/>
            <w:rPrChange w:id="2987" w:author="kalla madhu" w:date="2024-07-18T10:21:00Z" w16du:dateUtc="2024-07-18T04:51:00Z">
              <w:rPr>
                <w:b/>
                <w:bCs/>
                <w:sz w:val="26"/>
                <w:szCs w:val="26"/>
                <w:u w:val="single"/>
              </w:rPr>
            </w:rPrChange>
          </w:rPr>
          <w:t>    }</w:t>
        </w:r>
      </w:ins>
    </w:p>
    <w:p w14:paraId="35EB75A6" w14:textId="77777777" w:rsidR="00336F53" w:rsidRPr="009329BA" w:rsidRDefault="00336F53" w:rsidP="00336F53">
      <w:pPr>
        <w:rPr>
          <w:ins w:id="2988" w:author="kalla madhu" w:date="2024-07-17T14:44:00Z"/>
          <w:b/>
          <w:bCs/>
          <w:sz w:val="26"/>
          <w:szCs w:val="26"/>
          <w:rPrChange w:id="2989" w:author="kalla madhu" w:date="2024-07-18T10:21:00Z" w16du:dateUtc="2024-07-18T04:51:00Z">
            <w:rPr>
              <w:ins w:id="2990" w:author="kalla madhu" w:date="2024-07-17T14:44:00Z"/>
              <w:b/>
              <w:bCs/>
              <w:sz w:val="26"/>
              <w:szCs w:val="26"/>
              <w:u w:val="single"/>
            </w:rPr>
          </w:rPrChange>
        </w:rPr>
      </w:pPr>
      <w:ins w:id="2991" w:author="kalla madhu" w:date="2024-07-17T14:44:00Z">
        <w:r w:rsidRPr="009329BA">
          <w:rPr>
            <w:b/>
            <w:bCs/>
            <w:sz w:val="26"/>
            <w:szCs w:val="26"/>
            <w:rPrChange w:id="2992" w:author="kalla madhu" w:date="2024-07-18T10:21:00Z" w16du:dateUtc="2024-07-18T04:51:00Z">
              <w:rPr>
                <w:b/>
                <w:bCs/>
                <w:sz w:val="26"/>
                <w:szCs w:val="26"/>
                <w:u w:val="single"/>
              </w:rPr>
            </w:rPrChange>
          </w:rPr>
          <w:t xml:space="preserve">    public String </w:t>
        </w:r>
        <w:proofErr w:type="spellStart"/>
        <w:proofErr w:type="gramStart"/>
        <w:r w:rsidRPr="009329BA">
          <w:rPr>
            <w:b/>
            <w:bCs/>
            <w:sz w:val="26"/>
            <w:szCs w:val="26"/>
            <w:rPrChange w:id="2993" w:author="kalla madhu" w:date="2024-07-18T10:21:00Z" w16du:dateUtc="2024-07-18T04:51:00Z">
              <w:rPr>
                <w:b/>
                <w:bCs/>
                <w:sz w:val="26"/>
                <w:szCs w:val="26"/>
                <w:u w:val="single"/>
              </w:rPr>
            </w:rPrChange>
          </w:rPr>
          <w:t>getStarttime</w:t>
        </w:r>
        <w:proofErr w:type="spellEnd"/>
        <w:r w:rsidRPr="009329BA">
          <w:rPr>
            <w:b/>
            <w:bCs/>
            <w:sz w:val="26"/>
            <w:szCs w:val="26"/>
            <w:rPrChange w:id="2994" w:author="kalla madhu" w:date="2024-07-18T10:21:00Z" w16du:dateUtc="2024-07-18T04:51:00Z">
              <w:rPr>
                <w:b/>
                <w:bCs/>
                <w:sz w:val="26"/>
                <w:szCs w:val="26"/>
                <w:u w:val="single"/>
              </w:rPr>
            </w:rPrChange>
          </w:rPr>
          <w:t>(</w:t>
        </w:r>
        <w:proofErr w:type="gramEnd"/>
        <w:r w:rsidRPr="009329BA">
          <w:rPr>
            <w:b/>
            <w:bCs/>
            <w:sz w:val="26"/>
            <w:szCs w:val="26"/>
            <w:rPrChange w:id="2995" w:author="kalla madhu" w:date="2024-07-18T10:21:00Z" w16du:dateUtc="2024-07-18T04:51:00Z">
              <w:rPr>
                <w:b/>
                <w:bCs/>
                <w:sz w:val="26"/>
                <w:szCs w:val="26"/>
                <w:u w:val="single"/>
              </w:rPr>
            </w:rPrChange>
          </w:rPr>
          <w:t>) {</w:t>
        </w:r>
      </w:ins>
    </w:p>
    <w:p w14:paraId="250D4410" w14:textId="77777777" w:rsidR="00336F53" w:rsidRPr="009329BA" w:rsidRDefault="00336F53" w:rsidP="00336F53">
      <w:pPr>
        <w:rPr>
          <w:ins w:id="2996" w:author="kalla madhu" w:date="2024-07-17T14:44:00Z"/>
          <w:b/>
          <w:bCs/>
          <w:sz w:val="26"/>
          <w:szCs w:val="26"/>
          <w:rPrChange w:id="2997" w:author="kalla madhu" w:date="2024-07-18T10:21:00Z" w16du:dateUtc="2024-07-18T04:51:00Z">
            <w:rPr>
              <w:ins w:id="2998" w:author="kalla madhu" w:date="2024-07-17T14:44:00Z"/>
              <w:b/>
              <w:bCs/>
              <w:sz w:val="26"/>
              <w:szCs w:val="26"/>
              <w:u w:val="single"/>
            </w:rPr>
          </w:rPrChange>
        </w:rPr>
      </w:pPr>
      <w:ins w:id="2999" w:author="kalla madhu" w:date="2024-07-17T14:44:00Z">
        <w:r w:rsidRPr="009329BA">
          <w:rPr>
            <w:b/>
            <w:bCs/>
            <w:sz w:val="26"/>
            <w:szCs w:val="26"/>
            <w:rPrChange w:id="3000" w:author="kalla madhu" w:date="2024-07-18T10:21:00Z" w16du:dateUtc="2024-07-18T04:51:00Z">
              <w:rPr>
                <w:b/>
                <w:bCs/>
                <w:sz w:val="26"/>
                <w:szCs w:val="26"/>
                <w:u w:val="single"/>
              </w:rPr>
            </w:rPrChange>
          </w:rPr>
          <w:t xml:space="preserve">        return </w:t>
        </w:r>
        <w:proofErr w:type="spellStart"/>
        <w:r w:rsidRPr="009329BA">
          <w:rPr>
            <w:b/>
            <w:bCs/>
            <w:sz w:val="26"/>
            <w:szCs w:val="26"/>
            <w:rPrChange w:id="3001" w:author="kalla madhu" w:date="2024-07-18T10:21:00Z" w16du:dateUtc="2024-07-18T04:51:00Z">
              <w:rPr>
                <w:b/>
                <w:bCs/>
                <w:sz w:val="26"/>
                <w:szCs w:val="26"/>
                <w:u w:val="single"/>
              </w:rPr>
            </w:rPrChange>
          </w:rPr>
          <w:t>starttime</w:t>
        </w:r>
        <w:proofErr w:type="spellEnd"/>
        <w:r w:rsidRPr="009329BA">
          <w:rPr>
            <w:b/>
            <w:bCs/>
            <w:sz w:val="26"/>
            <w:szCs w:val="26"/>
            <w:rPrChange w:id="3002" w:author="kalla madhu" w:date="2024-07-18T10:21:00Z" w16du:dateUtc="2024-07-18T04:51:00Z">
              <w:rPr>
                <w:b/>
                <w:bCs/>
                <w:sz w:val="26"/>
                <w:szCs w:val="26"/>
                <w:u w:val="single"/>
              </w:rPr>
            </w:rPrChange>
          </w:rPr>
          <w:t>;</w:t>
        </w:r>
      </w:ins>
    </w:p>
    <w:p w14:paraId="08F8DCBA" w14:textId="77777777" w:rsidR="00336F53" w:rsidRPr="009329BA" w:rsidRDefault="00336F53" w:rsidP="00336F53">
      <w:pPr>
        <w:rPr>
          <w:ins w:id="3003" w:author="kalla madhu" w:date="2024-07-17T14:44:00Z"/>
          <w:b/>
          <w:bCs/>
          <w:sz w:val="26"/>
          <w:szCs w:val="26"/>
          <w:rPrChange w:id="3004" w:author="kalla madhu" w:date="2024-07-18T10:21:00Z" w16du:dateUtc="2024-07-18T04:51:00Z">
            <w:rPr>
              <w:ins w:id="3005" w:author="kalla madhu" w:date="2024-07-17T14:44:00Z"/>
              <w:b/>
              <w:bCs/>
              <w:sz w:val="26"/>
              <w:szCs w:val="26"/>
              <w:u w:val="single"/>
            </w:rPr>
          </w:rPrChange>
        </w:rPr>
      </w:pPr>
      <w:ins w:id="3006" w:author="kalla madhu" w:date="2024-07-17T14:44:00Z">
        <w:r w:rsidRPr="009329BA">
          <w:rPr>
            <w:b/>
            <w:bCs/>
            <w:sz w:val="26"/>
            <w:szCs w:val="26"/>
            <w:rPrChange w:id="3007" w:author="kalla madhu" w:date="2024-07-18T10:21:00Z" w16du:dateUtc="2024-07-18T04:51:00Z">
              <w:rPr>
                <w:b/>
                <w:bCs/>
                <w:sz w:val="26"/>
                <w:szCs w:val="26"/>
                <w:u w:val="single"/>
              </w:rPr>
            </w:rPrChange>
          </w:rPr>
          <w:t>    }</w:t>
        </w:r>
      </w:ins>
    </w:p>
    <w:p w14:paraId="4E3886EA" w14:textId="77777777" w:rsidR="00336F53" w:rsidRPr="009329BA" w:rsidRDefault="00336F53" w:rsidP="00336F53">
      <w:pPr>
        <w:rPr>
          <w:ins w:id="3008" w:author="kalla madhu" w:date="2024-07-17T14:44:00Z"/>
          <w:b/>
          <w:bCs/>
          <w:sz w:val="26"/>
          <w:szCs w:val="26"/>
          <w:rPrChange w:id="3009" w:author="kalla madhu" w:date="2024-07-18T10:21:00Z" w16du:dateUtc="2024-07-18T04:51:00Z">
            <w:rPr>
              <w:ins w:id="3010" w:author="kalla madhu" w:date="2024-07-17T14:44:00Z"/>
              <w:b/>
              <w:bCs/>
              <w:sz w:val="26"/>
              <w:szCs w:val="26"/>
              <w:u w:val="single"/>
            </w:rPr>
          </w:rPrChange>
        </w:rPr>
      </w:pPr>
      <w:ins w:id="3011" w:author="kalla madhu" w:date="2024-07-17T14:44:00Z">
        <w:r w:rsidRPr="009329BA">
          <w:rPr>
            <w:b/>
            <w:bCs/>
            <w:sz w:val="26"/>
            <w:szCs w:val="26"/>
            <w:rPrChange w:id="3012" w:author="kalla madhu" w:date="2024-07-18T10:21:00Z" w16du:dateUtc="2024-07-18T04:51:00Z">
              <w:rPr>
                <w:b/>
                <w:bCs/>
                <w:sz w:val="26"/>
                <w:szCs w:val="26"/>
                <w:u w:val="single"/>
              </w:rPr>
            </w:rPrChange>
          </w:rPr>
          <w:t xml:space="preserve">    public void </w:t>
        </w:r>
        <w:proofErr w:type="spellStart"/>
        <w:proofErr w:type="gramStart"/>
        <w:r w:rsidRPr="009329BA">
          <w:rPr>
            <w:b/>
            <w:bCs/>
            <w:sz w:val="26"/>
            <w:szCs w:val="26"/>
            <w:rPrChange w:id="3013" w:author="kalla madhu" w:date="2024-07-18T10:21:00Z" w16du:dateUtc="2024-07-18T04:51:00Z">
              <w:rPr>
                <w:b/>
                <w:bCs/>
                <w:sz w:val="26"/>
                <w:szCs w:val="26"/>
                <w:u w:val="single"/>
              </w:rPr>
            </w:rPrChange>
          </w:rPr>
          <w:t>setStarttime</w:t>
        </w:r>
        <w:proofErr w:type="spellEnd"/>
        <w:r w:rsidRPr="009329BA">
          <w:rPr>
            <w:b/>
            <w:bCs/>
            <w:sz w:val="26"/>
            <w:szCs w:val="26"/>
            <w:rPrChange w:id="3014" w:author="kalla madhu" w:date="2024-07-18T10:21:00Z" w16du:dateUtc="2024-07-18T04:51:00Z">
              <w:rPr>
                <w:b/>
                <w:bCs/>
                <w:sz w:val="26"/>
                <w:szCs w:val="26"/>
                <w:u w:val="single"/>
              </w:rPr>
            </w:rPrChange>
          </w:rPr>
          <w:t>(</w:t>
        </w:r>
        <w:proofErr w:type="gramEnd"/>
        <w:r w:rsidRPr="009329BA">
          <w:rPr>
            <w:b/>
            <w:bCs/>
            <w:sz w:val="26"/>
            <w:szCs w:val="26"/>
            <w:rPrChange w:id="3015" w:author="kalla madhu" w:date="2024-07-18T10:21:00Z" w16du:dateUtc="2024-07-18T04:51:00Z">
              <w:rPr>
                <w:b/>
                <w:bCs/>
                <w:sz w:val="26"/>
                <w:szCs w:val="26"/>
                <w:u w:val="single"/>
              </w:rPr>
            </w:rPrChange>
          </w:rPr>
          <w:t xml:space="preserve">String </w:t>
        </w:r>
        <w:proofErr w:type="spellStart"/>
        <w:r w:rsidRPr="009329BA">
          <w:rPr>
            <w:b/>
            <w:bCs/>
            <w:sz w:val="26"/>
            <w:szCs w:val="26"/>
            <w:rPrChange w:id="3016" w:author="kalla madhu" w:date="2024-07-18T10:21:00Z" w16du:dateUtc="2024-07-18T04:51:00Z">
              <w:rPr>
                <w:b/>
                <w:bCs/>
                <w:sz w:val="26"/>
                <w:szCs w:val="26"/>
                <w:u w:val="single"/>
              </w:rPr>
            </w:rPrChange>
          </w:rPr>
          <w:t>starttime</w:t>
        </w:r>
        <w:proofErr w:type="spellEnd"/>
        <w:r w:rsidRPr="009329BA">
          <w:rPr>
            <w:b/>
            <w:bCs/>
            <w:sz w:val="26"/>
            <w:szCs w:val="26"/>
            <w:rPrChange w:id="3017" w:author="kalla madhu" w:date="2024-07-18T10:21:00Z" w16du:dateUtc="2024-07-18T04:51:00Z">
              <w:rPr>
                <w:b/>
                <w:bCs/>
                <w:sz w:val="26"/>
                <w:szCs w:val="26"/>
                <w:u w:val="single"/>
              </w:rPr>
            </w:rPrChange>
          </w:rPr>
          <w:t>) {</w:t>
        </w:r>
      </w:ins>
    </w:p>
    <w:p w14:paraId="699C9373" w14:textId="77777777" w:rsidR="00336F53" w:rsidRPr="009329BA" w:rsidRDefault="00336F53" w:rsidP="00336F53">
      <w:pPr>
        <w:rPr>
          <w:ins w:id="3018" w:author="kalla madhu" w:date="2024-07-17T14:44:00Z"/>
          <w:b/>
          <w:bCs/>
          <w:sz w:val="26"/>
          <w:szCs w:val="26"/>
          <w:rPrChange w:id="3019" w:author="kalla madhu" w:date="2024-07-18T10:21:00Z" w16du:dateUtc="2024-07-18T04:51:00Z">
            <w:rPr>
              <w:ins w:id="3020" w:author="kalla madhu" w:date="2024-07-17T14:44:00Z"/>
              <w:b/>
              <w:bCs/>
              <w:sz w:val="26"/>
              <w:szCs w:val="26"/>
              <w:u w:val="single"/>
            </w:rPr>
          </w:rPrChange>
        </w:rPr>
      </w:pPr>
      <w:ins w:id="3021" w:author="kalla madhu" w:date="2024-07-17T14:44:00Z">
        <w:r w:rsidRPr="009329BA">
          <w:rPr>
            <w:b/>
            <w:bCs/>
            <w:sz w:val="26"/>
            <w:szCs w:val="26"/>
            <w:rPrChange w:id="3022"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023" w:author="kalla madhu" w:date="2024-07-18T10:21:00Z" w16du:dateUtc="2024-07-18T04:51:00Z">
              <w:rPr>
                <w:b/>
                <w:bCs/>
                <w:sz w:val="26"/>
                <w:szCs w:val="26"/>
                <w:u w:val="single"/>
              </w:rPr>
            </w:rPrChange>
          </w:rPr>
          <w:t>this.starttime</w:t>
        </w:r>
        <w:proofErr w:type="spellEnd"/>
        <w:proofErr w:type="gramEnd"/>
        <w:r w:rsidRPr="009329BA">
          <w:rPr>
            <w:b/>
            <w:bCs/>
            <w:sz w:val="26"/>
            <w:szCs w:val="26"/>
            <w:rPrChange w:id="3024" w:author="kalla madhu" w:date="2024-07-18T10:21:00Z" w16du:dateUtc="2024-07-18T04:51:00Z">
              <w:rPr>
                <w:b/>
                <w:bCs/>
                <w:sz w:val="26"/>
                <w:szCs w:val="26"/>
                <w:u w:val="single"/>
              </w:rPr>
            </w:rPrChange>
          </w:rPr>
          <w:t xml:space="preserve"> = </w:t>
        </w:r>
        <w:proofErr w:type="spellStart"/>
        <w:r w:rsidRPr="009329BA">
          <w:rPr>
            <w:b/>
            <w:bCs/>
            <w:sz w:val="26"/>
            <w:szCs w:val="26"/>
            <w:rPrChange w:id="3025" w:author="kalla madhu" w:date="2024-07-18T10:21:00Z" w16du:dateUtc="2024-07-18T04:51:00Z">
              <w:rPr>
                <w:b/>
                <w:bCs/>
                <w:sz w:val="26"/>
                <w:szCs w:val="26"/>
                <w:u w:val="single"/>
              </w:rPr>
            </w:rPrChange>
          </w:rPr>
          <w:t>starttime</w:t>
        </w:r>
        <w:proofErr w:type="spellEnd"/>
        <w:r w:rsidRPr="009329BA">
          <w:rPr>
            <w:b/>
            <w:bCs/>
            <w:sz w:val="26"/>
            <w:szCs w:val="26"/>
            <w:rPrChange w:id="3026" w:author="kalla madhu" w:date="2024-07-18T10:21:00Z" w16du:dateUtc="2024-07-18T04:51:00Z">
              <w:rPr>
                <w:b/>
                <w:bCs/>
                <w:sz w:val="26"/>
                <w:szCs w:val="26"/>
                <w:u w:val="single"/>
              </w:rPr>
            </w:rPrChange>
          </w:rPr>
          <w:t>;</w:t>
        </w:r>
      </w:ins>
    </w:p>
    <w:p w14:paraId="36D197D1" w14:textId="77777777" w:rsidR="00336F53" w:rsidRPr="009329BA" w:rsidRDefault="00336F53" w:rsidP="00336F53">
      <w:pPr>
        <w:rPr>
          <w:ins w:id="3027" w:author="kalla madhu" w:date="2024-07-17T14:44:00Z"/>
          <w:b/>
          <w:bCs/>
          <w:sz w:val="26"/>
          <w:szCs w:val="26"/>
          <w:rPrChange w:id="3028" w:author="kalla madhu" w:date="2024-07-18T10:21:00Z" w16du:dateUtc="2024-07-18T04:51:00Z">
            <w:rPr>
              <w:ins w:id="3029" w:author="kalla madhu" w:date="2024-07-17T14:44:00Z"/>
              <w:b/>
              <w:bCs/>
              <w:sz w:val="26"/>
              <w:szCs w:val="26"/>
              <w:u w:val="single"/>
            </w:rPr>
          </w:rPrChange>
        </w:rPr>
      </w:pPr>
      <w:ins w:id="3030" w:author="kalla madhu" w:date="2024-07-17T14:44:00Z">
        <w:r w:rsidRPr="009329BA">
          <w:rPr>
            <w:b/>
            <w:bCs/>
            <w:sz w:val="26"/>
            <w:szCs w:val="26"/>
            <w:rPrChange w:id="3031" w:author="kalla madhu" w:date="2024-07-18T10:21:00Z" w16du:dateUtc="2024-07-18T04:51:00Z">
              <w:rPr>
                <w:b/>
                <w:bCs/>
                <w:sz w:val="26"/>
                <w:szCs w:val="26"/>
                <w:u w:val="single"/>
              </w:rPr>
            </w:rPrChange>
          </w:rPr>
          <w:t>    }</w:t>
        </w:r>
      </w:ins>
    </w:p>
    <w:p w14:paraId="21B9FC21" w14:textId="77777777" w:rsidR="00336F53" w:rsidRPr="009329BA" w:rsidRDefault="00336F53" w:rsidP="00336F53">
      <w:pPr>
        <w:rPr>
          <w:ins w:id="3032" w:author="kalla madhu" w:date="2024-07-17T14:44:00Z"/>
          <w:b/>
          <w:bCs/>
          <w:sz w:val="26"/>
          <w:szCs w:val="26"/>
          <w:rPrChange w:id="3033" w:author="kalla madhu" w:date="2024-07-18T10:21:00Z" w16du:dateUtc="2024-07-18T04:51:00Z">
            <w:rPr>
              <w:ins w:id="3034" w:author="kalla madhu" w:date="2024-07-17T14:44:00Z"/>
              <w:b/>
              <w:bCs/>
              <w:sz w:val="26"/>
              <w:szCs w:val="26"/>
              <w:u w:val="single"/>
            </w:rPr>
          </w:rPrChange>
        </w:rPr>
      </w:pPr>
      <w:ins w:id="3035" w:author="kalla madhu" w:date="2024-07-17T14:44:00Z">
        <w:r w:rsidRPr="009329BA">
          <w:rPr>
            <w:b/>
            <w:bCs/>
            <w:sz w:val="26"/>
            <w:szCs w:val="26"/>
            <w:rPrChange w:id="3036" w:author="kalla madhu" w:date="2024-07-18T10:21:00Z" w16du:dateUtc="2024-07-18T04:51:00Z">
              <w:rPr>
                <w:b/>
                <w:bCs/>
                <w:sz w:val="26"/>
                <w:szCs w:val="26"/>
                <w:u w:val="single"/>
              </w:rPr>
            </w:rPrChange>
          </w:rPr>
          <w:t xml:space="preserve">    public String </w:t>
        </w:r>
        <w:proofErr w:type="spellStart"/>
        <w:proofErr w:type="gramStart"/>
        <w:r w:rsidRPr="009329BA">
          <w:rPr>
            <w:b/>
            <w:bCs/>
            <w:sz w:val="26"/>
            <w:szCs w:val="26"/>
            <w:rPrChange w:id="3037" w:author="kalla madhu" w:date="2024-07-18T10:21:00Z" w16du:dateUtc="2024-07-18T04:51:00Z">
              <w:rPr>
                <w:b/>
                <w:bCs/>
                <w:sz w:val="26"/>
                <w:szCs w:val="26"/>
                <w:u w:val="single"/>
              </w:rPr>
            </w:rPrChange>
          </w:rPr>
          <w:t>getEnddate</w:t>
        </w:r>
        <w:proofErr w:type="spellEnd"/>
        <w:r w:rsidRPr="009329BA">
          <w:rPr>
            <w:b/>
            <w:bCs/>
            <w:sz w:val="26"/>
            <w:szCs w:val="26"/>
            <w:rPrChange w:id="3038" w:author="kalla madhu" w:date="2024-07-18T10:21:00Z" w16du:dateUtc="2024-07-18T04:51:00Z">
              <w:rPr>
                <w:b/>
                <w:bCs/>
                <w:sz w:val="26"/>
                <w:szCs w:val="26"/>
                <w:u w:val="single"/>
              </w:rPr>
            </w:rPrChange>
          </w:rPr>
          <w:t>(</w:t>
        </w:r>
        <w:proofErr w:type="gramEnd"/>
        <w:r w:rsidRPr="009329BA">
          <w:rPr>
            <w:b/>
            <w:bCs/>
            <w:sz w:val="26"/>
            <w:szCs w:val="26"/>
            <w:rPrChange w:id="3039" w:author="kalla madhu" w:date="2024-07-18T10:21:00Z" w16du:dateUtc="2024-07-18T04:51:00Z">
              <w:rPr>
                <w:b/>
                <w:bCs/>
                <w:sz w:val="26"/>
                <w:szCs w:val="26"/>
                <w:u w:val="single"/>
              </w:rPr>
            </w:rPrChange>
          </w:rPr>
          <w:t>) {</w:t>
        </w:r>
      </w:ins>
    </w:p>
    <w:p w14:paraId="770A313C" w14:textId="77777777" w:rsidR="00336F53" w:rsidRPr="009329BA" w:rsidRDefault="00336F53" w:rsidP="00336F53">
      <w:pPr>
        <w:rPr>
          <w:ins w:id="3040" w:author="kalla madhu" w:date="2024-07-17T14:44:00Z"/>
          <w:b/>
          <w:bCs/>
          <w:sz w:val="26"/>
          <w:szCs w:val="26"/>
          <w:rPrChange w:id="3041" w:author="kalla madhu" w:date="2024-07-18T10:21:00Z" w16du:dateUtc="2024-07-18T04:51:00Z">
            <w:rPr>
              <w:ins w:id="3042" w:author="kalla madhu" w:date="2024-07-17T14:44:00Z"/>
              <w:b/>
              <w:bCs/>
              <w:sz w:val="26"/>
              <w:szCs w:val="26"/>
              <w:u w:val="single"/>
            </w:rPr>
          </w:rPrChange>
        </w:rPr>
      </w:pPr>
      <w:ins w:id="3043" w:author="kalla madhu" w:date="2024-07-17T14:44:00Z">
        <w:r w:rsidRPr="009329BA">
          <w:rPr>
            <w:b/>
            <w:bCs/>
            <w:sz w:val="26"/>
            <w:szCs w:val="26"/>
            <w:rPrChange w:id="3044" w:author="kalla madhu" w:date="2024-07-18T10:21:00Z" w16du:dateUtc="2024-07-18T04:51:00Z">
              <w:rPr>
                <w:b/>
                <w:bCs/>
                <w:sz w:val="26"/>
                <w:szCs w:val="26"/>
                <w:u w:val="single"/>
              </w:rPr>
            </w:rPrChange>
          </w:rPr>
          <w:t xml:space="preserve">        return </w:t>
        </w:r>
        <w:proofErr w:type="spellStart"/>
        <w:r w:rsidRPr="009329BA">
          <w:rPr>
            <w:b/>
            <w:bCs/>
            <w:sz w:val="26"/>
            <w:szCs w:val="26"/>
            <w:rPrChange w:id="3045" w:author="kalla madhu" w:date="2024-07-18T10:21:00Z" w16du:dateUtc="2024-07-18T04:51:00Z">
              <w:rPr>
                <w:b/>
                <w:bCs/>
                <w:sz w:val="26"/>
                <w:szCs w:val="26"/>
                <w:u w:val="single"/>
              </w:rPr>
            </w:rPrChange>
          </w:rPr>
          <w:t>enddate</w:t>
        </w:r>
        <w:proofErr w:type="spellEnd"/>
        <w:r w:rsidRPr="009329BA">
          <w:rPr>
            <w:b/>
            <w:bCs/>
            <w:sz w:val="26"/>
            <w:szCs w:val="26"/>
            <w:rPrChange w:id="3046" w:author="kalla madhu" w:date="2024-07-18T10:21:00Z" w16du:dateUtc="2024-07-18T04:51:00Z">
              <w:rPr>
                <w:b/>
                <w:bCs/>
                <w:sz w:val="26"/>
                <w:szCs w:val="26"/>
                <w:u w:val="single"/>
              </w:rPr>
            </w:rPrChange>
          </w:rPr>
          <w:t>;</w:t>
        </w:r>
      </w:ins>
    </w:p>
    <w:p w14:paraId="5D0FD44A" w14:textId="77777777" w:rsidR="00336F53" w:rsidRPr="009329BA" w:rsidRDefault="00336F53" w:rsidP="00336F53">
      <w:pPr>
        <w:rPr>
          <w:ins w:id="3047" w:author="kalla madhu" w:date="2024-07-17T14:44:00Z"/>
          <w:b/>
          <w:bCs/>
          <w:sz w:val="26"/>
          <w:szCs w:val="26"/>
          <w:rPrChange w:id="3048" w:author="kalla madhu" w:date="2024-07-18T10:21:00Z" w16du:dateUtc="2024-07-18T04:51:00Z">
            <w:rPr>
              <w:ins w:id="3049" w:author="kalla madhu" w:date="2024-07-17T14:44:00Z"/>
              <w:b/>
              <w:bCs/>
              <w:sz w:val="26"/>
              <w:szCs w:val="26"/>
              <w:u w:val="single"/>
            </w:rPr>
          </w:rPrChange>
        </w:rPr>
      </w:pPr>
      <w:ins w:id="3050" w:author="kalla madhu" w:date="2024-07-17T14:44:00Z">
        <w:r w:rsidRPr="009329BA">
          <w:rPr>
            <w:b/>
            <w:bCs/>
            <w:sz w:val="26"/>
            <w:szCs w:val="26"/>
            <w:rPrChange w:id="3051" w:author="kalla madhu" w:date="2024-07-18T10:21:00Z" w16du:dateUtc="2024-07-18T04:51:00Z">
              <w:rPr>
                <w:b/>
                <w:bCs/>
                <w:sz w:val="26"/>
                <w:szCs w:val="26"/>
                <w:u w:val="single"/>
              </w:rPr>
            </w:rPrChange>
          </w:rPr>
          <w:t>    }</w:t>
        </w:r>
      </w:ins>
    </w:p>
    <w:p w14:paraId="435000B6" w14:textId="77777777" w:rsidR="00336F53" w:rsidRPr="009329BA" w:rsidRDefault="00336F53" w:rsidP="00336F53">
      <w:pPr>
        <w:rPr>
          <w:ins w:id="3052" w:author="kalla madhu" w:date="2024-07-17T14:44:00Z"/>
          <w:b/>
          <w:bCs/>
          <w:sz w:val="26"/>
          <w:szCs w:val="26"/>
          <w:rPrChange w:id="3053" w:author="kalla madhu" w:date="2024-07-18T10:21:00Z" w16du:dateUtc="2024-07-18T04:51:00Z">
            <w:rPr>
              <w:ins w:id="3054" w:author="kalla madhu" w:date="2024-07-17T14:44:00Z"/>
              <w:b/>
              <w:bCs/>
              <w:sz w:val="26"/>
              <w:szCs w:val="26"/>
              <w:u w:val="single"/>
            </w:rPr>
          </w:rPrChange>
        </w:rPr>
      </w:pPr>
      <w:ins w:id="3055" w:author="kalla madhu" w:date="2024-07-17T14:44:00Z">
        <w:r w:rsidRPr="009329BA">
          <w:rPr>
            <w:b/>
            <w:bCs/>
            <w:sz w:val="26"/>
            <w:szCs w:val="26"/>
            <w:rPrChange w:id="3056" w:author="kalla madhu" w:date="2024-07-18T10:21:00Z" w16du:dateUtc="2024-07-18T04:51:00Z">
              <w:rPr>
                <w:b/>
                <w:bCs/>
                <w:sz w:val="26"/>
                <w:szCs w:val="26"/>
                <w:u w:val="single"/>
              </w:rPr>
            </w:rPrChange>
          </w:rPr>
          <w:t xml:space="preserve">    public void </w:t>
        </w:r>
        <w:proofErr w:type="spellStart"/>
        <w:proofErr w:type="gramStart"/>
        <w:r w:rsidRPr="009329BA">
          <w:rPr>
            <w:b/>
            <w:bCs/>
            <w:sz w:val="26"/>
            <w:szCs w:val="26"/>
            <w:rPrChange w:id="3057" w:author="kalla madhu" w:date="2024-07-18T10:21:00Z" w16du:dateUtc="2024-07-18T04:51:00Z">
              <w:rPr>
                <w:b/>
                <w:bCs/>
                <w:sz w:val="26"/>
                <w:szCs w:val="26"/>
                <w:u w:val="single"/>
              </w:rPr>
            </w:rPrChange>
          </w:rPr>
          <w:t>setEnddate</w:t>
        </w:r>
        <w:proofErr w:type="spellEnd"/>
        <w:r w:rsidRPr="009329BA">
          <w:rPr>
            <w:b/>
            <w:bCs/>
            <w:sz w:val="26"/>
            <w:szCs w:val="26"/>
            <w:rPrChange w:id="3058" w:author="kalla madhu" w:date="2024-07-18T10:21:00Z" w16du:dateUtc="2024-07-18T04:51:00Z">
              <w:rPr>
                <w:b/>
                <w:bCs/>
                <w:sz w:val="26"/>
                <w:szCs w:val="26"/>
                <w:u w:val="single"/>
              </w:rPr>
            </w:rPrChange>
          </w:rPr>
          <w:t>(</w:t>
        </w:r>
        <w:proofErr w:type="gramEnd"/>
        <w:r w:rsidRPr="009329BA">
          <w:rPr>
            <w:b/>
            <w:bCs/>
            <w:sz w:val="26"/>
            <w:szCs w:val="26"/>
            <w:rPrChange w:id="3059" w:author="kalla madhu" w:date="2024-07-18T10:21:00Z" w16du:dateUtc="2024-07-18T04:51:00Z">
              <w:rPr>
                <w:b/>
                <w:bCs/>
                <w:sz w:val="26"/>
                <w:szCs w:val="26"/>
                <w:u w:val="single"/>
              </w:rPr>
            </w:rPrChange>
          </w:rPr>
          <w:t xml:space="preserve">String </w:t>
        </w:r>
        <w:proofErr w:type="spellStart"/>
        <w:r w:rsidRPr="009329BA">
          <w:rPr>
            <w:b/>
            <w:bCs/>
            <w:sz w:val="26"/>
            <w:szCs w:val="26"/>
            <w:rPrChange w:id="3060" w:author="kalla madhu" w:date="2024-07-18T10:21:00Z" w16du:dateUtc="2024-07-18T04:51:00Z">
              <w:rPr>
                <w:b/>
                <w:bCs/>
                <w:sz w:val="26"/>
                <w:szCs w:val="26"/>
                <w:u w:val="single"/>
              </w:rPr>
            </w:rPrChange>
          </w:rPr>
          <w:t>enddate</w:t>
        </w:r>
        <w:proofErr w:type="spellEnd"/>
        <w:r w:rsidRPr="009329BA">
          <w:rPr>
            <w:b/>
            <w:bCs/>
            <w:sz w:val="26"/>
            <w:szCs w:val="26"/>
            <w:rPrChange w:id="3061" w:author="kalla madhu" w:date="2024-07-18T10:21:00Z" w16du:dateUtc="2024-07-18T04:51:00Z">
              <w:rPr>
                <w:b/>
                <w:bCs/>
                <w:sz w:val="26"/>
                <w:szCs w:val="26"/>
                <w:u w:val="single"/>
              </w:rPr>
            </w:rPrChange>
          </w:rPr>
          <w:t>) {</w:t>
        </w:r>
      </w:ins>
    </w:p>
    <w:p w14:paraId="6F381A2F" w14:textId="77777777" w:rsidR="00336F53" w:rsidRPr="009329BA" w:rsidRDefault="00336F53" w:rsidP="00336F53">
      <w:pPr>
        <w:rPr>
          <w:ins w:id="3062" w:author="kalla madhu" w:date="2024-07-17T14:44:00Z"/>
          <w:b/>
          <w:bCs/>
          <w:sz w:val="26"/>
          <w:szCs w:val="26"/>
          <w:rPrChange w:id="3063" w:author="kalla madhu" w:date="2024-07-18T10:21:00Z" w16du:dateUtc="2024-07-18T04:51:00Z">
            <w:rPr>
              <w:ins w:id="3064" w:author="kalla madhu" w:date="2024-07-17T14:44:00Z"/>
              <w:b/>
              <w:bCs/>
              <w:sz w:val="26"/>
              <w:szCs w:val="26"/>
              <w:u w:val="single"/>
            </w:rPr>
          </w:rPrChange>
        </w:rPr>
      </w:pPr>
      <w:ins w:id="3065" w:author="kalla madhu" w:date="2024-07-17T14:44:00Z">
        <w:r w:rsidRPr="009329BA">
          <w:rPr>
            <w:b/>
            <w:bCs/>
            <w:sz w:val="26"/>
            <w:szCs w:val="26"/>
            <w:rPrChange w:id="3066"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067" w:author="kalla madhu" w:date="2024-07-18T10:21:00Z" w16du:dateUtc="2024-07-18T04:51:00Z">
              <w:rPr>
                <w:b/>
                <w:bCs/>
                <w:sz w:val="26"/>
                <w:szCs w:val="26"/>
                <w:u w:val="single"/>
              </w:rPr>
            </w:rPrChange>
          </w:rPr>
          <w:t>this.enddate</w:t>
        </w:r>
        <w:proofErr w:type="spellEnd"/>
        <w:proofErr w:type="gramEnd"/>
        <w:r w:rsidRPr="009329BA">
          <w:rPr>
            <w:b/>
            <w:bCs/>
            <w:sz w:val="26"/>
            <w:szCs w:val="26"/>
            <w:rPrChange w:id="3068" w:author="kalla madhu" w:date="2024-07-18T10:21:00Z" w16du:dateUtc="2024-07-18T04:51:00Z">
              <w:rPr>
                <w:b/>
                <w:bCs/>
                <w:sz w:val="26"/>
                <w:szCs w:val="26"/>
                <w:u w:val="single"/>
              </w:rPr>
            </w:rPrChange>
          </w:rPr>
          <w:t xml:space="preserve"> = </w:t>
        </w:r>
        <w:proofErr w:type="spellStart"/>
        <w:r w:rsidRPr="009329BA">
          <w:rPr>
            <w:b/>
            <w:bCs/>
            <w:sz w:val="26"/>
            <w:szCs w:val="26"/>
            <w:rPrChange w:id="3069" w:author="kalla madhu" w:date="2024-07-18T10:21:00Z" w16du:dateUtc="2024-07-18T04:51:00Z">
              <w:rPr>
                <w:b/>
                <w:bCs/>
                <w:sz w:val="26"/>
                <w:szCs w:val="26"/>
                <w:u w:val="single"/>
              </w:rPr>
            </w:rPrChange>
          </w:rPr>
          <w:t>enddate</w:t>
        </w:r>
        <w:proofErr w:type="spellEnd"/>
        <w:r w:rsidRPr="009329BA">
          <w:rPr>
            <w:b/>
            <w:bCs/>
            <w:sz w:val="26"/>
            <w:szCs w:val="26"/>
            <w:rPrChange w:id="3070" w:author="kalla madhu" w:date="2024-07-18T10:21:00Z" w16du:dateUtc="2024-07-18T04:51:00Z">
              <w:rPr>
                <w:b/>
                <w:bCs/>
                <w:sz w:val="26"/>
                <w:szCs w:val="26"/>
                <w:u w:val="single"/>
              </w:rPr>
            </w:rPrChange>
          </w:rPr>
          <w:t>;</w:t>
        </w:r>
      </w:ins>
    </w:p>
    <w:p w14:paraId="565175A2" w14:textId="77777777" w:rsidR="00336F53" w:rsidRPr="009329BA" w:rsidRDefault="00336F53" w:rsidP="00336F53">
      <w:pPr>
        <w:rPr>
          <w:ins w:id="3071" w:author="kalla madhu" w:date="2024-07-17T14:44:00Z"/>
          <w:b/>
          <w:bCs/>
          <w:sz w:val="26"/>
          <w:szCs w:val="26"/>
          <w:rPrChange w:id="3072" w:author="kalla madhu" w:date="2024-07-18T10:21:00Z" w16du:dateUtc="2024-07-18T04:51:00Z">
            <w:rPr>
              <w:ins w:id="3073" w:author="kalla madhu" w:date="2024-07-17T14:44:00Z"/>
              <w:b/>
              <w:bCs/>
              <w:sz w:val="26"/>
              <w:szCs w:val="26"/>
              <w:u w:val="single"/>
            </w:rPr>
          </w:rPrChange>
        </w:rPr>
      </w:pPr>
      <w:ins w:id="3074" w:author="kalla madhu" w:date="2024-07-17T14:44:00Z">
        <w:r w:rsidRPr="009329BA">
          <w:rPr>
            <w:b/>
            <w:bCs/>
            <w:sz w:val="26"/>
            <w:szCs w:val="26"/>
            <w:rPrChange w:id="3075" w:author="kalla madhu" w:date="2024-07-18T10:21:00Z" w16du:dateUtc="2024-07-18T04:51:00Z">
              <w:rPr>
                <w:b/>
                <w:bCs/>
                <w:sz w:val="26"/>
                <w:szCs w:val="26"/>
                <w:u w:val="single"/>
              </w:rPr>
            </w:rPrChange>
          </w:rPr>
          <w:t>    }</w:t>
        </w:r>
      </w:ins>
    </w:p>
    <w:p w14:paraId="0E1AABBC" w14:textId="77777777" w:rsidR="00336F53" w:rsidRPr="009329BA" w:rsidRDefault="00336F53" w:rsidP="00336F53">
      <w:pPr>
        <w:rPr>
          <w:ins w:id="3076" w:author="kalla madhu" w:date="2024-07-17T14:44:00Z"/>
          <w:b/>
          <w:bCs/>
          <w:sz w:val="26"/>
          <w:szCs w:val="26"/>
          <w:rPrChange w:id="3077" w:author="kalla madhu" w:date="2024-07-18T10:21:00Z" w16du:dateUtc="2024-07-18T04:51:00Z">
            <w:rPr>
              <w:ins w:id="3078" w:author="kalla madhu" w:date="2024-07-17T14:44:00Z"/>
              <w:b/>
              <w:bCs/>
              <w:sz w:val="26"/>
              <w:szCs w:val="26"/>
              <w:u w:val="single"/>
            </w:rPr>
          </w:rPrChange>
        </w:rPr>
      </w:pPr>
      <w:ins w:id="3079" w:author="kalla madhu" w:date="2024-07-17T14:44:00Z">
        <w:r w:rsidRPr="009329BA">
          <w:rPr>
            <w:b/>
            <w:bCs/>
            <w:sz w:val="26"/>
            <w:szCs w:val="26"/>
            <w:rPrChange w:id="3080" w:author="kalla madhu" w:date="2024-07-18T10:21:00Z" w16du:dateUtc="2024-07-18T04:51:00Z">
              <w:rPr>
                <w:b/>
                <w:bCs/>
                <w:sz w:val="26"/>
                <w:szCs w:val="26"/>
                <w:u w:val="single"/>
              </w:rPr>
            </w:rPrChange>
          </w:rPr>
          <w:t xml:space="preserve">    public String </w:t>
        </w:r>
        <w:proofErr w:type="spellStart"/>
        <w:proofErr w:type="gramStart"/>
        <w:r w:rsidRPr="009329BA">
          <w:rPr>
            <w:b/>
            <w:bCs/>
            <w:sz w:val="26"/>
            <w:szCs w:val="26"/>
            <w:rPrChange w:id="3081" w:author="kalla madhu" w:date="2024-07-18T10:21:00Z" w16du:dateUtc="2024-07-18T04:51:00Z">
              <w:rPr>
                <w:b/>
                <w:bCs/>
                <w:sz w:val="26"/>
                <w:szCs w:val="26"/>
                <w:u w:val="single"/>
              </w:rPr>
            </w:rPrChange>
          </w:rPr>
          <w:t>getEndtime</w:t>
        </w:r>
        <w:proofErr w:type="spellEnd"/>
        <w:r w:rsidRPr="009329BA">
          <w:rPr>
            <w:b/>
            <w:bCs/>
            <w:sz w:val="26"/>
            <w:szCs w:val="26"/>
            <w:rPrChange w:id="3082" w:author="kalla madhu" w:date="2024-07-18T10:21:00Z" w16du:dateUtc="2024-07-18T04:51:00Z">
              <w:rPr>
                <w:b/>
                <w:bCs/>
                <w:sz w:val="26"/>
                <w:szCs w:val="26"/>
                <w:u w:val="single"/>
              </w:rPr>
            </w:rPrChange>
          </w:rPr>
          <w:t>(</w:t>
        </w:r>
        <w:proofErr w:type="gramEnd"/>
        <w:r w:rsidRPr="009329BA">
          <w:rPr>
            <w:b/>
            <w:bCs/>
            <w:sz w:val="26"/>
            <w:szCs w:val="26"/>
            <w:rPrChange w:id="3083" w:author="kalla madhu" w:date="2024-07-18T10:21:00Z" w16du:dateUtc="2024-07-18T04:51:00Z">
              <w:rPr>
                <w:b/>
                <w:bCs/>
                <w:sz w:val="26"/>
                <w:szCs w:val="26"/>
                <w:u w:val="single"/>
              </w:rPr>
            </w:rPrChange>
          </w:rPr>
          <w:t>) {</w:t>
        </w:r>
      </w:ins>
    </w:p>
    <w:p w14:paraId="303B03A5" w14:textId="77777777" w:rsidR="00336F53" w:rsidRPr="009329BA" w:rsidRDefault="00336F53" w:rsidP="00336F53">
      <w:pPr>
        <w:rPr>
          <w:ins w:id="3084" w:author="kalla madhu" w:date="2024-07-17T14:44:00Z"/>
          <w:b/>
          <w:bCs/>
          <w:sz w:val="26"/>
          <w:szCs w:val="26"/>
          <w:rPrChange w:id="3085" w:author="kalla madhu" w:date="2024-07-18T10:21:00Z" w16du:dateUtc="2024-07-18T04:51:00Z">
            <w:rPr>
              <w:ins w:id="3086" w:author="kalla madhu" w:date="2024-07-17T14:44:00Z"/>
              <w:b/>
              <w:bCs/>
              <w:sz w:val="26"/>
              <w:szCs w:val="26"/>
              <w:u w:val="single"/>
            </w:rPr>
          </w:rPrChange>
        </w:rPr>
      </w:pPr>
      <w:ins w:id="3087" w:author="kalla madhu" w:date="2024-07-17T14:44:00Z">
        <w:r w:rsidRPr="009329BA">
          <w:rPr>
            <w:b/>
            <w:bCs/>
            <w:sz w:val="26"/>
            <w:szCs w:val="26"/>
            <w:rPrChange w:id="3088" w:author="kalla madhu" w:date="2024-07-18T10:21:00Z" w16du:dateUtc="2024-07-18T04:51:00Z">
              <w:rPr>
                <w:b/>
                <w:bCs/>
                <w:sz w:val="26"/>
                <w:szCs w:val="26"/>
                <w:u w:val="single"/>
              </w:rPr>
            </w:rPrChange>
          </w:rPr>
          <w:t xml:space="preserve">        return </w:t>
        </w:r>
        <w:proofErr w:type="spellStart"/>
        <w:r w:rsidRPr="009329BA">
          <w:rPr>
            <w:b/>
            <w:bCs/>
            <w:sz w:val="26"/>
            <w:szCs w:val="26"/>
            <w:rPrChange w:id="3089" w:author="kalla madhu" w:date="2024-07-18T10:21:00Z" w16du:dateUtc="2024-07-18T04:51:00Z">
              <w:rPr>
                <w:b/>
                <w:bCs/>
                <w:sz w:val="26"/>
                <w:szCs w:val="26"/>
                <w:u w:val="single"/>
              </w:rPr>
            </w:rPrChange>
          </w:rPr>
          <w:t>endtime</w:t>
        </w:r>
        <w:proofErr w:type="spellEnd"/>
        <w:r w:rsidRPr="009329BA">
          <w:rPr>
            <w:b/>
            <w:bCs/>
            <w:sz w:val="26"/>
            <w:szCs w:val="26"/>
            <w:rPrChange w:id="3090" w:author="kalla madhu" w:date="2024-07-18T10:21:00Z" w16du:dateUtc="2024-07-18T04:51:00Z">
              <w:rPr>
                <w:b/>
                <w:bCs/>
                <w:sz w:val="26"/>
                <w:szCs w:val="26"/>
                <w:u w:val="single"/>
              </w:rPr>
            </w:rPrChange>
          </w:rPr>
          <w:t>;</w:t>
        </w:r>
      </w:ins>
    </w:p>
    <w:p w14:paraId="63079B32" w14:textId="77777777" w:rsidR="00336F53" w:rsidRPr="009329BA" w:rsidRDefault="00336F53" w:rsidP="00336F53">
      <w:pPr>
        <w:rPr>
          <w:ins w:id="3091" w:author="kalla madhu" w:date="2024-07-17T14:44:00Z"/>
          <w:b/>
          <w:bCs/>
          <w:sz w:val="26"/>
          <w:szCs w:val="26"/>
          <w:rPrChange w:id="3092" w:author="kalla madhu" w:date="2024-07-18T10:21:00Z" w16du:dateUtc="2024-07-18T04:51:00Z">
            <w:rPr>
              <w:ins w:id="3093" w:author="kalla madhu" w:date="2024-07-17T14:44:00Z"/>
              <w:b/>
              <w:bCs/>
              <w:sz w:val="26"/>
              <w:szCs w:val="26"/>
              <w:u w:val="single"/>
            </w:rPr>
          </w:rPrChange>
        </w:rPr>
      </w:pPr>
      <w:ins w:id="3094" w:author="kalla madhu" w:date="2024-07-17T14:44:00Z">
        <w:r w:rsidRPr="009329BA">
          <w:rPr>
            <w:b/>
            <w:bCs/>
            <w:sz w:val="26"/>
            <w:szCs w:val="26"/>
            <w:rPrChange w:id="3095" w:author="kalla madhu" w:date="2024-07-18T10:21:00Z" w16du:dateUtc="2024-07-18T04:51:00Z">
              <w:rPr>
                <w:b/>
                <w:bCs/>
                <w:sz w:val="26"/>
                <w:szCs w:val="26"/>
                <w:u w:val="single"/>
              </w:rPr>
            </w:rPrChange>
          </w:rPr>
          <w:t>    }</w:t>
        </w:r>
      </w:ins>
    </w:p>
    <w:p w14:paraId="35D9A73B" w14:textId="77777777" w:rsidR="00336F53" w:rsidRPr="009329BA" w:rsidRDefault="00336F53" w:rsidP="00336F53">
      <w:pPr>
        <w:rPr>
          <w:ins w:id="3096" w:author="kalla madhu" w:date="2024-07-17T14:44:00Z"/>
          <w:b/>
          <w:bCs/>
          <w:sz w:val="26"/>
          <w:szCs w:val="26"/>
          <w:rPrChange w:id="3097" w:author="kalla madhu" w:date="2024-07-18T10:21:00Z" w16du:dateUtc="2024-07-18T04:51:00Z">
            <w:rPr>
              <w:ins w:id="3098" w:author="kalla madhu" w:date="2024-07-17T14:44:00Z"/>
              <w:b/>
              <w:bCs/>
              <w:sz w:val="26"/>
              <w:szCs w:val="26"/>
              <w:u w:val="single"/>
            </w:rPr>
          </w:rPrChange>
        </w:rPr>
      </w:pPr>
      <w:ins w:id="3099" w:author="kalla madhu" w:date="2024-07-17T14:44:00Z">
        <w:r w:rsidRPr="009329BA">
          <w:rPr>
            <w:b/>
            <w:bCs/>
            <w:sz w:val="26"/>
            <w:szCs w:val="26"/>
            <w:rPrChange w:id="3100" w:author="kalla madhu" w:date="2024-07-18T10:21:00Z" w16du:dateUtc="2024-07-18T04:51:00Z">
              <w:rPr>
                <w:b/>
                <w:bCs/>
                <w:sz w:val="26"/>
                <w:szCs w:val="26"/>
                <w:u w:val="single"/>
              </w:rPr>
            </w:rPrChange>
          </w:rPr>
          <w:t xml:space="preserve">    public void </w:t>
        </w:r>
        <w:proofErr w:type="spellStart"/>
        <w:proofErr w:type="gramStart"/>
        <w:r w:rsidRPr="009329BA">
          <w:rPr>
            <w:b/>
            <w:bCs/>
            <w:sz w:val="26"/>
            <w:szCs w:val="26"/>
            <w:rPrChange w:id="3101" w:author="kalla madhu" w:date="2024-07-18T10:21:00Z" w16du:dateUtc="2024-07-18T04:51:00Z">
              <w:rPr>
                <w:b/>
                <w:bCs/>
                <w:sz w:val="26"/>
                <w:szCs w:val="26"/>
                <w:u w:val="single"/>
              </w:rPr>
            </w:rPrChange>
          </w:rPr>
          <w:t>setEndtime</w:t>
        </w:r>
        <w:proofErr w:type="spellEnd"/>
        <w:r w:rsidRPr="009329BA">
          <w:rPr>
            <w:b/>
            <w:bCs/>
            <w:sz w:val="26"/>
            <w:szCs w:val="26"/>
            <w:rPrChange w:id="3102" w:author="kalla madhu" w:date="2024-07-18T10:21:00Z" w16du:dateUtc="2024-07-18T04:51:00Z">
              <w:rPr>
                <w:b/>
                <w:bCs/>
                <w:sz w:val="26"/>
                <w:szCs w:val="26"/>
                <w:u w:val="single"/>
              </w:rPr>
            </w:rPrChange>
          </w:rPr>
          <w:t>(</w:t>
        </w:r>
        <w:proofErr w:type="gramEnd"/>
        <w:r w:rsidRPr="009329BA">
          <w:rPr>
            <w:b/>
            <w:bCs/>
            <w:sz w:val="26"/>
            <w:szCs w:val="26"/>
            <w:rPrChange w:id="3103" w:author="kalla madhu" w:date="2024-07-18T10:21:00Z" w16du:dateUtc="2024-07-18T04:51:00Z">
              <w:rPr>
                <w:b/>
                <w:bCs/>
                <w:sz w:val="26"/>
                <w:szCs w:val="26"/>
                <w:u w:val="single"/>
              </w:rPr>
            </w:rPrChange>
          </w:rPr>
          <w:t xml:space="preserve">String </w:t>
        </w:r>
        <w:proofErr w:type="spellStart"/>
        <w:r w:rsidRPr="009329BA">
          <w:rPr>
            <w:b/>
            <w:bCs/>
            <w:sz w:val="26"/>
            <w:szCs w:val="26"/>
            <w:rPrChange w:id="3104" w:author="kalla madhu" w:date="2024-07-18T10:21:00Z" w16du:dateUtc="2024-07-18T04:51:00Z">
              <w:rPr>
                <w:b/>
                <w:bCs/>
                <w:sz w:val="26"/>
                <w:szCs w:val="26"/>
                <w:u w:val="single"/>
              </w:rPr>
            </w:rPrChange>
          </w:rPr>
          <w:t>endtime</w:t>
        </w:r>
        <w:proofErr w:type="spellEnd"/>
        <w:r w:rsidRPr="009329BA">
          <w:rPr>
            <w:b/>
            <w:bCs/>
            <w:sz w:val="26"/>
            <w:szCs w:val="26"/>
            <w:rPrChange w:id="3105" w:author="kalla madhu" w:date="2024-07-18T10:21:00Z" w16du:dateUtc="2024-07-18T04:51:00Z">
              <w:rPr>
                <w:b/>
                <w:bCs/>
                <w:sz w:val="26"/>
                <w:szCs w:val="26"/>
                <w:u w:val="single"/>
              </w:rPr>
            </w:rPrChange>
          </w:rPr>
          <w:t>) {</w:t>
        </w:r>
      </w:ins>
    </w:p>
    <w:p w14:paraId="79F142A5" w14:textId="77777777" w:rsidR="00336F53" w:rsidRPr="009329BA" w:rsidRDefault="00336F53" w:rsidP="00336F53">
      <w:pPr>
        <w:rPr>
          <w:ins w:id="3106" w:author="kalla madhu" w:date="2024-07-17T14:44:00Z"/>
          <w:b/>
          <w:bCs/>
          <w:sz w:val="26"/>
          <w:szCs w:val="26"/>
          <w:rPrChange w:id="3107" w:author="kalla madhu" w:date="2024-07-18T10:21:00Z" w16du:dateUtc="2024-07-18T04:51:00Z">
            <w:rPr>
              <w:ins w:id="3108" w:author="kalla madhu" w:date="2024-07-17T14:44:00Z"/>
              <w:b/>
              <w:bCs/>
              <w:sz w:val="26"/>
              <w:szCs w:val="26"/>
              <w:u w:val="single"/>
            </w:rPr>
          </w:rPrChange>
        </w:rPr>
      </w:pPr>
      <w:ins w:id="3109" w:author="kalla madhu" w:date="2024-07-17T14:44:00Z">
        <w:r w:rsidRPr="009329BA">
          <w:rPr>
            <w:b/>
            <w:bCs/>
            <w:sz w:val="26"/>
            <w:szCs w:val="26"/>
            <w:rPrChange w:id="3110"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111" w:author="kalla madhu" w:date="2024-07-18T10:21:00Z" w16du:dateUtc="2024-07-18T04:51:00Z">
              <w:rPr>
                <w:b/>
                <w:bCs/>
                <w:sz w:val="26"/>
                <w:szCs w:val="26"/>
                <w:u w:val="single"/>
              </w:rPr>
            </w:rPrChange>
          </w:rPr>
          <w:t>this.endtime</w:t>
        </w:r>
        <w:proofErr w:type="spellEnd"/>
        <w:proofErr w:type="gramEnd"/>
        <w:r w:rsidRPr="009329BA">
          <w:rPr>
            <w:b/>
            <w:bCs/>
            <w:sz w:val="26"/>
            <w:szCs w:val="26"/>
            <w:rPrChange w:id="3112" w:author="kalla madhu" w:date="2024-07-18T10:21:00Z" w16du:dateUtc="2024-07-18T04:51:00Z">
              <w:rPr>
                <w:b/>
                <w:bCs/>
                <w:sz w:val="26"/>
                <w:szCs w:val="26"/>
                <w:u w:val="single"/>
              </w:rPr>
            </w:rPrChange>
          </w:rPr>
          <w:t xml:space="preserve"> = </w:t>
        </w:r>
        <w:proofErr w:type="spellStart"/>
        <w:r w:rsidRPr="009329BA">
          <w:rPr>
            <w:b/>
            <w:bCs/>
            <w:sz w:val="26"/>
            <w:szCs w:val="26"/>
            <w:rPrChange w:id="3113" w:author="kalla madhu" w:date="2024-07-18T10:21:00Z" w16du:dateUtc="2024-07-18T04:51:00Z">
              <w:rPr>
                <w:b/>
                <w:bCs/>
                <w:sz w:val="26"/>
                <w:szCs w:val="26"/>
                <w:u w:val="single"/>
              </w:rPr>
            </w:rPrChange>
          </w:rPr>
          <w:t>endtime</w:t>
        </w:r>
        <w:proofErr w:type="spellEnd"/>
        <w:r w:rsidRPr="009329BA">
          <w:rPr>
            <w:b/>
            <w:bCs/>
            <w:sz w:val="26"/>
            <w:szCs w:val="26"/>
            <w:rPrChange w:id="3114" w:author="kalla madhu" w:date="2024-07-18T10:21:00Z" w16du:dateUtc="2024-07-18T04:51:00Z">
              <w:rPr>
                <w:b/>
                <w:bCs/>
                <w:sz w:val="26"/>
                <w:szCs w:val="26"/>
                <w:u w:val="single"/>
              </w:rPr>
            </w:rPrChange>
          </w:rPr>
          <w:t>;</w:t>
        </w:r>
      </w:ins>
    </w:p>
    <w:p w14:paraId="3796A755" w14:textId="77777777" w:rsidR="00336F53" w:rsidRPr="009329BA" w:rsidRDefault="00336F53" w:rsidP="00336F53">
      <w:pPr>
        <w:rPr>
          <w:ins w:id="3115" w:author="kalla madhu" w:date="2024-07-17T14:44:00Z"/>
          <w:b/>
          <w:bCs/>
          <w:sz w:val="26"/>
          <w:szCs w:val="26"/>
          <w:rPrChange w:id="3116" w:author="kalla madhu" w:date="2024-07-18T10:21:00Z" w16du:dateUtc="2024-07-18T04:51:00Z">
            <w:rPr>
              <w:ins w:id="3117" w:author="kalla madhu" w:date="2024-07-17T14:44:00Z"/>
              <w:b/>
              <w:bCs/>
              <w:sz w:val="26"/>
              <w:szCs w:val="26"/>
              <w:u w:val="single"/>
            </w:rPr>
          </w:rPrChange>
        </w:rPr>
      </w:pPr>
      <w:ins w:id="3118" w:author="kalla madhu" w:date="2024-07-17T14:44:00Z">
        <w:r w:rsidRPr="009329BA">
          <w:rPr>
            <w:b/>
            <w:bCs/>
            <w:sz w:val="26"/>
            <w:szCs w:val="26"/>
            <w:rPrChange w:id="3119" w:author="kalla madhu" w:date="2024-07-18T10:21:00Z" w16du:dateUtc="2024-07-18T04:51:00Z">
              <w:rPr>
                <w:b/>
                <w:bCs/>
                <w:sz w:val="26"/>
                <w:szCs w:val="26"/>
                <w:u w:val="single"/>
              </w:rPr>
            </w:rPrChange>
          </w:rPr>
          <w:t>    }</w:t>
        </w:r>
      </w:ins>
    </w:p>
    <w:p w14:paraId="299E373B" w14:textId="77777777" w:rsidR="00336F53" w:rsidRPr="009329BA" w:rsidRDefault="00336F53" w:rsidP="00336F53">
      <w:pPr>
        <w:rPr>
          <w:ins w:id="3120" w:author="kalla madhu" w:date="2024-07-17T14:44:00Z"/>
          <w:b/>
          <w:bCs/>
          <w:sz w:val="26"/>
          <w:szCs w:val="26"/>
          <w:rPrChange w:id="3121" w:author="kalla madhu" w:date="2024-07-18T10:21:00Z" w16du:dateUtc="2024-07-18T04:51:00Z">
            <w:rPr>
              <w:ins w:id="3122" w:author="kalla madhu" w:date="2024-07-17T14:44:00Z"/>
              <w:b/>
              <w:bCs/>
              <w:sz w:val="26"/>
              <w:szCs w:val="26"/>
              <w:u w:val="single"/>
            </w:rPr>
          </w:rPrChange>
        </w:rPr>
      </w:pPr>
      <w:ins w:id="3123" w:author="kalla madhu" w:date="2024-07-17T14:44:00Z">
        <w:r w:rsidRPr="009329BA">
          <w:rPr>
            <w:b/>
            <w:bCs/>
            <w:sz w:val="26"/>
            <w:szCs w:val="26"/>
            <w:rPrChange w:id="3124" w:author="kalla madhu" w:date="2024-07-18T10:21:00Z" w16du:dateUtc="2024-07-18T04:51:00Z">
              <w:rPr>
                <w:b/>
                <w:bCs/>
                <w:sz w:val="26"/>
                <w:szCs w:val="26"/>
                <w:u w:val="single"/>
              </w:rPr>
            </w:rPrChange>
          </w:rPr>
          <w:t xml:space="preserve">    public String </w:t>
        </w:r>
        <w:proofErr w:type="spellStart"/>
        <w:proofErr w:type="gramStart"/>
        <w:r w:rsidRPr="009329BA">
          <w:rPr>
            <w:b/>
            <w:bCs/>
            <w:sz w:val="26"/>
            <w:szCs w:val="26"/>
            <w:rPrChange w:id="3125" w:author="kalla madhu" w:date="2024-07-18T10:21:00Z" w16du:dateUtc="2024-07-18T04:51:00Z">
              <w:rPr>
                <w:b/>
                <w:bCs/>
                <w:sz w:val="26"/>
                <w:szCs w:val="26"/>
                <w:u w:val="single"/>
              </w:rPr>
            </w:rPrChange>
          </w:rPr>
          <w:t>getStatus</w:t>
        </w:r>
        <w:proofErr w:type="spellEnd"/>
        <w:r w:rsidRPr="009329BA">
          <w:rPr>
            <w:b/>
            <w:bCs/>
            <w:sz w:val="26"/>
            <w:szCs w:val="26"/>
            <w:rPrChange w:id="3126" w:author="kalla madhu" w:date="2024-07-18T10:21:00Z" w16du:dateUtc="2024-07-18T04:51:00Z">
              <w:rPr>
                <w:b/>
                <w:bCs/>
                <w:sz w:val="26"/>
                <w:szCs w:val="26"/>
                <w:u w:val="single"/>
              </w:rPr>
            </w:rPrChange>
          </w:rPr>
          <w:t>(</w:t>
        </w:r>
        <w:proofErr w:type="gramEnd"/>
        <w:r w:rsidRPr="009329BA">
          <w:rPr>
            <w:b/>
            <w:bCs/>
            <w:sz w:val="26"/>
            <w:szCs w:val="26"/>
            <w:rPrChange w:id="3127" w:author="kalla madhu" w:date="2024-07-18T10:21:00Z" w16du:dateUtc="2024-07-18T04:51:00Z">
              <w:rPr>
                <w:b/>
                <w:bCs/>
                <w:sz w:val="26"/>
                <w:szCs w:val="26"/>
                <w:u w:val="single"/>
              </w:rPr>
            </w:rPrChange>
          </w:rPr>
          <w:t>) {</w:t>
        </w:r>
      </w:ins>
    </w:p>
    <w:p w14:paraId="35B9939F" w14:textId="77777777" w:rsidR="00336F53" w:rsidRPr="009329BA" w:rsidRDefault="00336F53" w:rsidP="00336F53">
      <w:pPr>
        <w:rPr>
          <w:ins w:id="3128" w:author="kalla madhu" w:date="2024-07-17T14:44:00Z"/>
          <w:b/>
          <w:bCs/>
          <w:sz w:val="26"/>
          <w:szCs w:val="26"/>
          <w:rPrChange w:id="3129" w:author="kalla madhu" w:date="2024-07-18T10:21:00Z" w16du:dateUtc="2024-07-18T04:51:00Z">
            <w:rPr>
              <w:ins w:id="3130" w:author="kalla madhu" w:date="2024-07-17T14:44:00Z"/>
              <w:b/>
              <w:bCs/>
              <w:sz w:val="26"/>
              <w:szCs w:val="26"/>
              <w:u w:val="single"/>
            </w:rPr>
          </w:rPrChange>
        </w:rPr>
      </w:pPr>
      <w:ins w:id="3131" w:author="kalla madhu" w:date="2024-07-17T14:44:00Z">
        <w:r w:rsidRPr="009329BA">
          <w:rPr>
            <w:b/>
            <w:bCs/>
            <w:sz w:val="26"/>
            <w:szCs w:val="26"/>
            <w:rPrChange w:id="3132" w:author="kalla madhu" w:date="2024-07-18T10:21:00Z" w16du:dateUtc="2024-07-18T04:51:00Z">
              <w:rPr>
                <w:b/>
                <w:bCs/>
                <w:sz w:val="26"/>
                <w:szCs w:val="26"/>
                <w:u w:val="single"/>
              </w:rPr>
            </w:rPrChange>
          </w:rPr>
          <w:t>        return status;</w:t>
        </w:r>
      </w:ins>
    </w:p>
    <w:p w14:paraId="2B6115A7" w14:textId="77777777" w:rsidR="00336F53" w:rsidRPr="009329BA" w:rsidRDefault="00336F53" w:rsidP="00336F53">
      <w:pPr>
        <w:rPr>
          <w:ins w:id="3133" w:author="kalla madhu" w:date="2024-07-17T14:44:00Z"/>
          <w:b/>
          <w:bCs/>
          <w:sz w:val="26"/>
          <w:szCs w:val="26"/>
          <w:rPrChange w:id="3134" w:author="kalla madhu" w:date="2024-07-18T10:21:00Z" w16du:dateUtc="2024-07-18T04:51:00Z">
            <w:rPr>
              <w:ins w:id="3135" w:author="kalla madhu" w:date="2024-07-17T14:44:00Z"/>
              <w:b/>
              <w:bCs/>
              <w:sz w:val="26"/>
              <w:szCs w:val="26"/>
              <w:u w:val="single"/>
            </w:rPr>
          </w:rPrChange>
        </w:rPr>
      </w:pPr>
      <w:ins w:id="3136" w:author="kalla madhu" w:date="2024-07-17T14:44:00Z">
        <w:r w:rsidRPr="009329BA">
          <w:rPr>
            <w:b/>
            <w:bCs/>
            <w:sz w:val="26"/>
            <w:szCs w:val="26"/>
            <w:rPrChange w:id="3137" w:author="kalla madhu" w:date="2024-07-18T10:21:00Z" w16du:dateUtc="2024-07-18T04:51:00Z">
              <w:rPr>
                <w:b/>
                <w:bCs/>
                <w:sz w:val="26"/>
                <w:szCs w:val="26"/>
                <w:u w:val="single"/>
              </w:rPr>
            </w:rPrChange>
          </w:rPr>
          <w:t>    }</w:t>
        </w:r>
      </w:ins>
    </w:p>
    <w:p w14:paraId="468867CE" w14:textId="77777777" w:rsidR="00336F53" w:rsidRPr="009329BA" w:rsidRDefault="00336F53" w:rsidP="00336F53">
      <w:pPr>
        <w:rPr>
          <w:ins w:id="3138" w:author="kalla madhu" w:date="2024-07-17T14:44:00Z"/>
          <w:b/>
          <w:bCs/>
          <w:sz w:val="26"/>
          <w:szCs w:val="26"/>
          <w:rPrChange w:id="3139" w:author="kalla madhu" w:date="2024-07-18T10:21:00Z" w16du:dateUtc="2024-07-18T04:51:00Z">
            <w:rPr>
              <w:ins w:id="3140" w:author="kalla madhu" w:date="2024-07-17T14:44:00Z"/>
              <w:b/>
              <w:bCs/>
              <w:sz w:val="26"/>
              <w:szCs w:val="26"/>
              <w:u w:val="single"/>
            </w:rPr>
          </w:rPrChange>
        </w:rPr>
      </w:pPr>
      <w:ins w:id="3141" w:author="kalla madhu" w:date="2024-07-17T14:44:00Z">
        <w:r w:rsidRPr="009329BA">
          <w:rPr>
            <w:b/>
            <w:bCs/>
            <w:sz w:val="26"/>
            <w:szCs w:val="26"/>
            <w:rPrChange w:id="3142" w:author="kalla madhu" w:date="2024-07-18T10:21:00Z" w16du:dateUtc="2024-07-18T04:51:00Z">
              <w:rPr>
                <w:b/>
                <w:bCs/>
                <w:sz w:val="26"/>
                <w:szCs w:val="26"/>
                <w:u w:val="single"/>
              </w:rPr>
            </w:rPrChange>
          </w:rPr>
          <w:t xml:space="preserve">    public void </w:t>
        </w:r>
        <w:proofErr w:type="spellStart"/>
        <w:proofErr w:type="gramStart"/>
        <w:r w:rsidRPr="009329BA">
          <w:rPr>
            <w:b/>
            <w:bCs/>
            <w:sz w:val="26"/>
            <w:szCs w:val="26"/>
            <w:rPrChange w:id="3143" w:author="kalla madhu" w:date="2024-07-18T10:21:00Z" w16du:dateUtc="2024-07-18T04:51:00Z">
              <w:rPr>
                <w:b/>
                <w:bCs/>
                <w:sz w:val="26"/>
                <w:szCs w:val="26"/>
                <w:u w:val="single"/>
              </w:rPr>
            </w:rPrChange>
          </w:rPr>
          <w:t>setStatus</w:t>
        </w:r>
        <w:proofErr w:type="spellEnd"/>
        <w:r w:rsidRPr="009329BA">
          <w:rPr>
            <w:b/>
            <w:bCs/>
            <w:sz w:val="26"/>
            <w:szCs w:val="26"/>
            <w:rPrChange w:id="3144" w:author="kalla madhu" w:date="2024-07-18T10:21:00Z" w16du:dateUtc="2024-07-18T04:51:00Z">
              <w:rPr>
                <w:b/>
                <w:bCs/>
                <w:sz w:val="26"/>
                <w:szCs w:val="26"/>
                <w:u w:val="single"/>
              </w:rPr>
            </w:rPrChange>
          </w:rPr>
          <w:t>(</w:t>
        </w:r>
        <w:proofErr w:type="gramEnd"/>
        <w:r w:rsidRPr="009329BA">
          <w:rPr>
            <w:b/>
            <w:bCs/>
            <w:sz w:val="26"/>
            <w:szCs w:val="26"/>
            <w:rPrChange w:id="3145" w:author="kalla madhu" w:date="2024-07-18T10:21:00Z" w16du:dateUtc="2024-07-18T04:51:00Z">
              <w:rPr>
                <w:b/>
                <w:bCs/>
                <w:sz w:val="26"/>
                <w:szCs w:val="26"/>
                <w:u w:val="single"/>
              </w:rPr>
            </w:rPrChange>
          </w:rPr>
          <w:t>String status) {</w:t>
        </w:r>
      </w:ins>
    </w:p>
    <w:p w14:paraId="7A033641" w14:textId="77777777" w:rsidR="00336F53" w:rsidRPr="009329BA" w:rsidRDefault="00336F53" w:rsidP="00336F53">
      <w:pPr>
        <w:rPr>
          <w:ins w:id="3146" w:author="kalla madhu" w:date="2024-07-17T14:44:00Z"/>
          <w:b/>
          <w:bCs/>
          <w:sz w:val="26"/>
          <w:szCs w:val="26"/>
          <w:rPrChange w:id="3147" w:author="kalla madhu" w:date="2024-07-18T10:21:00Z" w16du:dateUtc="2024-07-18T04:51:00Z">
            <w:rPr>
              <w:ins w:id="3148" w:author="kalla madhu" w:date="2024-07-17T14:44:00Z"/>
              <w:b/>
              <w:bCs/>
              <w:sz w:val="26"/>
              <w:szCs w:val="26"/>
              <w:u w:val="single"/>
            </w:rPr>
          </w:rPrChange>
        </w:rPr>
      </w:pPr>
      <w:ins w:id="3149" w:author="kalla madhu" w:date="2024-07-17T14:44:00Z">
        <w:r w:rsidRPr="009329BA">
          <w:rPr>
            <w:b/>
            <w:bCs/>
            <w:sz w:val="26"/>
            <w:szCs w:val="26"/>
            <w:rPrChange w:id="3150"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151" w:author="kalla madhu" w:date="2024-07-18T10:21:00Z" w16du:dateUtc="2024-07-18T04:51:00Z">
              <w:rPr>
                <w:b/>
                <w:bCs/>
                <w:sz w:val="26"/>
                <w:szCs w:val="26"/>
                <w:u w:val="single"/>
              </w:rPr>
            </w:rPrChange>
          </w:rPr>
          <w:t>this.status</w:t>
        </w:r>
        <w:proofErr w:type="spellEnd"/>
        <w:proofErr w:type="gramEnd"/>
        <w:r w:rsidRPr="009329BA">
          <w:rPr>
            <w:b/>
            <w:bCs/>
            <w:sz w:val="26"/>
            <w:szCs w:val="26"/>
            <w:rPrChange w:id="3152" w:author="kalla madhu" w:date="2024-07-18T10:21:00Z" w16du:dateUtc="2024-07-18T04:51:00Z">
              <w:rPr>
                <w:b/>
                <w:bCs/>
                <w:sz w:val="26"/>
                <w:szCs w:val="26"/>
                <w:u w:val="single"/>
              </w:rPr>
            </w:rPrChange>
          </w:rPr>
          <w:t xml:space="preserve"> = status;</w:t>
        </w:r>
      </w:ins>
    </w:p>
    <w:p w14:paraId="68455572" w14:textId="77777777" w:rsidR="00336F53" w:rsidRPr="009329BA" w:rsidRDefault="00336F53" w:rsidP="00336F53">
      <w:pPr>
        <w:rPr>
          <w:ins w:id="3153" w:author="kalla madhu" w:date="2024-07-17T14:44:00Z"/>
          <w:b/>
          <w:bCs/>
          <w:sz w:val="26"/>
          <w:szCs w:val="26"/>
          <w:rPrChange w:id="3154" w:author="kalla madhu" w:date="2024-07-18T10:21:00Z" w16du:dateUtc="2024-07-18T04:51:00Z">
            <w:rPr>
              <w:ins w:id="3155" w:author="kalla madhu" w:date="2024-07-17T14:44:00Z"/>
              <w:b/>
              <w:bCs/>
              <w:sz w:val="26"/>
              <w:szCs w:val="26"/>
              <w:u w:val="single"/>
            </w:rPr>
          </w:rPrChange>
        </w:rPr>
      </w:pPr>
      <w:ins w:id="3156" w:author="kalla madhu" w:date="2024-07-17T14:44:00Z">
        <w:r w:rsidRPr="009329BA">
          <w:rPr>
            <w:b/>
            <w:bCs/>
            <w:sz w:val="26"/>
            <w:szCs w:val="26"/>
            <w:rPrChange w:id="3157" w:author="kalla madhu" w:date="2024-07-18T10:21:00Z" w16du:dateUtc="2024-07-18T04:51:00Z">
              <w:rPr>
                <w:b/>
                <w:bCs/>
                <w:sz w:val="26"/>
                <w:szCs w:val="26"/>
                <w:u w:val="single"/>
              </w:rPr>
            </w:rPrChange>
          </w:rPr>
          <w:t>    }</w:t>
        </w:r>
      </w:ins>
    </w:p>
    <w:p w14:paraId="46EBDDBD" w14:textId="77777777" w:rsidR="00336F53" w:rsidRPr="009329BA" w:rsidRDefault="00336F53" w:rsidP="00336F53">
      <w:pPr>
        <w:rPr>
          <w:ins w:id="3158" w:author="kalla madhu" w:date="2024-07-17T14:44:00Z"/>
          <w:b/>
          <w:bCs/>
          <w:sz w:val="26"/>
          <w:szCs w:val="26"/>
          <w:rPrChange w:id="3159" w:author="kalla madhu" w:date="2024-07-18T10:21:00Z" w16du:dateUtc="2024-07-18T04:51:00Z">
            <w:rPr>
              <w:ins w:id="3160" w:author="kalla madhu" w:date="2024-07-17T14:44:00Z"/>
              <w:b/>
              <w:bCs/>
              <w:sz w:val="26"/>
              <w:szCs w:val="26"/>
              <w:u w:val="single"/>
            </w:rPr>
          </w:rPrChange>
        </w:rPr>
      </w:pPr>
      <w:ins w:id="3161" w:author="kalla madhu" w:date="2024-07-17T14:44:00Z">
        <w:r w:rsidRPr="009329BA">
          <w:rPr>
            <w:b/>
            <w:bCs/>
            <w:sz w:val="26"/>
            <w:szCs w:val="26"/>
            <w:rPrChange w:id="3162" w:author="kalla madhu" w:date="2024-07-18T10:21:00Z" w16du:dateUtc="2024-07-18T04:51:00Z">
              <w:rPr>
                <w:b/>
                <w:bCs/>
                <w:sz w:val="26"/>
                <w:szCs w:val="26"/>
                <w:u w:val="single"/>
              </w:rPr>
            </w:rPrChange>
          </w:rPr>
          <w:t xml:space="preserve">    </w:t>
        </w:r>
      </w:ins>
    </w:p>
    <w:p w14:paraId="61A68801" w14:textId="77777777" w:rsidR="00336F53" w:rsidRPr="009329BA" w:rsidRDefault="00336F53" w:rsidP="00336F53">
      <w:pPr>
        <w:rPr>
          <w:ins w:id="3163" w:author="kalla madhu" w:date="2024-07-17T14:44:00Z"/>
          <w:b/>
          <w:bCs/>
          <w:sz w:val="26"/>
          <w:szCs w:val="26"/>
          <w:rPrChange w:id="3164" w:author="kalla madhu" w:date="2024-07-18T10:21:00Z" w16du:dateUtc="2024-07-18T04:51:00Z">
            <w:rPr>
              <w:ins w:id="3165" w:author="kalla madhu" w:date="2024-07-17T14:44:00Z"/>
              <w:b/>
              <w:bCs/>
              <w:sz w:val="26"/>
              <w:szCs w:val="26"/>
              <w:u w:val="single"/>
            </w:rPr>
          </w:rPrChange>
        </w:rPr>
      </w:pPr>
      <w:ins w:id="3166" w:author="kalla madhu" w:date="2024-07-17T14:44:00Z">
        <w:r w:rsidRPr="009329BA">
          <w:rPr>
            <w:b/>
            <w:bCs/>
            <w:sz w:val="26"/>
            <w:szCs w:val="26"/>
            <w:rPrChange w:id="3167" w:author="kalla madhu" w:date="2024-07-18T10:21:00Z" w16du:dateUtc="2024-07-18T04:51:00Z">
              <w:rPr>
                <w:b/>
                <w:bCs/>
                <w:sz w:val="26"/>
                <w:szCs w:val="26"/>
                <w:u w:val="single"/>
              </w:rPr>
            </w:rPrChange>
          </w:rPr>
          <w:t>}</w:t>
        </w:r>
      </w:ins>
    </w:p>
    <w:p w14:paraId="4CBC813A" w14:textId="77777777" w:rsidR="00336F53" w:rsidRPr="009329BA" w:rsidRDefault="00336F53" w:rsidP="00336F53">
      <w:pPr>
        <w:rPr>
          <w:ins w:id="3168" w:author="kalla madhu" w:date="2024-07-17T14:44:00Z"/>
          <w:b/>
          <w:bCs/>
          <w:sz w:val="26"/>
          <w:szCs w:val="26"/>
          <w:rPrChange w:id="3169" w:author="kalla madhu" w:date="2024-07-18T10:21:00Z" w16du:dateUtc="2024-07-18T04:51:00Z">
            <w:rPr>
              <w:ins w:id="3170" w:author="kalla madhu" w:date="2024-07-17T14:44:00Z"/>
              <w:b/>
              <w:bCs/>
              <w:sz w:val="26"/>
              <w:szCs w:val="26"/>
              <w:u w:val="single"/>
            </w:rPr>
          </w:rPrChange>
        </w:rPr>
      </w:pPr>
    </w:p>
    <w:p w14:paraId="16A0A10B" w14:textId="77777777" w:rsidR="00E21734" w:rsidRPr="009329BA" w:rsidRDefault="00E21734" w:rsidP="00196405">
      <w:pPr>
        <w:rPr>
          <w:ins w:id="3171" w:author="kalla madhu" w:date="2024-07-17T14:44:00Z" w16du:dateUtc="2024-07-17T09:14:00Z"/>
          <w:b/>
          <w:bCs/>
          <w:sz w:val="26"/>
          <w:szCs w:val="26"/>
          <w:rPrChange w:id="3172" w:author="kalla madhu" w:date="2024-07-18T10:21:00Z" w16du:dateUtc="2024-07-18T04:51:00Z">
            <w:rPr>
              <w:ins w:id="3173" w:author="kalla madhu" w:date="2024-07-17T14:44:00Z" w16du:dateUtc="2024-07-17T09:14:00Z"/>
              <w:b/>
              <w:bCs/>
              <w:sz w:val="26"/>
              <w:szCs w:val="26"/>
              <w:u w:val="single"/>
            </w:rPr>
          </w:rPrChange>
        </w:rPr>
      </w:pPr>
    </w:p>
    <w:p w14:paraId="22E09C6C" w14:textId="61F0BC13" w:rsidR="00E21734" w:rsidRPr="009329BA" w:rsidRDefault="00E21734" w:rsidP="00196405">
      <w:pPr>
        <w:rPr>
          <w:ins w:id="3174" w:author="kalla madhu" w:date="2024-07-17T14:44:00Z" w16du:dateUtc="2024-07-17T09:14:00Z"/>
          <w:b/>
          <w:bCs/>
          <w:sz w:val="26"/>
          <w:szCs w:val="26"/>
          <w:rPrChange w:id="3175" w:author="kalla madhu" w:date="2024-07-18T10:21:00Z" w16du:dateUtc="2024-07-18T04:51:00Z">
            <w:rPr>
              <w:ins w:id="3176" w:author="kalla madhu" w:date="2024-07-17T14:44:00Z" w16du:dateUtc="2024-07-17T09:14:00Z"/>
              <w:b/>
              <w:bCs/>
              <w:sz w:val="26"/>
              <w:szCs w:val="26"/>
              <w:u w:val="single"/>
            </w:rPr>
          </w:rPrChange>
        </w:rPr>
      </w:pPr>
      <w:ins w:id="3177" w:author="kalla madhu" w:date="2024-07-17T14:44:00Z" w16du:dateUtc="2024-07-17T09:14:00Z">
        <w:r w:rsidRPr="009329BA">
          <w:rPr>
            <w:b/>
            <w:bCs/>
            <w:sz w:val="26"/>
            <w:szCs w:val="26"/>
            <w:highlight w:val="green"/>
            <w:rPrChange w:id="3178" w:author="kalla madhu" w:date="2024-07-18T10:21:00Z" w16du:dateUtc="2024-07-18T04:51:00Z">
              <w:rPr>
                <w:b/>
                <w:bCs/>
                <w:sz w:val="26"/>
                <w:szCs w:val="26"/>
                <w:u w:val="single"/>
              </w:rPr>
            </w:rPrChange>
          </w:rPr>
          <w:t>User.java</w:t>
        </w:r>
      </w:ins>
    </w:p>
    <w:p w14:paraId="1800DDE1" w14:textId="77777777" w:rsidR="00F30837" w:rsidRPr="009329BA" w:rsidRDefault="00F30837" w:rsidP="00F30837">
      <w:pPr>
        <w:rPr>
          <w:ins w:id="3179" w:author="kalla madhu" w:date="2024-07-17T14:45:00Z"/>
          <w:b/>
          <w:bCs/>
          <w:sz w:val="26"/>
          <w:szCs w:val="26"/>
          <w:rPrChange w:id="3180" w:author="kalla madhu" w:date="2024-07-18T10:21:00Z" w16du:dateUtc="2024-07-18T04:51:00Z">
            <w:rPr>
              <w:ins w:id="3181" w:author="kalla madhu" w:date="2024-07-17T14:45:00Z"/>
              <w:b/>
              <w:bCs/>
              <w:sz w:val="26"/>
              <w:szCs w:val="26"/>
              <w:u w:val="single"/>
            </w:rPr>
          </w:rPrChange>
        </w:rPr>
      </w:pPr>
      <w:ins w:id="3182" w:author="kalla madhu" w:date="2024-07-17T14:45:00Z">
        <w:r w:rsidRPr="009329BA">
          <w:rPr>
            <w:b/>
            <w:bCs/>
            <w:sz w:val="26"/>
            <w:szCs w:val="26"/>
            <w:rPrChange w:id="3183" w:author="kalla madhu" w:date="2024-07-18T10:21:00Z" w16du:dateUtc="2024-07-18T04:51:00Z">
              <w:rPr>
                <w:b/>
                <w:bCs/>
                <w:sz w:val="26"/>
                <w:szCs w:val="26"/>
                <w:u w:val="single"/>
              </w:rPr>
            </w:rPrChange>
          </w:rPr>
          <w:lastRenderedPageBreak/>
          <w:t xml:space="preserve">package </w:t>
        </w:r>
        <w:proofErr w:type="spellStart"/>
        <w:r w:rsidRPr="009329BA">
          <w:rPr>
            <w:b/>
            <w:bCs/>
            <w:sz w:val="26"/>
            <w:szCs w:val="26"/>
            <w:rPrChange w:id="3184" w:author="kalla madhu" w:date="2024-07-18T10:21:00Z" w16du:dateUtc="2024-07-18T04:51:00Z">
              <w:rPr>
                <w:b/>
                <w:bCs/>
                <w:sz w:val="26"/>
                <w:szCs w:val="26"/>
                <w:u w:val="single"/>
              </w:rPr>
            </w:rPrChange>
          </w:rPr>
          <w:t>dto</w:t>
        </w:r>
        <w:proofErr w:type="spellEnd"/>
        <w:r w:rsidRPr="009329BA">
          <w:rPr>
            <w:b/>
            <w:bCs/>
            <w:sz w:val="26"/>
            <w:szCs w:val="26"/>
            <w:rPrChange w:id="3185" w:author="kalla madhu" w:date="2024-07-18T10:21:00Z" w16du:dateUtc="2024-07-18T04:51:00Z">
              <w:rPr>
                <w:b/>
                <w:bCs/>
                <w:sz w:val="26"/>
                <w:szCs w:val="26"/>
                <w:u w:val="single"/>
              </w:rPr>
            </w:rPrChange>
          </w:rPr>
          <w:t>;</w:t>
        </w:r>
      </w:ins>
    </w:p>
    <w:p w14:paraId="744CCAFD" w14:textId="77777777" w:rsidR="00F30837" w:rsidRPr="009329BA" w:rsidRDefault="00F30837" w:rsidP="00F30837">
      <w:pPr>
        <w:rPr>
          <w:ins w:id="3186" w:author="kalla madhu" w:date="2024-07-17T14:45:00Z"/>
          <w:b/>
          <w:bCs/>
          <w:sz w:val="26"/>
          <w:szCs w:val="26"/>
          <w:rPrChange w:id="3187" w:author="kalla madhu" w:date="2024-07-18T10:21:00Z" w16du:dateUtc="2024-07-18T04:51:00Z">
            <w:rPr>
              <w:ins w:id="3188" w:author="kalla madhu" w:date="2024-07-17T14:45:00Z"/>
              <w:b/>
              <w:bCs/>
              <w:sz w:val="26"/>
              <w:szCs w:val="26"/>
              <w:u w:val="single"/>
            </w:rPr>
          </w:rPrChange>
        </w:rPr>
      </w:pPr>
      <w:ins w:id="3189" w:author="kalla madhu" w:date="2024-07-17T14:45:00Z">
        <w:r w:rsidRPr="009329BA">
          <w:rPr>
            <w:b/>
            <w:bCs/>
            <w:sz w:val="26"/>
            <w:szCs w:val="26"/>
            <w:rPrChange w:id="3190" w:author="kalla madhu" w:date="2024-07-18T10:21:00Z" w16du:dateUtc="2024-07-18T04:51:00Z">
              <w:rPr>
                <w:b/>
                <w:bCs/>
                <w:sz w:val="26"/>
                <w:szCs w:val="26"/>
                <w:u w:val="single"/>
              </w:rPr>
            </w:rPrChange>
          </w:rPr>
          <w:t xml:space="preserve">public class User </w:t>
        </w:r>
      </w:ins>
    </w:p>
    <w:p w14:paraId="41144C56" w14:textId="77777777" w:rsidR="00F30837" w:rsidRPr="009329BA" w:rsidRDefault="00F30837" w:rsidP="00F30837">
      <w:pPr>
        <w:rPr>
          <w:ins w:id="3191" w:author="kalla madhu" w:date="2024-07-17T14:45:00Z"/>
          <w:b/>
          <w:bCs/>
          <w:sz w:val="26"/>
          <w:szCs w:val="26"/>
          <w:rPrChange w:id="3192" w:author="kalla madhu" w:date="2024-07-18T10:21:00Z" w16du:dateUtc="2024-07-18T04:51:00Z">
            <w:rPr>
              <w:ins w:id="3193" w:author="kalla madhu" w:date="2024-07-17T14:45:00Z"/>
              <w:b/>
              <w:bCs/>
              <w:sz w:val="26"/>
              <w:szCs w:val="26"/>
              <w:u w:val="single"/>
            </w:rPr>
          </w:rPrChange>
        </w:rPr>
      </w:pPr>
      <w:ins w:id="3194" w:author="kalla madhu" w:date="2024-07-17T14:45:00Z">
        <w:r w:rsidRPr="009329BA">
          <w:rPr>
            <w:b/>
            <w:bCs/>
            <w:sz w:val="26"/>
            <w:szCs w:val="26"/>
            <w:rPrChange w:id="3195" w:author="kalla madhu" w:date="2024-07-18T10:21:00Z" w16du:dateUtc="2024-07-18T04:51:00Z">
              <w:rPr>
                <w:b/>
                <w:bCs/>
                <w:sz w:val="26"/>
                <w:szCs w:val="26"/>
                <w:u w:val="single"/>
              </w:rPr>
            </w:rPrChange>
          </w:rPr>
          <w:t>{</w:t>
        </w:r>
      </w:ins>
    </w:p>
    <w:p w14:paraId="42C165F8" w14:textId="77777777" w:rsidR="00F30837" w:rsidRPr="009329BA" w:rsidRDefault="00F30837" w:rsidP="00F30837">
      <w:pPr>
        <w:rPr>
          <w:ins w:id="3196" w:author="kalla madhu" w:date="2024-07-17T14:45:00Z"/>
          <w:b/>
          <w:bCs/>
          <w:sz w:val="26"/>
          <w:szCs w:val="26"/>
          <w:rPrChange w:id="3197" w:author="kalla madhu" w:date="2024-07-18T10:21:00Z" w16du:dateUtc="2024-07-18T04:51:00Z">
            <w:rPr>
              <w:ins w:id="3198" w:author="kalla madhu" w:date="2024-07-17T14:45:00Z"/>
              <w:b/>
              <w:bCs/>
              <w:sz w:val="26"/>
              <w:szCs w:val="26"/>
              <w:u w:val="single"/>
            </w:rPr>
          </w:rPrChange>
        </w:rPr>
      </w:pPr>
      <w:ins w:id="3199" w:author="kalla madhu" w:date="2024-07-17T14:45:00Z">
        <w:r w:rsidRPr="009329BA">
          <w:rPr>
            <w:b/>
            <w:bCs/>
            <w:sz w:val="26"/>
            <w:szCs w:val="26"/>
            <w:rPrChange w:id="3200" w:author="kalla madhu" w:date="2024-07-18T10:21:00Z" w16du:dateUtc="2024-07-18T04:51:00Z">
              <w:rPr>
                <w:b/>
                <w:bCs/>
                <w:sz w:val="26"/>
                <w:szCs w:val="26"/>
                <w:u w:val="single"/>
              </w:rPr>
            </w:rPrChange>
          </w:rPr>
          <w:t xml:space="preserve">    private String </w:t>
        </w:r>
        <w:proofErr w:type="spellStart"/>
        <w:proofErr w:type="gramStart"/>
        <w:r w:rsidRPr="009329BA">
          <w:rPr>
            <w:b/>
            <w:bCs/>
            <w:sz w:val="26"/>
            <w:szCs w:val="26"/>
            <w:rPrChange w:id="3201" w:author="kalla madhu" w:date="2024-07-18T10:21:00Z" w16du:dateUtc="2024-07-18T04:51:00Z">
              <w:rPr>
                <w:b/>
                <w:bCs/>
                <w:sz w:val="26"/>
                <w:szCs w:val="26"/>
                <w:u w:val="single"/>
              </w:rPr>
            </w:rPrChange>
          </w:rPr>
          <w:t>email,password</w:t>
        </w:r>
        <w:proofErr w:type="gramEnd"/>
        <w:r w:rsidRPr="009329BA">
          <w:rPr>
            <w:b/>
            <w:bCs/>
            <w:sz w:val="26"/>
            <w:szCs w:val="26"/>
            <w:rPrChange w:id="3202" w:author="kalla madhu" w:date="2024-07-18T10:21:00Z" w16du:dateUtc="2024-07-18T04:51:00Z">
              <w:rPr>
                <w:b/>
                <w:bCs/>
                <w:sz w:val="26"/>
                <w:szCs w:val="26"/>
                <w:u w:val="single"/>
              </w:rPr>
            </w:rPrChange>
          </w:rPr>
          <w:t>,phone,address,desig</w:t>
        </w:r>
        <w:proofErr w:type="spellEnd"/>
        <w:r w:rsidRPr="009329BA">
          <w:rPr>
            <w:b/>
            <w:bCs/>
            <w:sz w:val="26"/>
            <w:szCs w:val="26"/>
            <w:rPrChange w:id="3203" w:author="kalla madhu" w:date="2024-07-18T10:21:00Z" w16du:dateUtc="2024-07-18T04:51:00Z">
              <w:rPr>
                <w:b/>
                <w:bCs/>
                <w:sz w:val="26"/>
                <w:szCs w:val="26"/>
                <w:u w:val="single"/>
              </w:rPr>
            </w:rPrChange>
          </w:rPr>
          <w:t>;</w:t>
        </w:r>
      </w:ins>
    </w:p>
    <w:p w14:paraId="1071B60F" w14:textId="77777777" w:rsidR="00F30837" w:rsidRPr="009329BA" w:rsidRDefault="00F30837" w:rsidP="00F30837">
      <w:pPr>
        <w:rPr>
          <w:ins w:id="3204" w:author="kalla madhu" w:date="2024-07-17T14:45:00Z"/>
          <w:b/>
          <w:bCs/>
          <w:sz w:val="26"/>
          <w:szCs w:val="26"/>
          <w:rPrChange w:id="3205" w:author="kalla madhu" w:date="2024-07-18T10:21:00Z" w16du:dateUtc="2024-07-18T04:51:00Z">
            <w:rPr>
              <w:ins w:id="3206" w:author="kalla madhu" w:date="2024-07-17T14:45:00Z"/>
              <w:b/>
              <w:bCs/>
              <w:sz w:val="26"/>
              <w:szCs w:val="26"/>
              <w:u w:val="single"/>
            </w:rPr>
          </w:rPrChange>
        </w:rPr>
      </w:pPr>
    </w:p>
    <w:p w14:paraId="7562248E" w14:textId="77777777" w:rsidR="00F30837" w:rsidRPr="009329BA" w:rsidRDefault="00F30837" w:rsidP="00F30837">
      <w:pPr>
        <w:rPr>
          <w:ins w:id="3207" w:author="kalla madhu" w:date="2024-07-17T14:45:00Z"/>
          <w:b/>
          <w:bCs/>
          <w:sz w:val="26"/>
          <w:szCs w:val="26"/>
          <w:rPrChange w:id="3208" w:author="kalla madhu" w:date="2024-07-18T10:21:00Z" w16du:dateUtc="2024-07-18T04:51:00Z">
            <w:rPr>
              <w:ins w:id="3209" w:author="kalla madhu" w:date="2024-07-17T14:45:00Z"/>
              <w:b/>
              <w:bCs/>
              <w:sz w:val="26"/>
              <w:szCs w:val="26"/>
              <w:u w:val="single"/>
            </w:rPr>
          </w:rPrChange>
        </w:rPr>
      </w:pPr>
      <w:ins w:id="3210" w:author="kalla madhu" w:date="2024-07-17T14:45:00Z">
        <w:r w:rsidRPr="009329BA">
          <w:rPr>
            <w:b/>
            <w:bCs/>
            <w:sz w:val="26"/>
            <w:szCs w:val="26"/>
            <w:rPrChange w:id="3211" w:author="kalla madhu" w:date="2024-07-18T10:21:00Z" w16du:dateUtc="2024-07-18T04:51:00Z">
              <w:rPr>
                <w:b/>
                <w:bCs/>
                <w:sz w:val="26"/>
                <w:szCs w:val="26"/>
                <w:u w:val="single"/>
              </w:rPr>
            </w:rPrChange>
          </w:rPr>
          <w:t xml:space="preserve">    public </w:t>
        </w:r>
        <w:proofErr w:type="gramStart"/>
        <w:r w:rsidRPr="009329BA">
          <w:rPr>
            <w:b/>
            <w:bCs/>
            <w:sz w:val="26"/>
            <w:szCs w:val="26"/>
            <w:rPrChange w:id="3212" w:author="kalla madhu" w:date="2024-07-18T10:21:00Z" w16du:dateUtc="2024-07-18T04:51:00Z">
              <w:rPr>
                <w:b/>
                <w:bCs/>
                <w:sz w:val="26"/>
                <w:szCs w:val="26"/>
                <w:u w:val="single"/>
              </w:rPr>
            </w:rPrChange>
          </w:rPr>
          <w:t>User(</w:t>
        </w:r>
        <w:proofErr w:type="gramEnd"/>
        <w:r w:rsidRPr="009329BA">
          <w:rPr>
            <w:b/>
            <w:bCs/>
            <w:sz w:val="26"/>
            <w:szCs w:val="26"/>
            <w:rPrChange w:id="3213" w:author="kalla madhu" w:date="2024-07-18T10:21:00Z" w16du:dateUtc="2024-07-18T04:51:00Z">
              <w:rPr>
                <w:b/>
                <w:bCs/>
                <w:sz w:val="26"/>
                <w:szCs w:val="26"/>
                <w:u w:val="single"/>
              </w:rPr>
            </w:rPrChange>
          </w:rPr>
          <w:t xml:space="preserve">String email, String password, String phone, String address, String </w:t>
        </w:r>
        <w:proofErr w:type="spellStart"/>
        <w:r w:rsidRPr="009329BA">
          <w:rPr>
            <w:b/>
            <w:bCs/>
            <w:sz w:val="26"/>
            <w:szCs w:val="26"/>
            <w:rPrChange w:id="3214" w:author="kalla madhu" w:date="2024-07-18T10:21:00Z" w16du:dateUtc="2024-07-18T04:51:00Z">
              <w:rPr>
                <w:b/>
                <w:bCs/>
                <w:sz w:val="26"/>
                <w:szCs w:val="26"/>
                <w:u w:val="single"/>
              </w:rPr>
            </w:rPrChange>
          </w:rPr>
          <w:t>desig</w:t>
        </w:r>
        <w:proofErr w:type="spellEnd"/>
        <w:r w:rsidRPr="009329BA">
          <w:rPr>
            <w:b/>
            <w:bCs/>
            <w:sz w:val="26"/>
            <w:szCs w:val="26"/>
            <w:rPrChange w:id="3215" w:author="kalla madhu" w:date="2024-07-18T10:21:00Z" w16du:dateUtc="2024-07-18T04:51:00Z">
              <w:rPr>
                <w:b/>
                <w:bCs/>
                <w:sz w:val="26"/>
                <w:szCs w:val="26"/>
                <w:u w:val="single"/>
              </w:rPr>
            </w:rPrChange>
          </w:rPr>
          <w:t>) {</w:t>
        </w:r>
      </w:ins>
    </w:p>
    <w:p w14:paraId="512143E3" w14:textId="77777777" w:rsidR="00F30837" w:rsidRPr="009329BA" w:rsidRDefault="00F30837" w:rsidP="00F30837">
      <w:pPr>
        <w:rPr>
          <w:ins w:id="3216" w:author="kalla madhu" w:date="2024-07-17T14:45:00Z"/>
          <w:b/>
          <w:bCs/>
          <w:sz w:val="26"/>
          <w:szCs w:val="26"/>
          <w:rPrChange w:id="3217" w:author="kalla madhu" w:date="2024-07-18T10:21:00Z" w16du:dateUtc="2024-07-18T04:51:00Z">
            <w:rPr>
              <w:ins w:id="3218" w:author="kalla madhu" w:date="2024-07-17T14:45:00Z"/>
              <w:b/>
              <w:bCs/>
              <w:sz w:val="26"/>
              <w:szCs w:val="26"/>
              <w:u w:val="single"/>
            </w:rPr>
          </w:rPrChange>
        </w:rPr>
      </w:pPr>
      <w:ins w:id="3219" w:author="kalla madhu" w:date="2024-07-17T14:45:00Z">
        <w:r w:rsidRPr="009329BA">
          <w:rPr>
            <w:b/>
            <w:bCs/>
            <w:sz w:val="26"/>
            <w:szCs w:val="26"/>
            <w:rPrChange w:id="3220" w:author="kalla madhu" w:date="2024-07-18T10:21:00Z" w16du:dateUtc="2024-07-18T04:51:00Z">
              <w:rPr>
                <w:b/>
                <w:bCs/>
                <w:sz w:val="26"/>
                <w:szCs w:val="26"/>
                <w:u w:val="single"/>
              </w:rPr>
            </w:rPrChange>
          </w:rPr>
          <w:t xml:space="preserve">        </w:t>
        </w:r>
        <w:proofErr w:type="gramStart"/>
        <w:r w:rsidRPr="009329BA">
          <w:rPr>
            <w:b/>
            <w:bCs/>
            <w:sz w:val="26"/>
            <w:szCs w:val="26"/>
            <w:rPrChange w:id="3221" w:author="kalla madhu" w:date="2024-07-18T10:21:00Z" w16du:dateUtc="2024-07-18T04:51:00Z">
              <w:rPr>
                <w:b/>
                <w:bCs/>
                <w:sz w:val="26"/>
                <w:szCs w:val="26"/>
                <w:u w:val="single"/>
              </w:rPr>
            </w:rPrChange>
          </w:rPr>
          <w:t>super(</w:t>
        </w:r>
        <w:proofErr w:type="gramEnd"/>
        <w:r w:rsidRPr="009329BA">
          <w:rPr>
            <w:b/>
            <w:bCs/>
            <w:sz w:val="26"/>
            <w:szCs w:val="26"/>
            <w:rPrChange w:id="3222" w:author="kalla madhu" w:date="2024-07-18T10:21:00Z" w16du:dateUtc="2024-07-18T04:51:00Z">
              <w:rPr>
                <w:b/>
                <w:bCs/>
                <w:sz w:val="26"/>
                <w:szCs w:val="26"/>
                <w:u w:val="single"/>
              </w:rPr>
            </w:rPrChange>
          </w:rPr>
          <w:t>);</w:t>
        </w:r>
      </w:ins>
    </w:p>
    <w:p w14:paraId="04362F50" w14:textId="77777777" w:rsidR="00F30837" w:rsidRPr="009329BA" w:rsidRDefault="00F30837" w:rsidP="00F30837">
      <w:pPr>
        <w:rPr>
          <w:ins w:id="3223" w:author="kalla madhu" w:date="2024-07-17T14:45:00Z"/>
          <w:b/>
          <w:bCs/>
          <w:sz w:val="26"/>
          <w:szCs w:val="26"/>
          <w:rPrChange w:id="3224" w:author="kalla madhu" w:date="2024-07-18T10:21:00Z" w16du:dateUtc="2024-07-18T04:51:00Z">
            <w:rPr>
              <w:ins w:id="3225" w:author="kalla madhu" w:date="2024-07-17T14:45:00Z"/>
              <w:b/>
              <w:bCs/>
              <w:sz w:val="26"/>
              <w:szCs w:val="26"/>
              <w:u w:val="single"/>
            </w:rPr>
          </w:rPrChange>
        </w:rPr>
      </w:pPr>
      <w:ins w:id="3226" w:author="kalla madhu" w:date="2024-07-17T14:45:00Z">
        <w:r w:rsidRPr="009329BA">
          <w:rPr>
            <w:b/>
            <w:bCs/>
            <w:sz w:val="26"/>
            <w:szCs w:val="26"/>
            <w:rPrChange w:id="3227"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228" w:author="kalla madhu" w:date="2024-07-18T10:21:00Z" w16du:dateUtc="2024-07-18T04:51:00Z">
              <w:rPr>
                <w:b/>
                <w:bCs/>
                <w:sz w:val="26"/>
                <w:szCs w:val="26"/>
                <w:u w:val="single"/>
              </w:rPr>
            </w:rPrChange>
          </w:rPr>
          <w:t>this.email</w:t>
        </w:r>
        <w:proofErr w:type="spellEnd"/>
        <w:proofErr w:type="gramEnd"/>
        <w:r w:rsidRPr="009329BA">
          <w:rPr>
            <w:b/>
            <w:bCs/>
            <w:sz w:val="26"/>
            <w:szCs w:val="26"/>
            <w:rPrChange w:id="3229" w:author="kalla madhu" w:date="2024-07-18T10:21:00Z" w16du:dateUtc="2024-07-18T04:51:00Z">
              <w:rPr>
                <w:b/>
                <w:bCs/>
                <w:sz w:val="26"/>
                <w:szCs w:val="26"/>
                <w:u w:val="single"/>
              </w:rPr>
            </w:rPrChange>
          </w:rPr>
          <w:t xml:space="preserve"> = email;</w:t>
        </w:r>
      </w:ins>
    </w:p>
    <w:p w14:paraId="2DC1CD5B" w14:textId="77777777" w:rsidR="00F30837" w:rsidRPr="009329BA" w:rsidRDefault="00F30837" w:rsidP="00F30837">
      <w:pPr>
        <w:rPr>
          <w:ins w:id="3230" w:author="kalla madhu" w:date="2024-07-17T14:45:00Z"/>
          <w:b/>
          <w:bCs/>
          <w:sz w:val="26"/>
          <w:szCs w:val="26"/>
          <w:rPrChange w:id="3231" w:author="kalla madhu" w:date="2024-07-18T10:21:00Z" w16du:dateUtc="2024-07-18T04:51:00Z">
            <w:rPr>
              <w:ins w:id="3232" w:author="kalla madhu" w:date="2024-07-17T14:45:00Z"/>
              <w:b/>
              <w:bCs/>
              <w:sz w:val="26"/>
              <w:szCs w:val="26"/>
              <w:u w:val="single"/>
            </w:rPr>
          </w:rPrChange>
        </w:rPr>
      </w:pPr>
      <w:ins w:id="3233" w:author="kalla madhu" w:date="2024-07-17T14:45:00Z">
        <w:r w:rsidRPr="009329BA">
          <w:rPr>
            <w:b/>
            <w:bCs/>
            <w:sz w:val="26"/>
            <w:szCs w:val="26"/>
            <w:rPrChange w:id="3234"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235" w:author="kalla madhu" w:date="2024-07-18T10:21:00Z" w16du:dateUtc="2024-07-18T04:51:00Z">
              <w:rPr>
                <w:b/>
                <w:bCs/>
                <w:sz w:val="26"/>
                <w:szCs w:val="26"/>
                <w:u w:val="single"/>
              </w:rPr>
            </w:rPrChange>
          </w:rPr>
          <w:t>this.password</w:t>
        </w:r>
        <w:proofErr w:type="spellEnd"/>
        <w:proofErr w:type="gramEnd"/>
        <w:r w:rsidRPr="009329BA">
          <w:rPr>
            <w:b/>
            <w:bCs/>
            <w:sz w:val="26"/>
            <w:szCs w:val="26"/>
            <w:rPrChange w:id="3236" w:author="kalla madhu" w:date="2024-07-18T10:21:00Z" w16du:dateUtc="2024-07-18T04:51:00Z">
              <w:rPr>
                <w:b/>
                <w:bCs/>
                <w:sz w:val="26"/>
                <w:szCs w:val="26"/>
                <w:u w:val="single"/>
              </w:rPr>
            </w:rPrChange>
          </w:rPr>
          <w:t xml:space="preserve"> = password;</w:t>
        </w:r>
      </w:ins>
    </w:p>
    <w:p w14:paraId="7EEFE5DC" w14:textId="77777777" w:rsidR="00F30837" w:rsidRPr="009329BA" w:rsidRDefault="00F30837" w:rsidP="00F30837">
      <w:pPr>
        <w:rPr>
          <w:ins w:id="3237" w:author="kalla madhu" w:date="2024-07-17T14:45:00Z"/>
          <w:b/>
          <w:bCs/>
          <w:sz w:val="26"/>
          <w:szCs w:val="26"/>
          <w:rPrChange w:id="3238" w:author="kalla madhu" w:date="2024-07-18T10:21:00Z" w16du:dateUtc="2024-07-18T04:51:00Z">
            <w:rPr>
              <w:ins w:id="3239" w:author="kalla madhu" w:date="2024-07-17T14:45:00Z"/>
              <w:b/>
              <w:bCs/>
              <w:sz w:val="26"/>
              <w:szCs w:val="26"/>
              <w:u w:val="single"/>
            </w:rPr>
          </w:rPrChange>
        </w:rPr>
      </w:pPr>
      <w:ins w:id="3240" w:author="kalla madhu" w:date="2024-07-17T14:45:00Z">
        <w:r w:rsidRPr="009329BA">
          <w:rPr>
            <w:b/>
            <w:bCs/>
            <w:sz w:val="26"/>
            <w:szCs w:val="26"/>
            <w:rPrChange w:id="3241"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242" w:author="kalla madhu" w:date="2024-07-18T10:21:00Z" w16du:dateUtc="2024-07-18T04:51:00Z">
              <w:rPr>
                <w:b/>
                <w:bCs/>
                <w:sz w:val="26"/>
                <w:szCs w:val="26"/>
                <w:u w:val="single"/>
              </w:rPr>
            </w:rPrChange>
          </w:rPr>
          <w:t>this.phone</w:t>
        </w:r>
        <w:proofErr w:type="spellEnd"/>
        <w:proofErr w:type="gramEnd"/>
        <w:r w:rsidRPr="009329BA">
          <w:rPr>
            <w:b/>
            <w:bCs/>
            <w:sz w:val="26"/>
            <w:szCs w:val="26"/>
            <w:rPrChange w:id="3243" w:author="kalla madhu" w:date="2024-07-18T10:21:00Z" w16du:dateUtc="2024-07-18T04:51:00Z">
              <w:rPr>
                <w:b/>
                <w:bCs/>
                <w:sz w:val="26"/>
                <w:szCs w:val="26"/>
                <w:u w:val="single"/>
              </w:rPr>
            </w:rPrChange>
          </w:rPr>
          <w:t xml:space="preserve"> = phone;</w:t>
        </w:r>
      </w:ins>
    </w:p>
    <w:p w14:paraId="545225E7" w14:textId="77777777" w:rsidR="00F30837" w:rsidRPr="009329BA" w:rsidRDefault="00F30837" w:rsidP="00F30837">
      <w:pPr>
        <w:rPr>
          <w:ins w:id="3244" w:author="kalla madhu" w:date="2024-07-17T14:45:00Z"/>
          <w:b/>
          <w:bCs/>
          <w:sz w:val="26"/>
          <w:szCs w:val="26"/>
          <w:rPrChange w:id="3245" w:author="kalla madhu" w:date="2024-07-18T10:21:00Z" w16du:dateUtc="2024-07-18T04:51:00Z">
            <w:rPr>
              <w:ins w:id="3246" w:author="kalla madhu" w:date="2024-07-17T14:45:00Z"/>
              <w:b/>
              <w:bCs/>
              <w:sz w:val="26"/>
              <w:szCs w:val="26"/>
              <w:u w:val="single"/>
            </w:rPr>
          </w:rPrChange>
        </w:rPr>
      </w:pPr>
      <w:ins w:id="3247" w:author="kalla madhu" w:date="2024-07-17T14:45:00Z">
        <w:r w:rsidRPr="009329BA">
          <w:rPr>
            <w:b/>
            <w:bCs/>
            <w:sz w:val="26"/>
            <w:szCs w:val="26"/>
            <w:rPrChange w:id="3248"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249" w:author="kalla madhu" w:date="2024-07-18T10:21:00Z" w16du:dateUtc="2024-07-18T04:51:00Z">
              <w:rPr>
                <w:b/>
                <w:bCs/>
                <w:sz w:val="26"/>
                <w:szCs w:val="26"/>
                <w:u w:val="single"/>
              </w:rPr>
            </w:rPrChange>
          </w:rPr>
          <w:t>this.address</w:t>
        </w:r>
        <w:proofErr w:type="spellEnd"/>
        <w:proofErr w:type="gramEnd"/>
        <w:r w:rsidRPr="009329BA">
          <w:rPr>
            <w:b/>
            <w:bCs/>
            <w:sz w:val="26"/>
            <w:szCs w:val="26"/>
            <w:rPrChange w:id="3250" w:author="kalla madhu" w:date="2024-07-18T10:21:00Z" w16du:dateUtc="2024-07-18T04:51:00Z">
              <w:rPr>
                <w:b/>
                <w:bCs/>
                <w:sz w:val="26"/>
                <w:szCs w:val="26"/>
                <w:u w:val="single"/>
              </w:rPr>
            </w:rPrChange>
          </w:rPr>
          <w:t xml:space="preserve"> = address;</w:t>
        </w:r>
      </w:ins>
    </w:p>
    <w:p w14:paraId="6E84E7DB" w14:textId="77777777" w:rsidR="00F30837" w:rsidRPr="009329BA" w:rsidRDefault="00F30837" w:rsidP="00F30837">
      <w:pPr>
        <w:rPr>
          <w:ins w:id="3251" w:author="kalla madhu" w:date="2024-07-17T14:45:00Z"/>
          <w:b/>
          <w:bCs/>
          <w:sz w:val="26"/>
          <w:szCs w:val="26"/>
          <w:rPrChange w:id="3252" w:author="kalla madhu" w:date="2024-07-18T10:21:00Z" w16du:dateUtc="2024-07-18T04:51:00Z">
            <w:rPr>
              <w:ins w:id="3253" w:author="kalla madhu" w:date="2024-07-17T14:45:00Z"/>
              <w:b/>
              <w:bCs/>
              <w:sz w:val="26"/>
              <w:szCs w:val="26"/>
              <w:u w:val="single"/>
            </w:rPr>
          </w:rPrChange>
        </w:rPr>
      </w:pPr>
      <w:ins w:id="3254" w:author="kalla madhu" w:date="2024-07-17T14:45:00Z">
        <w:r w:rsidRPr="009329BA">
          <w:rPr>
            <w:b/>
            <w:bCs/>
            <w:sz w:val="26"/>
            <w:szCs w:val="26"/>
            <w:rPrChange w:id="3255"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256" w:author="kalla madhu" w:date="2024-07-18T10:21:00Z" w16du:dateUtc="2024-07-18T04:51:00Z">
              <w:rPr>
                <w:b/>
                <w:bCs/>
                <w:sz w:val="26"/>
                <w:szCs w:val="26"/>
                <w:u w:val="single"/>
              </w:rPr>
            </w:rPrChange>
          </w:rPr>
          <w:t>this.desig</w:t>
        </w:r>
        <w:proofErr w:type="spellEnd"/>
        <w:proofErr w:type="gramEnd"/>
        <w:r w:rsidRPr="009329BA">
          <w:rPr>
            <w:b/>
            <w:bCs/>
            <w:sz w:val="26"/>
            <w:szCs w:val="26"/>
            <w:rPrChange w:id="3257" w:author="kalla madhu" w:date="2024-07-18T10:21:00Z" w16du:dateUtc="2024-07-18T04:51:00Z">
              <w:rPr>
                <w:b/>
                <w:bCs/>
                <w:sz w:val="26"/>
                <w:szCs w:val="26"/>
                <w:u w:val="single"/>
              </w:rPr>
            </w:rPrChange>
          </w:rPr>
          <w:t xml:space="preserve"> = </w:t>
        </w:r>
        <w:proofErr w:type="spellStart"/>
        <w:r w:rsidRPr="009329BA">
          <w:rPr>
            <w:b/>
            <w:bCs/>
            <w:sz w:val="26"/>
            <w:szCs w:val="26"/>
            <w:rPrChange w:id="3258" w:author="kalla madhu" w:date="2024-07-18T10:21:00Z" w16du:dateUtc="2024-07-18T04:51:00Z">
              <w:rPr>
                <w:b/>
                <w:bCs/>
                <w:sz w:val="26"/>
                <w:szCs w:val="26"/>
                <w:u w:val="single"/>
              </w:rPr>
            </w:rPrChange>
          </w:rPr>
          <w:t>desig</w:t>
        </w:r>
        <w:proofErr w:type="spellEnd"/>
        <w:r w:rsidRPr="009329BA">
          <w:rPr>
            <w:b/>
            <w:bCs/>
            <w:sz w:val="26"/>
            <w:szCs w:val="26"/>
            <w:rPrChange w:id="3259" w:author="kalla madhu" w:date="2024-07-18T10:21:00Z" w16du:dateUtc="2024-07-18T04:51:00Z">
              <w:rPr>
                <w:b/>
                <w:bCs/>
                <w:sz w:val="26"/>
                <w:szCs w:val="26"/>
                <w:u w:val="single"/>
              </w:rPr>
            </w:rPrChange>
          </w:rPr>
          <w:t>;</w:t>
        </w:r>
      </w:ins>
    </w:p>
    <w:p w14:paraId="7BBFADB2" w14:textId="77777777" w:rsidR="00F30837" w:rsidRPr="009329BA" w:rsidRDefault="00F30837" w:rsidP="00F30837">
      <w:pPr>
        <w:rPr>
          <w:ins w:id="3260" w:author="kalla madhu" w:date="2024-07-17T14:45:00Z"/>
          <w:b/>
          <w:bCs/>
          <w:sz w:val="26"/>
          <w:szCs w:val="26"/>
          <w:rPrChange w:id="3261" w:author="kalla madhu" w:date="2024-07-18T10:21:00Z" w16du:dateUtc="2024-07-18T04:51:00Z">
            <w:rPr>
              <w:ins w:id="3262" w:author="kalla madhu" w:date="2024-07-17T14:45:00Z"/>
              <w:b/>
              <w:bCs/>
              <w:sz w:val="26"/>
              <w:szCs w:val="26"/>
              <w:u w:val="single"/>
            </w:rPr>
          </w:rPrChange>
        </w:rPr>
      </w:pPr>
      <w:ins w:id="3263" w:author="kalla madhu" w:date="2024-07-17T14:45:00Z">
        <w:r w:rsidRPr="009329BA">
          <w:rPr>
            <w:b/>
            <w:bCs/>
            <w:sz w:val="26"/>
            <w:szCs w:val="26"/>
            <w:rPrChange w:id="3264" w:author="kalla madhu" w:date="2024-07-18T10:21:00Z" w16du:dateUtc="2024-07-18T04:51:00Z">
              <w:rPr>
                <w:b/>
                <w:bCs/>
                <w:sz w:val="26"/>
                <w:szCs w:val="26"/>
                <w:u w:val="single"/>
              </w:rPr>
            </w:rPrChange>
          </w:rPr>
          <w:t>    }</w:t>
        </w:r>
      </w:ins>
    </w:p>
    <w:p w14:paraId="037790A9" w14:textId="77777777" w:rsidR="00F30837" w:rsidRPr="009329BA" w:rsidRDefault="00F30837" w:rsidP="00F30837">
      <w:pPr>
        <w:rPr>
          <w:ins w:id="3265" w:author="kalla madhu" w:date="2024-07-17T14:45:00Z"/>
          <w:b/>
          <w:bCs/>
          <w:sz w:val="26"/>
          <w:szCs w:val="26"/>
          <w:rPrChange w:id="3266" w:author="kalla madhu" w:date="2024-07-18T10:21:00Z" w16du:dateUtc="2024-07-18T04:51:00Z">
            <w:rPr>
              <w:ins w:id="3267" w:author="kalla madhu" w:date="2024-07-17T14:45:00Z"/>
              <w:b/>
              <w:bCs/>
              <w:sz w:val="26"/>
              <w:szCs w:val="26"/>
              <w:u w:val="single"/>
            </w:rPr>
          </w:rPrChange>
        </w:rPr>
      </w:pPr>
    </w:p>
    <w:p w14:paraId="1CF554C6" w14:textId="77777777" w:rsidR="00F30837" w:rsidRPr="009329BA" w:rsidRDefault="00F30837" w:rsidP="00F30837">
      <w:pPr>
        <w:rPr>
          <w:ins w:id="3268" w:author="kalla madhu" w:date="2024-07-17T14:45:00Z"/>
          <w:b/>
          <w:bCs/>
          <w:sz w:val="26"/>
          <w:szCs w:val="26"/>
          <w:rPrChange w:id="3269" w:author="kalla madhu" w:date="2024-07-18T10:21:00Z" w16du:dateUtc="2024-07-18T04:51:00Z">
            <w:rPr>
              <w:ins w:id="3270" w:author="kalla madhu" w:date="2024-07-17T14:45:00Z"/>
              <w:b/>
              <w:bCs/>
              <w:sz w:val="26"/>
              <w:szCs w:val="26"/>
              <w:u w:val="single"/>
            </w:rPr>
          </w:rPrChange>
        </w:rPr>
      </w:pPr>
      <w:ins w:id="3271" w:author="kalla madhu" w:date="2024-07-17T14:45:00Z">
        <w:r w:rsidRPr="009329BA">
          <w:rPr>
            <w:b/>
            <w:bCs/>
            <w:sz w:val="26"/>
            <w:szCs w:val="26"/>
            <w:rPrChange w:id="3272" w:author="kalla madhu" w:date="2024-07-18T10:21:00Z" w16du:dateUtc="2024-07-18T04:51:00Z">
              <w:rPr>
                <w:b/>
                <w:bCs/>
                <w:sz w:val="26"/>
                <w:szCs w:val="26"/>
                <w:u w:val="single"/>
              </w:rPr>
            </w:rPrChange>
          </w:rPr>
          <w:t xml:space="preserve">    public </w:t>
        </w:r>
        <w:proofErr w:type="gramStart"/>
        <w:r w:rsidRPr="009329BA">
          <w:rPr>
            <w:b/>
            <w:bCs/>
            <w:sz w:val="26"/>
            <w:szCs w:val="26"/>
            <w:rPrChange w:id="3273" w:author="kalla madhu" w:date="2024-07-18T10:21:00Z" w16du:dateUtc="2024-07-18T04:51:00Z">
              <w:rPr>
                <w:b/>
                <w:bCs/>
                <w:sz w:val="26"/>
                <w:szCs w:val="26"/>
                <w:u w:val="single"/>
              </w:rPr>
            </w:rPrChange>
          </w:rPr>
          <w:t>User(</w:t>
        </w:r>
        <w:proofErr w:type="gramEnd"/>
        <w:r w:rsidRPr="009329BA">
          <w:rPr>
            <w:b/>
            <w:bCs/>
            <w:sz w:val="26"/>
            <w:szCs w:val="26"/>
            <w:rPrChange w:id="3274" w:author="kalla madhu" w:date="2024-07-18T10:21:00Z" w16du:dateUtc="2024-07-18T04:51:00Z">
              <w:rPr>
                <w:b/>
                <w:bCs/>
                <w:sz w:val="26"/>
                <w:szCs w:val="26"/>
                <w:u w:val="single"/>
              </w:rPr>
            </w:rPrChange>
          </w:rPr>
          <w:t>) {</w:t>
        </w:r>
      </w:ins>
    </w:p>
    <w:p w14:paraId="0AC1FE4F" w14:textId="77777777" w:rsidR="00F30837" w:rsidRPr="009329BA" w:rsidRDefault="00F30837" w:rsidP="00F30837">
      <w:pPr>
        <w:rPr>
          <w:ins w:id="3275" w:author="kalla madhu" w:date="2024-07-17T14:45:00Z"/>
          <w:b/>
          <w:bCs/>
          <w:sz w:val="26"/>
          <w:szCs w:val="26"/>
          <w:rPrChange w:id="3276" w:author="kalla madhu" w:date="2024-07-18T10:21:00Z" w16du:dateUtc="2024-07-18T04:51:00Z">
            <w:rPr>
              <w:ins w:id="3277" w:author="kalla madhu" w:date="2024-07-17T14:45:00Z"/>
              <w:b/>
              <w:bCs/>
              <w:sz w:val="26"/>
              <w:szCs w:val="26"/>
              <w:u w:val="single"/>
            </w:rPr>
          </w:rPrChange>
        </w:rPr>
      </w:pPr>
      <w:ins w:id="3278" w:author="kalla madhu" w:date="2024-07-17T14:45:00Z">
        <w:r w:rsidRPr="009329BA">
          <w:rPr>
            <w:b/>
            <w:bCs/>
            <w:sz w:val="26"/>
            <w:szCs w:val="26"/>
            <w:rPrChange w:id="3279" w:author="kalla madhu" w:date="2024-07-18T10:21:00Z" w16du:dateUtc="2024-07-18T04:51:00Z">
              <w:rPr>
                <w:b/>
                <w:bCs/>
                <w:sz w:val="26"/>
                <w:szCs w:val="26"/>
                <w:u w:val="single"/>
              </w:rPr>
            </w:rPrChange>
          </w:rPr>
          <w:t xml:space="preserve">        </w:t>
        </w:r>
        <w:proofErr w:type="gramStart"/>
        <w:r w:rsidRPr="009329BA">
          <w:rPr>
            <w:b/>
            <w:bCs/>
            <w:sz w:val="26"/>
            <w:szCs w:val="26"/>
            <w:rPrChange w:id="3280" w:author="kalla madhu" w:date="2024-07-18T10:21:00Z" w16du:dateUtc="2024-07-18T04:51:00Z">
              <w:rPr>
                <w:b/>
                <w:bCs/>
                <w:sz w:val="26"/>
                <w:szCs w:val="26"/>
                <w:u w:val="single"/>
              </w:rPr>
            </w:rPrChange>
          </w:rPr>
          <w:t>super(</w:t>
        </w:r>
        <w:proofErr w:type="gramEnd"/>
        <w:r w:rsidRPr="009329BA">
          <w:rPr>
            <w:b/>
            <w:bCs/>
            <w:sz w:val="26"/>
            <w:szCs w:val="26"/>
            <w:rPrChange w:id="3281" w:author="kalla madhu" w:date="2024-07-18T10:21:00Z" w16du:dateUtc="2024-07-18T04:51:00Z">
              <w:rPr>
                <w:b/>
                <w:bCs/>
                <w:sz w:val="26"/>
                <w:szCs w:val="26"/>
                <w:u w:val="single"/>
              </w:rPr>
            </w:rPrChange>
          </w:rPr>
          <w:t>);</w:t>
        </w:r>
      </w:ins>
    </w:p>
    <w:p w14:paraId="4F45D006" w14:textId="77777777" w:rsidR="00F30837" w:rsidRPr="009329BA" w:rsidRDefault="00F30837" w:rsidP="00F30837">
      <w:pPr>
        <w:rPr>
          <w:ins w:id="3282" w:author="kalla madhu" w:date="2024-07-17T14:45:00Z"/>
          <w:b/>
          <w:bCs/>
          <w:sz w:val="26"/>
          <w:szCs w:val="26"/>
          <w:rPrChange w:id="3283" w:author="kalla madhu" w:date="2024-07-18T10:21:00Z" w16du:dateUtc="2024-07-18T04:51:00Z">
            <w:rPr>
              <w:ins w:id="3284" w:author="kalla madhu" w:date="2024-07-17T14:45:00Z"/>
              <w:b/>
              <w:bCs/>
              <w:sz w:val="26"/>
              <w:szCs w:val="26"/>
              <w:u w:val="single"/>
            </w:rPr>
          </w:rPrChange>
        </w:rPr>
      </w:pPr>
      <w:ins w:id="3285" w:author="kalla madhu" w:date="2024-07-17T14:45:00Z">
        <w:r w:rsidRPr="009329BA">
          <w:rPr>
            <w:b/>
            <w:bCs/>
            <w:sz w:val="26"/>
            <w:szCs w:val="26"/>
            <w:rPrChange w:id="3286" w:author="kalla madhu" w:date="2024-07-18T10:21:00Z" w16du:dateUtc="2024-07-18T04:51:00Z">
              <w:rPr>
                <w:b/>
                <w:bCs/>
                <w:sz w:val="26"/>
                <w:szCs w:val="26"/>
                <w:u w:val="single"/>
              </w:rPr>
            </w:rPrChange>
          </w:rPr>
          <w:t>        // TODO Auto-generated constructor stub</w:t>
        </w:r>
      </w:ins>
    </w:p>
    <w:p w14:paraId="444A6047" w14:textId="77777777" w:rsidR="00F30837" w:rsidRPr="009329BA" w:rsidRDefault="00F30837" w:rsidP="00F30837">
      <w:pPr>
        <w:rPr>
          <w:ins w:id="3287" w:author="kalla madhu" w:date="2024-07-17T14:45:00Z"/>
          <w:b/>
          <w:bCs/>
          <w:sz w:val="26"/>
          <w:szCs w:val="26"/>
          <w:rPrChange w:id="3288" w:author="kalla madhu" w:date="2024-07-18T10:21:00Z" w16du:dateUtc="2024-07-18T04:51:00Z">
            <w:rPr>
              <w:ins w:id="3289" w:author="kalla madhu" w:date="2024-07-17T14:45:00Z"/>
              <w:b/>
              <w:bCs/>
              <w:sz w:val="26"/>
              <w:szCs w:val="26"/>
              <w:u w:val="single"/>
            </w:rPr>
          </w:rPrChange>
        </w:rPr>
      </w:pPr>
      <w:ins w:id="3290" w:author="kalla madhu" w:date="2024-07-17T14:45:00Z">
        <w:r w:rsidRPr="009329BA">
          <w:rPr>
            <w:b/>
            <w:bCs/>
            <w:sz w:val="26"/>
            <w:szCs w:val="26"/>
            <w:rPrChange w:id="3291" w:author="kalla madhu" w:date="2024-07-18T10:21:00Z" w16du:dateUtc="2024-07-18T04:51:00Z">
              <w:rPr>
                <w:b/>
                <w:bCs/>
                <w:sz w:val="26"/>
                <w:szCs w:val="26"/>
                <w:u w:val="single"/>
              </w:rPr>
            </w:rPrChange>
          </w:rPr>
          <w:t>    }</w:t>
        </w:r>
      </w:ins>
    </w:p>
    <w:p w14:paraId="745C656C" w14:textId="77777777" w:rsidR="00F30837" w:rsidRPr="009329BA" w:rsidRDefault="00F30837" w:rsidP="00F30837">
      <w:pPr>
        <w:rPr>
          <w:ins w:id="3292" w:author="kalla madhu" w:date="2024-07-17T14:45:00Z"/>
          <w:b/>
          <w:bCs/>
          <w:sz w:val="26"/>
          <w:szCs w:val="26"/>
          <w:rPrChange w:id="3293" w:author="kalla madhu" w:date="2024-07-18T10:21:00Z" w16du:dateUtc="2024-07-18T04:51:00Z">
            <w:rPr>
              <w:ins w:id="3294" w:author="kalla madhu" w:date="2024-07-17T14:45:00Z"/>
              <w:b/>
              <w:bCs/>
              <w:sz w:val="26"/>
              <w:szCs w:val="26"/>
              <w:u w:val="single"/>
            </w:rPr>
          </w:rPrChange>
        </w:rPr>
      </w:pPr>
    </w:p>
    <w:p w14:paraId="17ABD414" w14:textId="77777777" w:rsidR="00F30837" w:rsidRPr="009329BA" w:rsidRDefault="00F30837" w:rsidP="00F30837">
      <w:pPr>
        <w:rPr>
          <w:ins w:id="3295" w:author="kalla madhu" w:date="2024-07-17T14:45:00Z"/>
          <w:b/>
          <w:bCs/>
          <w:sz w:val="26"/>
          <w:szCs w:val="26"/>
          <w:rPrChange w:id="3296" w:author="kalla madhu" w:date="2024-07-18T10:21:00Z" w16du:dateUtc="2024-07-18T04:51:00Z">
            <w:rPr>
              <w:ins w:id="3297" w:author="kalla madhu" w:date="2024-07-17T14:45:00Z"/>
              <w:b/>
              <w:bCs/>
              <w:sz w:val="26"/>
              <w:szCs w:val="26"/>
              <w:u w:val="single"/>
            </w:rPr>
          </w:rPrChange>
        </w:rPr>
      </w:pPr>
      <w:ins w:id="3298" w:author="kalla madhu" w:date="2024-07-17T14:45:00Z">
        <w:r w:rsidRPr="009329BA">
          <w:rPr>
            <w:b/>
            <w:bCs/>
            <w:sz w:val="26"/>
            <w:szCs w:val="26"/>
            <w:rPrChange w:id="3299" w:author="kalla madhu" w:date="2024-07-18T10:21:00Z" w16du:dateUtc="2024-07-18T04:51:00Z">
              <w:rPr>
                <w:b/>
                <w:bCs/>
                <w:sz w:val="26"/>
                <w:szCs w:val="26"/>
                <w:u w:val="single"/>
              </w:rPr>
            </w:rPrChange>
          </w:rPr>
          <w:t xml:space="preserve">    public String </w:t>
        </w:r>
        <w:proofErr w:type="spellStart"/>
        <w:proofErr w:type="gramStart"/>
        <w:r w:rsidRPr="009329BA">
          <w:rPr>
            <w:b/>
            <w:bCs/>
            <w:sz w:val="26"/>
            <w:szCs w:val="26"/>
            <w:rPrChange w:id="3300" w:author="kalla madhu" w:date="2024-07-18T10:21:00Z" w16du:dateUtc="2024-07-18T04:51:00Z">
              <w:rPr>
                <w:b/>
                <w:bCs/>
                <w:sz w:val="26"/>
                <w:szCs w:val="26"/>
                <w:u w:val="single"/>
              </w:rPr>
            </w:rPrChange>
          </w:rPr>
          <w:t>getEmail</w:t>
        </w:r>
        <w:proofErr w:type="spellEnd"/>
        <w:r w:rsidRPr="009329BA">
          <w:rPr>
            <w:b/>
            <w:bCs/>
            <w:sz w:val="26"/>
            <w:szCs w:val="26"/>
            <w:rPrChange w:id="3301" w:author="kalla madhu" w:date="2024-07-18T10:21:00Z" w16du:dateUtc="2024-07-18T04:51:00Z">
              <w:rPr>
                <w:b/>
                <w:bCs/>
                <w:sz w:val="26"/>
                <w:szCs w:val="26"/>
                <w:u w:val="single"/>
              </w:rPr>
            </w:rPrChange>
          </w:rPr>
          <w:t>(</w:t>
        </w:r>
        <w:proofErr w:type="gramEnd"/>
        <w:r w:rsidRPr="009329BA">
          <w:rPr>
            <w:b/>
            <w:bCs/>
            <w:sz w:val="26"/>
            <w:szCs w:val="26"/>
            <w:rPrChange w:id="3302" w:author="kalla madhu" w:date="2024-07-18T10:21:00Z" w16du:dateUtc="2024-07-18T04:51:00Z">
              <w:rPr>
                <w:b/>
                <w:bCs/>
                <w:sz w:val="26"/>
                <w:szCs w:val="26"/>
                <w:u w:val="single"/>
              </w:rPr>
            </w:rPrChange>
          </w:rPr>
          <w:t>) {</w:t>
        </w:r>
      </w:ins>
    </w:p>
    <w:p w14:paraId="35F3AFD9" w14:textId="77777777" w:rsidR="00F30837" w:rsidRPr="009329BA" w:rsidRDefault="00F30837" w:rsidP="00F30837">
      <w:pPr>
        <w:rPr>
          <w:ins w:id="3303" w:author="kalla madhu" w:date="2024-07-17T14:45:00Z"/>
          <w:b/>
          <w:bCs/>
          <w:sz w:val="26"/>
          <w:szCs w:val="26"/>
          <w:rPrChange w:id="3304" w:author="kalla madhu" w:date="2024-07-18T10:21:00Z" w16du:dateUtc="2024-07-18T04:51:00Z">
            <w:rPr>
              <w:ins w:id="3305" w:author="kalla madhu" w:date="2024-07-17T14:45:00Z"/>
              <w:b/>
              <w:bCs/>
              <w:sz w:val="26"/>
              <w:szCs w:val="26"/>
              <w:u w:val="single"/>
            </w:rPr>
          </w:rPrChange>
        </w:rPr>
      </w:pPr>
      <w:ins w:id="3306" w:author="kalla madhu" w:date="2024-07-17T14:45:00Z">
        <w:r w:rsidRPr="009329BA">
          <w:rPr>
            <w:b/>
            <w:bCs/>
            <w:sz w:val="26"/>
            <w:szCs w:val="26"/>
            <w:rPrChange w:id="3307" w:author="kalla madhu" w:date="2024-07-18T10:21:00Z" w16du:dateUtc="2024-07-18T04:51:00Z">
              <w:rPr>
                <w:b/>
                <w:bCs/>
                <w:sz w:val="26"/>
                <w:szCs w:val="26"/>
                <w:u w:val="single"/>
              </w:rPr>
            </w:rPrChange>
          </w:rPr>
          <w:t>        return email;</w:t>
        </w:r>
      </w:ins>
    </w:p>
    <w:p w14:paraId="60ADF497" w14:textId="77777777" w:rsidR="00F30837" w:rsidRPr="009329BA" w:rsidRDefault="00F30837" w:rsidP="00F30837">
      <w:pPr>
        <w:rPr>
          <w:ins w:id="3308" w:author="kalla madhu" w:date="2024-07-17T14:45:00Z"/>
          <w:b/>
          <w:bCs/>
          <w:sz w:val="26"/>
          <w:szCs w:val="26"/>
          <w:rPrChange w:id="3309" w:author="kalla madhu" w:date="2024-07-18T10:21:00Z" w16du:dateUtc="2024-07-18T04:51:00Z">
            <w:rPr>
              <w:ins w:id="3310" w:author="kalla madhu" w:date="2024-07-17T14:45:00Z"/>
              <w:b/>
              <w:bCs/>
              <w:sz w:val="26"/>
              <w:szCs w:val="26"/>
              <w:u w:val="single"/>
            </w:rPr>
          </w:rPrChange>
        </w:rPr>
      </w:pPr>
      <w:ins w:id="3311" w:author="kalla madhu" w:date="2024-07-17T14:45:00Z">
        <w:r w:rsidRPr="009329BA">
          <w:rPr>
            <w:b/>
            <w:bCs/>
            <w:sz w:val="26"/>
            <w:szCs w:val="26"/>
            <w:rPrChange w:id="3312" w:author="kalla madhu" w:date="2024-07-18T10:21:00Z" w16du:dateUtc="2024-07-18T04:51:00Z">
              <w:rPr>
                <w:b/>
                <w:bCs/>
                <w:sz w:val="26"/>
                <w:szCs w:val="26"/>
                <w:u w:val="single"/>
              </w:rPr>
            </w:rPrChange>
          </w:rPr>
          <w:t>    }</w:t>
        </w:r>
      </w:ins>
    </w:p>
    <w:p w14:paraId="0C8D401E" w14:textId="77777777" w:rsidR="00F30837" w:rsidRPr="009329BA" w:rsidRDefault="00F30837" w:rsidP="00F30837">
      <w:pPr>
        <w:rPr>
          <w:ins w:id="3313" w:author="kalla madhu" w:date="2024-07-17T14:45:00Z"/>
          <w:b/>
          <w:bCs/>
          <w:sz w:val="26"/>
          <w:szCs w:val="26"/>
          <w:rPrChange w:id="3314" w:author="kalla madhu" w:date="2024-07-18T10:21:00Z" w16du:dateUtc="2024-07-18T04:51:00Z">
            <w:rPr>
              <w:ins w:id="3315" w:author="kalla madhu" w:date="2024-07-17T14:45:00Z"/>
              <w:b/>
              <w:bCs/>
              <w:sz w:val="26"/>
              <w:szCs w:val="26"/>
              <w:u w:val="single"/>
            </w:rPr>
          </w:rPrChange>
        </w:rPr>
      </w:pPr>
    </w:p>
    <w:p w14:paraId="21E16AA9" w14:textId="77777777" w:rsidR="00F30837" w:rsidRPr="009329BA" w:rsidRDefault="00F30837" w:rsidP="00F30837">
      <w:pPr>
        <w:rPr>
          <w:ins w:id="3316" w:author="kalla madhu" w:date="2024-07-17T14:45:00Z"/>
          <w:b/>
          <w:bCs/>
          <w:sz w:val="26"/>
          <w:szCs w:val="26"/>
          <w:rPrChange w:id="3317" w:author="kalla madhu" w:date="2024-07-18T10:21:00Z" w16du:dateUtc="2024-07-18T04:51:00Z">
            <w:rPr>
              <w:ins w:id="3318" w:author="kalla madhu" w:date="2024-07-17T14:45:00Z"/>
              <w:b/>
              <w:bCs/>
              <w:sz w:val="26"/>
              <w:szCs w:val="26"/>
              <w:u w:val="single"/>
            </w:rPr>
          </w:rPrChange>
        </w:rPr>
      </w:pPr>
      <w:ins w:id="3319" w:author="kalla madhu" w:date="2024-07-17T14:45:00Z">
        <w:r w:rsidRPr="009329BA">
          <w:rPr>
            <w:b/>
            <w:bCs/>
            <w:sz w:val="26"/>
            <w:szCs w:val="26"/>
            <w:rPrChange w:id="3320" w:author="kalla madhu" w:date="2024-07-18T10:21:00Z" w16du:dateUtc="2024-07-18T04:51:00Z">
              <w:rPr>
                <w:b/>
                <w:bCs/>
                <w:sz w:val="26"/>
                <w:szCs w:val="26"/>
                <w:u w:val="single"/>
              </w:rPr>
            </w:rPrChange>
          </w:rPr>
          <w:t xml:space="preserve">    public void </w:t>
        </w:r>
        <w:proofErr w:type="spellStart"/>
        <w:proofErr w:type="gramStart"/>
        <w:r w:rsidRPr="009329BA">
          <w:rPr>
            <w:b/>
            <w:bCs/>
            <w:sz w:val="26"/>
            <w:szCs w:val="26"/>
            <w:rPrChange w:id="3321" w:author="kalla madhu" w:date="2024-07-18T10:21:00Z" w16du:dateUtc="2024-07-18T04:51:00Z">
              <w:rPr>
                <w:b/>
                <w:bCs/>
                <w:sz w:val="26"/>
                <w:szCs w:val="26"/>
                <w:u w:val="single"/>
              </w:rPr>
            </w:rPrChange>
          </w:rPr>
          <w:t>setEmail</w:t>
        </w:r>
        <w:proofErr w:type="spellEnd"/>
        <w:r w:rsidRPr="009329BA">
          <w:rPr>
            <w:b/>
            <w:bCs/>
            <w:sz w:val="26"/>
            <w:szCs w:val="26"/>
            <w:rPrChange w:id="3322" w:author="kalla madhu" w:date="2024-07-18T10:21:00Z" w16du:dateUtc="2024-07-18T04:51:00Z">
              <w:rPr>
                <w:b/>
                <w:bCs/>
                <w:sz w:val="26"/>
                <w:szCs w:val="26"/>
                <w:u w:val="single"/>
              </w:rPr>
            </w:rPrChange>
          </w:rPr>
          <w:t>(</w:t>
        </w:r>
        <w:proofErr w:type="gramEnd"/>
        <w:r w:rsidRPr="009329BA">
          <w:rPr>
            <w:b/>
            <w:bCs/>
            <w:sz w:val="26"/>
            <w:szCs w:val="26"/>
            <w:rPrChange w:id="3323" w:author="kalla madhu" w:date="2024-07-18T10:21:00Z" w16du:dateUtc="2024-07-18T04:51:00Z">
              <w:rPr>
                <w:b/>
                <w:bCs/>
                <w:sz w:val="26"/>
                <w:szCs w:val="26"/>
                <w:u w:val="single"/>
              </w:rPr>
            </w:rPrChange>
          </w:rPr>
          <w:t>String email) {</w:t>
        </w:r>
      </w:ins>
    </w:p>
    <w:p w14:paraId="5FC58BDE" w14:textId="77777777" w:rsidR="00F30837" w:rsidRPr="009329BA" w:rsidRDefault="00F30837" w:rsidP="00F30837">
      <w:pPr>
        <w:rPr>
          <w:ins w:id="3324" w:author="kalla madhu" w:date="2024-07-17T14:45:00Z"/>
          <w:b/>
          <w:bCs/>
          <w:sz w:val="26"/>
          <w:szCs w:val="26"/>
          <w:rPrChange w:id="3325" w:author="kalla madhu" w:date="2024-07-18T10:21:00Z" w16du:dateUtc="2024-07-18T04:51:00Z">
            <w:rPr>
              <w:ins w:id="3326" w:author="kalla madhu" w:date="2024-07-17T14:45:00Z"/>
              <w:b/>
              <w:bCs/>
              <w:sz w:val="26"/>
              <w:szCs w:val="26"/>
              <w:u w:val="single"/>
            </w:rPr>
          </w:rPrChange>
        </w:rPr>
      </w:pPr>
      <w:ins w:id="3327" w:author="kalla madhu" w:date="2024-07-17T14:45:00Z">
        <w:r w:rsidRPr="009329BA">
          <w:rPr>
            <w:b/>
            <w:bCs/>
            <w:sz w:val="26"/>
            <w:szCs w:val="26"/>
            <w:rPrChange w:id="3328"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329" w:author="kalla madhu" w:date="2024-07-18T10:21:00Z" w16du:dateUtc="2024-07-18T04:51:00Z">
              <w:rPr>
                <w:b/>
                <w:bCs/>
                <w:sz w:val="26"/>
                <w:szCs w:val="26"/>
                <w:u w:val="single"/>
              </w:rPr>
            </w:rPrChange>
          </w:rPr>
          <w:t>this.email</w:t>
        </w:r>
        <w:proofErr w:type="spellEnd"/>
        <w:proofErr w:type="gramEnd"/>
        <w:r w:rsidRPr="009329BA">
          <w:rPr>
            <w:b/>
            <w:bCs/>
            <w:sz w:val="26"/>
            <w:szCs w:val="26"/>
            <w:rPrChange w:id="3330" w:author="kalla madhu" w:date="2024-07-18T10:21:00Z" w16du:dateUtc="2024-07-18T04:51:00Z">
              <w:rPr>
                <w:b/>
                <w:bCs/>
                <w:sz w:val="26"/>
                <w:szCs w:val="26"/>
                <w:u w:val="single"/>
              </w:rPr>
            </w:rPrChange>
          </w:rPr>
          <w:t xml:space="preserve"> = email;</w:t>
        </w:r>
      </w:ins>
    </w:p>
    <w:p w14:paraId="38939F83" w14:textId="77777777" w:rsidR="00F30837" w:rsidRPr="009329BA" w:rsidRDefault="00F30837" w:rsidP="00F30837">
      <w:pPr>
        <w:rPr>
          <w:ins w:id="3331" w:author="kalla madhu" w:date="2024-07-17T14:45:00Z"/>
          <w:b/>
          <w:bCs/>
          <w:sz w:val="26"/>
          <w:szCs w:val="26"/>
          <w:rPrChange w:id="3332" w:author="kalla madhu" w:date="2024-07-18T10:21:00Z" w16du:dateUtc="2024-07-18T04:51:00Z">
            <w:rPr>
              <w:ins w:id="3333" w:author="kalla madhu" w:date="2024-07-17T14:45:00Z"/>
              <w:b/>
              <w:bCs/>
              <w:sz w:val="26"/>
              <w:szCs w:val="26"/>
              <w:u w:val="single"/>
            </w:rPr>
          </w:rPrChange>
        </w:rPr>
      </w:pPr>
      <w:ins w:id="3334" w:author="kalla madhu" w:date="2024-07-17T14:45:00Z">
        <w:r w:rsidRPr="009329BA">
          <w:rPr>
            <w:b/>
            <w:bCs/>
            <w:sz w:val="26"/>
            <w:szCs w:val="26"/>
            <w:rPrChange w:id="3335" w:author="kalla madhu" w:date="2024-07-18T10:21:00Z" w16du:dateUtc="2024-07-18T04:51:00Z">
              <w:rPr>
                <w:b/>
                <w:bCs/>
                <w:sz w:val="26"/>
                <w:szCs w:val="26"/>
                <w:u w:val="single"/>
              </w:rPr>
            </w:rPrChange>
          </w:rPr>
          <w:t>    }</w:t>
        </w:r>
      </w:ins>
    </w:p>
    <w:p w14:paraId="125B3298" w14:textId="77777777" w:rsidR="00F30837" w:rsidRPr="009329BA" w:rsidRDefault="00F30837" w:rsidP="00F30837">
      <w:pPr>
        <w:rPr>
          <w:ins w:id="3336" w:author="kalla madhu" w:date="2024-07-17T14:45:00Z"/>
          <w:b/>
          <w:bCs/>
          <w:sz w:val="26"/>
          <w:szCs w:val="26"/>
          <w:rPrChange w:id="3337" w:author="kalla madhu" w:date="2024-07-18T10:21:00Z" w16du:dateUtc="2024-07-18T04:51:00Z">
            <w:rPr>
              <w:ins w:id="3338" w:author="kalla madhu" w:date="2024-07-17T14:45:00Z"/>
              <w:b/>
              <w:bCs/>
              <w:sz w:val="26"/>
              <w:szCs w:val="26"/>
              <w:u w:val="single"/>
            </w:rPr>
          </w:rPrChange>
        </w:rPr>
      </w:pPr>
    </w:p>
    <w:p w14:paraId="4FB0A811" w14:textId="77777777" w:rsidR="00F30837" w:rsidRPr="009329BA" w:rsidRDefault="00F30837" w:rsidP="00F30837">
      <w:pPr>
        <w:rPr>
          <w:ins w:id="3339" w:author="kalla madhu" w:date="2024-07-17T14:45:00Z"/>
          <w:b/>
          <w:bCs/>
          <w:sz w:val="26"/>
          <w:szCs w:val="26"/>
          <w:rPrChange w:id="3340" w:author="kalla madhu" w:date="2024-07-18T10:21:00Z" w16du:dateUtc="2024-07-18T04:51:00Z">
            <w:rPr>
              <w:ins w:id="3341" w:author="kalla madhu" w:date="2024-07-17T14:45:00Z"/>
              <w:b/>
              <w:bCs/>
              <w:sz w:val="26"/>
              <w:szCs w:val="26"/>
              <w:u w:val="single"/>
            </w:rPr>
          </w:rPrChange>
        </w:rPr>
      </w:pPr>
      <w:ins w:id="3342" w:author="kalla madhu" w:date="2024-07-17T14:45:00Z">
        <w:r w:rsidRPr="009329BA">
          <w:rPr>
            <w:b/>
            <w:bCs/>
            <w:sz w:val="26"/>
            <w:szCs w:val="26"/>
            <w:rPrChange w:id="3343" w:author="kalla madhu" w:date="2024-07-18T10:21:00Z" w16du:dateUtc="2024-07-18T04:51:00Z">
              <w:rPr>
                <w:b/>
                <w:bCs/>
                <w:sz w:val="26"/>
                <w:szCs w:val="26"/>
                <w:u w:val="single"/>
              </w:rPr>
            </w:rPrChange>
          </w:rPr>
          <w:t xml:space="preserve">    public String </w:t>
        </w:r>
        <w:proofErr w:type="spellStart"/>
        <w:proofErr w:type="gramStart"/>
        <w:r w:rsidRPr="009329BA">
          <w:rPr>
            <w:b/>
            <w:bCs/>
            <w:sz w:val="26"/>
            <w:szCs w:val="26"/>
            <w:rPrChange w:id="3344" w:author="kalla madhu" w:date="2024-07-18T10:21:00Z" w16du:dateUtc="2024-07-18T04:51:00Z">
              <w:rPr>
                <w:b/>
                <w:bCs/>
                <w:sz w:val="26"/>
                <w:szCs w:val="26"/>
                <w:u w:val="single"/>
              </w:rPr>
            </w:rPrChange>
          </w:rPr>
          <w:t>getPassword</w:t>
        </w:r>
        <w:proofErr w:type="spellEnd"/>
        <w:r w:rsidRPr="009329BA">
          <w:rPr>
            <w:b/>
            <w:bCs/>
            <w:sz w:val="26"/>
            <w:szCs w:val="26"/>
            <w:rPrChange w:id="3345" w:author="kalla madhu" w:date="2024-07-18T10:21:00Z" w16du:dateUtc="2024-07-18T04:51:00Z">
              <w:rPr>
                <w:b/>
                <w:bCs/>
                <w:sz w:val="26"/>
                <w:szCs w:val="26"/>
                <w:u w:val="single"/>
              </w:rPr>
            </w:rPrChange>
          </w:rPr>
          <w:t>(</w:t>
        </w:r>
        <w:proofErr w:type="gramEnd"/>
        <w:r w:rsidRPr="009329BA">
          <w:rPr>
            <w:b/>
            <w:bCs/>
            <w:sz w:val="26"/>
            <w:szCs w:val="26"/>
            <w:rPrChange w:id="3346" w:author="kalla madhu" w:date="2024-07-18T10:21:00Z" w16du:dateUtc="2024-07-18T04:51:00Z">
              <w:rPr>
                <w:b/>
                <w:bCs/>
                <w:sz w:val="26"/>
                <w:szCs w:val="26"/>
                <w:u w:val="single"/>
              </w:rPr>
            </w:rPrChange>
          </w:rPr>
          <w:t>) {</w:t>
        </w:r>
      </w:ins>
    </w:p>
    <w:p w14:paraId="472C6C84" w14:textId="77777777" w:rsidR="00F30837" w:rsidRPr="009329BA" w:rsidRDefault="00F30837" w:rsidP="00F30837">
      <w:pPr>
        <w:rPr>
          <w:ins w:id="3347" w:author="kalla madhu" w:date="2024-07-17T14:45:00Z"/>
          <w:b/>
          <w:bCs/>
          <w:sz w:val="26"/>
          <w:szCs w:val="26"/>
          <w:rPrChange w:id="3348" w:author="kalla madhu" w:date="2024-07-18T10:21:00Z" w16du:dateUtc="2024-07-18T04:51:00Z">
            <w:rPr>
              <w:ins w:id="3349" w:author="kalla madhu" w:date="2024-07-17T14:45:00Z"/>
              <w:b/>
              <w:bCs/>
              <w:sz w:val="26"/>
              <w:szCs w:val="26"/>
              <w:u w:val="single"/>
            </w:rPr>
          </w:rPrChange>
        </w:rPr>
      </w:pPr>
      <w:ins w:id="3350" w:author="kalla madhu" w:date="2024-07-17T14:45:00Z">
        <w:r w:rsidRPr="009329BA">
          <w:rPr>
            <w:b/>
            <w:bCs/>
            <w:sz w:val="26"/>
            <w:szCs w:val="26"/>
            <w:rPrChange w:id="3351" w:author="kalla madhu" w:date="2024-07-18T10:21:00Z" w16du:dateUtc="2024-07-18T04:51:00Z">
              <w:rPr>
                <w:b/>
                <w:bCs/>
                <w:sz w:val="26"/>
                <w:szCs w:val="26"/>
                <w:u w:val="single"/>
              </w:rPr>
            </w:rPrChange>
          </w:rPr>
          <w:t>        return password;</w:t>
        </w:r>
      </w:ins>
    </w:p>
    <w:p w14:paraId="0E4BE3B7" w14:textId="77777777" w:rsidR="00F30837" w:rsidRPr="009329BA" w:rsidRDefault="00F30837" w:rsidP="00F30837">
      <w:pPr>
        <w:rPr>
          <w:ins w:id="3352" w:author="kalla madhu" w:date="2024-07-17T14:45:00Z"/>
          <w:b/>
          <w:bCs/>
          <w:sz w:val="26"/>
          <w:szCs w:val="26"/>
          <w:rPrChange w:id="3353" w:author="kalla madhu" w:date="2024-07-18T10:21:00Z" w16du:dateUtc="2024-07-18T04:51:00Z">
            <w:rPr>
              <w:ins w:id="3354" w:author="kalla madhu" w:date="2024-07-17T14:45:00Z"/>
              <w:b/>
              <w:bCs/>
              <w:sz w:val="26"/>
              <w:szCs w:val="26"/>
              <w:u w:val="single"/>
            </w:rPr>
          </w:rPrChange>
        </w:rPr>
      </w:pPr>
      <w:ins w:id="3355" w:author="kalla madhu" w:date="2024-07-17T14:45:00Z">
        <w:r w:rsidRPr="009329BA">
          <w:rPr>
            <w:b/>
            <w:bCs/>
            <w:sz w:val="26"/>
            <w:szCs w:val="26"/>
            <w:rPrChange w:id="3356" w:author="kalla madhu" w:date="2024-07-18T10:21:00Z" w16du:dateUtc="2024-07-18T04:51:00Z">
              <w:rPr>
                <w:b/>
                <w:bCs/>
                <w:sz w:val="26"/>
                <w:szCs w:val="26"/>
                <w:u w:val="single"/>
              </w:rPr>
            </w:rPrChange>
          </w:rPr>
          <w:t>    }</w:t>
        </w:r>
      </w:ins>
    </w:p>
    <w:p w14:paraId="106B9C34" w14:textId="77777777" w:rsidR="00F30837" w:rsidRPr="009329BA" w:rsidRDefault="00F30837" w:rsidP="00F30837">
      <w:pPr>
        <w:rPr>
          <w:ins w:id="3357" w:author="kalla madhu" w:date="2024-07-17T14:45:00Z"/>
          <w:b/>
          <w:bCs/>
          <w:sz w:val="26"/>
          <w:szCs w:val="26"/>
          <w:rPrChange w:id="3358" w:author="kalla madhu" w:date="2024-07-18T10:21:00Z" w16du:dateUtc="2024-07-18T04:51:00Z">
            <w:rPr>
              <w:ins w:id="3359" w:author="kalla madhu" w:date="2024-07-17T14:45:00Z"/>
              <w:b/>
              <w:bCs/>
              <w:sz w:val="26"/>
              <w:szCs w:val="26"/>
              <w:u w:val="single"/>
            </w:rPr>
          </w:rPrChange>
        </w:rPr>
      </w:pPr>
    </w:p>
    <w:p w14:paraId="0B543DA0" w14:textId="77777777" w:rsidR="00F30837" w:rsidRPr="009329BA" w:rsidRDefault="00F30837" w:rsidP="00F30837">
      <w:pPr>
        <w:rPr>
          <w:ins w:id="3360" w:author="kalla madhu" w:date="2024-07-17T14:45:00Z"/>
          <w:b/>
          <w:bCs/>
          <w:sz w:val="26"/>
          <w:szCs w:val="26"/>
          <w:rPrChange w:id="3361" w:author="kalla madhu" w:date="2024-07-18T10:21:00Z" w16du:dateUtc="2024-07-18T04:51:00Z">
            <w:rPr>
              <w:ins w:id="3362" w:author="kalla madhu" w:date="2024-07-17T14:45:00Z"/>
              <w:b/>
              <w:bCs/>
              <w:sz w:val="26"/>
              <w:szCs w:val="26"/>
              <w:u w:val="single"/>
            </w:rPr>
          </w:rPrChange>
        </w:rPr>
      </w:pPr>
      <w:ins w:id="3363" w:author="kalla madhu" w:date="2024-07-17T14:45:00Z">
        <w:r w:rsidRPr="009329BA">
          <w:rPr>
            <w:b/>
            <w:bCs/>
            <w:sz w:val="26"/>
            <w:szCs w:val="26"/>
            <w:rPrChange w:id="3364" w:author="kalla madhu" w:date="2024-07-18T10:21:00Z" w16du:dateUtc="2024-07-18T04:51:00Z">
              <w:rPr>
                <w:b/>
                <w:bCs/>
                <w:sz w:val="26"/>
                <w:szCs w:val="26"/>
                <w:u w:val="single"/>
              </w:rPr>
            </w:rPrChange>
          </w:rPr>
          <w:t xml:space="preserve">    public void </w:t>
        </w:r>
        <w:proofErr w:type="spellStart"/>
        <w:proofErr w:type="gramStart"/>
        <w:r w:rsidRPr="009329BA">
          <w:rPr>
            <w:b/>
            <w:bCs/>
            <w:sz w:val="26"/>
            <w:szCs w:val="26"/>
            <w:rPrChange w:id="3365" w:author="kalla madhu" w:date="2024-07-18T10:21:00Z" w16du:dateUtc="2024-07-18T04:51:00Z">
              <w:rPr>
                <w:b/>
                <w:bCs/>
                <w:sz w:val="26"/>
                <w:szCs w:val="26"/>
                <w:u w:val="single"/>
              </w:rPr>
            </w:rPrChange>
          </w:rPr>
          <w:t>setPassword</w:t>
        </w:r>
        <w:proofErr w:type="spellEnd"/>
        <w:r w:rsidRPr="009329BA">
          <w:rPr>
            <w:b/>
            <w:bCs/>
            <w:sz w:val="26"/>
            <w:szCs w:val="26"/>
            <w:rPrChange w:id="3366" w:author="kalla madhu" w:date="2024-07-18T10:21:00Z" w16du:dateUtc="2024-07-18T04:51:00Z">
              <w:rPr>
                <w:b/>
                <w:bCs/>
                <w:sz w:val="26"/>
                <w:szCs w:val="26"/>
                <w:u w:val="single"/>
              </w:rPr>
            </w:rPrChange>
          </w:rPr>
          <w:t>(</w:t>
        </w:r>
        <w:proofErr w:type="gramEnd"/>
        <w:r w:rsidRPr="009329BA">
          <w:rPr>
            <w:b/>
            <w:bCs/>
            <w:sz w:val="26"/>
            <w:szCs w:val="26"/>
            <w:rPrChange w:id="3367" w:author="kalla madhu" w:date="2024-07-18T10:21:00Z" w16du:dateUtc="2024-07-18T04:51:00Z">
              <w:rPr>
                <w:b/>
                <w:bCs/>
                <w:sz w:val="26"/>
                <w:szCs w:val="26"/>
                <w:u w:val="single"/>
              </w:rPr>
            </w:rPrChange>
          </w:rPr>
          <w:t>String password) {</w:t>
        </w:r>
      </w:ins>
    </w:p>
    <w:p w14:paraId="39CCE896" w14:textId="77777777" w:rsidR="00F30837" w:rsidRPr="009329BA" w:rsidRDefault="00F30837" w:rsidP="00F30837">
      <w:pPr>
        <w:rPr>
          <w:ins w:id="3368" w:author="kalla madhu" w:date="2024-07-17T14:45:00Z"/>
          <w:b/>
          <w:bCs/>
          <w:sz w:val="26"/>
          <w:szCs w:val="26"/>
          <w:rPrChange w:id="3369" w:author="kalla madhu" w:date="2024-07-18T10:21:00Z" w16du:dateUtc="2024-07-18T04:51:00Z">
            <w:rPr>
              <w:ins w:id="3370" w:author="kalla madhu" w:date="2024-07-17T14:45:00Z"/>
              <w:b/>
              <w:bCs/>
              <w:sz w:val="26"/>
              <w:szCs w:val="26"/>
              <w:u w:val="single"/>
            </w:rPr>
          </w:rPrChange>
        </w:rPr>
      </w:pPr>
      <w:ins w:id="3371" w:author="kalla madhu" w:date="2024-07-17T14:45:00Z">
        <w:r w:rsidRPr="009329BA">
          <w:rPr>
            <w:b/>
            <w:bCs/>
            <w:sz w:val="26"/>
            <w:szCs w:val="26"/>
            <w:rPrChange w:id="3372"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373" w:author="kalla madhu" w:date="2024-07-18T10:21:00Z" w16du:dateUtc="2024-07-18T04:51:00Z">
              <w:rPr>
                <w:b/>
                <w:bCs/>
                <w:sz w:val="26"/>
                <w:szCs w:val="26"/>
                <w:u w:val="single"/>
              </w:rPr>
            </w:rPrChange>
          </w:rPr>
          <w:t>this.password</w:t>
        </w:r>
        <w:proofErr w:type="spellEnd"/>
        <w:proofErr w:type="gramEnd"/>
        <w:r w:rsidRPr="009329BA">
          <w:rPr>
            <w:b/>
            <w:bCs/>
            <w:sz w:val="26"/>
            <w:szCs w:val="26"/>
            <w:rPrChange w:id="3374" w:author="kalla madhu" w:date="2024-07-18T10:21:00Z" w16du:dateUtc="2024-07-18T04:51:00Z">
              <w:rPr>
                <w:b/>
                <w:bCs/>
                <w:sz w:val="26"/>
                <w:szCs w:val="26"/>
                <w:u w:val="single"/>
              </w:rPr>
            </w:rPrChange>
          </w:rPr>
          <w:t xml:space="preserve"> = password;</w:t>
        </w:r>
      </w:ins>
    </w:p>
    <w:p w14:paraId="05038495" w14:textId="77777777" w:rsidR="00F30837" w:rsidRPr="009329BA" w:rsidRDefault="00F30837" w:rsidP="00F30837">
      <w:pPr>
        <w:rPr>
          <w:ins w:id="3375" w:author="kalla madhu" w:date="2024-07-17T14:45:00Z"/>
          <w:b/>
          <w:bCs/>
          <w:sz w:val="26"/>
          <w:szCs w:val="26"/>
          <w:rPrChange w:id="3376" w:author="kalla madhu" w:date="2024-07-18T10:21:00Z" w16du:dateUtc="2024-07-18T04:51:00Z">
            <w:rPr>
              <w:ins w:id="3377" w:author="kalla madhu" w:date="2024-07-17T14:45:00Z"/>
              <w:b/>
              <w:bCs/>
              <w:sz w:val="26"/>
              <w:szCs w:val="26"/>
              <w:u w:val="single"/>
            </w:rPr>
          </w:rPrChange>
        </w:rPr>
      </w:pPr>
      <w:ins w:id="3378" w:author="kalla madhu" w:date="2024-07-17T14:45:00Z">
        <w:r w:rsidRPr="009329BA">
          <w:rPr>
            <w:b/>
            <w:bCs/>
            <w:sz w:val="26"/>
            <w:szCs w:val="26"/>
            <w:rPrChange w:id="3379" w:author="kalla madhu" w:date="2024-07-18T10:21:00Z" w16du:dateUtc="2024-07-18T04:51:00Z">
              <w:rPr>
                <w:b/>
                <w:bCs/>
                <w:sz w:val="26"/>
                <w:szCs w:val="26"/>
                <w:u w:val="single"/>
              </w:rPr>
            </w:rPrChange>
          </w:rPr>
          <w:t>    }</w:t>
        </w:r>
      </w:ins>
    </w:p>
    <w:p w14:paraId="7302038B" w14:textId="77777777" w:rsidR="00F30837" w:rsidRPr="009329BA" w:rsidRDefault="00F30837" w:rsidP="00F30837">
      <w:pPr>
        <w:rPr>
          <w:ins w:id="3380" w:author="kalla madhu" w:date="2024-07-17T14:45:00Z"/>
          <w:b/>
          <w:bCs/>
          <w:sz w:val="26"/>
          <w:szCs w:val="26"/>
          <w:rPrChange w:id="3381" w:author="kalla madhu" w:date="2024-07-18T10:21:00Z" w16du:dateUtc="2024-07-18T04:51:00Z">
            <w:rPr>
              <w:ins w:id="3382" w:author="kalla madhu" w:date="2024-07-17T14:45:00Z"/>
              <w:b/>
              <w:bCs/>
              <w:sz w:val="26"/>
              <w:szCs w:val="26"/>
              <w:u w:val="single"/>
            </w:rPr>
          </w:rPrChange>
        </w:rPr>
      </w:pPr>
    </w:p>
    <w:p w14:paraId="2F4EED46" w14:textId="77777777" w:rsidR="00F30837" w:rsidRPr="009329BA" w:rsidRDefault="00F30837" w:rsidP="00F30837">
      <w:pPr>
        <w:rPr>
          <w:ins w:id="3383" w:author="kalla madhu" w:date="2024-07-17T14:45:00Z"/>
          <w:b/>
          <w:bCs/>
          <w:sz w:val="26"/>
          <w:szCs w:val="26"/>
          <w:rPrChange w:id="3384" w:author="kalla madhu" w:date="2024-07-18T10:21:00Z" w16du:dateUtc="2024-07-18T04:51:00Z">
            <w:rPr>
              <w:ins w:id="3385" w:author="kalla madhu" w:date="2024-07-17T14:45:00Z"/>
              <w:b/>
              <w:bCs/>
              <w:sz w:val="26"/>
              <w:szCs w:val="26"/>
              <w:u w:val="single"/>
            </w:rPr>
          </w:rPrChange>
        </w:rPr>
      </w:pPr>
      <w:ins w:id="3386" w:author="kalla madhu" w:date="2024-07-17T14:45:00Z">
        <w:r w:rsidRPr="009329BA">
          <w:rPr>
            <w:b/>
            <w:bCs/>
            <w:sz w:val="26"/>
            <w:szCs w:val="26"/>
            <w:rPrChange w:id="3387" w:author="kalla madhu" w:date="2024-07-18T10:21:00Z" w16du:dateUtc="2024-07-18T04:51:00Z">
              <w:rPr>
                <w:b/>
                <w:bCs/>
                <w:sz w:val="26"/>
                <w:szCs w:val="26"/>
                <w:u w:val="single"/>
              </w:rPr>
            </w:rPrChange>
          </w:rPr>
          <w:t xml:space="preserve">    public String </w:t>
        </w:r>
        <w:proofErr w:type="spellStart"/>
        <w:proofErr w:type="gramStart"/>
        <w:r w:rsidRPr="009329BA">
          <w:rPr>
            <w:b/>
            <w:bCs/>
            <w:sz w:val="26"/>
            <w:szCs w:val="26"/>
            <w:rPrChange w:id="3388" w:author="kalla madhu" w:date="2024-07-18T10:21:00Z" w16du:dateUtc="2024-07-18T04:51:00Z">
              <w:rPr>
                <w:b/>
                <w:bCs/>
                <w:sz w:val="26"/>
                <w:szCs w:val="26"/>
                <w:u w:val="single"/>
              </w:rPr>
            </w:rPrChange>
          </w:rPr>
          <w:t>getPhone</w:t>
        </w:r>
        <w:proofErr w:type="spellEnd"/>
        <w:r w:rsidRPr="009329BA">
          <w:rPr>
            <w:b/>
            <w:bCs/>
            <w:sz w:val="26"/>
            <w:szCs w:val="26"/>
            <w:rPrChange w:id="3389" w:author="kalla madhu" w:date="2024-07-18T10:21:00Z" w16du:dateUtc="2024-07-18T04:51:00Z">
              <w:rPr>
                <w:b/>
                <w:bCs/>
                <w:sz w:val="26"/>
                <w:szCs w:val="26"/>
                <w:u w:val="single"/>
              </w:rPr>
            </w:rPrChange>
          </w:rPr>
          <w:t>(</w:t>
        </w:r>
        <w:proofErr w:type="gramEnd"/>
        <w:r w:rsidRPr="009329BA">
          <w:rPr>
            <w:b/>
            <w:bCs/>
            <w:sz w:val="26"/>
            <w:szCs w:val="26"/>
            <w:rPrChange w:id="3390" w:author="kalla madhu" w:date="2024-07-18T10:21:00Z" w16du:dateUtc="2024-07-18T04:51:00Z">
              <w:rPr>
                <w:b/>
                <w:bCs/>
                <w:sz w:val="26"/>
                <w:szCs w:val="26"/>
                <w:u w:val="single"/>
              </w:rPr>
            </w:rPrChange>
          </w:rPr>
          <w:t>) {</w:t>
        </w:r>
      </w:ins>
    </w:p>
    <w:p w14:paraId="01F160FD" w14:textId="77777777" w:rsidR="00F30837" w:rsidRPr="009329BA" w:rsidRDefault="00F30837" w:rsidP="00F30837">
      <w:pPr>
        <w:rPr>
          <w:ins w:id="3391" w:author="kalla madhu" w:date="2024-07-17T14:45:00Z"/>
          <w:b/>
          <w:bCs/>
          <w:sz w:val="26"/>
          <w:szCs w:val="26"/>
          <w:rPrChange w:id="3392" w:author="kalla madhu" w:date="2024-07-18T10:21:00Z" w16du:dateUtc="2024-07-18T04:51:00Z">
            <w:rPr>
              <w:ins w:id="3393" w:author="kalla madhu" w:date="2024-07-17T14:45:00Z"/>
              <w:b/>
              <w:bCs/>
              <w:sz w:val="26"/>
              <w:szCs w:val="26"/>
              <w:u w:val="single"/>
            </w:rPr>
          </w:rPrChange>
        </w:rPr>
      </w:pPr>
      <w:ins w:id="3394" w:author="kalla madhu" w:date="2024-07-17T14:45:00Z">
        <w:r w:rsidRPr="009329BA">
          <w:rPr>
            <w:b/>
            <w:bCs/>
            <w:sz w:val="26"/>
            <w:szCs w:val="26"/>
            <w:rPrChange w:id="3395" w:author="kalla madhu" w:date="2024-07-18T10:21:00Z" w16du:dateUtc="2024-07-18T04:51:00Z">
              <w:rPr>
                <w:b/>
                <w:bCs/>
                <w:sz w:val="26"/>
                <w:szCs w:val="26"/>
                <w:u w:val="single"/>
              </w:rPr>
            </w:rPrChange>
          </w:rPr>
          <w:t>        return phone;</w:t>
        </w:r>
      </w:ins>
    </w:p>
    <w:p w14:paraId="2422731F" w14:textId="77777777" w:rsidR="00F30837" w:rsidRPr="009329BA" w:rsidRDefault="00F30837" w:rsidP="00F30837">
      <w:pPr>
        <w:rPr>
          <w:ins w:id="3396" w:author="kalla madhu" w:date="2024-07-17T14:45:00Z"/>
          <w:b/>
          <w:bCs/>
          <w:sz w:val="26"/>
          <w:szCs w:val="26"/>
          <w:rPrChange w:id="3397" w:author="kalla madhu" w:date="2024-07-18T10:21:00Z" w16du:dateUtc="2024-07-18T04:51:00Z">
            <w:rPr>
              <w:ins w:id="3398" w:author="kalla madhu" w:date="2024-07-17T14:45:00Z"/>
              <w:b/>
              <w:bCs/>
              <w:sz w:val="26"/>
              <w:szCs w:val="26"/>
              <w:u w:val="single"/>
            </w:rPr>
          </w:rPrChange>
        </w:rPr>
      </w:pPr>
      <w:ins w:id="3399" w:author="kalla madhu" w:date="2024-07-17T14:45:00Z">
        <w:r w:rsidRPr="009329BA">
          <w:rPr>
            <w:b/>
            <w:bCs/>
            <w:sz w:val="26"/>
            <w:szCs w:val="26"/>
            <w:rPrChange w:id="3400" w:author="kalla madhu" w:date="2024-07-18T10:21:00Z" w16du:dateUtc="2024-07-18T04:51:00Z">
              <w:rPr>
                <w:b/>
                <w:bCs/>
                <w:sz w:val="26"/>
                <w:szCs w:val="26"/>
                <w:u w:val="single"/>
              </w:rPr>
            </w:rPrChange>
          </w:rPr>
          <w:t>    }</w:t>
        </w:r>
      </w:ins>
    </w:p>
    <w:p w14:paraId="58A7425B" w14:textId="77777777" w:rsidR="00F30837" w:rsidRPr="009329BA" w:rsidRDefault="00F30837" w:rsidP="00F30837">
      <w:pPr>
        <w:rPr>
          <w:ins w:id="3401" w:author="kalla madhu" w:date="2024-07-17T14:45:00Z"/>
          <w:b/>
          <w:bCs/>
          <w:sz w:val="26"/>
          <w:szCs w:val="26"/>
          <w:rPrChange w:id="3402" w:author="kalla madhu" w:date="2024-07-18T10:21:00Z" w16du:dateUtc="2024-07-18T04:51:00Z">
            <w:rPr>
              <w:ins w:id="3403" w:author="kalla madhu" w:date="2024-07-17T14:45:00Z"/>
              <w:b/>
              <w:bCs/>
              <w:sz w:val="26"/>
              <w:szCs w:val="26"/>
              <w:u w:val="single"/>
            </w:rPr>
          </w:rPrChange>
        </w:rPr>
      </w:pPr>
    </w:p>
    <w:p w14:paraId="23A98297" w14:textId="77777777" w:rsidR="00F30837" w:rsidRPr="009329BA" w:rsidRDefault="00F30837" w:rsidP="00F30837">
      <w:pPr>
        <w:rPr>
          <w:ins w:id="3404" w:author="kalla madhu" w:date="2024-07-17T14:45:00Z"/>
          <w:b/>
          <w:bCs/>
          <w:sz w:val="26"/>
          <w:szCs w:val="26"/>
          <w:rPrChange w:id="3405" w:author="kalla madhu" w:date="2024-07-18T10:21:00Z" w16du:dateUtc="2024-07-18T04:51:00Z">
            <w:rPr>
              <w:ins w:id="3406" w:author="kalla madhu" w:date="2024-07-17T14:45:00Z"/>
              <w:b/>
              <w:bCs/>
              <w:sz w:val="26"/>
              <w:szCs w:val="26"/>
              <w:u w:val="single"/>
            </w:rPr>
          </w:rPrChange>
        </w:rPr>
      </w:pPr>
      <w:ins w:id="3407" w:author="kalla madhu" w:date="2024-07-17T14:45:00Z">
        <w:r w:rsidRPr="009329BA">
          <w:rPr>
            <w:b/>
            <w:bCs/>
            <w:sz w:val="26"/>
            <w:szCs w:val="26"/>
            <w:rPrChange w:id="3408" w:author="kalla madhu" w:date="2024-07-18T10:21:00Z" w16du:dateUtc="2024-07-18T04:51:00Z">
              <w:rPr>
                <w:b/>
                <w:bCs/>
                <w:sz w:val="26"/>
                <w:szCs w:val="26"/>
                <w:u w:val="single"/>
              </w:rPr>
            </w:rPrChange>
          </w:rPr>
          <w:t xml:space="preserve">    public void </w:t>
        </w:r>
        <w:proofErr w:type="spellStart"/>
        <w:proofErr w:type="gramStart"/>
        <w:r w:rsidRPr="009329BA">
          <w:rPr>
            <w:b/>
            <w:bCs/>
            <w:sz w:val="26"/>
            <w:szCs w:val="26"/>
            <w:rPrChange w:id="3409" w:author="kalla madhu" w:date="2024-07-18T10:21:00Z" w16du:dateUtc="2024-07-18T04:51:00Z">
              <w:rPr>
                <w:b/>
                <w:bCs/>
                <w:sz w:val="26"/>
                <w:szCs w:val="26"/>
                <w:u w:val="single"/>
              </w:rPr>
            </w:rPrChange>
          </w:rPr>
          <w:t>setPhone</w:t>
        </w:r>
        <w:proofErr w:type="spellEnd"/>
        <w:r w:rsidRPr="009329BA">
          <w:rPr>
            <w:b/>
            <w:bCs/>
            <w:sz w:val="26"/>
            <w:szCs w:val="26"/>
            <w:rPrChange w:id="3410" w:author="kalla madhu" w:date="2024-07-18T10:21:00Z" w16du:dateUtc="2024-07-18T04:51:00Z">
              <w:rPr>
                <w:b/>
                <w:bCs/>
                <w:sz w:val="26"/>
                <w:szCs w:val="26"/>
                <w:u w:val="single"/>
              </w:rPr>
            </w:rPrChange>
          </w:rPr>
          <w:t>(</w:t>
        </w:r>
        <w:proofErr w:type="gramEnd"/>
        <w:r w:rsidRPr="009329BA">
          <w:rPr>
            <w:b/>
            <w:bCs/>
            <w:sz w:val="26"/>
            <w:szCs w:val="26"/>
            <w:rPrChange w:id="3411" w:author="kalla madhu" w:date="2024-07-18T10:21:00Z" w16du:dateUtc="2024-07-18T04:51:00Z">
              <w:rPr>
                <w:b/>
                <w:bCs/>
                <w:sz w:val="26"/>
                <w:szCs w:val="26"/>
                <w:u w:val="single"/>
              </w:rPr>
            </w:rPrChange>
          </w:rPr>
          <w:t>String phone) {</w:t>
        </w:r>
      </w:ins>
    </w:p>
    <w:p w14:paraId="3903930D" w14:textId="77777777" w:rsidR="00F30837" w:rsidRPr="009329BA" w:rsidRDefault="00F30837" w:rsidP="00F30837">
      <w:pPr>
        <w:rPr>
          <w:ins w:id="3412" w:author="kalla madhu" w:date="2024-07-17T14:45:00Z"/>
          <w:b/>
          <w:bCs/>
          <w:sz w:val="26"/>
          <w:szCs w:val="26"/>
          <w:rPrChange w:id="3413" w:author="kalla madhu" w:date="2024-07-18T10:21:00Z" w16du:dateUtc="2024-07-18T04:51:00Z">
            <w:rPr>
              <w:ins w:id="3414" w:author="kalla madhu" w:date="2024-07-17T14:45:00Z"/>
              <w:b/>
              <w:bCs/>
              <w:sz w:val="26"/>
              <w:szCs w:val="26"/>
              <w:u w:val="single"/>
            </w:rPr>
          </w:rPrChange>
        </w:rPr>
      </w:pPr>
      <w:ins w:id="3415" w:author="kalla madhu" w:date="2024-07-17T14:45:00Z">
        <w:r w:rsidRPr="009329BA">
          <w:rPr>
            <w:b/>
            <w:bCs/>
            <w:sz w:val="26"/>
            <w:szCs w:val="26"/>
            <w:rPrChange w:id="3416"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417" w:author="kalla madhu" w:date="2024-07-18T10:21:00Z" w16du:dateUtc="2024-07-18T04:51:00Z">
              <w:rPr>
                <w:b/>
                <w:bCs/>
                <w:sz w:val="26"/>
                <w:szCs w:val="26"/>
                <w:u w:val="single"/>
              </w:rPr>
            </w:rPrChange>
          </w:rPr>
          <w:t>this.phone</w:t>
        </w:r>
        <w:proofErr w:type="spellEnd"/>
        <w:proofErr w:type="gramEnd"/>
        <w:r w:rsidRPr="009329BA">
          <w:rPr>
            <w:b/>
            <w:bCs/>
            <w:sz w:val="26"/>
            <w:szCs w:val="26"/>
            <w:rPrChange w:id="3418" w:author="kalla madhu" w:date="2024-07-18T10:21:00Z" w16du:dateUtc="2024-07-18T04:51:00Z">
              <w:rPr>
                <w:b/>
                <w:bCs/>
                <w:sz w:val="26"/>
                <w:szCs w:val="26"/>
                <w:u w:val="single"/>
              </w:rPr>
            </w:rPrChange>
          </w:rPr>
          <w:t xml:space="preserve"> = phone;</w:t>
        </w:r>
      </w:ins>
    </w:p>
    <w:p w14:paraId="592D3C67" w14:textId="77777777" w:rsidR="00F30837" w:rsidRPr="009329BA" w:rsidRDefault="00F30837" w:rsidP="00F30837">
      <w:pPr>
        <w:rPr>
          <w:ins w:id="3419" w:author="kalla madhu" w:date="2024-07-17T14:45:00Z"/>
          <w:b/>
          <w:bCs/>
          <w:sz w:val="26"/>
          <w:szCs w:val="26"/>
          <w:rPrChange w:id="3420" w:author="kalla madhu" w:date="2024-07-18T10:21:00Z" w16du:dateUtc="2024-07-18T04:51:00Z">
            <w:rPr>
              <w:ins w:id="3421" w:author="kalla madhu" w:date="2024-07-17T14:45:00Z"/>
              <w:b/>
              <w:bCs/>
              <w:sz w:val="26"/>
              <w:szCs w:val="26"/>
              <w:u w:val="single"/>
            </w:rPr>
          </w:rPrChange>
        </w:rPr>
      </w:pPr>
      <w:ins w:id="3422" w:author="kalla madhu" w:date="2024-07-17T14:45:00Z">
        <w:r w:rsidRPr="009329BA">
          <w:rPr>
            <w:b/>
            <w:bCs/>
            <w:sz w:val="26"/>
            <w:szCs w:val="26"/>
            <w:rPrChange w:id="3423" w:author="kalla madhu" w:date="2024-07-18T10:21:00Z" w16du:dateUtc="2024-07-18T04:51:00Z">
              <w:rPr>
                <w:b/>
                <w:bCs/>
                <w:sz w:val="26"/>
                <w:szCs w:val="26"/>
                <w:u w:val="single"/>
              </w:rPr>
            </w:rPrChange>
          </w:rPr>
          <w:t>    }</w:t>
        </w:r>
      </w:ins>
    </w:p>
    <w:p w14:paraId="37731DBA" w14:textId="77777777" w:rsidR="00F30837" w:rsidRPr="009329BA" w:rsidRDefault="00F30837" w:rsidP="00F30837">
      <w:pPr>
        <w:rPr>
          <w:ins w:id="3424" w:author="kalla madhu" w:date="2024-07-17T14:45:00Z"/>
          <w:b/>
          <w:bCs/>
          <w:sz w:val="26"/>
          <w:szCs w:val="26"/>
          <w:rPrChange w:id="3425" w:author="kalla madhu" w:date="2024-07-18T10:21:00Z" w16du:dateUtc="2024-07-18T04:51:00Z">
            <w:rPr>
              <w:ins w:id="3426" w:author="kalla madhu" w:date="2024-07-17T14:45:00Z"/>
              <w:b/>
              <w:bCs/>
              <w:sz w:val="26"/>
              <w:szCs w:val="26"/>
              <w:u w:val="single"/>
            </w:rPr>
          </w:rPrChange>
        </w:rPr>
      </w:pPr>
    </w:p>
    <w:p w14:paraId="56482809" w14:textId="77777777" w:rsidR="00F30837" w:rsidRPr="009329BA" w:rsidRDefault="00F30837" w:rsidP="00F30837">
      <w:pPr>
        <w:rPr>
          <w:ins w:id="3427" w:author="kalla madhu" w:date="2024-07-17T14:45:00Z"/>
          <w:b/>
          <w:bCs/>
          <w:sz w:val="26"/>
          <w:szCs w:val="26"/>
          <w:rPrChange w:id="3428" w:author="kalla madhu" w:date="2024-07-18T10:21:00Z" w16du:dateUtc="2024-07-18T04:51:00Z">
            <w:rPr>
              <w:ins w:id="3429" w:author="kalla madhu" w:date="2024-07-17T14:45:00Z"/>
              <w:b/>
              <w:bCs/>
              <w:sz w:val="26"/>
              <w:szCs w:val="26"/>
              <w:u w:val="single"/>
            </w:rPr>
          </w:rPrChange>
        </w:rPr>
      </w:pPr>
      <w:ins w:id="3430" w:author="kalla madhu" w:date="2024-07-17T14:45:00Z">
        <w:r w:rsidRPr="009329BA">
          <w:rPr>
            <w:b/>
            <w:bCs/>
            <w:sz w:val="26"/>
            <w:szCs w:val="26"/>
            <w:rPrChange w:id="3431" w:author="kalla madhu" w:date="2024-07-18T10:21:00Z" w16du:dateUtc="2024-07-18T04:51:00Z">
              <w:rPr>
                <w:b/>
                <w:bCs/>
                <w:sz w:val="26"/>
                <w:szCs w:val="26"/>
                <w:u w:val="single"/>
              </w:rPr>
            </w:rPrChange>
          </w:rPr>
          <w:t xml:space="preserve">    public String </w:t>
        </w:r>
        <w:proofErr w:type="spellStart"/>
        <w:proofErr w:type="gramStart"/>
        <w:r w:rsidRPr="009329BA">
          <w:rPr>
            <w:b/>
            <w:bCs/>
            <w:sz w:val="26"/>
            <w:szCs w:val="26"/>
            <w:rPrChange w:id="3432" w:author="kalla madhu" w:date="2024-07-18T10:21:00Z" w16du:dateUtc="2024-07-18T04:51:00Z">
              <w:rPr>
                <w:b/>
                <w:bCs/>
                <w:sz w:val="26"/>
                <w:szCs w:val="26"/>
                <w:u w:val="single"/>
              </w:rPr>
            </w:rPrChange>
          </w:rPr>
          <w:t>getAddress</w:t>
        </w:r>
        <w:proofErr w:type="spellEnd"/>
        <w:r w:rsidRPr="009329BA">
          <w:rPr>
            <w:b/>
            <w:bCs/>
            <w:sz w:val="26"/>
            <w:szCs w:val="26"/>
            <w:rPrChange w:id="3433" w:author="kalla madhu" w:date="2024-07-18T10:21:00Z" w16du:dateUtc="2024-07-18T04:51:00Z">
              <w:rPr>
                <w:b/>
                <w:bCs/>
                <w:sz w:val="26"/>
                <w:szCs w:val="26"/>
                <w:u w:val="single"/>
              </w:rPr>
            </w:rPrChange>
          </w:rPr>
          <w:t>(</w:t>
        </w:r>
        <w:proofErr w:type="gramEnd"/>
        <w:r w:rsidRPr="009329BA">
          <w:rPr>
            <w:b/>
            <w:bCs/>
            <w:sz w:val="26"/>
            <w:szCs w:val="26"/>
            <w:rPrChange w:id="3434" w:author="kalla madhu" w:date="2024-07-18T10:21:00Z" w16du:dateUtc="2024-07-18T04:51:00Z">
              <w:rPr>
                <w:b/>
                <w:bCs/>
                <w:sz w:val="26"/>
                <w:szCs w:val="26"/>
                <w:u w:val="single"/>
              </w:rPr>
            </w:rPrChange>
          </w:rPr>
          <w:t>) {</w:t>
        </w:r>
      </w:ins>
    </w:p>
    <w:p w14:paraId="2934B557" w14:textId="77777777" w:rsidR="00F30837" w:rsidRPr="009329BA" w:rsidRDefault="00F30837" w:rsidP="00F30837">
      <w:pPr>
        <w:rPr>
          <w:ins w:id="3435" w:author="kalla madhu" w:date="2024-07-17T14:45:00Z"/>
          <w:b/>
          <w:bCs/>
          <w:sz w:val="26"/>
          <w:szCs w:val="26"/>
          <w:rPrChange w:id="3436" w:author="kalla madhu" w:date="2024-07-18T10:21:00Z" w16du:dateUtc="2024-07-18T04:51:00Z">
            <w:rPr>
              <w:ins w:id="3437" w:author="kalla madhu" w:date="2024-07-17T14:45:00Z"/>
              <w:b/>
              <w:bCs/>
              <w:sz w:val="26"/>
              <w:szCs w:val="26"/>
              <w:u w:val="single"/>
            </w:rPr>
          </w:rPrChange>
        </w:rPr>
      </w:pPr>
      <w:ins w:id="3438" w:author="kalla madhu" w:date="2024-07-17T14:45:00Z">
        <w:r w:rsidRPr="009329BA">
          <w:rPr>
            <w:b/>
            <w:bCs/>
            <w:sz w:val="26"/>
            <w:szCs w:val="26"/>
            <w:rPrChange w:id="3439" w:author="kalla madhu" w:date="2024-07-18T10:21:00Z" w16du:dateUtc="2024-07-18T04:51:00Z">
              <w:rPr>
                <w:b/>
                <w:bCs/>
                <w:sz w:val="26"/>
                <w:szCs w:val="26"/>
                <w:u w:val="single"/>
              </w:rPr>
            </w:rPrChange>
          </w:rPr>
          <w:t>        return address;</w:t>
        </w:r>
      </w:ins>
    </w:p>
    <w:p w14:paraId="661D9CCD" w14:textId="77777777" w:rsidR="00F30837" w:rsidRPr="009329BA" w:rsidRDefault="00F30837" w:rsidP="00F30837">
      <w:pPr>
        <w:rPr>
          <w:ins w:id="3440" w:author="kalla madhu" w:date="2024-07-17T14:45:00Z"/>
          <w:b/>
          <w:bCs/>
          <w:sz w:val="26"/>
          <w:szCs w:val="26"/>
          <w:rPrChange w:id="3441" w:author="kalla madhu" w:date="2024-07-18T10:21:00Z" w16du:dateUtc="2024-07-18T04:51:00Z">
            <w:rPr>
              <w:ins w:id="3442" w:author="kalla madhu" w:date="2024-07-17T14:45:00Z"/>
              <w:b/>
              <w:bCs/>
              <w:sz w:val="26"/>
              <w:szCs w:val="26"/>
              <w:u w:val="single"/>
            </w:rPr>
          </w:rPrChange>
        </w:rPr>
      </w:pPr>
      <w:ins w:id="3443" w:author="kalla madhu" w:date="2024-07-17T14:45:00Z">
        <w:r w:rsidRPr="009329BA">
          <w:rPr>
            <w:b/>
            <w:bCs/>
            <w:sz w:val="26"/>
            <w:szCs w:val="26"/>
            <w:rPrChange w:id="3444" w:author="kalla madhu" w:date="2024-07-18T10:21:00Z" w16du:dateUtc="2024-07-18T04:51:00Z">
              <w:rPr>
                <w:b/>
                <w:bCs/>
                <w:sz w:val="26"/>
                <w:szCs w:val="26"/>
                <w:u w:val="single"/>
              </w:rPr>
            </w:rPrChange>
          </w:rPr>
          <w:t>    }</w:t>
        </w:r>
      </w:ins>
    </w:p>
    <w:p w14:paraId="19154848" w14:textId="77777777" w:rsidR="00F30837" w:rsidRPr="009329BA" w:rsidRDefault="00F30837" w:rsidP="00F30837">
      <w:pPr>
        <w:rPr>
          <w:ins w:id="3445" w:author="kalla madhu" w:date="2024-07-17T14:45:00Z"/>
          <w:b/>
          <w:bCs/>
          <w:sz w:val="26"/>
          <w:szCs w:val="26"/>
          <w:rPrChange w:id="3446" w:author="kalla madhu" w:date="2024-07-18T10:21:00Z" w16du:dateUtc="2024-07-18T04:51:00Z">
            <w:rPr>
              <w:ins w:id="3447" w:author="kalla madhu" w:date="2024-07-17T14:45:00Z"/>
              <w:b/>
              <w:bCs/>
              <w:sz w:val="26"/>
              <w:szCs w:val="26"/>
              <w:u w:val="single"/>
            </w:rPr>
          </w:rPrChange>
        </w:rPr>
      </w:pPr>
    </w:p>
    <w:p w14:paraId="6082A388" w14:textId="77777777" w:rsidR="00F30837" w:rsidRPr="009329BA" w:rsidRDefault="00F30837" w:rsidP="00F30837">
      <w:pPr>
        <w:rPr>
          <w:ins w:id="3448" w:author="kalla madhu" w:date="2024-07-17T14:45:00Z"/>
          <w:b/>
          <w:bCs/>
          <w:sz w:val="26"/>
          <w:szCs w:val="26"/>
          <w:rPrChange w:id="3449" w:author="kalla madhu" w:date="2024-07-18T10:21:00Z" w16du:dateUtc="2024-07-18T04:51:00Z">
            <w:rPr>
              <w:ins w:id="3450" w:author="kalla madhu" w:date="2024-07-17T14:45:00Z"/>
              <w:b/>
              <w:bCs/>
              <w:sz w:val="26"/>
              <w:szCs w:val="26"/>
              <w:u w:val="single"/>
            </w:rPr>
          </w:rPrChange>
        </w:rPr>
      </w:pPr>
      <w:ins w:id="3451" w:author="kalla madhu" w:date="2024-07-17T14:45:00Z">
        <w:r w:rsidRPr="009329BA">
          <w:rPr>
            <w:b/>
            <w:bCs/>
            <w:sz w:val="26"/>
            <w:szCs w:val="26"/>
            <w:rPrChange w:id="3452" w:author="kalla madhu" w:date="2024-07-18T10:21:00Z" w16du:dateUtc="2024-07-18T04:51:00Z">
              <w:rPr>
                <w:b/>
                <w:bCs/>
                <w:sz w:val="26"/>
                <w:szCs w:val="26"/>
                <w:u w:val="single"/>
              </w:rPr>
            </w:rPrChange>
          </w:rPr>
          <w:t xml:space="preserve">    public void </w:t>
        </w:r>
        <w:proofErr w:type="spellStart"/>
        <w:proofErr w:type="gramStart"/>
        <w:r w:rsidRPr="009329BA">
          <w:rPr>
            <w:b/>
            <w:bCs/>
            <w:sz w:val="26"/>
            <w:szCs w:val="26"/>
            <w:rPrChange w:id="3453" w:author="kalla madhu" w:date="2024-07-18T10:21:00Z" w16du:dateUtc="2024-07-18T04:51:00Z">
              <w:rPr>
                <w:b/>
                <w:bCs/>
                <w:sz w:val="26"/>
                <w:szCs w:val="26"/>
                <w:u w:val="single"/>
              </w:rPr>
            </w:rPrChange>
          </w:rPr>
          <w:t>setAddress</w:t>
        </w:r>
        <w:proofErr w:type="spellEnd"/>
        <w:r w:rsidRPr="009329BA">
          <w:rPr>
            <w:b/>
            <w:bCs/>
            <w:sz w:val="26"/>
            <w:szCs w:val="26"/>
            <w:rPrChange w:id="3454" w:author="kalla madhu" w:date="2024-07-18T10:21:00Z" w16du:dateUtc="2024-07-18T04:51:00Z">
              <w:rPr>
                <w:b/>
                <w:bCs/>
                <w:sz w:val="26"/>
                <w:szCs w:val="26"/>
                <w:u w:val="single"/>
              </w:rPr>
            </w:rPrChange>
          </w:rPr>
          <w:t>(</w:t>
        </w:r>
        <w:proofErr w:type="gramEnd"/>
        <w:r w:rsidRPr="009329BA">
          <w:rPr>
            <w:b/>
            <w:bCs/>
            <w:sz w:val="26"/>
            <w:szCs w:val="26"/>
            <w:rPrChange w:id="3455" w:author="kalla madhu" w:date="2024-07-18T10:21:00Z" w16du:dateUtc="2024-07-18T04:51:00Z">
              <w:rPr>
                <w:b/>
                <w:bCs/>
                <w:sz w:val="26"/>
                <w:szCs w:val="26"/>
                <w:u w:val="single"/>
              </w:rPr>
            </w:rPrChange>
          </w:rPr>
          <w:t>String address) {</w:t>
        </w:r>
      </w:ins>
    </w:p>
    <w:p w14:paraId="0EC88D26" w14:textId="77777777" w:rsidR="00F30837" w:rsidRPr="009329BA" w:rsidRDefault="00F30837" w:rsidP="00F30837">
      <w:pPr>
        <w:rPr>
          <w:ins w:id="3456" w:author="kalla madhu" w:date="2024-07-17T14:45:00Z"/>
          <w:b/>
          <w:bCs/>
          <w:sz w:val="26"/>
          <w:szCs w:val="26"/>
          <w:rPrChange w:id="3457" w:author="kalla madhu" w:date="2024-07-18T10:21:00Z" w16du:dateUtc="2024-07-18T04:51:00Z">
            <w:rPr>
              <w:ins w:id="3458" w:author="kalla madhu" w:date="2024-07-17T14:45:00Z"/>
              <w:b/>
              <w:bCs/>
              <w:sz w:val="26"/>
              <w:szCs w:val="26"/>
              <w:u w:val="single"/>
            </w:rPr>
          </w:rPrChange>
        </w:rPr>
      </w:pPr>
      <w:ins w:id="3459" w:author="kalla madhu" w:date="2024-07-17T14:45:00Z">
        <w:r w:rsidRPr="009329BA">
          <w:rPr>
            <w:b/>
            <w:bCs/>
            <w:sz w:val="26"/>
            <w:szCs w:val="26"/>
            <w:rPrChange w:id="3460"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461" w:author="kalla madhu" w:date="2024-07-18T10:21:00Z" w16du:dateUtc="2024-07-18T04:51:00Z">
              <w:rPr>
                <w:b/>
                <w:bCs/>
                <w:sz w:val="26"/>
                <w:szCs w:val="26"/>
                <w:u w:val="single"/>
              </w:rPr>
            </w:rPrChange>
          </w:rPr>
          <w:t>this.address</w:t>
        </w:r>
        <w:proofErr w:type="spellEnd"/>
        <w:proofErr w:type="gramEnd"/>
        <w:r w:rsidRPr="009329BA">
          <w:rPr>
            <w:b/>
            <w:bCs/>
            <w:sz w:val="26"/>
            <w:szCs w:val="26"/>
            <w:rPrChange w:id="3462" w:author="kalla madhu" w:date="2024-07-18T10:21:00Z" w16du:dateUtc="2024-07-18T04:51:00Z">
              <w:rPr>
                <w:b/>
                <w:bCs/>
                <w:sz w:val="26"/>
                <w:szCs w:val="26"/>
                <w:u w:val="single"/>
              </w:rPr>
            </w:rPrChange>
          </w:rPr>
          <w:t xml:space="preserve"> = address;</w:t>
        </w:r>
      </w:ins>
    </w:p>
    <w:p w14:paraId="3EDB9E22" w14:textId="77777777" w:rsidR="00F30837" w:rsidRPr="009329BA" w:rsidRDefault="00F30837" w:rsidP="00F30837">
      <w:pPr>
        <w:rPr>
          <w:ins w:id="3463" w:author="kalla madhu" w:date="2024-07-17T14:45:00Z"/>
          <w:b/>
          <w:bCs/>
          <w:sz w:val="26"/>
          <w:szCs w:val="26"/>
          <w:rPrChange w:id="3464" w:author="kalla madhu" w:date="2024-07-18T10:21:00Z" w16du:dateUtc="2024-07-18T04:51:00Z">
            <w:rPr>
              <w:ins w:id="3465" w:author="kalla madhu" w:date="2024-07-17T14:45:00Z"/>
              <w:b/>
              <w:bCs/>
              <w:sz w:val="26"/>
              <w:szCs w:val="26"/>
              <w:u w:val="single"/>
            </w:rPr>
          </w:rPrChange>
        </w:rPr>
      </w:pPr>
      <w:ins w:id="3466" w:author="kalla madhu" w:date="2024-07-17T14:45:00Z">
        <w:r w:rsidRPr="009329BA">
          <w:rPr>
            <w:b/>
            <w:bCs/>
            <w:sz w:val="26"/>
            <w:szCs w:val="26"/>
            <w:rPrChange w:id="3467" w:author="kalla madhu" w:date="2024-07-18T10:21:00Z" w16du:dateUtc="2024-07-18T04:51:00Z">
              <w:rPr>
                <w:b/>
                <w:bCs/>
                <w:sz w:val="26"/>
                <w:szCs w:val="26"/>
                <w:u w:val="single"/>
              </w:rPr>
            </w:rPrChange>
          </w:rPr>
          <w:t>    }</w:t>
        </w:r>
      </w:ins>
    </w:p>
    <w:p w14:paraId="0A4E4217" w14:textId="77777777" w:rsidR="00F30837" w:rsidRPr="009329BA" w:rsidRDefault="00F30837" w:rsidP="00F30837">
      <w:pPr>
        <w:rPr>
          <w:ins w:id="3468" w:author="kalla madhu" w:date="2024-07-17T14:45:00Z"/>
          <w:b/>
          <w:bCs/>
          <w:sz w:val="26"/>
          <w:szCs w:val="26"/>
          <w:rPrChange w:id="3469" w:author="kalla madhu" w:date="2024-07-18T10:21:00Z" w16du:dateUtc="2024-07-18T04:51:00Z">
            <w:rPr>
              <w:ins w:id="3470" w:author="kalla madhu" w:date="2024-07-17T14:45:00Z"/>
              <w:b/>
              <w:bCs/>
              <w:sz w:val="26"/>
              <w:szCs w:val="26"/>
              <w:u w:val="single"/>
            </w:rPr>
          </w:rPrChange>
        </w:rPr>
      </w:pPr>
    </w:p>
    <w:p w14:paraId="774A279F" w14:textId="77777777" w:rsidR="00F30837" w:rsidRPr="009329BA" w:rsidRDefault="00F30837" w:rsidP="00F30837">
      <w:pPr>
        <w:rPr>
          <w:ins w:id="3471" w:author="kalla madhu" w:date="2024-07-17T14:45:00Z"/>
          <w:b/>
          <w:bCs/>
          <w:sz w:val="26"/>
          <w:szCs w:val="26"/>
          <w:rPrChange w:id="3472" w:author="kalla madhu" w:date="2024-07-18T10:21:00Z" w16du:dateUtc="2024-07-18T04:51:00Z">
            <w:rPr>
              <w:ins w:id="3473" w:author="kalla madhu" w:date="2024-07-17T14:45:00Z"/>
              <w:b/>
              <w:bCs/>
              <w:sz w:val="26"/>
              <w:szCs w:val="26"/>
              <w:u w:val="single"/>
            </w:rPr>
          </w:rPrChange>
        </w:rPr>
      </w:pPr>
      <w:ins w:id="3474" w:author="kalla madhu" w:date="2024-07-17T14:45:00Z">
        <w:r w:rsidRPr="009329BA">
          <w:rPr>
            <w:b/>
            <w:bCs/>
            <w:sz w:val="26"/>
            <w:szCs w:val="26"/>
            <w:rPrChange w:id="3475" w:author="kalla madhu" w:date="2024-07-18T10:21:00Z" w16du:dateUtc="2024-07-18T04:51:00Z">
              <w:rPr>
                <w:b/>
                <w:bCs/>
                <w:sz w:val="26"/>
                <w:szCs w:val="26"/>
                <w:u w:val="single"/>
              </w:rPr>
            </w:rPrChange>
          </w:rPr>
          <w:t xml:space="preserve">    public String </w:t>
        </w:r>
        <w:proofErr w:type="spellStart"/>
        <w:proofErr w:type="gramStart"/>
        <w:r w:rsidRPr="009329BA">
          <w:rPr>
            <w:b/>
            <w:bCs/>
            <w:sz w:val="26"/>
            <w:szCs w:val="26"/>
            <w:rPrChange w:id="3476" w:author="kalla madhu" w:date="2024-07-18T10:21:00Z" w16du:dateUtc="2024-07-18T04:51:00Z">
              <w:rPr>
                <w:b/>
                <w:bCs/>
                <w:sz w:val="26"/>
                <w:szCs w:val="26"/>
                <w:u w:val="single"/>
              </w:rPr>
            </w:rPrChange>
          </w:rPr>
          <w:t>getDesig</w:t>
        </w:r>
        <w:proofErr w:type="spellEnd"/>
        <w:r w:rsidRPr="009329BA">
          <w:rPr>
            <w:b/>
            <w:bCs/>
            <w:sz w:val="26"/>
            <w:szCs w:val="26"/>
            <w:rPrChange w:id="3477" w:author="kalla madhu" w:date="2024-07-18T10:21:00Z" w16du:dateUtc="2024-07-18T04:51:00Z">
              <w:rPr>
                <w:b/>
                <w:bCs/>
                <w:sz w:val="26"/>
                <w:szCs w:val="26"/>
                <w:u w:val="single"/>
              </w:rPr>
            </w:rPrChange>
          </w:rPr>
          <w:t>(</w:t>
        </w:r>
        <w:proofErr w:type="gramEnd"/>
        <w:r w:rsidRPr="009329BA">
          <w:rPr>
            <w:b/>
            <w:bCs/>
            <w:sz w:val="26"/>
            <w:szCs w:val="26"/>
            <w:rPrChange w:id="3478" w:author="kalla madhu" w:date="2024-07-18T10:21:00Z" w16du:dateUtc="2024-07-18T04:51:00Z">
              <w:rPr>
                <w:b/>
                <w:bCs/>
                <w:sz w:val="26"/>
                <w:szCs w:val="26"/>
                <w:u w:val="single"/>
              </w:rPr>
            </w:rPrChange>
          </w:rPr>
          <w:t>) {</w:t>
        </w:r>
      </w:ins>
    </w:p>
    <w:p w14:paraId="72DEF299" w14:textId="77777777" w:rsidR="00F30837" w:rsidRPr="009329BA" w:rsidRDefault="00F30837" w:rsidP="00F30837">
      <w:pPr>
        <w:rPr>
          <w:ins w:id="3479" w:author="kalla madhu" w:date="2024-07-17T14:45:00Z"/>
          <w:b/>
          <w:bCs/>
          <w:sz w:val="26"/>
          <w:szCs w:val="26"/>
          <w:rPrChange w:id="3480" w:author="kalla madhu" w:date="2024-07-18T10:21:00Z" w16du:dateUtc="2024-07-18T04:51:00Z">
            <w:rPr>
              <w:ins w:id="3481" w:author="kalla madhu" w:date="2024-07-17T14:45:00Z"/>
              <w:b/>
              <w:bCs/>
              <w:sz w:val="26"/>
              <w:szCs w:val="26"/>
              <w:u w:val="single"/>
            </w:rPr>
          </w:rPrChange>
        </w:rPr>
      </w:pPr>
      <w:ins w:id="3482" w:author="kalla madhu" w:date="2024-07-17T14:45:00Z">
        <w:r w:rsidRPr="009329BA">
          <w:rPr>
            <w:b/>
            <w:bCs/>
            <w:sz w:val="26"/>
            <w:szCs w:val="26"/>
            <w:rPrChange w:id="3483" w:author="kalla madhu" w:date="2024-07-18T10:21:00Z" w16du:dateUtc="2024-07-18T04:51:00Z">
              <w:rPr>
                <w:b/>
                <w:bCs/>
                <w:sz w:val="26"/>
                <w:szCs w:val="26"/>
                <w:u w:val="single"/>
              </w:rPr>
            </w:rPrChange>
          </w:rPr>
          <w:t xml:space="preserve">        return </w:t>
        </w:r>
        <w:proofErr w:type="spellStart"/>
        <w:r w:rsidRPr="009329BA">
          <w:rPr>
            <w:b/>
            <w:bCs/>
            <w:sz w:val="26"/>
            <w:szCs w:val="26"/>
            <w:rPrChange w:id="3484" w:author="kalla madhu" w:date="2024-07-18T10:21:00Z" w16du:dateUtc="2024-07-18T04:51:00Z">
              <w:rPr>
                <w:b/>
                <w:bCs/>
                <w:sz w:val="26"/>
                <w:szCs w:val="26"/>
                <w:u w:val="single"/>
              </w:rPr>
            </w:rPrChange>
          </w:rPr>
          <w:t>desig</w:t>
        </w:r>
        <w:proofErr w:type="spellEnd"/>
        <w:r w:rsidRPr="009329BA">
          <w:rPr>
            <w:b/>
            <w:bCs/>
            <w:sz w:val="26"/>
            <w:szCs w:val="26"/>
            <w:rPrChange w:id="3485" w:author="kalla madhu" w:date="2024-07-18T10:21:00Z" w16du:dateUtc="2024-07-18T04:51:00Z">
              <w:rPr>
                <w:b/>
                <w:bCs/>
                <w:sz w:val="26"/>
                <w:szCs w:val="26"/>
                <w:u w:val="single"/>
              </w:rPr>
            </w:rPrChange>
          </w:rPr>
          <w:t>;</w:t>
        </w:r>
      </w:ins>
    </w:p>
    <w:p w14:paraId="6E0DD0E3" w14:textId="77777777" w:rsidR="00F30837" w:rsidRPr="009329BA" w:rsidRDefault="00F30837" w:rsidP="00F30837">
      <w:pPr>
        <w:rPr>
          <w:ins w:id="3486" w:author="kalla madhu" w:date="2024-07-17T14:45:00Z"/>
          <w:b/>
          <w:bCs/>
          <w:sz w:val="26"/>
          <w:szCs w:val="26"/>
          <w:rPrChange w:id="3487" w:author="kalla madhu" w:date="2024-07-18T10:21:00Z" w16du:dateUtc="2024-07-18T04:51:00Z">
            <w:rPr>
              <w:ins w:id="3488" w:author="kalla madhu" w:date="2024-07-17T14:45:00Z"/>
              <w:b/>
              <w:bCs/>
              <w:sz w:val="26"/>
              <w:szCs w:val="26"/>
              <w:u w:val="single"/>
            </w:rPr>
          </w:rPrChange>
        </w:rPr>
      </w:pPr>
      <w:ins w:id="3489" w:author="kalla madhu" w:date="2024-07-17T14:45:00Z">
        <w:r w:rsidRPr="009329BA">
          <w:rPr>
            <w:b/>
            <w:bCs/>
            <w:sz w:val="26"/>
            <w:szCs w:val="26"/>
            <w:rPrChange w:id="3490" w:author="kalla madhu" w:date="2024-07-18T10:21:00Z" w16du:dateUtc="2024-07-18T04:51:00Z">
              <w:rPr>
                <w:b/>
                <w:bCs/>
                <w:sz w:val="26"/>
                <w:szCs w:val="26"/>
                <w:u w:val="single"/>
              </w:rPr>
            </w:rPrChange>
          </w:rPr>
          <w:t>    }</w:t>
        </w:r>
      </w:ins>
    </w:p>
    <w:p w14:paraId="231397AB" w14:textId="77777777" w:rsidR="00F30837" w:rsidRPr="009329BA" w:rsidRDefault="00F30837" w:rsidP="00F30837">
      <w:pPr>
        <w:rPr>
          <w:ins w:id="3491" w:author="kalla madhu" w:date="2024-07-17T14:45:00Z"/>
          <w:b/>
          <w:bCs/>
          <w:sz w:val="26"/>
          <w:szCs w:val="26"/>
          <w:rPrChange w:id="3492" w:author="kalla madhu" w:date="2024-07-18T10:21:00Z" w16du:dateUtc="2024-07-18T04:51:00Z">
            <w:rPr>
              <w:ins w:id="3493" w:author="kalla madhu" w:date="2024-07-17T14:45:00Z"/>
              <w:b/>
              <w:bCs/>
              <w:sz w:val="26"/>
              <w:szCs w:val="26"/>
              <w:u w:val="single"/>
            </w:rPr>
          </w:rPrChange>
        </w:rPr>
      </w:pPr>
    </w:p>
    <w:p w14:paraId="41AE30B2" w14:textId="77777777" w:rsidR="00F30837" w:rsidRPr="009329BA" w:rsidRDefault="00F30837" w:rsidP="00F30837">
      <w:pPr>
        <w:rPr>
          <w:ins w:id="3494" w:author="kalla madhu" w:date="2024-07-17T14:45:00Z"/>
          <w:b/>
          <w:bCs/>
          <w:sz w:val="26"/>
          <w:szCs w:val="26"/>
          <w:rPrChange w:id="3495" w:author="kalla madhu" w:date="2024-07-18T10:21:00Z" w16du:dateUtc="2024-07-18T04:51:00Z">
            <w:rPr>
              <w:ins w:id="3496" w:author="kalla madhu" w:date="2024-07-17T14:45:00Z"/>
              <w:b/>
              <w:bCs/>
              <w:sz w:val="26"/>
              <w:szCs w:val="26"/>
              <w:u w:val="single"/>
            </w:rPr>
          </w:rPrChange>
        </w:rPr>
      </w:pPr>
      <w:ins w:id="3497" w:author="kalla madhu" w:date="2024-07-17T14:45:00Z">
        <w:r w:rsidRPr="009329BA">
          <w:rPr>
            <w:b/>
            <w:bCs/>
            <w:sz w:val="26"/>
            <w:szCs w:val="26"/>
            <w:rPrChange w:id="3498" w:author="kalla madhu" w:date="2024-07-18T10:21:00Z" w16du:dateUtc="2024-07-18T04:51:00Z">
              <w:rPr>
                <w:b/>
                <w:bCs/>
                <w:sz w:val="26"/>
                <w:szCs w:val="26"/>
                <w:u w:val="single"/>
              </w:rPr>
            </w:rPrChange>
          </w:rPr>
          <w:t xml:space="preserve">    public void </w:t>
        </w:r>
        <w:proofErr w:type="spellStart"/>
        <w:proofErr w:type="gramStart"/>
        <w:r w:rsidRPr="009329BA">
          <w:rPr>
            <w:b/>
            <w:bCs/>
            <w:sz w:val="26"/>
            <w:szCs w:val="26"/>
            <w:rPrChange w:id="3499" w:author="kalla madhu" w:date="2024-07-18T10:21:00Z" w16du:dateUtc="2024-07-18T04:51:00Z">
              <w:rPr>
                <w:b/>
                <w:bCs/>
                <w:sz w:val="26"/>
                <w:szCs w:val="26"/>
                <w:u w:val="single"/>
              </w:rPr>
            </w:rPrChange>
          </w:rPr>
          <w:t>setDesig</w:t>
        </w:r>
        <w:proofErr w:type="spellEnd"/>
        <w:r w:rsidRPr="009329BA">
          <w:rPr>
            <w:b/>
            <w:bCs/>
            <w:sz w:val="26"/>
            <w:szCs w:val="26"/>
            <w:rPrChange w:id="3500" w:author="kalla madhu" w:date="2024-07-18T10:21:00Z" w16du:dateUtc="2024-07-18T04:51:00Z">
              <w:rPr>
                <w:b/>
                <w:bCs/>
                <w:sz w:val="26"/>
                <w:szCs w:val="26"/>
                <w:u w:val="single"/>
              </w:rPr>
            </w:rPrChange>
          </w:rPr>
          <w:t>(</w:t>
        </w:r>
        <w:proofErr w:type="gramEnd"/>
        <w:r w:rsidRPr="009329BA">
          <w:rPr>
            <w:b/>
            <w:bCs/>
            <w:sz w:val="26"/>
            <w:szCs w:val="26"/>
            <w:rPrChange w:id="3501" w:author="kalla madhu" w:date="2024-07-18T10:21:00Z" w16du:dateUtc="2024-07-18T04:51:00Z">
              <w:rPr>
                <w:b/>
                <w:bCs/>
                <w:sz w:val="26"/>
                <w:szCs w:val="26"/>
                <w:u w:val="single"/>
              </w:rPr>
            </w:rPrChange>
          </w:rPr>
          <w:t xml:space="preserve">String </w:t>
        </w:r>
        <w:proofErr w:type="spellStart"/>
        <w:r w:rsidRPr="009329BA">
          <w:rPr>
            <w:b/>
            <w:bCs/>
            <w:sz w:val="26"/>
            <w:szCs w:val="26"/>
            <w:rPrChange w:id="3502" w:author="kalla madhu" w:date="2024-07-18T10:21:00Z" w16du:dateUtc="2024-07-18T04:51:00Z">
              <w:rPr>
                <w:b/>
                <w:bCs/>
                <w:sz w:val="26"/>
                <w:szCs w:val="26"/>
                <w:u w:val="single"/>
              </w:rPr>
            </w:rPrChange>
          </w:rPr>
          <w:t>desig</w:t>
        </w:r>
        <w:proofErr w:type="spellEnd"/>
        <w:r w:rsidRPr="009329BA">
          <w:rPr>
            <w:b/>
            <w:bCs/>
            <w:sz w:val="26"/>
            <w:szCs w:val="26"/>
            <w:rPrChange w:id="3503" w:author="kalla madhu" w:date="2024-07-18T10:21:00Z" w16du:dateUtc="2024-07-18T04:51:00Z">
              <w:rPr>
                <w:b/>
                <w:bCs/>
                <w:sz w:val="26"/>
                <w:szCs w:val="26"/>
                <w:u w:val="single"/>
              </w:rPr>
            </w:rPrChange>
          </w:rPr>
          <w:t>) {</w:t>
        </w:r>
      </w:ins>
    </w:p>
    <w:p w14:paraId="528EF1A2" w14:textId="77777777" w:rsidR="00F30837" w:rsidRPr="009329BA" w:rsidRDefault="00F30837" w:rsidP="00F30837">
      <w:pPr>
        <w:rPr>
          <w:ins w:id="3504" w:author="kalla madhu" w:date="2024-07-17T14:45:00Z"/>
          <w:b/>
          <w:bCs/>
          <w:sz w:val="26"/>
          <w:szCs w:val="26"/>
          <w:rPrChange w:id="3505" w:author="kalla madhu" w:date="2024-07-18T10:21:00Z" w16du:dateUtc="2024-07-18T04:51:00Z">
            <w:rPr>
              <w:ins w:id="3506" w:author="kalla madhu" w:date="2024-07-17T14:45:00Z"/>
              <w:b/>
              <w:bCs/>
              <w:sz w:val="26"/>
              <w:szCs w:val="26"/>
              <w:u w:val="single"/>
            </w:rPr>
          </w:rPrChange>
        </w:rPr>
      </w:pPr>
      <w:ins w:id="3507" w:author="kalla madhu" w:date="2024-07-17T14:45:00Z">
        <w:r w:rsidRPr="009329BA">
          <w:rPr>
            <w:b/>
            <w:bCs/>
            <w:sz w:val="26"/>
            <w:szCs w:val="26"/>
            <w:rPrChange w:id="3508"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509" w:author="kalla madhu" w:date="2024-07-18T10:21:00Z" w16du:dateUtc="2024-07-18T04:51:00Z">
              <w:rPr>
                <w:b/>
                <w:bCs/>
                <w:sz w:val="26"/>
                <w:szCs w:val="26"/>
                <w:u w:val="single"/>
              </w:rPr>
            </w:rPrChange>
          </w:rPr>
          <w:t>this.desig</w:t>
        </w:r>
        <w:proofErr w:type="spellEnd"/>
        <w:proofErr w:type="gramEnd"/>
        <w:r w:rsidRPr="009329BA">
          <w:rPr>
            <w:b/>
            <w:bCs/>
            <w:sz w:val="26"/>
            <w:szCs w:val="26"/>
            <w:rPrChange w:id="3510" w:author="kalla madhu" w:date="2024-07-18T10:21:00Z" w16du:dateUtc="2024-07-18T04:51:00Z">
              <w:rPr>
                <w:b/>
                <w:bCs/>
                <w:sz w:val="26"/>
                <w:szCs w:val="26"/>
                <w:u w:val="single"/>
              </w:rPr>
            </w:rPrChange>
          </w:rPr>
          <w:t xml:space="preserve"> = </w:t>
        </w:r>
        <w:proofErr w:type="spellStart"/>
        <w:r w:rsidRPr="009329BA">
          <w:rPr>
            <w:b/>
            <w:bCs/>
            <w:sz w:val="26"/>
            <w:szCs w:val="26"/>
            <w:rPrChange w:id="3511" w:author="kalla madhu" w:date="2024-07-18T10:21:00Z" w16du:dateUtc="2024-07-18T04:51:00Z">
              <w:rPr>
                <w:b/>
                <w:bCs/>
                <w:sz w:val="26"/>
                <w:szCs w:val="26"/>
                <w:u w:val="single"/>
              </w:rPr>
            </w:rPrChange>
          </w:rPr>
          <w:t>desig</w:t>
        </w:r>
        <w:proofErr w:type="spellEnd"/>
        <w:r w:rsidRPr="009329BA">
          <w:rPr>
            <w:b/>
            <w:bCs/>
            <w:sz w:val="26"/>
            <w:szCs w:val="26"/>
            <w:rPrChange w:id="3512" w:author="kalla madhu" w:date="2024-07-18T10:21:00Z" w16du:dateUtc="2024-07-18T04:51:00Z">
              <w:rPr>
                <w:b/>
                <w:bCs/>
                <w:sz w:val="26"/>
                <w:szCs w:val="26"/>
                <w:u w:val="single"/>
              </w:rPr>
            </w:rPrChange>
          </w:rPr>
          <w:t>;</w:t>
        </w:r>
      </w:ins>
    </w:p>
    <w:p w14:paraId="50D8ACF1" w14:textId="77777777" w:rsidR="00F30837" w:rsidRPr="009329BA" w:rsidRDefault="00F30837" w:rsidP="00F30837">
      <w:pPr>
        <w:rPr>
          <w:ins w:id="3513" w:author="kalla madhu" w:date="2024-07-17T14:45:00Z"/>
          <w:b/>
          <w:bCs/>
          <w:sz w:val="26"/>
          <w:szCs w:val="26"/>
          <w:rPrChange w:id="3514" w:author="kalla madhu" w:date="2024-07-18T10:21:00Z" w16du:dateUtc="2024-07-18T04:51:00Z">
            <w:rPr>
              <w:ins w:id="3515" w:author="kalla madhu" w:date="2024-07-17T14:45:00Z"/>
              <w:b/>
              <w:bCs/>
              <w:sz w:val="26"/>
              <w:szCs w:val="26"/>
              <w:u w:val="single"/>
            </w:rPr>
          </w:rPrChange>
        </w:rPr>
      </w:pPr>
      <w:ins w:id="3516" w:author="kalla madhu" w:date="2024-07-17T14:45:00Z">
        <w:r w:rsidRPr="009329BA">
          <w:rPr>
            <w:b/>
            <w:bCs/>
            <w:sz w:val="26"/>
            <w:szCs w:val="26"/>
            <w:rPrChange w:id="3517" w:author="kalla madhu" w:date="2024-07-18T10:21:00Z" w16du:dateUtc="2024-07-18T04:51:00Z">
              <w:rPr>
                <w:b/>
                <w:bCs/>
                <w:sz w:val="26"/>
                <w:szCs w:val="26"/>
                <w:u w:val="single"/>
              </w:rPr>
            </w:rPrChange>
          </w:rPr>
          <w:t>    }</w:t>
        </w:r>
      </w:ins>
    </w:p>
    <w:p w14:paraId="236F7245" w14:textId="77777777" w:rsidR="00F30837" w:rsidRPr="009329BA" w:rsidRDefault="00F30837" w:rsidP="00F30837">
      <w:pPr>
        <w:rPr>
          <w:ins w:id="3518" w:author="kalla madhu" w:date="2024-07-17T14:45:00Z"/>
          <w:b/>
          <w:bCs/>
          <w:sz w:val="26"/>
          <w:szCs w:val="26"/>
          <w:rPrChange w:id="3519" w:author="kalla madhu" w:date="2024-07-18T10:21:00Z" w16du:dateUtc="2024-07-18T04:51:00Z">
            <w:rPr>
              <w:ins w:id="3520" w:author="kalla madhu" w:date="2024-07-17T14:45:00Z"/>
              <w:b/>
              <w:bCs/>
              <w:sz w:val="26"/>
              <w:szCs w:val="26"/>
              <w:u w:val="single"/>
            </w:rPr>
          </w:rPrChange>
        </w:rPr>
      </w:pPr>
      <w:ins w:id="3521" w:author="kalla madhu" w:date="2024-07-17T14:45:00Z">
        <w:r w:rsidRPr="009329BA">
          <w:rPr>
            <w:b/>
            <w:bCs/>
            <w:sz w:val="26"/>
            <w:szCs w:val="26"/>
            <w:rPrChange w:id="3522" w:author="kalla madhu" w:date="2024-07-18T10:21:00Z" w16du:dateUtc="2024-07-18T04:51:00Z">
              <w:rPr>
                <w:b/>
                <w:bCs/>
                <w:sz w:val="26"/>
                <w:szCs w:val="26"/>
                <w:u w:val="single"/>
              </w:rPr>
            </w:rPrChange>
          </w:rPr>
          <w:t xml:space="preserve">    </w:t>
        </w:r>
      </w:ins>
    </w:p>
    <w:p w14:paraId="057F76F2" w14:textId="77777777" w:rsidR="00F30837" w:rsidRPr="009329BA" w:rsidRDefault="00F30837" w:rsidP="00F30837">
      <w:pPr>
        <w:rPr>
          <w:ins w:id="3523" w:author="kalla madhu" w:date="2024-07-17T14:45:00Z"/>
          <w:b/>
          <w:bCs/>
          <w:sz w:val="26"/>
          <w:szCs w:val="26"/>
          <w:rPrChange w:id="3524" w:author="kalla madhu" w:date="2024-07-18T10:21:00Z" w16du:dateUtc="2024-07-18T04:51:00Z">
            <w:rPr>
              <w:ins w:id="3525" w:author="kalla madhu" w:date="2024-07-17T14:45:00Z"/>
              <w:b/>
              <w:bCs/>
              <w:sz w:val="26"/>
              <w:szCs w:val="26"/>
              <w:u w:val="single"/>
            </w:rPr>
          </w:rPrChange>
        </w:rPr>
      </w:pPr>
      <w:ins w:id="3526" w:author="kalla madhu" w:date="2024-07-17T14:45:00Z">
        <w:r w:rsidRPr="009329BA">
          <w:rPr>
            <w:b/>
            <w:bCs/>
            <w:sz w:val="26"/>
            <w:szCs w:val="26"/>
            <w:rPrChange w:id="3527" w:author="kalla madhu" w:date="2024-07-18T10:21:00Z" w16du:dateUtc="2024-07-18T04:51:00Z">
              <w:rPr>
                <w:b/>
                <w:bCs/>
                <w:sz w:val="26"/>
                <w:szCs w:val="26"/>
                <w:u w:val="single"/>
              </w:rPr>
            </w:rPrChange>
          </w:rPr>
          <w:t>}</w:t>
        </w:r>
      </w:ins>
    </w:p>
    <w:p w14:paraId="0602C609" w14:textId="77777777" w:rsidR="00F30837" w:rsidRPr="009329BA" w:rsidRDefault="00F30837" w:rsidP="00F30837">
      <w:pPr>
        <w:rPr>
          <w:ins w:id="3528" w:author="kalla madhu" w:date="2024-07-17T14:45:00Z"/>
          <w:b/>
          <w:bCs/>
          <w:sz w:val="26"/>
          <w:szCs w:val="26"/>
          <w:rPrChange w:id="3529" w:author="kalla madhu" w:date="2024-07-18T10:21:00Z" w16du:dateUtc="2024-07-18T04:51:00Z">
            <w:rPr>
              <w:ins w:id="3530" w:author="kalla madhu" w:date="2024-07-17T14:45:00Z"/>
              <w:b/>
              <w:bCs/>
              <w:sz w:val="26"/>
              <w:szCs w:val="26"/>
              <w:u w:val="single"/>
            </w:rPr>
          </w:rPrChange>
        </w:rPr>
      </w:pPr>
    </w:p>
    <w:p w14:paraId="0EE47FBF" w14:textId="77777777" w:rsidR="000D3897" w:rsidRPr="009329BA" w:rsidRDefault="000D3897" w:rsidP="00196405">
      <w:pPr>
        <w:rPr>
          <w:ins w:id="3531" w:author="kalla madhu" w:date="2024-07-17T14:44:00Z" w16du:dateUtc="2024-07-17T09:14:00Z"/>
          <w:b/>
          <w:bCs/>
          <w:sz w:val="26"/>
          <w:szCs w:val="26"/>
          <w:rPrChange w:id="3532" w:author="kalla madhu" w:date="2024-07-18T10:21:00Z" w16du:dateUtc="2024-07-18T04:51:00Z">
            <w:rPr>
              <w:ins w:id="3533" w:author="kalla madhu" w:date="2024-07-17T14:44:00Z" w16du:dateUtc="2024-07-17T09:14:00Z"/>
              <w:b/>
              <w:bCs/>
              <w:sz w:val="26"/>
              <w:szCs w:val="26"/>
              <w:u w:val="single"/>
            </w:rPr>
          </w:rPrChange>
        </w:rPr>
      </w:pPr>
    </w:p>
    <w:p w14:paraId="42BD7D8D" w14:textId="3E21150B" w:rsidR="000D3897" w:rsidRPr="009329BA" w:rsidRDefault="00AA1123" w:rsidP="00196405">
      <w:pPr>
        <w:rPr>
          <w:ins w:id="3534" w:author="kalla madhu" w:date="2024-07-17T14:43:00Z" w16du:dateUtc="2024-07-17T09:13:00Z"/>
          <w:b/>
          <w:bCs/>
          <w:sz w:val="26"/>
          <w:szCs w:val="26"/>
          <w:rPrChange w:id="3535" w:author="kalla madhu" w:date="2024-07-18T10:21:00Z" w16du:dateUtc="2024-07-18T04:51:00Z">
            <w:rPr>
              <w:ins w:id="3536" w:author="kalla madhu" w:date="2024-07-17T14:43:00Z" w16du:dateUtc="2024-07-17T09:13:00Z"/>
              <w:b/>
              <w:bCs/>
              <w:sz w:val="26"/>
              <w:szCs w:val="26"/>
              <w:u w:val="single"/>
            </w:rPr>
          </w:rPrChange>
        </w:rPr>
      </w:pPr>
      <w:ins w:id="3537" w:author="kalla madhu" w:date="2024-07-17T14:44:00Z" w16du:dateUtc="2024-07-17T09:14:00Z">
        <w:r w:rsidRPr="009329BA">
          <w:rPr>
            <w:b/>
            <w:bCs/>
            <w:sz w:val="26"/>
            <w:szCs w:val="26"/>
            <w:highlight w:val="green"/>
            <w:rPrChange w:id="3538" w:author="kalla madhu" w:date="2024-07-18T10:21:00Z" w16du:dateUtc="2024-07-18T04:51:00Z">
              <w:rPr>
                <w:b/>
                <w:bCs/>
                <w:sz w:val="26"/>
                <w:szCs w:val="26"/>
                <w:u w:val="single"/>
              </w:rPr>
            </w:rPrChange>
          </w:rPr>
          <w:t>DAO.java</w:t>
        </w:r>
      </w:ins>
    </w:p>
    <w:p w14:paraId="2332BC12" w14:textId="77777777" w:rsidR="00785183" w:rsidRPr="009329BA" w:rsidRDefault="00785183" w:rsidP="00785183">
      <w:pPr>
        <w:rPr>
          <w:ins w:id="3539" w:author="kalla madhu" w:date="2024-07-17T14:45:00Z"/>
          <w:b/>
          <w:bCs/>
          <w:sz w:val="26"/>
          <w:szCs w:val="26"/>
          <w:rPrChange w:id="3540" w:author="kalla madhu" w:date="2024-07-18T10:21:00Z" w16du:dateUtc="2024-07-18T04:51:00Z">
            <w:rPr>
              <w:ins w:id="3541" w:author="kalla madhu" w:date="2024-07-17T14:45:00Z"/>
              <w:b/>
              <w:bCs/>
              <w:sz w:val="26"/>
              <w:szCs w:val="26"/>
              <w:u w:val="single"/>
            </w:rPr>
          </w:rPrChange>
        </w:rPr>
      </w:pPr>
      <w:ins w:id="3542" w:author="kalla madhu" w:date="2024-07-17T14:45:00Z">
        <w:r w:rsidRPr="009329BA">
          <w:rPr>
            <w:b/>
            <w:bCs/>
            <w:sz w:val="26"/>
            <w:szCs w:val="26"/>
            <w:rPrChange w:id="3543" w:author="kalla madhu" w:date="2024-07-18T10:21:00Z" w16du:dateUtc="2024-07-18T04:51:00Z">
              <w:rPr>
                <w:b/>
                <w:bCs/>
                <w:sz w:val="26"/>
                <w:szCs w:val="26"/>
                <w:u w:val="single"/>
              </w:rPr>
            </w:rPrChange>
          </w:rPr>
          <w:t xml:space="preserve">package </w:t>
        </w:r>
        <w:proofErr w:type="spellStart"/>
        <w:r w:rsidRPr="009329BA">
          <w:rPr>
            <w:b/>
            <w:bCs/>
            <w:sz w:val="26"/>
            <w:szCs w:val="26"/>
            <w:rPrChange w:id="3544" w:author="kalla madhu" w:date="2024-07-18T10:21:00Z" w16du:dateUtc="2024-07-18T04:51:00Z">
              <w:rPr>
                <w:b/>
                <w:bCs/>
                <w:sz w:val="26"/>
                <w:szCs w:val="26"/>
                <w:u w:val="single"/>
              </w:rPr>
            </w:rPrChange>
          </w:rPr>
          <w:t>dao</w:t>
        </w:r>
        <w:proofErr w:type="spellEnd"/>
        <w:r w:rsidRPr="009329BA">
          <w:rPr>
            <w:b/>
            <w:bCs/>
            <w:sz w:val="26"/>
            <w:szCs w:val="26"/>
            <w:rPrChange w:id="3545" w:author="kalla madhu" w:date="2024-07-18T10:21:00Z" w16du:dateUtc="2024-07-18T04:51:00Z">
              <w:rPr>
                <w:b/>
                <w:bCs/>
                <w:sz w:val="26"/>
                <w:szCs w:val="26"/>
                <w:u w:val="single"/>
              </w:rPr>
            </w:rPrChange>
          </w:rPr>
          <w:t>;</w:t>
        </w:r>
      </w:ins>
    </w:p>
    <w:p w14:paraId="6C65B0E3" w14:textId="77777777" w:rsidR="00785183" w:rsidRPr="009329BA" w:rsidRDefault="00785183" w:rsidP="00785183">
      <w:pPr>
        <w:rPr>
          <w:ins w:id="3546" w:author="kalla madhu" w:date="2024-07-17T14:45:00Z"/>
          <w:b/>
          <w:bCs/>
          <w:sz w:val="26"/>
          <w:szCs w:val="26"/>
          <w:rPrChange w:id="3547" w:author="kalla madhu" w:date="2024-07-18T10:21:00Z" w16du:dateUtc="2024-07-18T04:51:00Z">
            <w:rPr>
              <w:ins w:id="3548" w:author="kalla madhu" w:date="2024-07-17T14:45:00Z"/>
              <w:b/>
              <w:bCs/>
              <w:sz w:val="26"/>
              <w:szCs w:val="26"/>
              <w:u w:val="single"/>
            </w:rPr>
          </w:rPrChange>
        </w:rPr>
      </w:pPr>
      <w:ins w:id="3549" w:author="kalla madhu" w:date="2024-07-17T14:45:00Z">
        <w:r w:rsidRPr="009329BA">
          <w:rPr>
            <w:b/>
            <w:bCs/>
            <w:sz w:val="26"/>
            <w:szCs w:val="26"/>
            <w:rPrChange w:id="3550" w:author="kalla madhu" w:date="2024-07-18T10:21:00Z" w16du:dateUtc="2024-07-18T04:51:00Z">
              <w:rPr>
                <w:b/>
                <w:bCs/>
                <w:sz w:val="26"/>
                <w:szCs w:val="26"/>
                <w:u w:val="single"/>
              </w:rPr>
            </w:rPrChange>
          </w:rPr>
          <w:t xml:space="preserve">import </w:t>
        </w:r>
        <w:proofErr w:type="spellStart"/>
        <w:proofErr w:type="gramStart"/>
        <w:r w:rsidRPr="009329BA">
          <w:rPr>
            <w:b/>
            <w:bCs/>
            <w:sz w:val="26"/>
            <w:szCs w:val="26"/>
            <w:rPrChange w:id="3551" w:author="kalla madhu" w:date="2024-07-18T10:21:00Z" w16du:dateUtc="2024-07-18T04:51:00Z">
              <w:rPr>
                <w:b/>
                <w:bCs/>
                <w:sz w:val="26"/>
                <w:szCs w:val="26"/>
                <w:u w:val="single"/>
              </w:rPr>
            </w:rPrChange>
          </w:rPr>
          <w:t>java.sql.Connection</w:t>
        </w:r>
        <w:proofErr w:type="spellEnd"/>
        <w:proofErr w:type="gramEnd"/>
        <w:r w:rsidRPr="009329BA">
          <w:rPr>
            <w:b/>
            <w:bCs/>
            <w:sz w:val="26"/>
            <w:szCs w:val="26"/>
            <w:rPrChange w:id="3552" w:author="kalla madhu" w:date="2024-07-18T10:21:00Z" w16du:dateUtc="2024-07-18T04:51:00Z">
              <w:rPr>
                <w:b/>
                <w:bCs/>
                <w:sz w:val="26"/>
                <w:szCs w:val="26"/>
                <w:u w:val="single"/>
              </w:rPr>
            </w:rPrChange>
          </w:rPr>
          <w:t>;</w:t>
        </w:r>
      </w:ins>
    </w:p>
    <w:p w14:paraId="143FF711" w14:textId="77777777" w:rsidR="00785183" w:rsidRPr="009329BA" w:rsidRDefault="00785183" w:rsidP="00785183">
      <w:pPr>
        <w:rPr>
          <w:ins w:id="3553" w:author="kalla madhu" w:date="2024-07-17T14:45:00Z"/>
          <w:b/>
          <w:bCs/>
          <w:sz w:val="26"/>
          <w:szCs w:val="26"/>
          <w:rPrChange w:id="3554" w:author="kalla madhu" w:date="2024-07-18T10:21:00Z" w16du:dateUtc="2024-07-18T04:51:00Z">
            <w:rPr>
              <w:ins w:id="3555" w:author="kalla madhu" w:date="2024-07-17T14:45:00Z"/>
              <w:b/>
              <w:bCs/>
              <w:sz w:val="26"/>
              <w:szCs w:val="26"/>
              <w:u w:val="single"/>
            </w:rPr>
          </w:rPrChange>
        </w:rPr>
      </w:pPr>
      <w:ins w:id="3556" w:author="kalla madhu" w:date="2024-07-17T14:45:00Z">
        <w:r w:rsidRPr="009329BA">
          <w:rPr>
            <w:b/>
            <w:bCs/>
            <w:sz w:val="26"/>
            <w:szCs w:val="26"/>
            <w:rPrChange w:id="3557" w:author="kalla madhu" w:date="2024-07-18T10:21:00Z" w16du:dateUtc="2024-07-18T04:51:00Z">
              <w:rPr>
                <w:b/>
                <w:bCs/>
                <w:sz w:val="26"/>
                <w:szCs w:val="26"/>
                <w:u w:val="single"/>
              </w:rPr>
            </w:rPrChange>
          </w:rPr>
          <w:t xml:space="preserve">import </w:t>
        </w:r>
        <w:proofErr w:type="spellStart"/>
        <w:proofErr w:type="gramStart"/>
        <w:r w:rsidRPr="009329BA">
          <w:rPr>
            <w:b/>
            <w:bCs/>
            <w:sz w:val="26"/>
            <w:szCs w:val="26"/>
            <w:rPrChange w:id="3558" w:author="kalla madhu" w:date="2024-07-18T10:21:00Z" w16du:dateUtc="2024-07-18T04:51:00Z">
              <w:rPr>
                <w:b/>
                <w:bCs/>
                <w:sz w:val="26"/>
                <w:szCs w:val="26"/>
                <w:u w:val="single"/>
              </w:rPr>
            </w:rPrChange>
          </w:rPr>
          <w:t>java.sql.DriverManager</w:t>
        </w:r>
        <w:proofErr w:type="spellEnd"/>
        <w:proofErr w:type="gramEnd"/>
        <w:r w:rsidRPr="009329BA">
          <w:rPr>
            <w:b/>
            <w:bCs/>
            <w:sz w:val="26"/>
            <w:szCs w:val="26"/>
            <w:rPrChange w:id="3559" w:author="kalla madhu" w:date="2024-07-18T10:21:00Z" w16du:dateUtc="2024-07-18T04:51:00Z">
              <w:rPr>
                <w:b/>
                <w:bCs/>
                <w:sz w:val="26"/>
                <w:szCs w:val="26"/>
                <w:u w:val="single"/>
              </w:rPr>
            </w:rPrChange>
          </w:rPr>
          <w:t>;</w:t>
        </w:r>
      </w:ins>
    </w:p>
    <w:p w14:paraId="74F611BA" w14:textId="77777777" w:rsidR="00785183" w:rsidRPr="009329BA" w:rsidRDefault="00785183" w:rsidP="00785183">
      <w:pPr>
        <w:rPr>
          <w:ins w:id="3560" w:author="kalla madhu" w:date="2024-07-17T14:45:00Z"/>
          <w:b/>
          <w:bCs/>
          <w:sz w:val="26"/>
          <w:szCs w:val="26"/>
          <w:rPrChange w:id="3561" w:author="kalla madhu" w:date="2024-07-18T10:21:00Z" w16du:dateUtc="2024-07-18T04:51:00Z">
            <w:rPr>
              <w:ins w:id="3562" w:author="kalla madhu" w:date="2024-07-17T14:45:00Z"/>
              <w:b/>
              <w:bCs/>
              <w:sz w:val="26"/>
              <w:szCs w:val="26"/>
              <w:u w:val="single"/>
            </w:rPr>
          </w:rPrChange>
        </w:rPr>
      </w:pPr>
      <w:ins w:id="3563" w:author="kalla madhu" w:date="2024-07-17T14:45:00Z">
        <w:r w:rsidRPr="009329BA">
          <w:rPr>
            <w:b/>
            <w:bCs/>
            <w:sz w:val="26"/>
            <w:szCs w:val="26"/>
            <w:rPrChange w:id="3564" w:author="kalla madhu" w:date="2024-07-18T10:21:00Z" w16du:dateUtc="2024-07-18T04:51:00Z">
              <w:rPr>
                <w:b/>
                <w:bCs/>
                <w:sz w:val="26"/>
                <w:szCs w:val="26"/>
                <w:u w:val="single"/>
              </w:rPr>
            </w:rPrChange>
          </w:rPr>
          <w:t xml:space="preserve">import </w:t>
        </w:r>
        <w:proofErr w:type="spellStart"/>
        <w:proofErr w:type="gramStart"/>
        <w:r w:rsidRPr="009329BA">
          <w:rPr>
            <w:b/>
            <w:bCs/>
            <w:sz w:val="26"/>
            <w:szCs w:val="26"/>
            <w:rPrChange w:id="3565" w:author="kalla madhu" w:date="2024-07-18T10:21:00Z" w16du:dateUtc="2024-07-18T04:51:00Z">
              <w:rPr>
                <w:b/>
                <w:bCs/>
                <w:sz w:val="26"/>
                <w:szCs w:val="26"/>
                <w:u w:val="single"/>
              </w:rPr>
            </w:rPrChange>
          </w:rPr>
          <w:t>java.sql.PreparedStatement</w:t>
        </w:r>
        <w:proofErr w:type="spellEnd"/>
        <w:proofErr w:type="gramEnd"/>
        <w:r w:rsidRPr="009329BA">
          <w:rPr>
            <w:b/>
            <w:bCs/>
            <w:sz w:val="26"/>
            <w:szCs w:val="26"/>
            <w:rPrChange w:id="3566" w:author="kalla madhu" w:date="2024-07-18T10:21:00Z" w16du:dateUtc="2024-07-18T04:51:00Z">
              <w:rPr>
                <w:b/>
                <w:bCs/>
                <w:sz w:val="26"/>
                <w:szCs w:val="26"/>
                <w:u w:val="single"/>
              </w:rPr>
            </w:rPrChange>
          </w:rPr>
          <w:t>;</w:t>
        </w:r>
      </w:ins>
    </w:p>
    <w:p w14:paraId="1F130283" w14:textId="77777777" w:rsidR="00785183" w:rsidRPr="009329BA" w:rsidRDefault="00785183" w:rsidP="00785183">
      <w:pPr>
        <w:rPr>
          <w:ins w:id="3567" w:author="kalla madhu" w:date="2024-07-17T14:45:00Z"/>
          <w:b/>
          <w:bCs/>
          <w:sz w:val="26"/>
          <w:szCs w:val="26"/>
          <w:rPrChange w:id="3568" w:author="kalla madhu" w:date="2024-07-18T10:21:00Z" w16du:dateUtc="2024-07-18T04:51:00Z">
            <w:rPr>
              <w:ins w:id="3569" w:author="kalla madhu" w:date="2024-07-17T14:45:00Z"/>
              <w:b/>
              <w:bCs/>
              <w:sz w:val="26"/>
              <w:szCs w:val="26"/>
              <w:u w:val="single"/>
            </w:rPr>
          </w:rPrChange>
        </w:rPr>
      </w:pPr>
      <w:ins w:id="3570" w:author="kalla madhu" w:date="2024-07-17T14:45:00Z">
        <w:r w:rsidRPr="009329BA">
          <w:rPr>
            <w:b/>
            <w:bCs/>
            <w:sz w:val="26"/>
            <w:szCs w:val="26"/>
            <w:rPrChange w:id="3571" w:author="kalla madhu" w:date="2024-07-18T10:21:00Z" w16du:dateUtc="2024-07-18T04:51:00Z">
              <w:rPr>
                <w:b/>
                <w:bCs/>
                <w:sz w:val="26"/>
                <w:szCs w:val="26"/>
                <w:u w:val="single"/>
              </w:rPr>
            </w:rPrChange>
          </w:rPr>
          <w:t xml:space="preserve">import </w:t>
        </w:r>
        <w:proofErr w:type="spellStart"/>
        <w:proofErr w:type="gramStart"/>
        <w:r w:rsidRPr="009329BA">
          <w:rPr>
            <w:b/>
            <w:bCs/>
            <w:sz w:val="26"/>
            <w:szCs w:val="26"/>
            <w:rPrChange w:id="3572" w:author="kalla madhu" w:date="2024-07-18T10:21:00Z" w16du:dateUtc="2024-07-18T04:51:00Z">
              <w:rPr>
                <w:b/>
                <w:bCs/>
                <w:sz w:val="26"/>
                <w:szCs w:val="26"/>
                <w:u w:val="single"/>
              </w:rPr>
            </w:rPrChange>
          </w:rPr>
          <w:t>java.sql.ResultSet</w:t>
        </w:r>
        <w:proofErr w:type="spellEnd"/>
        <w:proofErr w:type="gramEnd"/>
        <w:r w:rsidRPr="009329BA">
          <w:rPr>
            <w:b/>
            <w:bCs/>
            <w:sz w:val="26"/>
            <w:szCs w:val="26"/>
            <w:rPrChange w:id="3573" w:author="kalla madhu" w:date="2024-07-18T10:21:00Z" w16du:dateUtc="2024-07-18T04:51:00Z">
              <w:rPr>
                <w:b/>
                <w:bCs/>
                <w:sz w:val="26"/>
                <w:szCs w:val="26"/>
                <w:u w:val="single"/>
              </w:rPr>
            </w:rPrChange>
          </w:rPr>
          <w:t>;</w:t>
        </w:r>
      </w:ins>
    </w:p>
    <w:p w14:paraId="37540B78" w14:textId="77777777" w:rsidR="00785183" w:rsidRPr="009329BA" w:rsidRDefault="00785183" w:rsidP="00785183">
      <w:pPr>
        <w:rPr>
          <w:ins w:id="3574" w:author="kalla madhu" w:date="2024-07-17T14:45:00Z"/>
          <w:b/>
          <w:bCs/>
          <w:sz w:val="26"/>
          <w:szCs w:val="26"/>
          <w:rPrChange w:id="3575" w:author="kalla madhu" w:date="2024-07-18T10:21:00Z" w16du:dateUtc="2024-07-18T04:51:00Z">
            <w:rPr>
              <w:ins w:id="3576" w:author="kalla madhu" w:date="2024-07-17T14:45:00Z"/>
              <w:b/>
              <w:bCs/>
              <w:sz w:val="26"/>
              <w:szCs w:val="26"/>
              <w:u w:val="single"/>
            </w:rPr>
          </w:rPrChange>
        </w:rPr>
      </w:pPr>
      <w:ins w:id="3577" w:author="kalla madhu" w:date="2024-07-17T14:45:00Z">
        <w:r w:rsidRPr="009329BA">
          <w:rPr>
            <w:b/>
            <w:bCs/>
            <w:sz w:val="26"/>
            <w:szCs w:val="26"/>
            <w:rPrChange w:id="3578" w:author="kalla madhu" w:date="2024-07-18T10:21:00Z" w16du:dateUtc="2024-07-18T04:51:00Z">
              <w:rPr>
                <w:b/>
                <w:bCs/>
                <w:sz w:val="26"/>
                <w:szCs w:val="26"/>
                <w:u w:val="single"/>
              </w:rPr>
            </w:rPrChange>
          </w:rPr>
          <w:t xml:space="preserve">import </w:t>
        </w:r>
        <w:proofErr w:type="spellStart"/>
        <w:proofErr w:type="gramStart"/>
        <w:r w:rsidRPr="009329BA">
          <w:rPr>
            <w:b/>
            <w:bCs/>
            <w:sz w:val="26"/>
            <w:szCs w:val="26"/>
            <w:rPrChange w:id="3579" w:author="kalla madhu" w:date="2024-07-18T10:21:00Z" w16du:dateUtc="2024-07-18T04:51:00Z">
              <w:rPr>
                <w:b/>
                <w:bCs/>
                <w:sz w:val="26"/>
                <w:szCs w:val="26"/>
                <w:u w:val="single"/>
              </w:rPr>
            </w:rPrChange>
          </w:rPr>
          <w:t>java.sql.Statement</w:t>
        </w:r>
        <w:proofErr w:type="spellEnd"/>
        <w:proofErr w:type="gramEnd"/>
        <w:r w:rsidRPr="009329BA">
          <w:rPr>
            <w:b/>
            <w:bCs/>
            <w:sz w:val="26"/>
            <w:szCs w:val="26"/>
            <w:rPrChange w:id="3580" w:author="kalla madhu" w:date="2024-07-18T10:21:00Z" w16du:dateUtc="2024-07-18T04:51:00Z">
              <w:rPr>
                <w:b/>
                <w:bCs/>
                <w:sz w:val="26"/>
                <w:szCs w:val="26"/>
                <w:u w:val="single"/>
              </w:rPr>
            </w:rPrChange>
          </w:rPr>
          <w:t>;</w:t>
        </w:r>
      </w:ins>
    </w:p>
    <w:p w14:paraId="2E48D70F" w14:textId="77777777" w:rsidR="00785183" w:rsidRPr="009329BA" w:rsidRDefault="00785183" w:rsidP="00785183">
      <w:pPr>
        <w:rPr>
          <w:ins w:id="3581" w:author="kalla madhu" w:date="2024-07-17T14:45:00Z"/>
          <w:b/>
          <w:bCs/>
          <w:sz w:val="26"/>
          <w:szCs w:val="26"/>
          <w:rPrChange w:id="3582" w:author="kalla madhu" w:date="2024-07-18T10:21:00Z" w16du:dateUtc="2024-07-18T04:51:00Z">
            <w:rPr>
              <w:ins w:id="3583" w:author="kalla madhu" w:date="2024-07-17T14:45:00Z"/>
              <w:b/>
              <w:bCs/>
              <w:sz w:val="26"/>
              <w:szCs w:val="26"/>
              <w:u w:val="single"/>
            </w:rPr>
          </w:rPrChange>
        </w:rPr>
      </w:pPr>
      <w:ins w:id="3584" w:author="kalla madhu" w:date="2024-07-17T14:45:00Z">
        <w:r w:rsidRPr="009329BA">
          <w:rPr>
            <w:b/>
            <w:bCs/>
            <w:sz w:val="26"/>
            <w:szCs w:val="26"/>
            <w:rPrChange w:id="3585" w:author="kalla madhu" w:date="2024-07-18T10:21:00Z" w16du:dateUtc="2024-07-18T04:51:00Z">
              <w:rPr>
                <w:b/>
                <w:bCs/>
                <w:sz w:val="26"/>
                <w:szCs w:val="26"/>
                <w:u w:val="single"/>
              </w:rPr>
            </w:rPrChange>
          </w:rPr>
          <w:t xml:space="preserve">import </w:t>
        </w:r>
        <w:proofErr w:type="spellStart"/>
        <w:proofErr w:type="gramStart"/>
        <w:r w:rsidRPr="009329BA">
          <w:rPr>
            <w:b/>
            <w:bCs/>
            <w:sz w:val="26"/>
            <w:szCs w:val="26"/>
            <w:rPrChange w:id="3586" w:author="kalla madhu" w:date="2024-07-18T10:21:00Z" w16du:dateUtc="2024-07-18T04:51:00Z">
              <w:rPr>
                <w:b/>
                <w:bCs/>
                <w:sz w:val="26"/>
                <w:szCs w:val="26"/>
                <w:u w:val="single"/>
              </w:rPr>
            </w:rPrChange>
          </w:rPr>
          <w:t>java.util</w:t>
        </w:r>
        <w:proofErr w:type="gramEnd"/>
        <w:r w:rsidRPr="009329BA">
          <w:rPr>
            <w:b/>
            <w:bCs/>
            <w:sz w:val="26"/>
            <w:szCs w:val="26"/>
            <w:rPrChange w:id="3587" w:author="kalla madhu" w:date="2024-07-18T10:21:00Z" w16du:dateUtc="2024-07-18T04:51:00Z">
              <w:rPr>
                <w:b/>
                <w:bCs/>
                <w:sz w:val="26"/>
                <w:szCs w:val="26"/>
                <w:u w:val="single"/>
              </w:rPr>
            </w:rPrChange>
          </w:rPr>
          <w:t>.ArrayList</w:t>
        </w:r>
        <w:proofErr w:type="spellEnd"/>
        <w:r w:rsidRPr="009329BA">
          <w:rPr>
            <w:b/>
            <w:bCs/>
            <w:sz w:val="26"/>
            <w:szCs w:val="26"/>
            <w:rPrChange w:id="3588" w:author="kalla madhu" w:date="2024-07-18T10:21:00Z" w16du:dateUtc="2024-07-18T04:51:00Z">
              <w:rPr>
                <w:b/>
                <w:bCs/>
                <w:sz w:val="26"/>
                <w:szCs w:val="26"/>
                <w:u w:val="single"/>
              </w:rPr>
            </w:rPrChange>
          </w:rPr>
          <w:t>;</w:t>
        </w:r>
      </w:ins>
    </w:p>
    <w:p w14:paraId="3B6F1378" w14:textId="77777777" w:rsidR="00785183" w:rsidRPr="009329BA" w:rsidRDefault="00785183" w:rsidP="00785183">
      <w:pPr>
        <w:rPr>
          <w:ins w:id="3589" w:author="kalla madhu" w:date="2024-07-17T14:45:00Z"/>
          <w:b/>
          <w:bCs/>
          <w:sz w:val="26"/>
          <w:szCs w:val="26"/>
          <w:rPrChange w:id="3590" w:author="kalla madhu" w:date="2024-07-18T10:21:00Z" w16du:dateUtc="2024-07-18T04:51:00Z">
            <w:rPr>
              <w:ins w:id="3591" w:author="kalla madhu" w:date="2024-07-17T14:45:00Z"/>
              <w:b/>
              <w:bCs/>
              <w:sz w:val="26"/>
              <w:szCs w:val="26"/>
              <w:u w:val="single"/>
            </w:rPr>
          </w:rPrChange>
        </w:rPr>
      </w:pPr>
    </w:p>
    <w:p w14:paraId="2F4AC533" w14:textId="77777777" w:rsidR="00785183" w:rsidRPr="009329BA" w:rsidRDefault="00785183" w:rsidP="00785183">
      <w:pPr>
        <w:rPr>
          <w:ins w:id="3592" w:author="kalla madhu" w:date="2024-07-17T14:45:00Z"/>
          <w:b/>
          <w:bCs/>
          <w:sz w:val="26"/>
          <w:szCs w:val="26"/>
          <w:rPrChange w:id="3593" w:author="kalla madhu" w:date="2024-07-18T10:21:00Z" w16du:dateUtc="2024-07-18T04:51:00Z">
            <w:rPr>
              <w:ins w:id="3594" w:author="kalla madhu" w:date="2024-07-17T14:45:00Z"/>
              <w:b/>
              <w:bCs/>
              <w:sz w:val="26"/>
              <w:szCs w:val="26"/>
              <w:u w:val="single"/>
            </w:rPr>
          </w:rPrChange>
        </w:rPr>
      </w:pPr>
      <w:ins w:id="3595" w:author="kalla madhu" w:date="2024-07-17T14:45:00Z">
        <w:r w:rsidRPr="009329BA">
          <w:rPr>
            <w:b/>
            <w:bCs/>
            <w:sz w:val="26"/>
            <w:szCs w:val="26"/>
            <w:rPrChange w:id="3596" w:author="kalla madhu" w:date="2024-07-18T10:21:00Z" w16du:dateUtc="2024-07-18T04:51:00Z">
              <w:rPr>
                <w:b/>
                <w:bCs/>
                <w:sz w:val="26"/>
                <w:szCs w:val="26"/>
                <w:u w:val="single"/>
              </w:rPr>
            </w:rPrChange>
          </w:rPr>
          <w:t xml:space="preserve">import </w:t>
        </w:r>
        <w:proofErr w:type="spellStart"/>
        <w:proofErr w:type="gramStart"/>
        <w:r w:rsidRPr="009329BA">
          <w:rPr>
            <w:b/>
            <w:bCs/>
            <w:sz w:val="26"/>
            <w:szCs w:val="26"/>
            <w:rPrChange w:id="3597" w:author="kalla madhu" w:date="2024-07-18T10:21:00Z" w16du:dateUtc="2024-07-18T04:51:00Z">
              <w:rPr>
                <w:b/>
                <w:bCs/>
                <w:sz w:val="26"/>
                <w:szCs w:val="26"/>
                <w:u w:val="single"/>
              </w:rPr>
            </w:rPrChange>
          </w:rPr>
          <w:t>dto.Task</w:t>
        </w:r>
        <w:proofErr w:type="spellEnd"/>
        <w:proofErr w:type="gramEnd"/>
        <w:r w:rsidRPr="009329BA">
          <w:rPr>
            <w:b/>
            <w:bCs/>
            <w:sz w:val="26"/>
            <w:szCs w:val="26"/>
            <w:rPrChange w:id="3598" w:author="kalla madhu" w:date="2024-07-18T10:21:00Z" w16du:dateUtc="2024-07-18T04:51:00Z">
              <w:rPr>
                <w:b/>
                <w:bCs/>
                <w:sz w:val="26"/>
                <w:szCs w:val="26"/>
                <w:u w:val="single"/>
              </w:rPr>
            </w:rPrChange>
          </w:rPr>
          <w:t>;</w:t>
        </w:r>
      </w:ins>
    </w:p>
    <w:p w14:paraId="627C10DD" w14:textId="77777777" w:rsidR="00785183" w:rsidRPr="009329BA" w:rsidRDefault="00785183" w:rsidP="00785183">
      <w:pPr>
        <w:rPr>
          <w:ins w:id="3599" w:author="kalla madhu" w:date="2024-07-17T14:45:00Z"/>
          <w:b/>
          <w:bCs/>
          <w:sz w:val="26"/>
          <w:szCs w:val="26"/>
          <w:rPrChange w:id="3600" w:author="kalla madhu" w:date="2024-07-18T10:21:00Z" w16du:dateUtc="2024-07-18T04:51:00Z">
            <w:rPr>
              <w:ins w:id="3601" w:author="kalla madhu" w:date="2024-07-17T14:45:00Z"/>
              <w:b/>
              <w:bCs/>
              <w:sz w:val="26"/>
              <w:szCs w:val="26"/>
              <w:u w:val="single"/>
            </w:rPr>
          </w:rPrChange>
        </w:rPr>
      </w:pPr>
      <w:ins w:id="3602" w:author="kalla madhu" w:date="2024-07-17T14:45:00Z">
        <w:r w:rsidRPr="009329BA">
          <w:rPr>
            <w:b/>
            <w:bCs/>
            <w:sz w:val="26"/>
            <w:szCs w:val="26"/>
            <w:rPrChange w:id="3603" w:author="kalla madhu" w:date="2024-07-18T10:21:00Z" w16du:dateUtc="2024-07-18T04:51:00Z">
              <w:rPr>
                <w:b/>
                <w:bCs/>
                <w:sz w:val="26"/>
                <w:szCs w:val="26"/>
                <w:u w:val="single"/>
              </w:rPr>
            </w:rPrChange>
          </w:rPr>
          <w:t xml:space="preserve">import </w:t>
        </w:r>
        <w:proofErr w:type="spellStart"/>
        <w:proofErr w:type="gramStart"/>
        <w:r w:rsidRPr="009329BA">
          <w:rPr>
            <w:b/>
            <w:bCs/>
            <w:sz w:val="26"/>
            <w:szCs w:val="26"/>
            <w:rPrChange w:id="3604" w:author="kalla madhu" w:date="2024-07-18T10:21:00Z" w16du:dateUtc="2024-07-18T04:51:00Z">
              <w:rPr>
                <w:b/>
                <w:bCs/>
                <w:sz w:val="26"/>
                <w:szCs w:val="26"/>
                <w:u w:val="single"/>
              </w:rPr>
            </w:rPrChange>
          </w:rPr>
          <w:t>dto.User</w:t>
        </w:r>
        <w:proofErr w:type="spellEnd"/>
        <w:proofErr w:type="gramEnd"/>
        <w:r w:rsidRPr="009329BA">
          <w:rPr>
            <w:b/>
            <w:bCs/>
            <w:sz w:val="26"/>
            <w:szCs w:val="26"/>
            <w:rPrChange w:id="3605" w:author="kalla madhu" w:date="2024-07-18T10:21:00Z" w16du:dateUtc="2024-07-18T04:51:00Z">
              <w:rPr>
                <w:b/>
                <w:bCs/>
                <w:sz w:val="26"/>
                <w:szCs w:val="26"/>
                <w:u w:val="single"/>
              </w:rPr>
            </w:rPrChange>
          </w:rPr>
          <w:t>;</w:t>
        </w:r>
      </w:ins>
    </w:p>
    <w:p w14:paraId="4C9FD83C" w14:textId="77777777" w:rsidR="00785183" w:rsidRPr="009329BA" w:rsidRDefault="00785183" w:rsidP="00785183">
      <w:pPr>
        <w:rPr>
          <w:ins w:id="3606" w:author="kalla madhu" w:date="2024-07-17T14:45:00Z"/>
          <w:b/>
          <w:bCs/>
          <w:sz w:val="26"/>
          <w:szCs w:val="26"/>
          <w:rPrChange w:id="3607" w:author="kalla madhu" w:date="2024-07-18T10:21:00Z" w16du:dateUtc="2024-07-18T04:51:00Z">
            <w:rPr>
              <w:ins w:id="3608" w:author="kalla madhu" w:date="2024-07-17T14:45:00Z"/>
              <w:b/>
              <w:bCs/>
              <w:sz w:val="26"/>
              <w:szCs w:val="26"/>
              <w:u w:val="single"/>
            </w:rPr>
          </w:rPrChange>
        </w:rPr>
      </w:pPr>
      <w:ins w:id="3609" w:author="kalla madhu" w:date="2024-07-17T14:45:00Z">
        <w:r w:rsidRPr="009329BA">
          <w:rPr>
            <w:b/>
            <w:bCs/>
            <w:sz w:val="26"/>
            <w:szCs w:val="26"/>
            <w:rPrChange w:id="3610" w:author="kalla madhu" w:date="2024-07-18T10:21:00Z" w16du:dateUtc="2024-07-18T04:51:00Z">
              <w:rPr>
                <w:b/>
                <w:bCs/>
                <w:sz w:val="26"/>
                <w:szCs w:val="26"/>
                <w:u w:val="single"/>
              </w:rPr>
            </w:rPrChange>
          </w:rPr>
          <w:t xml:space="preserve">public class DAO </w:t>
        </w:r>
      </w:ins>
    </w:p>
    <w:p w14:paraId="2B37497E" w14:textId="77777777" w:rsidR="00785183" w:rsidRPr="009329BA" w:rsidRDefault="00785183" w:rsidP="00785183">
      <w:pPr>
        <w:rPr>
          <w:ins w:id="3611" w:author="kalla madhu" w:date="2024-07-17T14:45:00Z"/>
          <w:b/>
          <w:bCs/>
          <w:sz w:val="26"/>
          <w:szCs w:val="26"/>
          <w:rPrChange w:id="3612" w:author="kalla madhu" w:date="2024-07-18T10:21:00Z" w16du:dateUtc="2024-07-18T04:51:00Z">
            <w:rPr>
              <w:ins w:id="3613" w:author="kalla madhu" w:date="2024-07-17T14:45:00Z"/>
              <w:b/>
              <w:bCs/>
              <w:sz w:val="26"/>
              <w:szCs w:val="26"/>
              <w:u w:val="single"/>
            </w:rPr>
          </w:rPrChange>
        </w:rPr>
      </w:pPr>
      <w:ins w:id="3614" w:author="kalla madhu" w:date="2024-07-17T14:45:00Z">
        <w:r w:rsidRPr="009329BA">
          <w:rPr>
            <w:b/>
            <w:bCs/>
            <w:sz w:val="26"/>
            <w:szCs w:val="26"/>
            <w:rPrChange w:id="3615" w:author="kalla madhu" w:date="2024-07-18T10:21:00Z" w16du:dateUtc="2024-07-18T04:51:00Z">
              <w:rPr>
                <w:b/>
                <w:bCs/>
                <w:sz w:val="26"/>
                <w:szCs w:val="26"/>
                <w:u w:val="single"/>
              </w:rPr>
            </w:rPrChange>
          </w:rPr>
          <w:t>{</w:t>
        </w:r>
      </w:ins>
    </w:p>
    <w:p w14:paraId="030B3C7F" w14:textId="77777777" w:rsidR="00785183" w:rsidRPr="009329BA" w:rsidRDefault="00785183" w:rsidP="00785183">
      <w:pPr>
        <w:rPr>
          <w:ins w:id="3616" w:author="kalla madhu" w:date="2024-07-17T14:45:00Z"/>
          <w:b/>
          <w:bCs/>
          <w:sz w:val="26"/>
          <w:szCs w:val="26"/>
          <w:rPrChange w:id="3617" w:author="kalla madhu" w:date="2024-07-18T10:21:00Z" w16du:dateUtc="2024-07-18T04:51:00Z">
            <w:rPr>
              <w:ins w:id="3618" w:author="kalla madhu" w:date="2024-07-17T14:45:00Z"/>
              <w:b/>
              <w:bCs/>
              <w:sz w:val="26"/>
              <w:szCs w:val="26"/>
              <w:u w:val="single"/>
            </w:rPr>
          </w:rPrChange>
        </w:rPr>
      </w:pPr>
      <w:ins w:id="3619" w:author="kalla madhu" w:date="2024-07-17T14:45:00Z">
        <w:r w:rsidRPr="009329BA">
          <w:rPr>
            <w:b/>
            <w:bCs/>
            <w:sz w:val="26"/>
            <w:szCs w:val="26"/>
            <w:rPrChange w:id="3620" w:author="kalla madhu" w:date="2024-07-18T10:21:00Z" w16du:dateUtc="2024-07-18T04:51:00Z">
              <w:rPr>
                <w:b/>
                <w:bCs/>
                <w:sz w:val="26"/>
                <w:szCs w:val="26"/>
                <w:u w:val="single"/>
              </w:rPr>
            </w:rPrChange>
          </w:rPr>
          <w:t>    private Connection con;</w:t>
        </w:r>
      </w:ins>
    </w:p>
    <w:p w14:paraId="611C7FD1" w14:textId="77777777" w:rsidR="00785183" w:rsidRPr="009329BA" w:rsidRDefault="00785183" w:rsidP="00785183">
      <w:pPr>
        <w:rPr>
          <w:ins w:id="3621" w:author="kalla madhu" w:date="2024-07-17T14:45:00Z"/>
          <w:b/>
          <w:bCs/>
          <w:sz w:val="26"/>
          <w:szCs w:val="26"/>
          <w:rPrChange w:id="3622" w:author="kalla madhu" w:date="2024-07-18T10:21:00Z" w16du:dateUtc="2024-07-18T04:51:00Z">
            <w:rPr>
              <w:ins w:id="3623" w:author="kalla madhu" w:date="2024-07-17T14:45:00Z"/>
              <w:b/>
              <w:bCs/>
              <w:sz w:val="26"/>
              <w:szCs w:val="26"/>
              <w:u w:val="single"/>
            </w:rPr>
          </w:rPrChange>
        </w:rPr>
      </w:pPr>
      <w:ins w:id="3624" w:author="kalla madhu" w:date="2024-07-17T14:45:00Z">
        <w:r w:rsidRPr="009329BA">
          <w:rPr>
            <w:b/>
            <w:bCs/>
            <w:sz w:val="26"/>
            <w:szCs w:val="26"/>
            <w:rPrChange w:id="3625" w:author="kalla madhu" w:date="2024-07-18T10:21:00Z" w16du:dateUtc="2024-07-18T04:51:00Z">
              <w:rPr>
                <w:b/>
                <w:bCs/>
                <w:sz w:val="26"/>
                <w:szCs w:val="26"/>
                <w:u w:val="single"/>
              </w:rPr>
            </w:rPrChange>
          </w:rPr>
          <w:t xml:space="preserve">    public </w:t>
        </w:r>
        <w:proofErr w:type="gramStart"/>
        <w:r w:rsidRPr="009329BA">
          <w:rPr>
            <w:b/>
            <w:bCs/>
            <w:sz w:val="26"/>
            <w:szCs w:val="26"/>
            <w:rPrChange w:id="3626" w:author="kalla madhu" w:date="2024-07-18T10:21:00Z" w16du:dateUtc="2024-07-18T04:51:00Z">
              <w:rPr>
                <w:b/>
                <w:bCs/>
                <w:sz w:val="26"/>
                <w:szCs w:val="26"/>
                <w:u w:val="single"/>
              </w:rPr>
            </w:rPrChange>
          </w:rPr>
          <w:t>DAO(</w:t>
        </w:r>
        <w:proofErr w:type="gramEnd"/>
        <w:r w:rsidRPr="009329BA">
          <w:rPr>
            <w:b/>
            <w:bCs/>
            <w:sz w:val="26"/>
            <w:szCs w:val="26"/>
            <w:rPrChange w:id="3627" w:author="kalla madhu" w:date="2024-07-18T10:21:00Z" w16du:dateUtc="2024-07-18T04:51:00Z">
              <w:rPr>
                <w:b/>
                <w:bCs/>
                <w:sz w:val="26"/>
                <w:szCs w:val="26"/>
                <w:u w:val="single"/>
              </w:rPr>
            </w:rPrChange>
          </w:rPr>
          <w:t>)</w:t>
        </w:r>
      </w:ins>
    </w:p>
    <w:p w14:paraId="1D607129" w14:textId="77777777" w:rsidR="00785183" w:rsidRPr="009329BA" w:rsidRDefault="00785183" w:rsidP="00785183">
      <w:pPr>
        <w:rPr>
          <w:ins w:id="3628" w:author="kalla madhu" w:date="2024-07-17T14:45:00Z"/>
          <w:b/>
          <w:bCs/>
          <w:sz w:val="26"/>
          <w:szCs w:val="26"/>
          <w:rPrChange w:id="3629" w:author="kalla madhu" w:date="2024-07-18T10:21:00Z" w16du:dateUtc="2024-07-18T04:51:00Z">
            <w:rPr>
              <w:ins w:id="3630" w:author="kalla madhu" w:date="2024-07-17T14:45:00Z"/>
              <w:b/>
              <w:bCs/>
              <w:sz w:val="26"/>
              <w:szCs w:val="26"/>
              <w:u w:val="single"/>
            </w:rPr>
          </w:rPrChange>
        </w:rPr>
      </w:pPr>
      <w:ins w:id="3631" w:author="kalla madhu" w:date="2024-07-17T14:45:00Z">
        <w:r w:rsidRPr="009329BA">
          <w:rPr>
            <w:b/>
            <w:bCs/>
            <w:sz w:val="26"/>
            <w:szCs w:val="26"/>
            <w:rPrChange w:id="3632" w:author="kalla madhu" w:date="2024-07-18T10:21:00Z" w16du:dateUtc="2024-07-18T04:51:00Z">
              <w:rPr>
                <w:b/>
                <w:bCs/>
                <w:sz w:val="26"/>
                <w:szCs w:val="26"/>
                <w:u w:val="single"/>
              </w:rPr>
            </w:rPrChange>
          </w:rPr>
          <w:t>    {</w:t>
        </w:r>
      </w:ins>
    </w:p>
    <w:p w14:paraId="17E20285" w14:textId="77777777" w:rsidR="00785183" w:rsidRPr="009329BA" w:rsidRDefault="00785183" w:rsidP="00785183">
      <w:pPr>
        <w:rPr>
          <w:ins w:id="3633" w:author="kalla madhu" w:date="2024-07-17T14:45:00Z"/>
          <w:b/>
          <w:bCs/>
          <w:sz w:val="26"/>
          <w:szCs w:val="26"/>
          <w:rPrChange w:id="3634" w:author="kalla madhu" w:date="2024-07-18T10:21:00Z" w16du:dateUtc="2024-07-18T04:51:00Z">
            <w:rPr>
              <w:ins w:id="3635" w:author="kalla madhu" w:date="2024-07-17T14:45:00Z"/>
              <w:b/>
              <w:bCs/>
              <w:sz w:val="26"/>
              <w:szCs w:val="26"/>
              <w:u w:val="single"/>
            </w:rPr>
          </w:rPrChange>
        </w:rPr>
      </w:pPr>
      <w:ins w:id="3636" w:author="kalla madhu" w:date="2024-07-17T14:45:00Z">
        <w:r w:rsidRPr="009329BA">
          <w:rPr>
            <w:b/>
            <w:bCs/>
            <w:sz w:val="26"/>
            <w:szCs w:val="26"/>
            <w:rPrChange w:id="3637" w:author="kalla madhu" w:date="2024-07-18T10:21:00Z" w16du:dateUtc="2024-07-18T04:51:00Z">
              <w:rPr>
                <w:b/>
                <w:bCs/>
                <w:sz w:val="26"/>
                <w:szCs w:val="26"/>
                <w:u w:val="single"/>
              </w:rPr>
            </w:rPrChange>
          </w:rPr>
          <w:t>        try {</w:t>
        </w:r>
      </w:ins>
    </w:p>
    <w:p w14:paraId="54876CE0" w14:textId="77777777" w:rsidR="00785183" w:rsidRPr="009329BA" w:rsidRDefault="00785183" w:rsidP="00785183">
      <w:pPr>
        <w:rPr>
          <w:ins w:id="3638" w:author="kalla madhu" w:date="2024-07-17T14:45:00Z"/>
          <w:b/>
          <w:bCs/>
          <w:sz w:val="26"/>
          <w:szCs w:val="26"/>
          <w:rPrChange w:id="3639" w:author="kalla madhu" w:date="2024-07-18T10:21:00Z" w16du:dateUtc="2024-07-18T04:51:00Z">
            <w:rPr>
              <w:ins w:id="3640" w:author="kalla madhu" w:date="2024-07-17T14:45:00Z"/>
              <w:b/>
              <w:bCs/>
              <w:sz w:val="26"/>
              <w:szCs w:val="26"/>
              <w:u w:val="single"/>
            </w:rPr>
          </w:rPrChange>
        </w:rPr>
      </w:pPr>
      <w:ins w:id="3641" w:author="kalla madhu" w:date="2024-07-17T14:45:00Z">
        <w:r w:rsidRPr="009329BA">
          <w:rPr>
            <w:b/>
            <w:bCs/>
            <w:sz w:val="26"/>
            <w:szCs w:val="26"/>
            <w:rPrChange w:id="3642" w:author="kalla madhu" w:date="2024-07-18T10:21:00Z" w16du:dateUtc="2024-07-18T04:51:00Z">
              <w:rPr>
                <w:b/>
                <w:bCs/>
                <w:sz w:val="26"/>
                <w:szCs w:val="26"/>
                <w:u w:val="single"/>
              </w:rPr>
            </w:rPrChange>
          </w:rPr>
          <w:t xml:space="preserve">            </w:t>
        </w:r>
        <w:proofErr w:type="spellStart"/>
        <w:r w:rsidRPr="009329BA">
          <w:rPr>
            <w:b/>
            <w:bCs/>
            <w:sz w:val="26"/>
            <w:szCs w:val="26"/>
            <w:rPrChange w:id="3643" w:author="kalla madhu" w:date="2024-07-18T10:21:00Z" w16du:dateUtc="2024-07-18T04:51:00Z">
              <w:rPr>
                <w:b/>
                <w:bCs/>
                <w:sz w:val="26"/>
                <w:szCs w:val="26"/>
                <w:u w:val="single"/>
              </w:rPr>
            </w:rPrChange>
          </w:rPr>
          <w:t>Class.forName</w:t>
        </w:r>
        <w:proofErr w:type="spellEnd"/>
        <w:r w:rsidRPr="009329BA">
          <w:rPr>
            <w:b/>
            <w:bCs/>
            <w:sz w:val="26"/>
            <w:szCs w:val="26"/>
            <w:rPrChange w:id="3644" w:author="kalla madhu" w:date="2024-07-18T10:21:00Z" w16du:dateUtc="2024-07-18T04:51:00Z">
              <w:rPr>
                <w:b/>
                <w:bCs/>
                <w:sz w:val="26"/>
                <w:szCs w:val="26"/>
                <w:u w:val="single"/>
              </w:rPr>
            </w:rPrChange>
          </w:rPr>
          <w:t>("</w:t>
        </w:r>
        <w:proofErr w:type="spellStart"/>
        <w:proofErr w:type="gramStart"/>
        <w:r w:rsidRPr="009329BA">
          <w:rPr>
            <w:b/>
            <w:bCs/>
            <w:sz w:val="26"/>
            <w:szCs w:val="26"/>
            <w:rPrChange w:id="3645" w:author="kalla madhu" w:date="2024-07-18T10:21:00Z" w16du:dateUtc="2024-07-18T04:51:00Z">
              <w:rPr>
                <w:b/>
                <w:bCs/>
                <w:sz w:val="26"/>
                <w:szCs w:val="26"/>
                <w:u w:val="single"/>
              </w:rPr>
            </w:rPrChange>
          </w:rPr>
          <w:t>com.mysql</w:t>
        </w:r>
        <w:proofErr w:type="gramEnd"/>
        <w:r w:rsidRPr="009329BA">
          <w:rPr>
            <w:b/>
            <w:bCs/>
            <w:sz w:val="26"/>
            <w:szCs w:val="26"/>
            <w:rPrChange w:id="3646" w:author="kalla madhu" w:date="2024-07-18T10:21:00Z" w16du:dateUtc="2024-07-18T04:51:00Z">
              <w:rPr>
                <w:b/>
                <w:bCs/>
                <w:sz w:val="26"/>
                <w:szCs w:val="26"/>
                <w:u w:val="single"/>
              </w:rPr>
            </w:rPrChange>
          </w:rPr>
          <w:t>.cj.jdbc.Driver</w:t>
        </w:r>
        <w:proofErr w:type="spellEnd"/>
        <w:r w:rsidRPr="009329BA">
          <w:rPr>
            <w:b/>
            <w:bCs/>
            <w:sz w:val="26"/>
            <w:szCs w:val="26"/>
            <w:rPrChange w:id="3647" w:author="kalla madhu" w:date="2024-07-18T10:21:00Z" w16du:dateUtc="2024-07-18T04:51:00Z">
              <w:rPr>
                <w:b/>
                <w:bCs/>
                <w:sz w:val="26"/>
                <w:szCs w:val="26"/>
                <w:u w:val="single"/>
              </w:rPr>
            </w:rPrChange>
          </w:rPr>
          <w:t>");</w:t>
        </w:r>
      </w:ins>
    </w:p>
    <w:p w14:paraId="6A68AEEE" w14:textId="77777777" w:rsidR="00785183" w:rsidRPr="009329BA" w:rsidRDefault="00785183" w:rsidP="00785183">
      <w:pPr>
        <w:rPr>
          <w:ins w:id="3648" w:author="kalla madhu" w:date="2024-07-17T14:45:00Z"/>
          <w:b/>
          <w:bCs/>
          <w:sz w:val="26"/>
          <w:szCs w:val="26"/>
          <w:rPrChange w:id="3649" w:author="kalla madhu" w:date="2024-07-18T10:21:00Z" w16du:dateUtc="2024-07-18T04:51:00Z">
            <w:rPr>
              <w:ins w:id="3650" w:author="kalla madhu" w:date="2024-07-17T14:45:00Z"/>
              <w:b/>
              <w:bCs/>
              <w:sz w:val="26"/>
              <w:szCs w:val="26"/>
              <w:u w:val="single"/>
            </w:rPr>
          </w:rPrChange>
        </w:rPr>
      </w:pPr>
      <w:ins w:id="3651" w:author="kalla madhu" w:date="2024-07-17T14:45:00Z">
        <w:r w:rsidRPr="009329BA">
          <w:rPr>
            <w:b/>
            <w:bCs/>
            <w:sz w:val="26"/>
            <w:szCs w:val="26"/>
            <w:rPrChange w:id="3652" w:author="kalla madhu" w:date="2024-07-18T10:21:00Z" w16du:dateUtc="2024-07-18T04:51:00Z">
              <w:rPr>
                <w:b/>
                <w:bCs/>
                <w:sz w:val="26"/>
                <w:szCs w:val="26"/>
                <w:u w:val="single"/>
              </w:rPr>
            </w:rPrChange>
          </w:rPr>
          <w:t xml:space="preserve">            </w:t>
        </w:r>
        <w:proofErr w:type="spellStart"/>
        <w:r w:rsidRPr="009329BA">
          <w:rPr>
            <w:b/>
            <w:bCs/>
            <w:sz w:val="26"/>
            <w:szCs w:val="26"/>
            <w:rPrChange w:id="3653" w:author="kalla madhu" w:date="2024-07-18T10:21:00Z" w16du:dateUtc="2024-07-18T04:51:00Z">
              <w:rPr>
                <w:b/>
                <w:bCs/>
                <w:sz w:val="26"/>
                <w:szCs w:val="26"/>
                <w:u w:val="single"/>
              </w:rPr>
            </w:rPrChange>
          </w:rPr>
          <w:t>System.out.println</w:t>
        </w:r>
        <w:proofErr w:type="spellEnd"/>
        <w:r w:rsidRPr="009329BA">
          <w:rPr>
            <w:b/>
            <w:bCs/>
            <w:sz w:val="26"/>
            <w:szCs w:val="26"/>
            <w:rPrChange w:id="3654" w:author="kalla madhu" w:date="2024-07-18T10:21:00Z" w16du:dateUtc="2024-07-18T04:51:00Z">
              <w:rPr>
                <w:b/>
                <w:bCs/>
                <w:sz w:val="26"/>
                <w:szCs w:val="26"/>
                <w:u w:val="single"/>
              </w:rPr>
            </w:rPrChange>
          </w:rPr>
          <w:t>("Loaded...");</w:t>
        </w:r>
      </w:ins>
    </w:p>
    <w:p w14:paraId="4D0BCD55" w14:textId="77777777" w:rsidR="00785183" w:rsidRPr="009329BA" w:rsidRDefault="00785183" w:rsidP="00785183">
      <w:pPr>
        <w:rPr>
          <w:ins w:id="3655" w:author="kalla madhu" w:date="2024-07-17T14:45:00Z"/>
          <w:b/>
          <w:bCs/>
          <w:sz w:val="26"/>
          <w:szCs w:val="26"/>
          <w:rPrChange w:id="3656" w:author="kalla madhu" w:date="2024-07-18T10:21:00Z" w16du:dateUtc="2024-07-18T04:51:00Z">
            <w:rPr>
              <w:ins w:id="3657" w:author="kalla madhu" w:date="2024-07-17T14:45:00Z"/>
              <w:b/>
              <w:bCs/>
              <w:sz w:val="26"/>
              <w:szCs w:val="26"/>
              <w:u w:val="single"/>
            </w:rPr>
          </w:rPrChange>
        </w:rPr>
      </w:pPr>
      <w:ins w:id="3658" w:author="kalla madhu" w:date="2024-07-17T14:45:00Z">
        <w:r w:rsidRPr="009329BA">
          <w:rPr>
            <w:b/>
            <w:bCs/>
            <w:sz w:val="26"/>
            <w:szCs w:val="26"/>
            <w:rPrChange w:id="3659" w:author="kalla madhu" w:date="2024-07-18T10:21:00Z" w16du:dateUtc="2024-07-18T04:51:00Z">
              <w:rPr>
                <w:b/>
                <w:bCs/>
                <w:sz w:val="26"/>
                <w:szCs w:val="26"/>
                <w:u w:val="single"/>
              </w:rPr>
            </w:rPrChange>
          </w:rPr>
          <w:t>            con=DriverManager.getConnection("</w:t>
        </w:r>
        <w:proofErr w:type="gramStart"/>
        <w:r w:rsidRPr="009329BA">
          <w:rPr>
            <w:b/>
            <w:bCs/>
            <w:sz w:val="26"/>
            <w:szCs w:val="26"/>
            <w:rPrChange w:id="3660" w:author="kalla madhu" w:date="2024-07-18T10:21:00Z" w16du:dateUtc="2024-07-18T04:51:00Z">
              <w:rPr>
                <w:b/>
                <w:bCs/>
                <w:sz w:val="26"/>
                <w:szCs w:val="26"/>
                <w:u w:val="single"/>
              </w:rPr>
            </w:rPrChange>
          </w:rPr>
          <w:t>jdbc:mysql://localhost:3306/gecdb2","root","madhu</w:t>
        </w:r>
        <w:proofErr w:type="gramEnd"/>
        <w:r w:rsidRPr="009329BA">
          <w:rPr>
            <w:b/>
            <w:bCs/>
            <w:sz w:val="26"/>
            <w:szCs w:val="26"/>
            <w:rPrChange w:id="3661" w:author="kalla madhu" w:date="2024-07-18T10:21:00Z" w16du:dateUtc="2024-07-18T04:51:00Z">
              <w:rPr>
                <w:b/>
                <w:bCs/>
                <w:sz w:val="26"/>
                <w:szCs w:val="26"/>
                <w:u w:val="single"/>
              </w:rPr>
            </w:rPrChange>
          </w:rPr>
          <w:t>");</w:t>
        </w:r>
      </w:ins>
    </w:p>
    <w:p w14:paraId="58D10CCB" w14:textId="77777777" w:rsidR="00785183" w:rsidRPr="009329BA" w:rsidRDefault="00785183" w:rsidP="00785183">
      <w:pPr>
        <w:rPr>
          <w:ins w:id="3662" w:author="kalla madhu" w:date="2024-07-17T14:45:00Z"/>
          <w:b/>
          <w:bCs/>
          <w:sz w:val="26"/>
          <w:szCs w:val="26"/>
          <w:rPrChange w:id="3663" w:author="kalla madhu" w:date="2024-07-18T10:21:00Z" w16du:dateUtc="2024-07-18T04:51:00Z">
            <w:rPr>
              <w:ins w:id="3664" w:author="kalla madhu" w:date="2024-07-17T14:45:00Z"/>
              <w:b/>
              <w:bCs/>
              <w:sz w:val="26"/>
              <w:szCs w:val="26"/>
              <w:u w:val="single"/>
            </w:rPr>
          </w:rPrChange>
        </w:rPr>
      </w:pPr>
      <w:ins w:id="3665" w:author="kalla madhu" w:date="2024-07-17T14:45:00Z">
        <w:r w:rsidRPr="009329BA">
          <w:rPr>
            <w:b/>
            <w:bCs/>
            <w:sz w:val="26"/>
            <w:szCs w:val="26"/>
            <w:rPrChange w:id="3666" w:author="kalla madhu" w:date="2024-07-18T10:21:00Z" w16du:dateUtc="2024-07-18T04:51:00Z">
              <w:rPr>
                <w:b/>
                <w:bCs/>
                <w:sz w:val="26"/>
                <w:szCs w:val="26"/>
                <w:u w:val="single"/>
              </w:rPr>
            </w:rPrChange>
          </w:rPr>
          <w:t xml:space="preserve">            </w:t>
        </w:r>
        <w:proofErr w:type="spellStart"/>
        <w:r w:rsidRPr="009329BA">
          <w:rPr>
            <w:b/>
            <w:bCs/>
            <w:sz w:val="26"/>
            <w:szCs w:val="26"/>
            <w:rPrChange w:id="3667" w:author="kalla madhu" w:date="2024-07-18T10:21:00Z" w16du:dateUtc="2024-07-18T04:51:00Z">
              <w:rPr>
                <w:b/>
                <w:bCs/>
                <w:sz w:val="26"/>
                <w:szCs w:val="26"/>
                <w:u w:val="single"/>
              </w:rPr>
            </w:rPrChange>
          </w:rPr>
          <w:t>System.out.println</w:t>
        </w:r>
        <w:proofErr w:type="spellEnd"/>
        <w:r w:rsidRPr="009329BA">
          <w:rPr>
            <w:b/>
            <w:bCs/>
            <w:sz w:val="26"/>
            <w:szCs w:val="26"/>
            <w:rPrChange w:id="3668" w:author="kalla madhu" w:date="2024-07-18T10:21:00Z" w16du:dateUtc="2024-07-18T04:51:00Z">
              <w:rPr>
                <w:b/>
                <w:bCs/>
                <w:sz w:val="26"/>
                <w:szCs w:val="26"/>
                <w:u w:val="single"/>
              </w:rPr>
            </w:rPrChange>
          </w:rPr>
          <w:t>("Connected");</w:t>
        </w:r>
      </w:ins>
    </w:p>
    <w:p w14:paraId="66E4BC8F" w14:textId="77777777" w:rsidR="00785183" w:rsidRPr="009329BA" w:rsidRDefault="00785183" w:rsidP="00785183">
      <w:pPr>
        <w:rPr>
          <w:ins w:id="3669" w:author="kalla madhu" w:date="2024-07-17T14:45:00Z"/>
          <w:b/>
          <w:bCs/>
          <w:sz w:val="26"/>
          <w:szCs w:val="26"/>
          <w:rPrChange w:id="3670" w:author="kalla madhu" w:date="2024-07-18T10:21:00Z" w16du:dateUtc="2024-07-18T04:51:00Z">
            <w:rPr>
              <w:ins w:id="3671" w:author="kalla madhu" w:date="2024-07-17T14:45:00Z"/>
              <w:b/>
              <w:bCs/>
              <w:sz w:val="26"/>
              <w:szCs w:val="26"/>
              <w:u w:val="single"/>
            </w:rPr>
          </w:rPrChange>
        </w:rPr>
      </w:pPr>
      <w:ins w:id="3672" w:author="kalla madhu" w:date="2024-07-17T14:45:00Z">
        <w:r w:rsidRPr="009329BA">
          <w:rPr>
            <w:b/>
            <w:bCs/>
            <w:sz w:val="26"/>
            <w:szCs w:val="26"/>
            <w:rPrChange w:id="3673" w:author="kalla madhu" w:date="2024-07-18T10:21:00Z" w16du:dateUtc="2024-07-18T04:51:00Z">
              <w:rPr>
                <w:b/>
                <w:bCs/>
                <w:sz w:val="26"/>
                <w:szCs w:val="26"/>
                <w:u w:val="single"/>
              </w:rPr>
            </w:rPrChange>
          </w:rPr>
          <w:t xml:space="preserve">        </w:t>
        </w:r>
        <w:proofErr w:type="gramStart"/>
        <w:r w:rsidRPr="009329BA">
          <w:rPr>
            <w:b/>
            <w:bCs/>
            <w:sz w:val="26"/>
            <w:szCs w:val="26"/>
            <w:rPrChange w:id="3674" w:author="kalla madhu" w:date="2024-07-18T10:21:00Z" w16du:dateUtc="2024-07-18T04:51:00Z">
              <w:rPr>
                <w:b/>
                <w:bCs/>
                <w:sz w:val="26"/>
                <w:szCs w:val="26"/>
                <w:u w:val="single"/>
              </w:rPr>
            </w:rPrChange>
          </w:rPr>
          <w:t>}catch</w:t>
        </w:r>
        <w:proofErr w:type="gramEnd"/>
        <w:r w:rsidRPr="009329BA">
          <w:rPr>
            <w:b/>
            <w:bCs/>
            <w:sz w:val="26"/>
            <w:szCs w:val="26"/>
            <w:rPrChange w:id="3675" w:author="kalla madhu" w:date="2024-07-18T10:21:00Z" w16du:dateUtc="2024-07-18T04:51:00Z">
              <w:rPr>
                <w:b/>
                <w:bCs/>
                <w:sz w:val="26"/>
                <w:szCs w:val="26"/>
                <w:u w:val="single"/>
              </w:rPr>
            </w:rPrChange>
          </w:rPr>
          <w:t>(Exception ex)</w:t>
        </w:r>
      </w:ins>
    </w:p>
    <w:p w14:paraId="70229A9B" w14:textId="77777777" w:rsidR="00785183" w:rsidRPr="009329BA" w:rsidRDefault="00785183" w:rsidP="00785183">
      <w:pPr>
        <w:rPr>
          <w:ins w:id="3676" w:author="kalla madhu" w:date="2024-07-17T14:45:00Z"/>
          <w:b/>
          <w:bCs/>
          <w:sz w:val="26"/>
          <w:szCs w:val="26"/>
          <w:rPrChange w:id="3677" w:author="kalla madhu" w:date="2024-07-18T10:21:00Z" w16du:dateUtc="2024-07-18T04:51:00Z">
            <w:rPr>
              <w:ins w:id="3678" w:author="kalla madhu" w:date="2024-07-17T14:45:00Z"/>
              <w:b/>
              <w:bCs/>
              <w:sz w:val="26"/>
              <w:szCs w:val="26"/>
              <w:u w:val="single"/>
            </w:rPr>
          </w:rPrChange>
        </w:rPr>
      </w:pPr>
      <w:ins w:id="3679" w:author="kalla madhu" w:date="2024-07-17T14:45:00Z">
        <w:r w:rsidRPr="009329BA">
          <w:rPr>
            <w:b/>
            <w:bCs/>
            <w:sz w:val="26"/>
            <w:szCs w:val="26"/>
            <w:rPrChange w:id="3680" w:author="kalla madhu" w:date="2024-07-18T10:21:00Z" w16du:dateUtc="2024-07-18T04:51:00Z">
              <w:rPr>
                <w:b/>
                <w:bCs/>
                <w:sz w:val="26"/>
                <w:szCs w:val="26"/>
                <w:u w:val="single"/>
              </w:rPr>
            </w:rPrChange>
          </w:rPr>
          <w:lastRenderedPageBreak/>
          <w:t>        {</w:t>
        </w:r>
      </w:ins>
    </w:p>
    <w:p w14:paraId="7A921248" w14:textId="77777777" w:rsidR="00785183" w:rsidRPr="009329BA" w:rsidRDefault="00785183" w:rsidP="00785183">
      <w:pPr>
        <w:rPr>
          <w:ins w:id="3681" w:author="kalla madhu" w:date="2024-07-17T14:45:00Z"/>
          <w:b/>
          <w:bCs/>
          <w:sz w:val="26"/>
          <w:szCs w:val="26"/>
          <w:rPrChange w:id="3682" w:author="kalla madhu" w:date="2024-07-18T10:21:00Z" w16du:dateUtc="2024-07-18T04:51:00Z">
            <w:rPr>
              <w:ins w:id="3683" w:author="kalla madhu" w:date="2024-07-17T14:45:00Z"/>
              <w:b/>
              <w:bCs/>
              <w:sz w:val="26"/>
              <w:szCs w:val="26"/>
              <w:u w:val="single"/>
            </w:rPr>
          </w:rPrChange>
        </w:rPr>
      </w:pPr>
      <w:ins w:id="3684" w:author="kalla madhu" w:date="2024-07-17T14:45:00Z">
        <w:r w:rsidRPr="009329BA">
          <w:rPr>
            <w:b/>
            <w:bCs/>
            <w:sz w:val="26"/>
            <w:szCs w:val="26"/>
            <w:rPrChange w:id="3685"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686" w:author="kalla madhu" w:date="2024-07-18T10:21:00Z" w16du:dateUtc="2024-07-18T04:51:00Z">
              <w:rPr>
                <w:b/>
                <w:bCs/>
                <w:sz w:val="26"/>
                <w:szCs w:val="26"/>
                <w:u w:val="single"/>
              </w:rPr>
            </w:rPrChange>
          </w:rPr>
          <w:t>ex.printStackTrace</w:t>
        </w:r>
        <w:proofErr w:type="spellEnd"/>
        <w:proofErr w:type="gramEnd"/>
        <w:r w:rsidRPr="009329BA">
          <w:rPr>
            <w:b/>
            <w:bCs/>
            <w:sz w:val="26"/>
            <w:szCs w:val="26"/>
            <w:rPrChange w:id="3687" w:author="kalla madhu" w:date="2024-07-18T10:21:00Z" w16du:dateUtc="2024-07-18T04:51:00Z">
              <w:rPr>
                <w:b/>
                <w:bCs/>
                <w:sz w:val="26"/>
                <w:szCs w:val="26"/>
                <w:u w:val="single"/>
              </w:rPr>
            </w:rPrChange>
          </w:rPr>
          <w:t>();</w:t>
        </w:r>
      </w:ins>
    </w:p>
    <w:p w14:paraId="50D45C9A" w14:textId="77777777" w:rsidR="00785183" w:rsidRPr="009329BA" w:rsidRDefault="00785183" w:rsidP="00785183">
      <w:pPr>
        <w:rPr>
          <w:ins w:id="3688" w:author="kalla madhu" w:date="2024-07-17T14:45:00Z"/>
          <w:b/>
          <w:bCs/>
          <w:sz w:val="26"/>
          <w:szCs w:val="26"/>
          <w:rPrChange w:id="3689" w:author="kalla madhu" w:date="2024-07-18T10:21:00Z" w16du:dateUtc="2024-07-18T04:51:00Z">
            <w:rPr>
              <w:ins w:id="3690" w:author="kalla madhu" w:date="2024-07-17T14:45:00Z"/>
              <w:b/>
              <w:bCs/>
              <w:sz w:val="26"/>
              <w:szCs w:val="26"/>
              <w:u w:val="single"/>
            </w:rPr>
          </w:rPrChange>
        </w:rPr>
      </w:pPr>
      <w:ins w:id="3691" w:author="kalla madhu" w:date="2024-07-17T14:45:00Z">
        <w:r w:rsidRPr="009329BA">
          <w:rPr>
            <w:b/>
            <w:bCs/>
            <w:sz w:val="26"/>
            <w:szCs w:val="26"/>
            <w:rPrChange w:id="3692" w:author="kalla madhu" w:date="2024-07-18T10:21:00Z" w16du:dateUtc="2024-07-18T04:51:00Z">
              <w:rPr>
                <w:b/>
                <w:bCs/>
                <w:sz w:val="26"/>
                <w:szCs w:val="26"/>
                <w:u w:val="single"/>
              </w:rPr>
            </w:rPrChange>
          </w:rPr>
          <w:t>        }</w:t>
        </w:r>
      </w:ins>
    </w:p>
    <w:p w14:paraId="7DF150F0" w14:textId="77777777" w:rsidR="00785183" w:rsidRPr="009329BA" w:rsidRDefault="00785183" w:rsidP="00785183">
      <w:pPr>
        <w:rPr>
          <w:ins w:id="3693" w:author="kalla madhu" w:date="2024-07-17T14:45:00Z"/>
          <w:b/>
          <w:bCs/>
          <w:sz w:val="26"/>
          <w:szCs w:val="26"/>
          <w:rPrChange w:id="3694" w:author="kalla madhu" w:date="2024-07-18T10:21:00Z" w16du:dateUtc="2024-07-18T04:51:00Z">
            <w:rPr>
              <w:ins w:id="3695" w:author="kalla madhu" w:date="2024-07-17T14:45:00Z"/>
              <w:b/>
              <w:bCs/>
              <w:sz w:val="26"/>
              <w:szCs w:val="26"/>
              <w:u w:val="single"/>
            </w:rPr>
          </w:rPrChange>
        </w:rPr>
      </w:pPr>
      <w:ins w:id="3696" w:author="kalla madhu" w:date="2024-07-17T14:45:00Z">
        <w:r w:rsidRPr="009329BA">
          <w:rPr>
            <w:b/>
            <w:bCs/>
            <w:sz w:val="26"/>
            <w:szCs w:val="26"/>
            <w:rPrChange w:id="3697" w:author="kalla madhu" w:date="2024-07-18T10:21:00Z" w16du:dateUtc="2024-07-18T04:51:00Z">
              <w:rPr>
                <w:b/>
                <w:bCs/>
                <w:sz w:val="26"/>
                <w:szCs w:val="26"/>
                <w:u w:val="single"/>
              </w:rPr>
            </w:rPrChange>
          </w:rPr>
          <w:t>    }</w:t>
        </w:r>
      </w:ins>
    </w:p>
    <w:p w14:paraId="2DBB14F4" w14:textId="77777777" w:rsidR="00785183" w:rsidRPr="009329BA" w:rsidRDefault="00785183" w:rsidP="00785183">
      <w:pPr>
        <w:rPr>
          <w:ins w:id="3698" w:author="kalla madhu" w:date="2024-07-17T14:45:00Z"/>
          <w:b/>
          <w:bCs/>
          <w:sz w:val="26"/>
          <w:szCs w:val="26"/>
          <w:rPrChange w:id="3699" w:author="kalla madhu" w:date="2024-07-18T10:21:00Z" w16du:dateUtc="2024-07-18T04:51:00Z">
            <w:rPr>
              <w:ins w:id="3700" w:author="kalla madhu" w:date="2024-07-17T14:45:00Z"/>
              <w:b/>
              <w:bCs/>
              <w:sz w:val="26"/>
              <w:szCs w:val="26"/>
              <w:u w:val="single"/>
            </w:rPr>
          </w:rPrChange>
        </w:rPr>
      </w:pPr>
      <w:ins w:id="3701" w:author="kalla madhu" w:date="2024-07-17T14:45:00Z">
        <w:r w:rsidRPr="009329BA">
          <w:rPr>
            <w:b/>
            <w:bCs/>
            <w:sz w:val="26"/>
            <w:szCs w:val="26"/>
            <w:rPrChange w:id="3702" w:author="kalla madhu" w:date="2024-07-18T10:21:00Z" w16du:dateUtc="2024-07-18T04:51:00Z">
              <w:rPr>
                <w:b/>
                <w:bCs/>
                <w:sz w:val="26"/>
                <w:szCs w:val="26"/>
                <w:u w:val="single"/>
              </w:rPr>
            </w:rPrChange>
          </w:rPr>
          <w:t xml:space="preserve">    public </w:t>
        </w:r>
        <w:proofErr w:type="spellStart"/>
        <w:r w:rsidRPr="009329BA">
          <w:rPr>
            <w:b/>
            <w:bCs/>
            <w:sz w:val="26"/>
            <w:szCs w:val="26"/>
            <w:rPrChange w:id="3703" w:author="kalla madhu" w:date="2024-07-18T10:21:00Z" w16du:dateUtc="2024-07-18T04:51:00Z">
              <w:rPr>
                <w:b/>
                <w:bCs/>
                <w:sz w:val="26"/>
                <w:szCs w:val="26"/>
                <w:u w:val="single"/>
              </w:rPr>
            </w:rPrChange>
          </w:rPr>
          <w:t>boolean</w:t>
        </w:r>
        <w:proofErr w:type="spellEnd"/>
        <w:r w:rsidRPr="009329BA">
          <w:rPr>
            <w:b/>
            <w:bCs/>
            <w:sz w:val="26"/>
            <w:szCs w:val="26"/>
            <w:rPrChange w:id="3704"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705" w:author="kalla madhu" w:date="2024-07-18T10:21:00Z" w16du:dateUtc="2024-07-18T04:51:00Z">
              <w:rPr>
                <w:b/>
                <w:bCs/>
                <w:sz w:val="26"/>
                <w:szCs w:val="26"/>
                <w:u w:val="single"/>
              </w:rPr>
            </w:rPrChange>
          </w:rPr>
          <w:t>addToDo</w:t>
        </w:r>
        <w:proofErr w:type="spellEnd"/>
        <w:r w:rsidRPr="009329BA">
          <w:rPr>
            <w:b/>
            <w:bCs/>
            <w:sz w:val="26"/>
            <w:szCs w:val="26"/>
            <w:rPrChange w:id="3706" w:author="kalla madhu" w:date="2024-07-18T10:21:00Z" w16du:dateUtc="2024-07-18T04:51:00Z">
              <w:rPr>
                <w:b/>
                <w:bCs/>
                <w:sz w:val="26"/>
                <w:szCs w:val="26"/>
                <w:u w:val="single"/>
              </w:rPr>
            </w:rPrChange>
          </w:rPr>
          <w:t>(</w:t>
        </w:r>
        <w:proofErr w:type="gramEnd"/>
        <w:r w:rsidRPr="009329BA">
          <w:rPr>
            <w:b/>
            <w:bCs/>
            <w:sz w:val="26"/>
            <w:szCs w:val="26"/>
            <w:rPrChange w:id="3707" w:author="kalla madhu" w:date="2024-07-18T10:21:00Z" w16du:dateUtc="2024-07-18T04:51:00Z">
              <w:rPr>
                <w:b/>
                <w:bCs/>
                <w:sz w:val="26"/>
                <w:szCs w:val="26"/>
                <w:u w:val="single"/>
              </w:rPr>
            </w:rPrChange>
          </w:rPr>
          <w:t xml:space="preserve">String </w:t>
        </w:r>
        <w:proofErr w:type="spellStart"/>
        <w:r w:rsidRPr="009329BA">
          <w:rPr>
            <w:b/>
            <w:bCs/>
            <w:sz w:val="26"/>
            <w:szCs w:val="26"/>
            <w:rPrChange w:id="3708" w:author="kalla madhu" w:date="2024-07-18T10:21:00Z" w16du:dateUtc="2024-07-18T04:51:00Z">
              <w:rPr>
                <w:b/>
                <w:bCs/>
                <w:sz w:val="26"/>
                <w:szCs w:val="26"/>
                <w:u w:val="single"/>
              </w:rPr>
            </w:rPrChange>
          </w:rPr>
          <w:t>email,String</w:t>
        </w:r>
        <w:proofErr w:type="spellEnd"/>
        <w:r w:rsidRPr="009329BA">
          <w:rPr>
            <w:b/>
            <w:bCs/>
            <w:sz w:val="26"/>
            <w:szCs w:val="26"/>
            <w:rPrChange w:id="3709" w:author="kalla madhu" w:date="2024-07-18T10:21:00Z" w16du:dateUtc="2024-07-18T04:51:00Z">
              <w:rPr>
                <w:b/>
                <w:bCs/>
                <w:sz w:val="26"/>
                <w:szCs w:val="26"/>
                <w:u w:val="single"/>
              </w:rPr>
            </w:rPrChange>
          </w:rPr>
          <w:t xml:space="preserve"> </w:t>
        </w:r>
        <w:proofErr w:type="spellStart"/>
        <w:r w:rsidRPr="009329BA">
          <w:rPr>
            <w:b/>
            <w:bCs/>
            <w:sz w:val="26"/>
            <w:szCs w:val="26"/>
            <w:rPrChange w:id="3710" w:author="kalla madhu" w:date="2024-07-18T10:21:00Z" w16du:dateUtc="2024-07-18T04:51:00Z">
              <w:rPr>
                <w:b/>
                <w:bCs/>
                <w:sz w:val="26"/>
                <w:szCs w:val="26"/>
                <w:u w:val="single"/>
              </w:rPr>
            </w:rPrChange>
          </w:rPr>
          <w:t>task,String</w:t>
        </w:r>
        <w:proofErr w:type="spellEnd"/>
        <w:r w:rsidRPr="009329BA">
          <w:rPr>
            <w:b/>
            <w:bCs/>
            <w:sz w:val="26"/>
            <w:szCs w:val="26"/>
            <w:rPrChange w:id="3711" w:author="kalla madhu" w:date="2024-07-18T10:21:00Z" w16du:dateUtc="2024-07-18T04:51:00Z">
              <w:rPr>
                <w:b/>
                <w:bCs/>
                <w:sz w:val="26"/>
                <w:szCs w:val="26"/>
                <w:u w:val="single"/>
              </w:rPr>
            </w:rPrChange>
          </w:rPr>
          <w:t xml:space="preserve"> </w:t>
        </w:r>
        <w:proofErr w:type="spellStart"/>
        <w:r w:rsidRPr="009329BA">
          <w:rPr>
            <w:b/>
            <w:bCs/>
            <w:sz w:val="26"/>
            <w:szCs w:val="26"/>
            <w:rPrChange w:id="3712" w:author="kalla madhu" w:date="2024-07-18T10:21:00Z" w16du:dateUtc="2024-07-18T04:51:00Z">
              <w:rPr>
                <w:b/>
                <w:bCs/>
                <w:sz w:val="26"/>
                <w:szCs w:val="26"/>
                <w:u w:val="single"/>
              </w:rPr>
            </w:rPrChange>
          </w:rPr>
          <w:t>startdate,String</w:t>
        </w:r>
        <w:proofErr w:type="spellEnd"/>
        <w:r w:rsidRPr="009329BA">
          <w:rPr>
            <w:b/>
            <w:bCs/>
            <w:sz w:val="26"/>
            <w:szCs w:val="26"/>
            <w:rPrChange w:id="3713" w:author="kalla madhu" w:date="2024-07-18T10:21:00Z" w16du:dateUtc="2024-07-18T04:51:00Z">
              <w:rPr>
                <w:b/>
                <w:bCs/>
                <w:sz w:val="26"/>
                <w:szCs w:val="26"/>
                <w:u w:val="single"/>
              </w:rPr>
            </w:rPrChange>
          </w:rPr>
          <w:t xml:space="preserve"> </w:t>
        </w:r>
        <w:proofErr w:type="spellStart"/>
        <w:r w:rsidRPr="009329BA">
          <w:rPr>
            <w:b/>
            <w:bCs/>
            <w:sz w:val="26"/>
            <w:szCs w:val="26"/>
            <w:rPrChange w:id="3714" w:author="kalla madhu" w:date="2024-07-18T10:21:00Z" w16du:dateUtc="2024-07-18T04:51:00Z">
              <w:rPr>
                <w:b/>
                <w:bCs/>
                <w:sz w:val="26"/>
                <w:szCs w:val="26"/>
                <w:u w:val="single"/>
              </w:rPr>
            </w:rPrChange>
          </w:rPr>
          <w:t>starttime,String</w:t>
        </w:r>
        <w:proofErr w:type="spellEnd"/>
        <w:r w:rsidRPr="009329BA">
          <w:rPr>
            <w:b/>
            <w:bCs/>
            <w:sz w:val="26"/>
            <w:szCs w:val="26"/>
            <w:rPrChange w:id="3715" w:author="kalla madhu" w:date="2024-07-18T10:21:00Z" w16du:dateUtc="2024-07-18T04:51:00Z">
              <w:rPr>
                <w:b/>
                <w:bCs/>
                <w:sz w:val="26"/>
                <w:szCs w:val="26"/>
                <w:u w:val="single"/>
              </w:rPr>
            </w:rPrChange>
          </w:rPr>
          <w:t xml:space="preserve"> </w:t>
        </w:r>
        <w:proofErr w:type="spellStart"/>
        <w:r w:rsidRPr="009329BA">
          <w:rPr>
            <w:b/>
            <w:bCs/>
            <w:sz w:val="26"/>
            <w:szCs w:val="26"/>
            <w:rPrChange w:id="3716" w:author="kalla madhu" w:date="2024-07-18T10:21:00Z" w16du:dateUtc="2024-07-18T04:51:00Z">
              <w:rPr>
                <w:b/>
                <w:bCs/>
                <w:sz w:val="26"/>
                <w:szCs w:val="26"/>
                <w:u w:val="single"/>
              </w:rPr>
            </w:rPrChange>
          </w:rPr>
          <w:t>enddate,String</w:t>
        </w:r>
        <w:proofErr w:type="spellEnd"/>
        <w:r w:rsidRPr="009329BA">
          <w:rPr>
            <w:b/>
            <w:bCs/>
            <w:sz w:val="26"/>
            <w:szCs w:val="26"/>
            <w:rPrChange w:id="3717" w:author="kalla madhu" w:date="2024-07-18T10:21:00Z" w16du:dateUtc="2024-07-18T04:51:00Z">
              <w:rPr>
                <w:b/>
                <w:bCs/>
                <w:sz w:val="26"/>
                <w:szCs w:val="26"/>
                <w:u w:val="single"/>
              </w:rPr>
            </w:rPrChange>
          </w:rPr>
          <w:t xml:space="preserve"> </w:t>
        </w:r>
        <w:proofErr w:type="spellStart"/>
        <w:r w:rsidRPr="009329BA">
          <w:rPr>
            <w:b/>
            <w:bCs/>
            <w:sz w:val="26"/>
            <w:szCs w:val="26"/>
            <w:rPrChange w:id="3718" w:author="kalla madhu" w:date="2024-07-18T10:21:00Z" w16du:dateUtc="2024-07-18T04:51:00Z">
              <w:rPr>
                <w:b/>
                <w:bCs/>
                <w:sz w:val="26"/>
                <w:szCs w:val="26"/>
                <w:u w:val="single"/>
              </w:rPr>
            </w:rPrChange>
          </w:rPr>
          <w:t>endtime</w:t>
        </w:r>
        <w:proofErr w:type="spellEnd"/>
        <w:r w:rsidRPr="009329BA">
          <w:rPr>
            <w:b/>
            <w:bCs/>
            <w:sz w:val="26"/>
            <w:szCs w:val="26"/>
            <w:rPrChange w:id="3719" w:author="kalla madhu" w:date="2024-07-18T10:21:00Z" w16du:dateUtc="2024-07-18T04:51:00Z">
              <w:rPr>
                <w:b/>
                <w:bCs/>
                <w:sz w:val="26"/>
                <w:szCs w:val="26"/>
                <w:u w:val="single"/>
              </w:rPr>
            </w:rPrChange>
          </w:rPr>
          <w:t>)</w:t>
        </w:r>
      </w:ins>
    </w:p>
    <w:p w14:paraId="7D1FA197" w14:textId="77777777" w:rsidR="00785183" w:rsidRPr="009329BA" w:rsidRDefault="00785183" w:rsidP="00785183">
      <w:pPr>
        <w:rPr>
          <w:ins w:id="3720" w:author="kalla madhu" w:date="2024-07-17T14:45:00Z"/>
          <w:b/>
          <w:bCs/>
          <w:sz w:val="26"/>
          <w:szCs w:val="26"/>
          <w:rPrChange w:id="3721" w:author="kalla madhu" w:date="2024-07-18T10:21:00Z" w16du:dateUtc="2024-07-18T04:51:00Z">
            <w:rPr>
              <w:ins w:id="3722" w:author="kalla madhu" w:date="2024-07-17T14:45:00Z"/>
              <w:b/>
              <w:bCs/>
              <w:sz w:val="26"/>
              <w:szCs w:val="26"/>
              <w:u w:val="single"/>
            </w:rPr>
          </w:rPrChange>
        </w:rPr>
      </w:pPr>
      <w:ins w:id="3723" w:author="kalla madhu" w:date="2024-07-17T14:45:00Z">
        <w:r w:rsidRPr="009329BA">
          <w:rPr>
            <w:b/>
            <w:bCs/>
            <w:sz w:val="26"/>
            <w:szCs w:val="26"/>
            <w:rPrChange w:id="3724" w:author="kalla madhu" w:date="2024-07-18T10:21:00Z" w16du:dateUtc="2024-07-18T04:51:00Z">
              <w:rPr>
                <w:b/>
                <w:bCs/>
                <w:sz w:val="26"/>
                <w:szCs w:val="26"/>
                <w:u w:val="single"/>
              </w:rPr>
            </w:rPrChange>
          </w:rPr>
          <w:t>    {</w:t>
        </w:r>
      </w:ins>
    </w:p>
    <w:p w14:paraId="41870C9A" w14:textId="77777777" w:rsidR="00785183" w:rsidRPr="009329BA" w:rsidRDefault="00785183" w:rsidP="00785183">
      <w:pPr>
        <w:rPr>
          <w:ins w:id="3725" w:author="kalla madhu" w:date="2024-07-17T14:45:00Z"/>
          <w:b/>
          <w:bCs/>
          <w:sz w:val="26"/>
          <w:szCs w:val="26"/>
          <w:rPrChange w:id="3726" w:author="kalla madhu" w:date="2024-07-18T10:21:00Z" w16du:dateUtc="2024-07-18T04:51:00Z">
            <w:rPr>
              <w:ins w:id="3727" w:author="kalla madhu" w:date="2024-07-17T14:45:00Z"/>
              <w:b/>
              <w:bCs/>
              <w:sz w:val="26"/>
              <w:szCs w:val="26"/>
              <w:u w:val="single"/>
            </w:rPr>
          </w:rPrChange>
        </w:rPr>
      </w:pPr>
      <w:ins w:id="3728" w:author="kalla madhu" w:date="2024-07-17T14:45:00Z">
        <w:r w:rsidRPr="009329BA">
          <w:rPr>
            <w:b/>
            <w:bCs/>
            <w:sz w:val="26"/>
            <w:szCs w:val="26"/>
            <w:rPrChange w:id="3729" w:author="kalla madhu" w:date="2024-07-18T10:21:00Z" w16du:dateUtc="2024-07-18T04:51:00Z">
              <w:rPr>
                <w:b/>
                <w:bCs/>
                <w:sz w:val="26"/>
                <w:szCs w:val="26"/>
                <w:u w:val="single"/>
              </w:rPr>
            </w:rPrChange>
          </w:rPr>
          <w:t xml:space="preserve">        </w:t>
        </w:r>
        <w:proofErr w:type="spellStart"/>
        <w:r w:rsidRPr="009329BA">
          <w:rPr>
            <w:b/>
            <w:bCs/>
            <w:sz w:val="26"/>
            <w:szCs w:val="26"/>
            <w:rPrChange w:id="3730" w:author="kalla madhu" w:date="2024-07-18T10:21:00Z" w16du:dateUtc="2024-07-18T04:51:00Z">
              <w:rPr>
                <w:b/>
                <w:bCs/>
                <w:sz w:val="26"/>
                <w:szCs w:val="26"/>
                <w:u w:val="single"/>
              </w:rPr>
            </w:rPrChange>
          </w:rPr>
          <w:t>boolean</w:t>
        </w:r>
        <w:proofErr w:type="spellEnd"/>
        <w:r w:rsidRPr="009329BA">
          <w:rPr>
            <w:b/>
            <w:bCs/>
            <w:sz w:val="26"/>
            <w:szCs w:val="26"/>
            <w:rPrChange w:id="3731" w:author="kalla madhu" w:date="2024-07-18T10:21:00Z" w16du:dateUtc="2024-07-18T04:51:00Z">
              <w:rPr>
                <w:b/>
                <w:bCs/>
                <w:sz w:val="26"/>
                <w:szCs w:val="26"/>
                <w:u w:val="single"/>
              </w:rPr>
            </w:rPrChange>
          </w:rPr>
          <w:t xml:space="preserve"> flag=false;</w:t>
        </w:r>
      </w:ins>
    </w:p>
    <w:p w14:paraId="74FB3567" w14:textId="77777777" w:rsidR="00785183" w:rsidRPr="009329BA" w:rsidRDefault="00785183" w:rsidP="00785183">
      <w:pPr>
        <w:rPr>
          <w:ins w:id="3732" w:author="kalla madhu" w:date="2024-07-17T14:45:00Z"/>
          <w:b/>
          <w:bCs/>
          <w:sz w:val="26"/>
          <w:szCs w:val="26"/>
          <w:rPrChange w:id="3733" w:author="kalla madhu" w:date="2024-07-18T10:21:00Z" w16du:dateUtc="2024-07-18T04:51:00Z">
            <w:rPr>
              <w:ins w:id="3734" w:author="kalla madhu" w:date="2024-07-17T14:45:00Z"/>
              <w:b/>
              <w:bCs/>
              <w:sz w:val="26"/>
              <w:szCs w:val="26"/>
              <w:u w:val="single"/>
            </w:rPr>
          </w:rPrChange>
        </w:rPr>
      </w:pPr>
      <w:ins w:id="3735" w:author="kalla madhu" w:date="2024-07-17T14:45:00Z">
        <w:r w:rsidRPr="009329BA">
          <w:rPr>
            <w:b/>
            <w:bCs/>
            <w:sz w:val="26"/>
            <w:szCs w:val="26"/>
            <w:rPrChange w:id="3736" w:author="kalla madhu" w:date="2024-07-18T10:21:00Z" w16du:dateUtc="2024-07-18T04:51:00Z">
              <w:rPr>
                <w:b/>
                <w:bCs/>
                <w:sz w:val="26"/>
                <w:szCs w:val="26"/>
                <w:u w:val="single"/>
              </w:rPr>
            </w:rPrChange>
          </w:rPr>
          <w:t>        try {</w:t>
        </w:r>
      </w:ins>
    </w:p>
    <w:p w14:paraId="643C98DE" w14:textId="77777777" w:rsidR="00785183" w:rsidRPr="009329BA" w:rsidRDefault="00785183" w:rsidP="00785183">
      <w:pPr>
        <w:rPr>
          <w:ins w:id="3737" w:author="kalla madhu" w:date="2024-07-17T14:45:00Z"/>
          <w:b/>
          <w:bCs/>
          <w:sz w:val="26"/>
          <w:szCs w:val="26"/>
          <w:rPrChange w:id="3738" w:author="kalla madhu" w:date="2024-07-18T10:21:00Z" w16du:dateUtc="2024-07-18T04:51:00Z">
            <w:rPr>
              <w:ins w:id="3739" w:author="kalla madhu" w:date="2024-07-17T14:45:00Z"/>
              <w:b/>
              <w:bCs/>
              <w:sz w:val="26"/>
              <w:szCs w:val="26"/>
              <w:u w:val="single"/>
            </w:rPr>
          </w:rPrChange>
        </w:rPr>
      </w:pPr>
      <w:ins w:id="3740" w:author="kalla madhu" w:date="2024-07-17T14:45:00Z">
        <w:r w:rsidRPr="009329BA">
          <w:rPr>
            <w:b/>
            <w:bCs/>
            <w:sz w:val="26"/>
            <w:szCs w:val="26"/>
            <w:rPrChange w:id="3741" w:author="kalla madhu" w:date="2024-07-18T10:21:00Z" w16du:dateUtc="2024-07-18T04:51:00Z">
              <w:rPr>
                <w:b/>
                <w:bCs/>
                <w:sz w:val="26"/>
                <w:szCs w:val="26"/>
                <w:u w:val="single"/>
              </w:rPr>
            </w:rPrChange>
          </w:rPr>
          <w:t xml:space="preserve">            </w:t>
        </w:r>
        <w:proofErr w:type="spellStart"/>
        <w:r w:rsidRPr="009329BA">
          <w:rPr>
            <w:b/>
            <w:bCs/>
            <w:sz w:val="26"/>
            <w:szCs w:val="26"/>
            <w:rPrChange w:id="3742" w:author="kalla madhu" w:date="2024-07-18T10:21:00Z" w16du:dateUtc="2024-07-18T04:51:00Z">
              <w:rPr>
                <w:b/>
                <w:bCs/>
                <w:sz w:val="26"/>
                <w:szCs w:val="26"/>
                <w:u w:val="single"/>
              </w:rPr>
            </w:rPrChange>
          </w:rPr>
          <w:t>PreparedStatement</w:t>
        </w:r>
        <w:proofErr w:type="spellEnd"/>
        <w:r w:rsidRPr="009329BA">
          <w:rPr>
            <w:b/>
            <w:bCs/>
            <w:sz w:val="26"/>
            <w:szCs w:val="26"/>
            <w:rPrChange w:id="3743" w:author="kalla madhu" w:date="2024-07-18T10:21:00Z" w16du:dateUtc="2024-07-18T04:51:00Z">
              <w:rPr>
                <w:b/>
                <w:bCs/>
                <w:sz w:val="26"/>
                <w:szCs w:val="26"/>
                <w:u w:val="single"/>
              </w:rPr>
            </w:rPrChange>
          </w:rPr>
          <w:t xml:space="preserve"> </w:t>
        </w:r>
        <w:proofErr w:type="spellStart"/>
        <w:r w:rsidRPr="009329BA">
          <w:rPr>
            <w:b/>
            <w:bCs/>
            <w:sz w:val="26"/>
            <w:szCs w:val="26"/>
            <w:rPrChange w:id="3744" w:author="kalla madhu" w:date="2024-07-18T10:21:00Z" w16du:dateUtc="2024-07-18T04:51:00Z">
              <w:rPr>
                <w:b/>
                <w:bCs/>
                <w:sz w:val="26"/>
                <w:szCs w:val="26"/>
                <w:u w:val="single"/>
              </w:rPr>
            </w:rPrChange>
          </w:rPr>
          <w:t>pstmt</w:t>
        </w:r>
        <w:proofErr w:type="spellEnd"/>
        <w:r w:rsidRPr="009329BA">
          <w:rPr>
            <w:b/>
            <w:bCs/>
            <w:sz w:val="26"/>
            <w:szCs w:val="26"/>
            <w:rPrChange w:id="3745" w:author="kalla madhu" w:date="2024-07-18T10:21:00Z" w16du:dateUtc="2024-07-18T04:51:00Z">
              <w:rPr>
                <w:b/>
                <w:bCs/>
                <w:sz w:val="26"/>
                <w:szCs w:val="26"/>
                <w:u w:val="single"/>
              </w:rPr>
            </w:rPrChange>
          </w:rPr>
          <w:t>=</w:t>
        </w:r>
        <w:proofErr w:type="spellStart"/>
        <w:proofErr w:type="gramStart"/>
        <w:r w:rsidRPr="009329BA">
          <w:rPr>
            <w:b/>
            <w:bCs/>
            <w:sz w:val="26"/>
            <w:szCs w:val="26"/>
            <w:rPrChange w:id="3746" w:author="kalla madhu" w:date="2024-07-18T10:21:00Z" w16du:dateUtc="2024-07-18T04:51:00Z">
              <w:rPr>
                <w:b/>
                <w:bCs/>
                <w:sz w:val="26"/>
                <w:szCs w:val="26"/>
                <w:u w:val="single"/>
              </w:rPr>
            </w:rPrChange>
          </w:rPr>
          <w:t>con.prepareStatement</w:t>
        </w:r>
        <w:proofErr w:type="spellEnd"/>
        <w:proofErr w:type="gramEnd"/>
        <w:r w:rsidRPr="009329BA">
          <w:rPr>
            <w:b/>
            <w:bCs/>
            <w:sz w:val="26"/>
            <w:szCs w:val="26"/>
            <w:rPrChange w:id="3747" w:author="kalla madhu" w:date="2024-07-18T10:21:00Z" w16du:dateUtc="2024-07-18T04:51:00Z">
              <w:rPr>
                <w:b/>
                <w:bCs/>
                <w:sz w:val="26"/>
                <w:szCs w:val="26"/>
                <w:u w:val="single"/>
              </w:rPr>
            </w:rPrChange>
          </w:rPr>
          <w:t>("insert into tasks(</w:t>
        </w:r>
        <w:proofErr w:type="spellStart"/>
        <w:r w:rsidRPr="009329BA">
          <w:rPr>
            <w:b/>
            <w:bCs/>
            <w:sz w:val="26"/>
            <w:szCs w:val="26"/>
            <w:rPrChange w:id="3748" w:author="kalla madhu" w:date="2024-07-18T10:21:00Z" w16du:dateUtc="2024-07-18T04:51:00Z">
              <w:rPr>
                <w:b/>
                <w:bCs/>
                <w:sz w:val="26"/>
                <w:szCs w:val="26"/>
                <w:u w:val="single"/>
              </w:rPr>
            </w:rPrChange>
          </w:rPr>
          <w:t>email,task,startdate,starttime,enddate,endtime</w:t>
        </w:r>
        <w:proofErr w:type="spellEnd"/>
        <w:r w:rsidRPr="009329BA">
          <w:rPr>
            <w:b/>
            <w:bCs/>
            <w:sz w:val="26"/>
            <w:szCs w:val="26"/>
            <w:rPrChange w:id="3749" w:author="kalla madhu" w:date="2024-07-18T10:21:00Z" w16du:dateUtc="2024-07-18T04:51:00Z">
              <w:rPr>
                <w:b/>
                <w:bCs/>
                <w:sz w:val="26"/>
                <w:szCs w:val="26"/>
                <w:u w:val="single"/>
              </w:rPr>
            </w:rPrChange>
          </w:rPr>
          <w:t>) values(?,?,?,?,?,?)");</w:t>
        </w:r>
      </w:ins>
    </w:p>
    <w:p w14:paraId="03C15E95" w14:textId="77777777" w:rsidR="00785183" w:rsidRPr="009329BA" w:rsidRDefault="00785183" w:rsidP="00785183">
      <w:pPr>
        <w:rPr>
          <w:ins w:id="3750" w:author="kalla madhu" w:date="2024-07-17T14:45:00Z"/>
          <w:b/>
          <w:bCs/>
          <w:sz w:val="26"/>
          <w:szCs w:val="26"/>
          <w:rPrChange w:id="3751" w:author="kalla madhu" w:date="2024-07-18T10:21:00Z" w16du:dateUtc="2024-07-18T04:51:00Z">
            <w:rPr>
              <w:ins w:id="3752" w:author="kalla madhu" w:date="2024-07-17T14:45:00Z"/>
              <w:b/>
              <w:bCs/>
              <w:sz w:val="26"/>
              <w:szCs w:val="26"/>
              <w:u w:val="single"/>
            </w:rPr>
          </w:rPrChange>
        </w:rPr>
      </w:pPr>
      <w:ins w:id="3753" w:author="kalla madhu" w:date="2024-07-17T14:45:00Z">
        <w:r w:rsidRPr="009329BA">
          <w:rPr>
            <w:b/>
            <w:bCs/>
            <w:sz w:val="26"/>
            <w:szCs w:val="26"/>
            <w:rPrChange w:id="3754"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755"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3756" w:author="kalla madhu" w:date="2024-07-18T10:21:00Z" w16du:dateUtc="2024-07-18T04:51:00Z">
              <w:rPr>
                <w:b/>
                <w:bCs/>
                <w:sz w:val="26"/>
                <w:szCs w:val="26"/>
                <w:u w:val="single"/>
              </w:rPr>
            </w:rPrChange>
          </w:rPr>
          <w:t>(1,email);</w:t>
        </w:r>
      </w:ins>
    </w:p>
    <w:p w14:paraId="2C563D1E" w14:textId="77777777" w:rsidR="00785183" w:rsidRPr="009329BA" w:rsidRDefault="00785183" w:rsidP="00785183">
      <w:pPr>
        <w:rPr>
          <w:ins w:id="3757" w:author="kalla madhu" w:date="2024-07-17T14:45:00Z"/>
          <w:b/>
          <w:bCs/>
          <w:sz w:val="26"/>
          <w:szCs w:val="26"/>
          <w:rPrChange w:id="3758" w:author="kalla madhu" w:date="2024-07-18T10:21:00Z" w16du:dateUtc="2024-07-18T04:51:00Z">
            <w:rPr>
              <w:ins w:id="3759" w:author="kalla madhu" w:date="2024-07-17T14:45:00Z"/>
              <w:b/>
              <w:bCs/>
              <w:sz w:val="26"/>
              <w:szCs w:val="26"/>
              <w:u w:val="single"/>
            </w:rPr>
          </w:rPrChange>
        </w:rPr>
      </w:pPr>
      <w:ins w:id="3760" w:author="kalla madhu" w:date="2024-07-17T14:45:00Z">
        <w:r w:rsidRPr="009329BA">
          <w:rPr>
            <w:b/>
            <w:bCs/>
            <w:sz w:val="26"/>
            <w:szCs w:val="26"/>
            <w:rPrChange w:id="3761"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762"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3763" w:author="kalla madhu" w:date="2024-07-18T10:21:00Z" w16du:dateUtc="2024-07-18T04:51:00Z">
              <w:rPr>
                <w:b/>
                <w:bCs/>
                <w:sz w:val="26"/>
                <w:szCs w:val="26"/>
                <w:u w:val="single"/>
              </w:rPr>
            </w:rPrChange>
          </w:rPr>
          <w:t>(2,task);</w:t>
        </w:r>
      </w:ins>
    </w:p>
    <w:p w14:paraId="03736A37" w14:textId="77777777" w:rsidR="00785183" w:rsidRPr="009329BA" w:rsidRDefault="00785183" w:rsidP="00785183">
      <w:pPr>
        <w:rPr>
          <w:ins w:id="3764" w:author="kalla madhu" w:date="2024-07-17T14:45:00Z"/>
          <w:b/>
          <w:bCs/>
          <w:sz w:val="26"/>
          <w:szCs w:val="26"/>
          <w:rPrChange w:id="3765" w:author="kalla madhu" w:date="2024-07-18T10:21:00Z" w16du:dateUtc="2024-07-18T04:51:00Z">
            <w:rPr>
              <w:ins w:id="3766" w:author="kalla madhu" w:date="2024-07-17T14:45:00Z"/>
              <w:b/>
              <w:bCs/>
              <w:sz w:val="26"/>
              <w:szCs w:val="26"/>
              <w:u w:val="single"/>
            </w:rPr>
          </w:rPrChange>
        </w:rPr>
      </w:pPr>
      <w:ins w:id="3767" w:author="kalla madhu" w:date="2024-07-17T14:45:00Z">
        <w:r w:rsidRPr="009329BA">
          <w:rPr>
            <w:b/>
            <w:bCs/>
            <w:sz w:val="26"/>
            <w:szCs w:val="26"/>
            <w:rPrChange w:id="3768"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769"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3770" w:author="kalla madhu" w:date="2024-07-18T10:21:00Z" w16du:dateUtc="2024-07-18T04:51:00Z">
              <w:rPr>
                <w:b/>
                <w:bCs/>
                <w:sz w:val="26"/>
                <w:szCs w:val="26"/>
                <w:u w:val="single"/>
              </w:rPr>
            </w:rPrChange>
          </w:rPr>
          <w:t>(3,startdate);</w:t>
        </w:r>
      </w:ins>
    </w:p>
    <w:p w14:paraId="7DBE69F0" w14:textId="77777777" w:rsidR="00785183" w:rsidRPr="009329BA" w:rsidRDefault="00785183" w:rsidP="00785183">
      <w:pPr>
        <w:rPr>
          <w:ins w:id="3771" w:author="kalla madhu" w:date="2024-07-17T14:45:00Z"/>
          <w:b/>
          <w:bCs/>
          <w:sz w:val="26"/>
          <w:szCs w:val="26"/>
          <w:rPrChange w:id="3772" w:author="kalla madhu" w:date="2024-07-18T10:21:00Z" w16du:dateUtc="2024-07-18T04:51:00Z">
            <w:rPr>
              <w:ins w:id="3773" w:author="kalla madhu" w:date="2024-07-17T14:45:00Z"/>
              <w:b/>
              <w:bCs/>
              <w:sz w:val="26"/>
              <w:szCs w:val="26"/>
              <w:u w:val="single"/>
            </w:rPr>
          </w:rPrChange>
        </w:rPr>
      </w:pPr>
      <w:ins w:id="3774" w:author="kalla madhu" w:date="2024-07-17T14:45:00Z">
        <w:r w:rsidRPr="009329BA">
          <w:rPr>
            <w:b/>
            <w:bCs/>
            <w:sz w:val="26"/>
            <w:szCs w:val="26"/>
            <w:rPrChange w:id="3775"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776"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3777" w:author="kalla madhu" w:date="2024-07-18T10:21:00Z" w16du:dateUtc="2024-07-18T04:51:00Z">
              <w:rPr>
                <w:b/>
                <w:bCs/>
                <w:sz w:val="26"/>
                <w:szCs w:val="26"/>
                <w:u w:val="single"/>
              </w:rPr>
            </w:rPrChange>
          </w:rPr>
          <w:t>(4,starttime);</w:t>
        </w:r>
      </w:ins>
    </w:p>
    <w:p w14:paraId="0CF3119B" w14:textId="77777777" w:rsidR="00785183" w:rsidRPr="009329BA" w:rsidRDefault="00785183" w:rsidP="00785183">
      <w:pPr>
        <w:rPr>
          <w:ins w:id="3778" w:author="kalla madhu" w:date="2024-07-17T14:45:00Z"/>
          <w:b/>
          <w:bCs/>
          <w:sz w:val="26"/>
          <w:szCs w:val="26"/>
          <w:rPrChange w:id="3779" w:author="kalla madhu" w:date="2024-07-18T10:21:00Z" w16du:dateUtc="2024-07-18T04:51:00Z">
            <w:rPr>
              <w:ins w:id="3780" w:author="kalla madhu" w:date="2024-07-17T14:45:00Z"/>
              <w:b/>
              <w:bCs/>
              <w:sz w:val="26"/>
              <w:szCs w:val="26"/>
              <w:u w:val="single"/>
            </w:rPr>
          </w:rPrChange>
        </w:rPr>
      </w:pPr>
      <w:ins w:id="3781" w:author="kalla madhu" w:date="2024-07-17T14:45:00Z">
        <w:r w:rsidRPr="009329BA">
          <w:rPr>
            <w:b/>
            <w:bCs/>
            <w:sz w:val="26"/>
            <w:szCs w:val="26"/>
            <w:rPrChange w:id="3782"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783"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3784" w:author="kalla madhu" w:date="2024-07-18T10:21:00Z" w16du:dateUtc="2024-07-18T04:51:00Z">
              <w:rPr>
                <w:b/>
                <w:bCs/>
                <w:sz w:val="26"/>
                <w:szCs w:val="26"/>
                <w:u w:val="single"/>
              </w:rPr>
            </w:rPrChange>
          </w:rPr>
          <w:t>(5,enddate);</w:t>
        </w:r>
      </w:ins>
    </w:p>
    <w:p w14:paraId="63F70CB2" w14:textId="77777777" w:rsidR="00785183" w:rsidRPr="009329BA" w:rsidRDefault="00785183" w:rsidP="00785183">
      <w:pPr>
        <w:rPr>
          <w:ins w:id="3785" w:author="kalla madhu" w:date="2024-07-17T14:45:00Z"/>
          <w:b/>
          <w:bCs/>
          <w:sz w:val="26"/>
          <w:szCs w:val="26"/>
          <w:rPrChange w:id="3786" w:author="kalla madhu" w:date="2024-07-18T10:21:00Z" w16du:dateUtc="2024-07-18T04:51:00Z">
            <w:rPr>
              <w:ins w:id="3787" w:author="kalla madhu" w:date="2024-07-17T14:45:00Z"/>
              <w:b/>
              <w:bCs/>
              <w:sz w:val="26"/>
              <w:szCs w:val="26"/>
              <w:u w:val="single"/>
            </w:rPr>
          </w:rPrChange>
        </w:rPr>
      </w:pPr>
      <w:ins w:id="3788" w:author="kalla madhu" w:date="2024-07-17T14:45:00Z">
        <w:r w:rsidRPr="009329BA">
          <w:rPr>
            <w:b/>
            <w:bCs/>
            <w:sz w:val="26"/>
            <w:szCs w:val="26"/>
            <w:rPrChange w:id="3789"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790"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3791" w:author="kalla madhu" w:date="2024-07-18T10:21:00Z" w16du:dateUtc="2024-07-18T04:51:00Z">
              <w:rPr>
                <w:b/>
                <w:bCs/>
                <w:sz w:val="26"/>
                <w:szCs w:val="26"/>
                <w:u w:val="single"/>
              </w:rPr>
            </w:rPrChange>
          </w:rPr>
          <w:t>(6,endtime);</w:t>
        </w:r>
      </w:ins>
    </w:p>
    <w:p w14:paraId="17AEFB02" w14:textId="77777777" w:rsidR="00785183" w:rsidRPr="009329BA" w:rsidRDefault="00785183" w:rsidP="00785183">
      <w:pPr>
        <w:rPr>
          <w:ins w:id="3792" w:author="kalla madhu" w:date="2024-07-17T14:45:00Z"/>
          <w:b/>
          <w:bCs/>
          <w:sz w:val="26"/>
          <w:szCs w:val="26"/>
          <w:rPrChange w:id="3793" w:author="kalla madhu" w:date="2024-07-18T10:21:00Z" w16du:dateUtc="2024-07-18T04:51:00Z">
            <w:rPr>
              <w:ins w:id="3794" w:author="kalla madhu" w:date="2024-07-17T14:45:00Z"/>
              <w:b/>
              <w:bCs/>
              <w:sz w:val="26"/>
              <w:szCs w:val="26"/>
              <w:u w:val="single"/>
            </w:rPr>
          </w:rPrChange>
        </w:rPr>
      </w:pPr>
      <w:ins w:id="3795" w:author="kalla madhu" w:date="2024-07-17T14:45:00Z">
        <w:r w:rsidRPr="009329BA">
          <w:rPr>
            <w:b/>
            <w:bCs/>
            <w:sz w:val="26"/>
            <w:szCs w:val="26"/>
            <w:rPrChange w:id="3796" w:author="kalla madhu" w:date="2024-07-18T10:21:00Z" w16du:dateUtc="2024-07-18T04:51:00Z">
              <w:rPr>
                <w:b/>
                <w:bCs/>
                <w:sz w:val="26"/>
                <w:szCs w:val="26"/>
                <w:u w:val="single"/>
              </w:rPr>
            </w:rPrChange>
          </w:rPr>
          <w:t>            int r=</w:t>
        </w:r>
        <w:proofErr w:type="spellStart"/>
        <w:proofErr w:type="gramStart"/>
        <w:r w:rsidRPr="009329BA">
          <w:rPr>
            <w:b/>
            <w:bCs/>
            <w:sz w:val="26"/>
            <w:szCs w:val="26"/>
            <w:rPrChange w:id="3797" w:author="kalla madhu" w:date="2024-07-18T10:21:00Z" w16du:dateUtc="2024-07-18T04:51:00Z">
              <w:rPr>
                <w:b/>
                <w:bCs/>
                <w:sz w:val="26"/>
                <w:szCs w:val="26"/>
                <w:u w:val="single"/>
              </w:rPr>
            </w:rPrChange>
          </w:rPr>
          <w:t>pstmt.executeUpdate</w:t>
        </w:r>
        <w:proofErr w:type="spellEnd"/>
        <w:proofErr w:type="gramEnd"/>
        <w:r w:rsidRPr="009329BA">
          <w:rPr>
            <w:b/>
            <w:bCs/>
            <w:sz w:val="26"/>
            <w:szCs w:val="26"/>
            <w:rPrChange w:id="3798" w:author="kalla madhu" w:date="2024-07-18T10:21:00Z" w16du:dateUtc="2024-07-18T04:51:00Z">
              <w:rPr>
                <w:b/>
                <w:bCs/>
                <w:sz w:val="26"/>
                <w:szCs w:val="26"/>
                <w:u w:val="single"/>
              </w:rPr>
            </w:rPrChange>
          </w:rPr>
          <w:t>();</w:t>
        </w:r>
      </w:ins>
    </w:p>
    <w:p w14:paraId="2EE0363F" w14:textId="77777777" w:rsidR="00785183" w:rsidRPr="009329BA" w:rsidRDefault="00785183" w:rsidP="00785183">
      <w:pPr>
        <w:rPr>
          <w:ins w:id="3799" w:author="kalla madhu" w:date="2024-07-17T14:45:00Z"/>
          <w:b/>
          <w:bCs/>
          <w:sz w:val="26"/>
          <w:szCs w:val="26"/>
          <w:rPrChange w:id="3800" w:author="kalla madhu" w:date="2024-07-18T10:21:00Z" w16du:dateUtc="2024-07-18T04:51:00Z">
            <w:rPr>
              <w:ins w:id="3801" w:author="kalla madhu" w:date="2024-07-17T14:45:00Z"/>
              <w:b/>
              <w:bCs/>
              <w:sz w:val="26"/>
              <w:szCs w:val="26"/>
              <w:u w:val="single"/>
            </w:rPr>
          </w:rPrChange>
        </w:rPr>
      </w:pPr>
      <w:ins w:id="3802" w:author="kalla madhu" w:date="2024-07-17T14:45:00Z">
        <w:r w:rsidRPr="009329BA">
          <w:rPr>
            <w:b/>
            <w:bCs/>
            <w:sz w:val="26"/>
            <w:szCs w:val="26"/>
            <w:rPrChange w:id="3803" w:author="kalla madhu" w:date="2024-07-18T10:21:00Z" w16du:dateUtc="2024-07-18T04:51:00Z">
              <w:rPr>
                <w:b/>
                <w:bCs/>
                <w:sz w:val="26"/>
                <w:szCs w:val="26"/>
                <w:u w:val="single"/>
              </w:rPr>
            </w:rPrChange>
          </w:rPr>
          <w:t>            if(r==1)</w:t>
        </w:r>
      </w:ins>
    </w:p>
    <w:p w14:paraId="6A8DE367" w14:textId="77777777" w:rsidR="00785183" w:rsidRPr="009329BA" w:rsidRDefault="00785183" w:rsidP="00785183">
      <w:pPr>
        <w:rPr>
          <w:ins w:id="3804" w:author="kalla madhu" w:date="2024-07-17T14:45:00Z"/>
          <w:b/>
          <w:bCs/>
          <w:sz w:val="26"/>
          <w:szCs w:val="26"/>
          <w:rPrChange w:id="3805" w:author="kalla madhu" w:date="2024-07-18T10:21:00Z" w16du:dateUtc="2024-07-18T04:51:00Z">
            <w:rPr>
              <w:ins w:id="3806" w:author="kalla madhu" w:date="2024-07-17T14:45:00Z"/>
              <w:b/>
              <w:bCs/>
              <w:sz w:val="26"/>
              <w:szCs w:val="26"/>
              <w:u w:val="single"/>
            </w:rPr>
          </w:rPrChange>
        </w:rPr>
      </w:pPr>
      <w:ins w:id="3807" w:author="kalla madhu" w:date="2024-07-17T14:45:00Z">
        <w:r w:rsidRPr="009329BA">
          <w:rPr>
            <w:b/>
            <w:bCs/>
            <w:sz w:val="26"/>
            <w:szCs w:val="26"/>
            <w:rPrChange w:id="3808" w:author="kalla madhu" w:date="2024-07-18T10:21:00Z" w16du:dateUtc="2024-07-18T04:51:00Z">
              <w:rPr>
                <w:b/>
                <w:bCs/>
                <w:sz w:val="26"/>
                <w:szCs w:val="26"/>
                <w:u w:val="single"/>
              </w:rPr>
            </w:rPrChange>
          </w:rPr>
          <w:t>                flag=true;</w:t>
        </w:r>
      </w:ins>
    </w:p>
    <w:p w14:paraId="6059E26C" w14:textId="77777777" w:rsidR="00785183" w:rsidRPr="009329BA" w:rsidRDefault="00785183" w:rsidP="00785183">
      <w:pPr>
        <w:rPr>
          <w:ins w:id="3809" w:author="kalla madhu" w:date="2024-07-17T14:45:00Z"/>
          <w:b/>
          <w:bCs/>
          <w:sz w:val="26"/>
          <w:szCs w:val="26"/>
          <w:rPrChange w:id="3810" w:author="kalla madhu" w:date="2024-07-18T10:21:00Z" w16du:dateUtc="2024-07-18T04:51:00Z">
            <w:rPr>
              <w:ins w:id="3811" w:author="kalla madhu" w:date="2024-07-17T14:45:00Z"/>
              <w:b/>
              <w:bCs/>
              <w:sz w:val="26"/>
              <w:szCs w:val="26"/>
              <w:u w:val="single"/>
            </w:rPr>
          </w:rPrChange>
        </w:rPr>
      </w:pPr>
      <w:ins w:id="3812" w:author="kalla madhu" w:date="2024-07-17T14:45:00Z">
        <w:r w:rsidRPr="009329BA">
          <w:rPr>
            <w:b/>
            <w:bCs/>
            <w:sz w:val="26"/>
            <w:szCs w:val="26"/>
            <w:rPrChange w:id="3813" w:author="kalla madhu" w:date="2024-07-18T10:21:00Z" w16du:dateUtc="2024-07-18T04:51:00Z">
              <w:rPr>
                <w:b/>
                <w:bCs/>
                <w:sz w:val="26"/>
                <w:szCs w:val="26"/>
                <w:u w:val="single"/>
              </w:rPr>
            </w:rPrChange>
          </w:rPr>
          <w:t xml:space="preserve">        </w:t>
        </w:r>
        <w:proofErr w:type="gramStart"/>
        <w:r w:rsidRPr="009329BA">
          <w:rPr>
            <w:b/>
            <w:bCs/>
            <w:sz w:val="26"/>
            <w:szCs w:val="26"/>
            <w:rPrChange w:id="3814" w:author="kalla madhu" w:date="2024-07-18T10:21:00Z" w16du:dateUtc="2024-07-18T04:51:00Z">
              <w:rPr>
                <w:b/>
                <w:bCs/>
                <w:sz w:val="26"/>
                <w:szCs w:val="26"/>
                <w:u w:val="single"/>
              </w:rPr>
            </w:rPrChange>
          </w:rPr>
          <w:t>}catch</w:t>
        </w:r>
        <w:proofErr w:type="gramEnd"/>
        <w:r w:rsidRPr="009329BA">
          <w:rPr>
            <w:b/>
            <w:bCs/>
            <w:sz w:val="26"/>
            <w:szCs w:val="26"/>
            <w:rPrChange w:id="3815" w:author="kalla madhu" w:date="2024-07-18T10:21:00Z" w16du:dateUtc="2024-07-18T04:51:00Z">
              <w:rPr>
                <w:b/>
                <w:bCs/>
                <w:sz w:val="26"/>
                <w:szCs w:val="26"/>
                <w:u w:val="single"/>
              </w:rPr>
            </w:rPrChange>
          </w:rPr>
          <w:t>(Exception ex)</w:t>
        </w:r>
      </w:ins>
    </w:p>
    <w:p w14:paraId="73503AAC" w14:textId="77777777" w:rsidR="00785183" w:rsidRPr="009329BA" w:rsidRDefault="00785183" w:rsidP="00785183">
      <w:pPr>
        <w:rPr>
          <w:ins w:id="3816" w:author="kalla madhu" w:date="2024-07-17T14:45:00Z"/>
          <w:b/>
          <w:bCs/>
          <w:sz w:val="26"/>
          <w:szCs w:val="26"/>
          <w:rPrChange w:id="3817" w:author="kalla madhu" w:date="2024-07-18T10:21:00Z" w16du:dateUtc="2024-07-18T04:51:00Z">
            <w:rPr>
              <w:ins w:id="3818" w:author="kalla madhu" w:date="2024-07-17T14:45:00Z"/>
              <w:b/>
              <w:bCs/>
              <w:sz w:val="26"/>
              <w:szCs w:val="26"/>
              <w:u w:val="single"/>
            </w:rPr>
          </w:rPrChange>
        </w:rPr>
      </w:pPr>
      <w:ins w:id="3819" w:author="kalla madhu" w:date="2024-07-17T14:45:00Z">
        <w:r w:rsidRPr="009329BA">
          <w:rPr>
            <w:b/>
            <w:bCs/>
            <w:sz w:val="26"/>
            <w:szCs w:val="26"/>
            <w:rPrChange w:id="3820" w:author="kalla madhu" w:date="2024-07-18T10:21:00Z" w16du:dateUtc="2024-07-18T04:51:00Z">
              <w:rPr>
                <w:b/>
                <w:bCs/>
                <w:sz w:val="26"/>
                <w:szCs w:val="26"/>
                <w:u w:val="single"/>
              </w:rPr>
            </w:rPrChange>
          </w:rPr>
          <w:t>        {</w:t>
        </w:r>
      </w:ins>
    </w:p>
    <w:p w14:paraId="67E7D8D6" w14:textId="77777777" w:rsidR="00785183" w:rsidRPr="009329BA" w:rsidRDefault="00785183" w:rsidP="00785183">
      <w:pPr>
        <w:rPr>
          <w:ins w:id="3821" w:author="kalla madhu" w:date="2024-07-17T14:45:00Z"/>
          <w:b/>
          <w:bCs/>
          <w:sz w:val="26"/>
          <w:szCs w:val="26"/>
          <w:rPrChange w:id="3822" w:author="kalla madhu" w:date="2024-07-18T10:21:00Z" w16du:dateUtc="2024-07-18T04:51:00Z">
            <w:rPr>
              <w:ins w:id="3823" w:author="kalla madhu" w:date="2024-07-17T14:45:00Z"/>
              <w:b/>
              <w:bCs/>
              <w:sz w:val="26"/>
              <w:szCs w:val="26"/>
              <w:u w:val="single"/>
            </w:rPr>
          </w:rPrChange>
        </w:rPr>
      </w:pPr>
      <w:ins w:id="3824" w:author="kalla madhu" w:date="2024-07-17T14:45:00Z">
        <w:r w:rsidRPr="009329BA">
          <w:rPr>
            <w:b/>
            <w:bCs/>
            <w:sz w:val="26"/>
            <w:szCs w:val="26"/>
            <w:rPrChange w:id="3825"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826" w:author="kalla madhu" w:date="2024-07-18T10:21:00Z" w16du:dateUtc="2024-07-18T04:51:00Z">
              <w:rPr>
                <w:b/>
                <w:bCs/>
                <w:sz w:val="26"/>
                <w:szCs w:val="26"/>
                <w:u w:val="single"/>
              </w:rPr>
            </w:rPrChange>
          </w:rPr>
          <w:t>ex.printStackTrace</w:t>
        </w:r>
        <w:proofErr w:type="spellEnd"/>
        <w:proofErr w:type="gramEnd"/>
        <w:r w:rsidRPr="009329BA">
          <w:rPr>
            <w:b/>
            <w:bCs/>
            <w:sz w:val="26"/>
            <w:szCs w:val="26"/>
            <w:rPrChange w:id="3827" w:author="kalla madhu" w:date="2024-07-18T10:21:00Z" w16du:dateUtc="2024-07-18T04:51:00Z">
              <w:rPr>
                <w:b/>
                <w:bCs/>
                <w:sz w:val="26"/>
                <w:szCs w:val="26"/>
                <w:u w:val="single"/>
              </w:rPr>
            </w:rPrChange>
          </w:rPr>
          <w:t>();</w:t>
        </w:r>
      </w:ins>
    </w:p>
    <w:p w14:paraId="4476696D" w14:textId="77777777" w:rsidR="00785183" w:rsidRPr="009329BA" w:rsidRDefault="00785183" w:rsidP="00785183">
      <w:pPr>
        <w:rPr>
          <w:ins w:id="3828" w:author="kalla madhu" w:date="2024-07-17T14:45:00Z"/>
          <w:b/>
          <w:bCs/>
          <w:sz w:val="26"/>
          <w:szCs w:val="26"/>
          <w:rPrChange w:id="3829" w:author="kalla madhu" w:date="2024-07-18T10:21:00Z" w16du:dateUtc="2024-07-18T04:51:00Z">
            <w:rPr>
              <w:ins w:id="3830" w:author="kalla madhu" w:date="2024-07-17T14:45:00Z"/>
              <w:b/>
              <w:bCs/>
              <w:sz w:val="26"/>
              <w:szCs w:val="26"/>
              <w:u w:val="single"/>
            </w:rPr>
          </w:rPrChange>
        </w:rPr>
      </w:pPr>
      <w:ins w:id="3831" w:author="kalla madhu" w:date="2024-07-17T14:45:00Z">
        <w:r w:rsidRPr="009329BA">
          <w:rPr>
            <w:b/>
            <w:bCs/>
            <w:sz w:val="26"/>
            <w:szCs w:val="26"/>
            <w:rPrChange w:id="3832" w:author="kalla madhu" w:date="2024-07-18T10:21:00Z" w16du:dateUtc="2024-07-18T04:51:00Z">
              <w:rPr>
                <w:b/>
                <w:bCs/>
                <w:sz w:val="26"/>
                <w:szCs w:val="26"/>
                <w:u w:val="single"/>
              </w:rPr>
            </w:rPrChange>
          </w:rPr>
          <w:t>        }</w:t>
        </w:r>
      </w:ins>
    </w:p>
    <w:p w14:paraId="0DB752B7" w14:textId="77777777" w:rsidR="00785183" w:rsidRPr="009329BA" w:rsidRDefault="00785183" w:rsidP="00785183">
      <w:pPr>
        <w:rPr>
          <w:ins w:id="3833" w:author="kalla madhu" w:date="2024-07-17T14:45:00Z"/>
          <w:b/>
          <w:bCs/>
          <w:sz w:val="26"/>
          <w:szCs w:val="26"/>
          <w:rPrChange w:id="3834" w:author="kalla madhu" w:date="2024-07-18T10:21:00Z" w16du:dateUtc="2024-07-18T04:51:00Z">
            <w:rPr>
              <w:ins w:id="3835" w:author="kalla madhu" w:date="2024-07-17T14:45:00Z"/>
              <w:b/>
              <w:bCs/>
              <w:sz w:val="26"/>
              <w:szCs w:val="26"/>
              <w:u w:val="single"/>
            </w:rPr>
          </w:rPrChange>
        </w:rPr>
      </w:pPr>
      <w:ins w:id="3836" w:author="kalla madhu" w:date="2024-07-17T14:45:00Z">
        <w:r w:rsidRPr="009329BA">
          <w:rPr>
            <w:b/>
            <w:bCs/>
            <w:sz w:val="26"/>
            <w:szCs w:val="26"/>
            <w:rPrChange w:id="3837" w:author="kalla madhu" w:date="2024-07-18T10:21:00Z" w16du:dateUtc="2024-07-18T04:51:00Z">
              <w:rPr>
                <w:b/>
                <w:bCs/>
                <w:sz w:val="26"/>
                <w:szCs w:val="26"/>
                <w:u w:val="single"/>
              </w:rPr>
            </w:rPrChange>
          </w:rPr>
          <w:t>        return flag;</w:t>
        </w:r>
      </w:ins>
    </w:p>
    <w:p w14:paraId="4CED0155" w14:textId="77777777" w:rsidR="00785183" w:rsidRPr="009329BA" w:rsidRDefault="00785183" w:rsidP="00785183">
      <w:pPr>
        <w:rPr>
          <w:ins w:id="3838" w:author="kalla madhu" w:date="2024-07-17T14:45:00Z"/>
          <w:b/>
          <w:bCs/>
          <w:sz w:val="26"/>
          <w:szCs w:val="26"/>
          <w:rPrChange w:id="3839" w:author="kalla madhu" w:date="2024-07-18T10:21:00Z" w16du:dateUtc="2024-07-18T04:51:00Z">
            <w:rPr>
              <w:ins w:id="3840" w:author="kalla madhu" w:date="2024-07-17T14:45:00Z"/>
              <w:b/>
              <w:bCs/>
              <w:sz w:val="26"/>
              <w:szCs w:val="26"/>
              <w:u w:val="single"/>
            </w:rPr>
          </w:rPrChange>
        </w:rPr>
      </w:pPr>
      <w:ins w:id="3841" w:author="kalla madhu" w:date="2024-07-17T14:45:00Z">
        <w:r w:rsidRPr="009329BA">
          <w:rPr>
            <w:b/>
            <w:bCs/>
            <w:sz w:val="26"/>
            <w:szCs w:val="26"/>
            <w:rPrChange w:id="3842" w:author="kalla madhu" w:date="2024-07-18T10:21:00Z" w16du:dateUtc="2024-07-18T04:51:00Z">
              <w:rPr>
                <w:b/>
                <w:bCs/>
                <w:sz w:val="26"/>
                <w:szCs w:val="26"/>
                <w:u w:val="single"/>
              </w:rPr>
            </w:rPrChange>
          </w:rPr>
          <w:t>    }</w:t>
        </w:r>
      </w:ins>
    </w:p>
    <w:p w14:paraId="3B590554" w14:textId="77777777" w:rsidR="00785183" w:rsidRPr="009329BA" w:rsidRDefault="00785183" w:rsidP="00785183">
      <w:pPr>
        <w:rPr>
          <w:ins w:id="3843" w:author="kalla madhu" w:date="2024-07-17T14:45:00Z"/>
          <w:b/>
          <w:bCs/>
          <w:sz w:val="26"/>
          <w:szCs w:val="26"/>
          <w:rPrChange w:id="3844" w:author="kalla madhu" w:date="2024-07-18T10:21:00Z" w16du:dateUtc="2024-07-18T04:51:00Z">
            <w:rPr>
              <w:ins w:id="3845" w:author="kalla madhu" w:date="2024-07-17T14:45:00Z"/>
              <w:b/>
              <w:bCs/>
              <w:sz w:val="26"/>
              <w:szCs w:val="26"/>
              <w:u w:val="single"/>
            </w:rPr>
          </w:rPrChange>
        </w:rPr>
      </w:pPr>
      <w:ins w:id="3846" w:author="kalla madhu" w:date="2024-07-17T14:45:00Z">
        <w:r w:rsidRPr="009329BA">
          <w:rPr>
            <w:b/>
            <w:bCs/>
            <w:sz w:val="26"/>
            <w:szCs w:val="26"/>
            <w:rPrChange w:id="3847" w:author="kalla madhu" w:date="2024-07-18T10:21:00Z" w16du:dateUtc="2024-07-18T04:51:00Z">
              <w:rPr>
                <w:b/>
                <w:bCs/>
                <w:sz w:val="26"/>
                <w:szCs w:val="26"/>
                <w:u w:val="single"/>
              </w:rPr>
            </w:rPrChange>
          </w:rPr>
          <w:t xml:space="preserve">    </w:t>
        </w:r>
      </w:ins>
    </w:p>
    <w:p w14:paraId="612E2D1F" w14:textId="77777777" w:rsidR="00785183" w:rsidRPr="009329BA" w:rsidRDefault="00785183" w:rsidP="00785183">
      <w:pPr>
        <w:rPr>
          <w:ins w:id="3848" w:author="kalla madhu" w:date="2024-07-17T14:45:00Z"/>
          <w:b/>
          <w:bCs/>
          <w:sz w:val="26"/>
          <w:szCs w:val="26"/>
          <w:rPrChange w:id="3849" w:author="kalla madhu" w:date="2024-07-18T10:21:00Z" w16du:dateUtc="2024-07-18T04:51:00Z">
            <w:rPr>
              <w:ins w:id="3850" w:author="kalla madhu" w:date="2024-07-17T14:45:00Z"/>
              <w:b/>
              <w:bCs/>
              <w:sz w:val="26"/>
              <w:szCs w:val="26"/>
              <w:u w:val="single"/>
            </w:rPr>
          </w:rPrChange>
        </w:rPr>
      </w:pPr>
      <w:ins w:id="3851" w:author="kalla madhu" w:date="2024-07-17T14:45:00Z">
        <w:r w:rsidRPr="009329BA">
          <w:rPr>
            <w:b/>
            <w:bCs/>
            <w:sz w:val="26"/>
            <w:szCs w:val="26"/>
            <w:rPrChange w:id="3852" w:author="kalla madhu" w:date="2024-07-18T10:21:00Z" w16du:dateUtc="2024-07-18T04:51:00Z">
              <w:rPr>
                <w:b/>
                <w:bCs/>
                <w:sz w:val="26"/>
                <w:szCs w:val="26"/>
                <w:u w:val="single"/>
              </w:rPr>
            </w:rPrChange>
          </w:rPr>
          <w:t xml:space="preserve">    </w:t>
        </w:r>
      </w:ins>
    </w:p>
    <w:p w14:paraId="4385F4A6" w14:textId="77777777" w:rsidR="00785183" w:rsidRPr="009329BA" w:rsidRDefault="00785183" w:rsidP="00785183">
      <w:pPr>
        <w:rPr>
          <w:ins w:id="3853" w:author="kalla madhu" w:date="2024-07-17T14:45:00Z"/>
          <w:b/>
          <w:bCs/>
          <w:sz w:val="26"/>
          <w:szCs w:val="26"/>
          <w:rPrChange w:id="3854" w:author="kalla madhu" w:date="2024-07-18T10:21:00Z" w16du:dateUtc="2024-07-18T04:51:00Z">
            <w:rPr>
              <w:ins w:id="3855" w:author="kalla madhu" w:date="2024-07-17T14:45:00Z"/>
              <w:b/>
              <w:bCs/>
              <w:sz w:val="26"/>
              <w:szCs w:val="26"/>
              <w:u w:val="single"/>
            </w:rPr>
          </w:rPrChange>
        </w:rPr>
      </w:pPr>
      <w:ins w:id="3856" w:author="kalla madhu" w:date="2024-07-17T14:45:00Z">
        <w:r w:rsidRPr="009329BA">
          <w:rPr>
            <w:b/>
            <w:bCs/>
            <w:sz w:val="26"/>
            <w:szCs w:val="26"/>
            <w:rPrChange w:id="3857" w:author="kalla madhu" w:date="2024-07-18T10:21:00Z" w16du:dateUtc="2024-07-18T04:51:00Z">
              <w:rPr>
                <w:b/>
                <w:bCs/>
                <w:sz w:val="26"/>
                <w:szCs w:val="26"/>
                <w:u w:val="single"/>
              </w:rPr>
            </w:rPrChange>
          </w:rPr>
          <w:t xml:space="preserve">    public </w:t>
        </w:r>
        <w:proofErr w:type="spellStart"/>
        <w:r w:rsidRPr="009329BA">
          <w:rPr>
            <w:b/>
            <w:bCs/>
            <w:sz w:val="26"/>
            <w:szCs w:val="26"/>
            <w:rPrChange w:id="3858" w:author="kalla madhu" w:date="2024-07-18T10:21:00Z" w16du:dateUtc="2024-07-18T04:51:00Z">
              <w:rPr>
                <w:b/>
                <w:bCs/>
                <w:sz w:val="26"/>
                <w:szCs w:val="26"/>
                <w:u w:val="single"/>
              </w:rPr>
            </w:rPrChange>
          </w:rPr>
          <w:t>boolean</w:t>
        </w:r>
        <w:proofErr w:type="spellEnd"/>
        <w:r w:rsidRPr="009329BA">
          <w:rPr>
            <w:b/>
            <w:bCs/>
            <w:sz w:val="26"/>
            <w:szCs w:val="26"/>
            <w:rPrChange w:id="3859"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860" w:author="kalla madhu" w:date="2024-07-18T10:21:00Z" w16du:dateUtc="2024-07-18T04:51:00Z">
              <w:rPr>
                <w:b/>
                <w:bCs/>
                <w:sz w:val="26"/>
                <w:szCs w:val="26"/>
                <w:u w:val="single"/>
              </w:rPr>
            </w:rPrChange>
          </w:rPr>
          <w:t>updateToDo</w:t>
        </w:r>
        <w:proofErr w:type="spellEnd"/>
        <w:r w:rsidRPr="009329BA">
          <w:rPr>
            <w:b/>
            <w:bCs/>
            <w:sz w:val="26"/>
            <w:szCs w:val="26"/>
            <w:rPrChange w:id="3861" w:author="kalla madhu" w:date="2024-07-18T10:21:00Z" w16du:dateUtc="2024-07-18T04:51:00Z">
              <w:rPr>
                <w:b/>
                <w:bCs/>
                <w:sz w:val="26"/>
                <w:szCs w:val="26"/>
                <w:u w:val="single"/>
              </w:rPr>
            </w:rPrChange>
          </w:rPr>
          <w:t>(</w:t>
        </w:r>
        <w:proofErr w:type="gramEnd"/>
        <w:r w:rsidRPr="009329BA">
          <w:rPr>
            <w:b/>
            <w:bCs/>
            <w:sz w:val="26"/>
            <w:szCs w:val="26"/>
            <w:rPrChange w:id="3862" w:author="kalla madhu" w:date="2024-07-18T10:21:00Z" w16du:dateUtc="2024-07-18T04:51:00Z">
              <w:rPr>
                <w:b/>
                <w:bCs/>
                <w:sz w:val="26"/>
                <w:szCs w:val="26"/>
                <w:u w:val="single"/>
              </w:rPr>
            </w:rPrChange>
          </w:rPr>
          <w:t xml:space="preserve">int </w:t>
        </w:r>
        <w:proofErr w:type="spellStart"/>
        <w:r w:rsidRPr="009329BA">
          <w:rPr>
            <w:b/>
            <w:bCs/>
            <w:sz w:val="26"/>
            <w:szCs w:val="26"/>
            <w:rPrChange w:id="3863" w:author="kalla madhu" w:date="2024-07-18T10:21:00Z" w16du:dateUtc="2024-07-18T04:51:00Z">
              <w:rPr>
                <w:b/>
                <w:bCs/>
                <w:sz w:val="26"/>
                <w:szCs w:val="26"/>
                <w:u w:val="single"/>
              </w:rPr>
            </w:rPrChange>
          </w:rPr>
          <w:t>taskid,String</w:t>
        </w:r>
        <w:proofErr w:type="spellEnd"/>
        <w:r w:rsidRPr="009329BA">
          <w:rPr>
            <w:b/>
            <w:bCs/>
            <w:sz w:val="26"/>
            <w:szCs w:val="26"/>
            <w:rPrChange w:id="3864" w:author="kalla madhu" w:date="2024-07-18T10:21:00Z" w16du:dateUtc="2024-07-18T04:51:00Z">
              <w:rPr>
                <w:b/>
                <w:bCs/>
                <w:sz w:val="26"/>
                <w:szCs w:val="26"/>
                <w:u w:val="single"/>
              </w:rPr>
            </w:rPrChange>
          </w:rPr>
          <w:t xml:space="preserve"> </w:t>
        </w:r>
        <w:proofErr w:type="spellStart"/>
        <w:r w:rsidRPr="009329BA">
          <w:rPr>
            <w:b/>
            <w:bCs/>
            <w:sz w:val="26"/>
            <w:szCs w:val="26"/>
            <w:rPrChange w:id="3865" w:author="kalla madhu" w:date="2024-07-18T10:21:00Z" w16du:dateUtc="2024-07-18T04:51:00Z">
              <w:rPr>
                <w:b/>
                <w:bCs/>
                <w:sz w:val="26"/>
                <w:szCs w:val="26"/>
                <w:u w:val="single"/>
              </w:rPr>
            </w:rPrChange>
          </w:rPr>
          <w:t>task,String</w:t>
        </w:r>
        <w:proofErr w:type="spellEnd"/>
        <w:r w:rsidRPr="009329BA">
          <w:rPr>
            <w:b/>
            <w:bCs/>
            <w:sz w:val="26"/>
            <w:szCs w:val="26"/>
            <w:rPrChange w:id="3866" w:author="kalla madhu" w:date="2024-07-18T10:21:00Z" w16du:dateUtc="2024-07-18T04:51:00Z">
              <w:rPr>
                <w:b/>
                <w:bCs/>
                <w:sz w:val="26"/>
                <w:szCs w:val="26"/>
                <w:u w:val="single"/>
              </w:rPr>
            </w:rPrChange>
          </w:rPr>
          <w:t xml:space="preserve"> </w:t>
        </w:r>
        <w:proofErr w:type="spellStart"/>
        <w:r w:rsidRPr="009329BA">
          <w:rPr>
            <w:b/>
            <w:bCs/>
            <w:sz w:val="26"/>
            <w:szCs w:val="26"/>
            <w:rPrChange w:id="3867" w:author="kalla madhu" w:date="2024-07-18T10:21:00Z" w16du:dateUtc="2024-07-18T04:51:00Z">
              <w:rPr>
                <w:b/>
                <w:bCs/>
                <w:sz w:val="26"/>
                <w:szCs w:val="26"/>
                <w:u w:val="single"/>
              </w:rPr>
            </w:rPrChange>
          </w:rPr>
          <w:t>startdate,String</w:t>
        </w:r>
        <w:proofErr w:type="spellEnd"/>
        <w:r w:rsidRPr="009329BA">
          <w:rPr>
            <w:b/>
            <w:bCs/>
            <w:sz w:val="26"/>
            <w:szCs w:val="26"/>
            <w:rPrChange w:id="3868" w:author="kalla madhu" w:date="2024-07-18T10:21:00Z" w16du:dateUtc="2024-07-18T04:51:00Z">
              <w:rPr>
                <w:b/>
                <w:bCs/>
                <w:sz w:val="26"/>
                <w:szCs w:val="26"/>
                <w:u w:val="single"/>
              </w:rPr>
            </w:rPrChange>
          </w:rPr>
          <w:t xml:space="preserve"> </w:t>
        </w:r>
        <w:proofErr w:type="spellStart"/>
        <w:r w:rsidRPr="009329BA">
          <w:rPr>
            <w:b/>
            <w:bCs/>
            <w:sz w:val="26"/>
            <w:szCs w:val="26"/>
            <w:rPrChange w:id="3869" w:author="kalla madhu" w:date="2024-07-18T10:21:00Z" w16du:dateUtc="2024-07-18T04:51:00Z">
              <w:rPr>
                <w:b/>
                <w:bCs/>
                <w:sz w:val="26"/>
                <w:szCs w:val="26"/>
                <w:u w:val="single"/>
              </w:rPr>
            </w:rPrChange>
          </w:rPr>
          <w:t>starttime,String</w:t>
        </w:r>
        <w:proofErr w:type="spellEnd"/>
        <w:r w:rsidRPr="009329BA">
          <w:rPr>
            <w:b/>
            <w:bCs/>
            <w:sz w:val="26"/>
            <w:szCs w:val="26"/>
            <w:rPrChange w:id="3870" w:author="kalla madhu" w:date="2024-07-18T10:21:00Z" w16du:dateUtc="2024-07-18T04:51:00Z">
              <w:rPr>
                <w:b/>
                <w:bCs/>
                <w:sz w:val="26"/>
                <w:szCs w:val="26"/>
                <w:u w:val="single"/>
              </w:rPr>
            </w:rPrChange>
          </w:rPr>
          <w:t xml:space="preserve"> </w:t>
        </w:r>
        <w:proofErr w:type="spellStart"/>
        <w:r w:rsidRPr="009329BA">
          <w:rPr>
            <w:b/>
            <w:bCs/>
            <w:sz w:val="26"/>
            <w:szCs w:val="26"/>
            <w:rPrChange w:id="3871" w:author="kalla madhu" w:date="2024-07-18T10:21:00Z" w16du:dateUtc="2024-07-18T04:51:00Z">
              <w:rPr>
                <w:b/>
                <w:bCs/>
                <w:sz w:val="26"/>
                <w:szCs w:val="26"/>
                <w:u w:val="single"/>
              </w:rPr>
            </w:rPrChange>
          </w:rPr>
          <w:t>enddate,String</w:t>
        </w:r>
        <w:proofErr w:type="spellEnd"/>
        <w:r w:rsidRPr="009329BA">
          <w:rPr>
            <w:b/>
            <w:bCs/>
            <w:sz w:val="26"/>
            <w:szCs w:val="26"/>
            <w:rPrChange w:id="3872" w:author="kalla madhu" w:date="2024-07-18T10:21:00Z" w16du:dateUtc="2024-07-18T04:51:00Z">
              <w:rPr>
                <w:b/>
                <w:bCs/>
                <w:sz w:val="26"/>
                <w:szCs w:val="26"/>
                <w:u w:val="single"/>
              </w:rPr>
            </w:rPrChange>
          </w:rPr>
          <w:t xml:space="preserve"> </w:t>
        </w:r>
        <w:proofErr w:type="spellStart"/>
        <w:r w:rsidRPr="009329BA">
          <w:rPr>
            <w:b/>
            <w:bCs/>
            <w:sz w:val="26"/>
            <w:szCs w:val="26"/>
            <w:rPrChange w:id="3873" w:author="kalla madhu" w:date="2024-07-18T10:21:00Z" w16du:dateUtc="2024-07-18T04:51:00Z">
              <w:rPr>
                <w:b/>
                <w:bCs/>
                <w:sz w:val="26"/>
                <w:szCs w:val="26"/>
                <w:u w:val="single"/>
              </w:rPr>
            </w:rPrChange>
          </w:rPr>
          <w:t>endtime,String</w:t>
        </w:r>
        <w:proofErr w:type="spellEnd"/>
        <w:r w:rsidRPr="009329BA">
          <w:rPr>
            <w:b/>
            <w:bCs/>
            <w:sz w:val="26"/>
            <w:szCs w:val="26"/>
            <w:rPrChange w:id="3874" w:author="kalla madhu" w:date="2024-07-18T10:21:00Z" w16du:dateUtc="2024-07-18T04:51:00Z">
              <w:rPr>
                <w:b/>
                <w:bCs/>
                <w:sz w:val="26"/>
                <w:szCs w:val="26"/>
                <w:u w:val="single"/>
              </w:rPr>
            </w:rPrChange>
          </w:rPr>
          <w:t xml:space="preserve"> status)</w:t>
        </w:r>
      </w:ins>
    </w:p>
    <w:p w14:paraId="05075DD9" w14:textId="77777777" w:rsidR="00785183" w:rsidRPr="009329BA" w:rsidRDefault="00785183" w:rsidP="00785183">
      <w:pPr>
        <w:rPr>
          <w:ins w:id="3875" w:author="kalla madhu" w:date="2024-07-17T14:45:00Z"/>
          <w:b/>
          <w:bCs/>
          <w:sz w:val="26"/>
          <w:szCs w:val="26"/>
          <w:rPrChange w:id="3876" w:author="kalla madhu" w:date="2024-07-18T10:21:00Z" w16du:dateUtc="2024-07-18T04:51:00Z">
            <w:rPr>
              <w:ins w:id="3877" w:author="kalla madhu" w:date="2024-07-17T14:45:00Z"/>
              <w:b/>
              <w:bCs/>
              <w:sz w:val="26"/>
              <w:szCs w:val="26"/>
              <w:u w:val="single"/>
            </w:rPr>
          </w:rPrChange>
        </w:rPr>
      </w:pPr>
      <w:ins w:id="3878" w:author="kalla madhu" w:date="2024-07-17T14:45:00Z">
        <w:r w:rsidRPr="009329BA">
          <w:rPr>
            <w:b/>
            <w:bCs/>
            <w:sz w:val="26"/>
            <w:szCs w:val="26"/>
            <w:rPrChange w:id="3879" w:author="kalla madhu" w:date="2024-07-18T10:21:00Z" w16du:dateUtc="2024-07-18T04:51:00Z">
              <w:rPr>
                <w:b/>
                <w:bCs/>
                <w:sz w:val="26"/>
                <w:szCs w:val="26"/>
                <w:u w:val="single"/>
              </w:rPr>
            </w:rPrChange>
          </w:rPr>
          <w:t>    {</w:t>
        </w:r>
      </w:ins>
    </w:p>
    <w:p w14:paraId="06A803A2" w14:textId="77777777" w:rsidR="00785183" w:rsidRPr="009329BA" w:rsidRDefault="00785183" w:rsidP="00785183">
      <w:pPr>
        <w:rPr>
          <w:ins w:id="3880" w:author="kalla madhu" w:date="2024-07-17T14:45:00Z"/>
          <w:b/>
          <w:bCs/>
          <w:sz w:val="26"/>
          <w:szCs w:val="26"/>
          <w:rPrChange w:id="3881" w:author="kalla madhu" w:date="2024-07-18T10:21:00Z" w16du:dateUtc="2024-07-18T04:51:00Z">
            <w:rPr>
              <w:ins w:id="3882" w:author="kalla madhu" w:date="2024-07-17T14:45:00Z"/>
              <w:b/>
              <w:bCs/>
              <w:sz w:val="26"/>
              <w:szCs w:val="26"/>
              <w:u w:val="single"/>
            </w:rPr>
          </w:rPrChange>
        </w:rPr>
      </w:pPr>
      <w:ins w:id="3883" w:author="kalla madhu" w:date="2024-07-17T14:45:00Z">
        <w:r w:rsidRPr="009329BA">
          <w:rPr>
            <w:b/>
            <w:bCs/>
            <w:sz w:val="26"/>
            <w:szCs w:val="26"/>
            <w:rPrChange w:id="3884" w:author="kalla madhu" w:date="2024-07-18T10:21:00Z" w16du:dateUtc="2024-07-18T04:51:00Z">
              <w:rPr>
                <w:b/>
                <w:bCs/>
                <w:sz w:val="26"/>
                <w:szCs w:val="26"/>
                <w:u w:val="single"/>
              </w:rPr>
            </w:rPrChange>
          </w:rPr>
          <w:t xml:space="preserve">        </w:t>
        </w:r>
        <w:proofErr w:type="spellStart"/>
        <w:r w:rsidRPr="009329BA">
          <w:rPr>
            <w:b/>
            <w:bCs/>
            <w:sz w:val="26"/>
            <w:szCs w:val="26"/>
            <w:rPrChange w:id="3885" w:author="kalla madhu" w:date="2024-07-18T10:21:00Z" w16du:dateUtc="2024-07-18T04:51:00Z">
              <w:rPr>
                <w:b/>
                <w:bCs/>
                <w:sz w:val="26"/>
                <w:szCs w:val="26"/>
                <w:u w:val="single"/>
              </w:rPr>
            </w:rPrChange>
          </w:rPr>
          <w:t>boolean</w:t>
        </w:r>
        <w:proofErr w:type="spellEnd"/>
        <w:r w:rsidRPr="009329BA">
          <w:rPr>
            <w:b/>
            <w:bCs/>
            <w:sz w:val="26"/>
            <w:szCs w:val="26"/>
            <w:rPrChange w:id="3886" w:author="kalla madhu" w:date="2024-07-18T10:21:00Z" w16du:dateUtc="2024-07-18T04:51:00Z">
              <w:rPr>
                <w:b/>
                <w:bCs/>
                <w:sz w:val="26"/>
                <w:szCs w:val="26"/>
                <w:u w:val="single"/>
              </w:rPr>
            </w:rPrChange>
          </w:rPr>
          <w:t xml:space="preserve"> flag=false;</w:t>
        </w:r>
      </w:ins>
    </w:p>
    <w:p w14:paraId="76A0215C" w14:textId="77777777" w:rsidR="00785183" w:rsidRPr="009329BA" w:rsidRDefault="00785183" w:rsidP="00785183">
      <w:pPr>
        <w:rPr>
          <w:ins w:id="3887" w:author="kalla madhu" w:date="2024-07-17T14:45:00Z"/>
          <w:b/>
          <w:bCs/>
          <w:sz w:val="26"/>
          <w:szCs w:val="26"/>
          <w:rPrChange w:id="3888" w:author="kalla madhu" w:date="2024-07-18T10:21:00Z" w16du:dateUtc="2024-07-18T04:51:00Z">
            <w:rPr>
              <w:ins w:id="3889" w:author="kalla madhu" w:date="2024-07-17T14:45:00Z"/>
              <w:b/>
              <w:bCs/>
              <w:sz w:val="26"/>
              <w:szCs w:val="26"/>
              <w:u w:val="single"/>
            </w:rPr>
          </w:rPrChange>
        </w:rPr>
      </w:pPr>
      <w:ins w:id="3890" w:author="kalla madhu" w:date="2024-07-17T14:45:00Z">
        <w:r w:rsidRPr="009329BA">
          <w:rPr>
            <w:b/>
            <w:bCs/>
            <w:sz w:val="26"/>
            <w:szCs w:val="26"/>
            <w:rPrChange w:id="3891" w:author="kalla madhu" w:date="2024-07-18T10:21:00Z" w16du:dateUtc="2024-07-18T04:51:00Z">
              <w:rPr>
                <w:b/>
                <w:bCs/>
                <w:sz w:val="26"/>
                <w:szCs w:val="26"/>
                <w:u w:val="single"/>
              </w:rPr>
            </w:rPrChange>
          </w:rPr>
          <w:t>        try {</w:t>
        </w:r>
      </w:ins>
    </w:p>
    <w:p w14:paraId="782CB982" w14:textId="77777777" w:rsidR="00785183" w:rsidRPr="009329BA" w:rsidRDefault="00785183" w:rsidP="00785183">
      <w:pPr>
        <w:rPr>
          <w:ins w:id="3892" w:author="kalla madhu" w:date="2024-07-17T14:45:00Z"/>
          <w:b/>
          <w:bCs/>
          <w:sz w:val="26"/>
          <w:szCs w:val="26"/>
          <w:rPrChange w:id="3893" w:author="kalla madhu" w:date="2024-07-18T10:21:00Z" w16du:dateUtc="2024-07-18T04:51:00Z">
            <w:rPr>
              <w:ins w:id="3894" w:author="kalla madhu" w:date="2024-07-17T14:45:00Z"/>
              <w:b/>
              <w:bCs/>
              <w:sz w:val="26"/>
              <w:szCs w:val="26"/>
              <w:u w:val="single"/>
            </w:rPr>
          </w:rPrChange>
        </w:rPr>
      </w:pPr>
      <w:ins w:id="3895" w:author="kalla madhu" w:date="2024-07-17T14:45:00Z">
        <w:r w:rsidRPr="009329BA">
          <w:rPr>
            <w:b/>
            <w:bCs/>
            <w:sz w:val="26"/>
            <w:szCs w:val="26"/>
            <w:rPrChange w:id="3896" w:author="kalla madhu" w:date="2024-07-18T10:21:00Z" w16du:dateUtc="2024-07-18T04:51:00Z">
              <w:rPr>
                <w:b/>
                <w:bCs/>
                <w:sz w:val="26"/>
                <w:szCs w:val="26"/>
                <w:u w:val="single"/>
              </w:rPr>
            </w:rPrChange>
          </w:rPr>
          <w:t xml:space="preserve">            String </w:t>
        </w:r>
        <w:proofErr w:type="spellStart"/>
        <w:r w:rsidRPr="009329BA">
          <w:rPr>
            <w:b/>
            <w:bCs/>
            <w:sz w:val="26"/>
            <w:szCs w:val="26"/>
            <w:rPrChange w:id="3897" w:author="kalla madhu" w:date="2024-07-18T10:21:00Z" w16du:dateUtc="2024-07-18T04:51:00Z">
              <w:rPr>
                <w:b/>
                <w:bCs/>
                <w:sz w:val="26"/>
                <w:szCs w:val="26"/>
                <w:u w:val="single"/>
              </w:rPr>
            </w:rPrChange>
          </w:rPr>
          <w:t>cmd</w:t>
        </w:r>
        <w:proofErr w:type="spellEnd"/>
        <w:r w:rsidRPr="009329BA">
          <w:rPr>
            <w:b/>
            <w:bCs/>
            <w:sz w:val="26"/>
            <w:szCs w:val="26"/>
            <w:rPrChange w:id="3898" w:author="kalla madhu" w:date="2024-07-18T10:21:00Z" w16du:dateUtc="2024-07-18T04:51:00Z">
              <w:rPr>
                <w:b/>
                <w:bCs/>
                <w:sz w:val="26"/>
                <w:szCs w:val="26"/>
                <w:u w:val="single"/>
              </w:rPr>
            </w:rPrChange>
          </w:rPr>
          <w:t>="update tasks set task</w:t>
        </w:r>
        <w:proofErr w:type="gramStart"/>
        <w:r w:rsidRPr="009329BA">
          <w:rPr>
            <w:b/>
            <w:bCs/>
            <w:sz w:val="26"/>
            <w:szCs w:val="26"/>
            <w:rPrChange w:id="3899" w:author="kalla madhu" w:date="2024-07-18T10:21:00Z" w16du:dateUtc="2024-07-18T04:51:00Z">
              <w:rPr>
                <w:b/>
                <w:bCs/>
                <w:sz w:val="26"/>
                <w:szCs w:val="26"/>
                <w:u w:val="single"/>
              </w:rPr>
            </w:rPrChange>
          </w:rPr>
          <w:t>=?,</w:t>
        </w:r>
        <w:proofErr w:type="spellStart"/>
        <w:proofErr w:type="gramEnd"/>
        <w:r w:rsidRPr="009329BA">
          <w:rPr>
            <w:b/>
            <w:bCs/>
            <w:sz w:val="26"/>
            <w:szCs w:val="26"/>
            <w:rPrChange w:id="3900" w:author="kalla madhu" w:date="2024-07-18T10:21:00Z" w16du:dateUtc="2024-07-18T04:51:00Z">
              <w:rPr>
                <w:b/>
                <w:bCs/>
                <w:sz w:val="26"/>
                <w:szCs w:val="26"/>
                <w:u w:val="single"/>
              </w:rPr>
            </w:rPrChange>
          </w:rPr>
          <w:t>startdate</w:t>
        </w:r>
        <w:proofErr w:type="spellEnd"/>
        <w:r w:rsidRPr="009329BA">
          <w:rPr>
            <w:b/>
            <w:bCs/>
            <w:sz w:val="26"/>
            <w:szCs w:val="26"/>
            <w:rPrChange w:id="3901" w:author="kalla madhu" w:date="2024-07-18T10:21:00Z" w16du:dateUtc="2024-07-18T04:51:00Z">
              <w:rPr>
                <w:b/>
                <w:bCs/>
                <w:sz w:val="26"/>
                <w:szCs w:val="26"/>
                <w:u w:val="single"/>
              </w:rPr>
            </w:rPrChange>
          </w:rPr>
          <w:t>=?,</w:t>
        </w:r>
        <w:proofErr w:type="spellStart"/>
        <w:r w:rsidRPr="009329BA">
          <w:rPr>
            <w:b/>
            <w:bCs/>
            <w:sz w:val="26"/>
            <w:szCs w:val="26"/>
            <w:rPrChange w:id="3902" w:author="kalla madhu" w:date="2024-07-18T10:21:00Z" w16du:dateUtc="2024-07-18T04:51:00Z">
              <w:rPr>
                <w:b/>
                <w:bCs/>
                <w:sz w:val="26"/>
                <w:szCs w:val="26"/>
                <w:u w:val="single"/>
              </w:rPr>
            </w:rPrChange>
          </w:rPr>
          <w:t>starttime</w:t>
        </w:r>
        <w:proofErr w:type="spellEnd"/>
        <w:r w:rsidRPr="009329BA">
          <w:rPr>
            <w:b/>
            <w:bCs/>
            <w:sz w:val="26"/>
            <w:szCs w:val="26"/>
            <w:rPrChange w:id="3903" w:author="kalla madhu" w:date="2024-07-18T10:21:00Z" w16du:dateUtc="2024-07-18T04:51:00Z">
              <w:rPr>
                <w:b/>
                <w:bCs/>
                <w:sz w:val="26"/>
                <w:szCs w:val="26"/>
                <w:u w:val="single"/>
              </w:rPr>
            </w:rPrChange>
          </w:rPr>
          <w:t>=?,</w:t>
        </w:r>
        <w:proofErr w:type="spellStart"/>
        <w:r w:rsidRPr="009329BA">
          <w:rPr>
            <w:b/>
            <w:bCs/>
            <w:sz w:val="26"/>
            <w:szCs w:val="26"/>
            <w:rPrChange w:id="3904" w:author="kalla madhu" w:date="2024-07-18T10:21:00Z" w16du:dateUtc="2024-07-18T04:51:00Z">
              <w:rPr>
                <w:b/>
                <w:bCs/>
                <w:sz w:val="26"/>
                <w:szCs w:val="26"/>
                <w:u w:val="single"/>
              </w:rPr>
            </w:rPrChange>
          </w:rPr>
          <w:t>enddate</w:t>
        </w:r>
        <w:proofErr w:type="spellEnd"/>
        <w:r w:rsidRPr="009329BA">
          <w:rPr>
            <w:b/>
            <w:bCs/>
            <w:sz w:val="26"/>
            <w:szCs w:val="26"/>
            <w:rPrChange w:id="3905" w:author="kalla madhu" w:date="2024-07-18T10:21:00Z" w16du:dateUtc="2024-07-18T04:51:00Z">
              <w:rPr>
                <w:b/>
                <w:bCs/>
                <w:sz w:val="26"/>
                <w:szCs w:val="26"/>
                <w:u w:val="single"/>
              </w:rPr>
            </w:rPrChange>
          </w:rPr>
          <w:t>=?,</w:t>
        </w:r>
        <w:proofErr w:type="spellStart"/>
        <w:r w:rsidRPr="009329BA">
          <w:rPr>
            <w:b/>
            <w:bCs/>
            <w:sz w:val="26"/>
            <w:szCs w:val="26"/>
            <w:rPrChange w:id="3906" w:author="kalla madhu" w:date="2024-07-18T10:21:00Z" w16du:dateUtc="2024-07-18T04:51:00Z">
              <w:rPr>
                <w:b/>
                <w:bCs/>
                <w:sz w:val="26"/>
                <w:szCs w:val="26"/>
                <w:u w:val="single"/>
              </w:rPr>
            </w:rPrChange>
          </w:rPr>
          <w:t>endtime</w:t>
        </w:r>
        <w:proofErr w:type="spellEnd"/>
        <w:r w:rsidRPr="009329BA">
          <w:rPr>
            <w:b/>
            <w:bCs/>
            <w:sz w:val="26"/>
            <w:szCs w:val="26"/>
            <w:rPrChange w:id="3907" w:author="kalla madhu" w:date="2024-07-18T10:21:00Z" w16du:dateUtc="2024-07-18T04:51:00Z">
              <w:rPr>
                <w:b/>
                <w:bCs/>
                <w:sz w:val="26"/>
                <w:szCs w:val="26"/>
                <w:u w:val="single"/>
              </w:rPr>
            </w:rPrChange>
          </w:rPr>
          <w:t xml:space="preserve">=?,status=? where </w:t>
        </w:r>
        <w:proofErr w:type="spellStart"/>
        <w:r w:rsidRPr="009329BA">
          <w:rPr>
            <w:b/>
            <w:bCs/>
            <w:sz w:val="26"/>
            <w:szCs w:val="26"/>
            <w:rPrChange w:id="3908" w:author="kalla madhu" w:date="2024-07-18T10:21:00Z" w16du:dateUtc="2024-07-18T04:51:00Z">
              <w:rPr>
                <w:b/>
                <w:bCs/>
                <w:sz w:val="26"/>
                <w:szCs w:val="26"/>
                <w:u w:val="single"/>
              </w:rPr>
            </w:rPrChange>
          </w:rPr>
          <w:t>task_id</w:t>
        </w:r>
        <w:proofErr w:type="spellEnd"/>
        <w:r w:rsidRPr="009329BA">
          <w:rPr>
            <w:b/>
            <w:bCs/>
            <w:sz w:val="26"/>
            <w:szCs w:val="26"/>
            <w:rPrChange w:id="3909" w:author="kalla madhu" w:date="2024-07-18T10:21:00Z" w16du:dateUtc="2024-07-18T04:51:00Z">
              <w:rPr>
                <w:b/>
                <w:bCs/>
                <w:sz w:val="26"/>
                <w:szCs w:val="26"/>
                <w:u w:val="single"/>
              </w:rPr>
            </w:rPrChange>
          </w:rPr>
          <w:t>=?";</w:t>
        </w:r>
      </w:ins>
    </w:p>
    <w:p w14:paraId="66D5B06D" w14:textId="77777777" w:rsidR="00785183" w:rsidRPr="009329BA" w:rsidRDefault="00785183" w:rsidP="00785183">
      <w:pPr>
        <w:rPr>
          <w:ins w:id="3910" w:author="kalla madhu" w:date="2024-07-17T14:45:00Z"/>
          <w:b/>
          <w:bCs/>
          <w:sz w:val="26"/>
          <w:szCs w:val="26"/>
          <w:rPrChange w:id="3911" w:author="kalla madhu" w:date="2024-07-18T10:21:00Z" w16du:dateUtc="2024-07-18T04:51:00Z">
            <w:rPr>
              <w:ins w:id="3912" w:author="kalla madhu" w:date="2024-07-17T14:45:00Z"/>
              <w:b/>
              <w:bCs/>
              <w:sz w:val="26"/>
              <w:szCs w:val="26"/>
              <w:u w:val="single"/>
            </w:rPr>
          </w:rPrChange>
        </w:rPr>
      </w:pPr>
      <w:ins w:id="3913" w:author="kalla madhu" w:date="2024-07-17T14:45:00Z">
        <w:r w:rsidRPr="009329BA">
          <w:rPr>
            <w:b/>
            <w:bCs/>
            <w:sz w:val="26"/>
            <w:szCs w:val="26"/>
            <w:rPrChange w:id="3914" w:author="kalla madhu" w:date="2024-07-18T10:21:00Z" w16du:dateUtc="2024-07-18T04:51:00Z">
              <w:rPr>
                <w:b/>
                <w:bCs/>
                <w:sz w:val="26"/>
                <w:szCs w:val="26"/>
                <w:u w:val="single"/>
              </w:rPr>
            </w:rPrChange>
          </w:rPr>
          <w:t xml:space="preserve">            </w:t>
        </w:r>
        <w:proofErr w:type="spellStart"/>
        <w:r w:rsidRPr="009329BA">
          <w:rPr>
            <w:b/>
            <w:bCs/>
            <w:sz w:val="26"/>
            <w:szCs w:val="26"/>
            <w:rPrChange w:id="3915" w:author="kalla madhu" w:date="2024-07-18T10:21:00Z" w16du:dateUtc="2024-07-18T04:51:00Z">
              <w:rPr>
                <w:b/>
                <w:bCs/>
                <w:sz w:val="26"/>
                <w:szCs w:val="26"/>
                <w:u w:val="single"/>
              </w:rPr>
            </w:rPrChange>
          </w:rPr>
          <w:t>PreparedStatement</w:t>
        </w:r>
        <w:proofErr w:type="spellEnd"/>
        <w:r w:rsidRPr="009329BA">
          <w:rPr>
            <w:b/>
            <w:bCs/>
            <w:sz w:val="26"/>
            <w:szCs w:val="26"/>
            <w:rPrChange w:id="3916" w:author="kalla madhu" w:date="2024-07-18T10:21:00Z" w16du:dateUtc="2024-07-18T04:51:00Z">
              <w:rPr>
                <w:b/>
                <w:bCs/>
                <w:sz w:val="26"/>
                <w:szCs w:val="26"/>
                <w:u w:val="single"/>
              </w:rPr>
            </w:rPrChange>
          </w:rPr>
          <w:t xml:space="preserve"> </w:t>
        </w:r>
        <w:proofErr w:type="spellStart"/>
        <w:r w:rsidRPr="009329BA">
          <w:rPr>
            <w:b/>
            <w:bCs/>
            <w:sz w:val="26"/>
            <w:szCs w:val="26"/>
            <w:rPrChange w:id="3917" w:author="kalla madhu" w:date="2024-07-18T10:21:00Z" w16du:dateUtc="2024-07-18T04:51:00Z">
              <w:rPr>
                <w:b/>
                <w:bCs/>
                <w:sz w:val="26"/>
                <w:szCs w:val="26"/>
                <w:u w:val="single"/>
              </w:rPr>
            </w:rPrChange>
          </w:rPr>
          <w:t>pstmt</w:t>
        </w:r>
        <w:proofErr w:type="spellEnd"/>
        <w:r w:rsidRPr="009329BA">
          <w:rPr>
            <w:b/>
            <w:bCs/>
            <w:sz w:val="26"/>
            <w:szCs w:val="26"/>
            <w:rPrChange w:id="3918" w:author="kalla madhu" w:date="2024-07-18T10:21:00Z" w16du:dateUtc="2024-07-18T04:51:00Z">
              <w:rPr>
                <w:b/>
                <w:bCs/>
                <w:sz w:val="26"/>
                <w:szCs w:val="26"/>
                <w:u w:val="single"/>
              </w:rPr>
            </w:rPrChange>
          </w:rPr>
          <w:t>=</w:t>
        </w:r>
        <w:proofErr w:type="spellStart"/>
        <w:proofErr w:type="gramStart"/>
        <w:r w:rsidRPr="009329BA">
          <w:rPr>
            <w:b/>
            <w:bCs/>
            <w:sz w:val="26"/>
            <w:szCs w:val="26"/>
            <w:rPrChange w:id="3919" w:author="kalla madhu" w:date="2024-07-18T10:21:00Z" w16du:dateUtc="2024-07-18T04:51:00Z">
              <w:rPr>
                <w:b/>
                <w:bCs/>
                <w:sz w:val="26"/>
                <w:szCs w:val="26"/>
                <w:u w:val="single"/>
              </w:rPr>
            </w:rPrChange>
          </w:rPr>
          <w:t>con.prepareStatement</w:t>
        </w:r>
        <w:proofErr w:type="spellEnd"/>
        <w:proofErr w:type="gramEnd"/>
        <w:r w:rsidRPr="009329BA">
          <w:rPr>
            <w:b/>
            <w:bCs/>
            <w:sz w:val="26"/>
            <w:szCs w:val="26"/>
            <w:rPrChange w:id="3920" w:author="kalla madhu" w:date="2024-07-18T10:21:00Z" w16du:dateUtc="2024-07-18T04:51:00Z">
              <w:rPr>
                <w:b/>
                <w:bCs/>
                <w:sz w:val="26"/>
                <w:szCs w:val="26"/>
                <w:u w:val="single"/>
              </w:rPr>
            </w:rPrChange>
          </w:rPr>
          <w:t>(</w:t>
        </w:r>
        <w:proofErr w:type="spellStart"/>
        <w:r w:rsidRPr="009329BA">
          <w:rPr>
            <w:b/>
            <w:bCs/>
            <w:sz w:val="26"/>
            <w:szCs w:val="26"/>
            <w:rPrChange w:id="3921" w:author="kalla madhu" w:date="2024-07-18T10:21:00Z" w16du:dateUtc="2024-07-18T04:51:00Z">
              <w:rPr>
                <w:b/>
                <w:bCs/>
                <w:sz w:val="26"/>
                <w:szCs w:val="26"/>
                <w:u w:val="single"/>
              </w:rPr>
            </w:rPrChange>
          </w:rPr>
          <w:t>cmd</w:t>
        </w:r>
        <w:proofErr w:type="spellEnd"/>
        <w:r w:rsidRPr="009329BA">
          <w:rPr>
            <w:b/>
            <w:bCs/>
            <w:sz w:val="26"/>
            <w:szCs w:val="26"/>
            <w:rPrChange w:id="3922" w:author="kalla madhu" w:date="2024-07-18T10:21:00Z" w16du:dateUtc="2024-07-18T04:51:00Z">
              <w:rPr>
                <w:b/>
                <w:bCs/>
                <w:sz w:val="26"/>
                <w:szCs w:val="26"/>
                <w:u w:val="single"/>
              </w:rPr>
            </w:rPrChange>
          </w:rPr>
          <w:t>);</w:t>
        </w:r>
      </w:ins>
    </w:p>
    <w:p w14:paraId="2EDE3DB6" w14:textId="77777777" w:rsidR="00785183" w:rsidRPr="009329BA" w:rsidRDefault="00785183" w:rsidP="00785183">
      <w:pPr>
        <w:rPr>
          <w:ins w:id="3923" w:author="kalla madhu" w:date="2024-07-17T14:45:00Z"/>
          <w:b/>
          <w:bCs/>
          <w:sz w:val="26"/>
          <w:szCs w:val="26"/>
          <w:rPrChange w:id="3924" w:author="kalla madhu" w:date="2024-07-18T10:21:00Z" w16du:dateUtc="2024-07-18T04:51:00Z">
            <w:rPr>
              <w:ins w:id="3925" w:author="kalla madhu" w:date="2024-07-17T14:45:00Z"/>
              <w:b/>
              <w:bCs/>
              <w:sz w:val="26"/>
              <w:szCs w:val="26"/>
              <w:u w:val="single"/>
            </w:rPr>
          </w:rPrChange>
        </w:rPr>
      </w:pPr>
      <w:ins w:id="3926" w:author="kalla madhu" w:date="2024-07-17T14:45:00Z">
        <w:r w:rsidRPr="009329BA">
          <w:rPr>
            <w:b/>
            <w:bCs/>
            <w:sz w:val="26"/>
            <w:szCs w:val="26"/>
            <w:rPrChange w:id="3927"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928"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3929" w:author="kalla madhu" w:date="2024-07-18T10:21:00Z" w16du:dateUtc="2024-07-18T04:51:00Z">
              <w:rPr>
                <w:b/>
                <w:bCs/>
                <w:sz w:val="26"/>
                <w:szCs w:val="26"/>
                <w:u w:val="single"/>
              </w:rPr>
            </w:rPrChange>
          </w:rPr>
          <w:t>(1,task);</w:t>
        </w:r>
      </w:ins>
    </w:p>
    <w:p w14:paraId="1EF2291D" w14:textId="77777777" w:rsidR="00785183" w:rsidRPr="009329BA" w:rsidRDefault="00785183" w:rsidP="00785183">
      <w:pPr>
        <w:rPr>
          <w:ins w:id="3930" w:author="kalla madhu" w:date="2024-07-17T14:45:00Z"/>
          <w:b/>
          <w:bCs/>
          <w:sz w:val="26"/>
          <w:szCs w:val="26"/>
          <w:rPrChange w:id="3931" w:author="kalla madhu" w:date="2024-07-18T10:21:00Z" w16du:dateUtc="2024-07-18T04:51:00Z">
            <w:rPr>
              <w:ins w:id="3932" w:author="kalla madhu" w:date="2024-07-17T14:45:00Z"/>
              <w:b/>
              <w:bCs/>
              <w:sz w:val="26"/>
              <w:szCs w:val="26"/>
              <w:u w:val="single"/>
            </w:rPr>
          </w:rPrChange>
        </w:rPr>
      </w:pPr>
      <w:ins w:id="3933" w:author="kalla madhu" w:date="2024-07-17T14:45:00Z">
        <w:r w:rsidRPr="009329BA">
          <w:rPr>
            <w:b/>
            <w:bCs/>
            <w:sz w:val="26"/>
            <w:szCs w:val="26"/>
            <w:rPrChange w:id="3934"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935"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3936" w:author="kalla madhu" w:date="2024-07-18T10:21:00Z" w16du:dateUtc="2024-07-18T04:51:00Z">
              <w:rPr>
                <w:b/>
                <w:bCs/>
                <w:sz w:val="26"/>
                <w:szCs w:val="26"/>
                <w:u w:val="single"/>
              </w:rPr>
            </w:rPrChange>
          </w:rPr>
          <w:t>(2,startdate);</w:t>
        </w:r>
      </w:ins>
    </w:p>
    <w:p w14:paraId="4B2007A4" w14:textId="77777777" w:rsidR="00785183" w:rsidRPr="009329BA" w:rsidRDefault="00785183" w:rsidP="00785183">
      <w:pPr>
        <w:rPr>
          <w:ins w:id="3937" w:author="kalla madhu" w:date="2024-07-17T14:45:00Z"/>
          <w:b/>
          <w:bCs/>
          <w:sz w:val="26"/>
          <w:szCs w:val="26"/>
          <w:rPrChange w:id="3938" w:author="kalla madhu" w:date="2024-07-18T10:21:00Z" w16du:dateUtc="2024-07-18T04:51:00Z">
            <w:rPr>
              <w:ins w:id="3939" w:author="kalla madhu" w:date="2024-07-17T14:45:00Z"/>
              <w:b/>
              <w:bCs/>
              <w:sz w:val="26"/>
              <w:szCs w:val="26"/>
              <w:u w:val="single"/>
            </w:rPr>
          </w:rPrChange>
        </w:rPr>
      </w:pPr>
      <w:ins w:id="3940" w:author="kalla madhu" w:date="2024-07-17T14:45:00Z">
        <w:r w:rsidRPr="009329BA">
          <w:rPr>
            <w:b/>
            <w:bCs/>
            <w:sz w:val="26"/>
            <w:szCs w:val="26"/>
            <w:rPrChange w:id="3941"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942"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3943" w:author="kalla madhu" w:date="2024-07-18T10:21:00Z" w16du:dateUtc="2024-07-18T04:51:00Z">
              <w:rPr>
                <w:b/>
                <w:bCs/>
                <w:sz w:val="26"/>
                <w:szCs w:val="26"/>
                <w:u w:val="single"/>
              </w:rPr>
            </w:rPrChange>
          </w:rPr>
          <w:t>(3,starttime);</w:t>
        </w:r>
      </w:ins>
    </w:p>
    <w:p w14:paraId="26D1EAB5" w14:textId="77777777" w:rsidR="00785183" w:rsidRPr="009329BA" w:rsidRDefault="00785183" w:rsidP="00785183">
      <w:pPr>
        <w:rPr>
          <w:ins w:id="3944" w:author="kalla madhu" w:date="2024-07-17T14:45:00Z"/>
          <w:b/>
          <w:bCs/>
          <w:sz w:val="26"/>
          <w:szCs w:val="26"/>
          <w:rPrChange w:id="3945" w:author="kalla madhu" w:date="2024-07-18T10:21:00Z" w16du:dateUtc="2024-07-18T04:51:00Z">
            <w:rPr>
              <w:ins w:id="3946" w:author="kalla madhu" w:date="2024-07-17T14:45:00Z"/>
              <w:b/>
              <w:bCs/>
              <w:sz w:val="26"/>
              <w:szCs w:val="26"/>
              <w:u w:val="single"/>
            </w:rPr>
          </w:rPrChange>
        </w:rPr>
      </w:pPr>
      <w:ins w:id="3947" w:author="kalla madhu" w:date="2024-07-17T14:45:00Z">
        <w:r w:rsidRPr="009329BA">
          <w:rPr>
            <w:b/>
            <w:bCs/>
            <w:sz w:val="26"/>
            <w:szCs w:val="26"/>
            <w:rPrChange w:id="3948"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949"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3950" w:author="kalla madhu" w:date="2024-07-18T10:21:00Z" w16du:dateUtc="2024-07-18T04:51:00Z">
              <w:rPr>
                <w:b/>
                <w:bCs/>
                <w:sz w:val="26"/>
                <w:szCs w:val="26"/>
                <w:u w:val="single"/>
              </w:rPr>
            </w:rPrChange>
          </w:rPr>
          <w:t>(4,enddate);</w:t>
        </w:r>
      </w:ins>
    </w:p>
    <w:p w14:paraId="5E25EA35" w14:textId="77777777" w:rsidR="00785183" w:rsidRPr="009329BA" w:rsidRDefault="00785183" w:rsidP="00785183">
      <w:pPr>
        <w:rPr>
          <w:ins w:id="3951" w:author="kalla madhu" w:date="2024-07-17T14:45:00Z"/>
          <w:b/>
          <w:bCs/>
          <w:sz w:val="26"/>
          <w:szCs w:val="26"/>
          <w:rPrChange w:id="3952" w:author="kalla madhu" w:date="2024-07-18T10:21:00Z" w16du:dateUtc="2024-07-18T04:51:00Z">
            <w:rPr>
              <w:ins w:id="3953" w:author="kalla madhu" w:date="2024-07-17T14:45:00Z"/>
              <w:b/>
              <w:bCs/>
              <w:sz w:val="26"/>
              <w:szCs w:val="26"/>
              <w:u w:val="single"/>
            </w:rPr>
          </w:rPrChange>
        </w:rPr>
      </w:pPr>
      <w:ins w:id="3954" w:author="kalla madhu" w:date="2024-07-17T14:45:00Z">
        <w:r w:rsidRPr="009329BA">
          <w:rPr>
            <w:b/>
            <w:bCs/>
            <w:sz w:val="26"/>
            <w:szCs w:val="26"/>
            <w:rPrChange w:id="3955"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956"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3957" w:author="kalla madhu" w:date="2024-07-18T10:21:00Z" w16du:dateUtc="2024-07-18T04:51:00Z">
              <w:rPr>
                <w:b/>
                <w:bCs/>
                <w:sz w:val="26"/>
                <w:szCs w:val="26"/>
                <w:u w:val="single"/>
              </w:rPr>
            </w:rPrChange>
          </w:rPr>
          <w:t>(5,endtime);</w:t>
        </w:r>
      </w:ins>
    </w:p>
    <w:p w14:paraId="6F96E5E4" w14:textId="77777777" w:rsidR="00785183" w:rsidRPr="009329BA" w:rsidRDefault="00785183" w:rsidP="00785183">
      <w:pPr>
        <w:rPr>
          <w:ins w:id="3958" w:author="kalla madhu" w:date="2024-07-17T14:45:00Z"/>
          <w:b/>
          <w:bCs/>
          <w:sz w:val="26"/>
          <w:szCs w:val="26"/>
          <w:rPrChange w:id="3959" w:author="kalla madhu" w:date="2024-07-18T10:21:00Z" w16du:dateUtc="2024-07-18T04:51:00Z">
            <w:rPr>
              <w:ins w:id="3960" w:author="kalla madhu" w:date="2024-07-17T14:45:00Z"/>
              <w:b/>
              <w:bCs/>
              <w:sz w:val="26"/>
              <w:szCs w:val="26"/>
              <w:u w:val="single"/>
            </w:rPr>
          </w:rPrChange>
        </w:rPr>
      </w:pPr>
      <w:ins w:id="3961" w:author="kalla madhu" w:date="2024-07-17T14:45:00Z">
        <w:r w:rsidRPr="009329BA">
          <w:rPr>
            <w:b/>
            <w:bCs/>
            <w:sz w:val="26"/>
            <w:szCs w:val="26"/>
            <w:rPrChange w:id="3962"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3963"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3964" w:author="kalla madhu" w:date="2024-07-18T10:21:00Z" w16du:dateUtc="2024-07-18T04:51:00Z">
              <w:rPr>
                <w:b/>
                <w:bCs/>
                <w:sz w:val="26"/>
                <w:szCs w:val="26"/>
                <w:u w:val="single"/>
              </w:rPr>
            </w:rPrChange>
          </w:rPr>
          <w:t>(6,status);</w:t>
        </w:r>
      </w:ins>
    </w:p>
    <w:p w14:paraId="0AFE5896" w14:textId="77777777" w:rsidR="00785183" w:rsidRPr="009329BA" w:rsidRDefault="00785183" w:rsidP="00785183">
      <w:pPr>
        <w:rPr>
          <w:ins w:id="3965" w:author="kalla madhu" w:date="2024-07-17T14:45:00Z"/>
          <w:b/>
          <w:bCs/>
          <w:sz w:val="26"/>
          <w:szCs w:val="26"/>
          <w:rPrChange w:id="3966" w:author="kalla madhu" w:date="2024-07-18T10:21:00Z" w16du:dateUtc="2024-07-18T04:51:00Z">
            <w:rPr>
              <w:ins w:id="3967" w:author="kalla madhu" w:date="2024-07-17T14:45:00Z"/>
              <w:b/>
              <w:bCs/>
              <w:sz w:val="26"/>
              <w:szCs w:val="26"/>
              <w:u w:val="single"/>
            </w:rPr>
          </w:rPrChange>
        </w:rPr>
      </w:pPr>
      <w:ins w:id="3968" w:author="kalla madhu" w:date="2024-07-17T14:45:00Z">
        <w:r w:rsidRPr="009329BA">
          <w:rPr>
            <w:b/>
            <w:bCs/>
            <w:sz w:val="26"/>
            <w:szCs w:val="26"/>
            <w:rPrChange w:id="3969" w:author="kalla madhu" w:date="2024-07-18T10:21:00Z" w16du:dateUtc="2024-07-18T04:51:00Z">
              <w:rPr>
                <w:b/>
                <w:bCs/>
                <w:sz w:val="26"/>
                <w:szCs w:val="26"/>
                <w:u w:val="single"/>
              </w:rPr>
            </w:rPrChange>
          </w:rPr>
          <w:lastRenderedPageBreak/>
          <w:t xml:space="preserve">            </w:t>
        </w:r>
        <w:proofErr w:type="spellStart"/>
        <w:proofErr w:type="gramStart"/>
        <w:r w:rsidRPr="009329BA">
          <w:rPr>
            <w:b/>
            <w:bCs/>
            <w:sz w:val="26"/>
            <w:szCs w:val="26"/>
            <w:rPrChange w:id="3970" w:author="kalla madhu" w:date="2024-07-18T10:21:00Z" w16du:dateUtc="2024-07-18T04:51:00Z">
              <w:rPr>
                <w:b/>
                <w:bCs/>
                <w:sz w:val="26"/>
                <w:szCs w:val="26"/>
                <w:u w:val="single"/>
              </w:rPr>
            </w:rPrChange>
          </w:rPr>
          <w:t>pstmt.setInt</w:t>
        </w:r>
        <w:proofErr w:type="spellEnd"/>
        <w:proofErr w:type="gramEnd"/>
        <w:r w:rsidRPr="009329BA">
          <w:rPr>
            <w:b/>
            <w:bCs/>
            <w:sz w:val="26"/>
            <w:szCs w:val="26"/>
            <w:rPrChange w:id="3971" w:author="kalla madhu" w:date="2024-07-18T10:21:00Z" w16du:dateUtc="2024-07-18T04:51:00Z">
              <w:rPr>
                <w:b/>
                <w:bCs/>
                <w:sz w:val="26"/>
                <w:szCs w:val="26"/>
                <w:u w:val="single"/>
              </w:rPr>
            </w:rPrChange>
          </w:rPr>
          <w:t>(7,taskid);</w:t>
        </w:r>
      </w:ins>
    </w:p>
    <w:p w14:paraId="5A99369A" w14:textId="77777777" w:rsidR="00785183" w:rsidRPr="009329BA" w:rsidRDefault="00785183" w:rsidP="00785183">
      <w:pPr>
        <w:rPr>
          <w:ins w:id="3972" w:author="kalla madhu" w:date="2024-07-17T14:45:00Z"/>
          <w:b/>
          <w:bCs/>
          <w:sz w:val="26"/>
          <w:szCs w:val="26"/>
          <w:rPrChange w:id="3973" w:author="kalla madhu" w:date="2024-07-18T10:21:00Z" w16du:dateUtc="2024-07-18T04:51:00Z">
            <w:rPr>
              <w:ins w:id="3974" w:author="kalla madhu" w:date="2024-07-17T14:45:00Z"/>
              <w:b/>
              <w:bCs/>
              <w:sz w:val="26"/>
              <w:szCs w:val="26"/>
              <w:u w:val="single"/>
            </w:rPr>
          </w:rPrChange>
        </w:rPr>
      </w:pPr>
      <w:ins w:id="3975" w:author="kalla madhu" w:date="2024-07-17T14:45:00Z">
        <w:r w:rsidRPr="009329BA">
          <w:rPr>
            <w:b/>
            <w:bCs/>
            <w:sz w:val="26"/>
            <w:szCs w:val="26"/>
            <w:rPrChange w:id="3976" w:author="kalla madhu" w:date="2024-07-18T10:21:00Z" w16du:dateUtc="2024-07-18T04:51:00Z">
              <w:rPr>
                <w:b/>
                <w:bCs/>
                <w:sz w:val="26"/>
                <w:szCs w:val="26"/>
                <w:u w:val="single"/>
              </w:rPr>
            </w:rPrChange>
          </w:rPr>
          <w:t>            int r=</w:t>
        </w:r>
        <w:proofErr w:type="spellStart"/>
        <w:proofErr w:type="gramStart"/>
        <w:r w:rsidRPr="009329BA">
          <w:rPr>
            <w:b/>
            <w:bCs/>
            <w:sz w:val="26"/>
            <w:szCs w:val="26"/>
            <w:rPrChange w:id="3977" w:author="kalla madhu" w:date="2024-07-18T10:21:00Z" w16du:dateUtc="2024-07-18T04:51:00Z">
              <w:rPr>
                <w:b/>
                <w:bCs/>
                <w:sz w:val="26"/>
                <w:szCs w:val="26"/>
                <w:u w:val="single"/>
              </w:rPr>
            </w:rPrChange>
          </w:rPr>
          <w:t>pstmt.executeUpdate</w:t>
        </w:r>
        <w:proofErr w:type="spellEnd"/>
        <w:proofErr w:type="gramEnd"/>
        <w:r w:rsidRPr="009329BA">
          <w:rPr>
            <w:b/>
            <w:bCs/>
            <w:sz w:val="26"/>
            <w:szCs w:val="26"/>
            <w:rPrChange w:id="3978" w:author="kalla madhu" w:date="2024-07-18T10:21:00Z" w16du:dateUtc="2024-07-18T04:51:00Z">
              <w:rPr>
                <w:b/>
                <w:bCs/>
                <w:sz w:val="26"/>
                <w:szCs w:val="26"/>
                <w:u w:val="single"/>
              </w:rPr>
            </w:rPrChange>
          </w:rPr>
          <w:t>();</w:t>
        </w:r>
      </w:ins>
    </w:p>
    <w:p w14:paraId="42D0900E" w14:textId="77777777" w:rsidR="00785183" w:rsidRPr="009329BA" w:rsidRDefault="00785183" w:rsidP="00785183">
      <w:pPr>
        <w:rPr>
          <w:ins w:id="3979" w:author="kalla madhu" w:date="2024-07-17T14:45:00Z"/>
          <w:b/>
          <w:bCs/>
          <w:sz w:val="26"/>
          <w:szCs w:val="26"/>
          <w:rPrChange w:id="3980" w:author="kalla madhu" w:date="2024-07-18T10:21:00Z" w16du:dateUtc="2024-07-18T04:51:00Z">
            <w:rPr>
              <w:ins w:id="3981" w:author="kalla madhu" w:date="2024-07-17T14:45:00Z"/>
              <w:b/>
              <w:bCs/>
              <w:sz w:val="26"/>
              <w:szCs w:val="26"/>
              <w:u w:val="single"/>
            </w:rPr>
          </w:rPrChange>
        </w:rPr>
      </w:pPr>
      <w:ins w:id="3982" w:author="kalla madhu" w:date="2024-07-17T14:45:00Z">
        <w:r w:rsidRPr="009329BA">
          <w:rPr>
            <w:b/>
            <w:bCs/>
            <w:sz w:val="26"/>
            <w:szCs w:val="26"/>
            <w:rPrChange w:id="3983" w:author="kalla madhu" w:date="2024-07-18T10:21:00Z" w16du:dateUtc="2024-07-18T04:51:00Z">
              <w:rPr>
                <w:b/>
                <w:bCs/>
                <w:sz w:val="26"/>
                <w:szCs w:val="26"/>
                <w:u w:val="single"/>
              </w:rPr>
            </w:rPrChange>
          </w:rPr>
          <w:t>            if(r==1)</w:t>
        </w:r>
      </w:ins>
    </w:p>
    <w:p w14:paraId="56334852" w14:textId="77777777" w:rsidR="00785183" w:rsidRPr="009329BA" w:rsidRDefault="00785183" w:rsidP="00785183">
      <w:pPr>
        <w:rPr>
          <w:ins w:id="3984" w:author="kalla madhu" w:date="2024-07-17T14:45:00Z"/>
          <w:b/>
          <w:bCs/>
          <w:sz w:val="26"/>
          <w:szCs w:val="26"/>
          <w:rPrChange w:id="3985" w:author="kalla madhu" w:date="2024-07-18T10:21:00Z" w16du:dateUtc="2024-07-18T04:51:00Z">
            <w:rPr>
              <w:ins w:id="3986" w:author="kalla madhu" w:date="2024-07-17T14:45:00Z"/>
              <w:b/>
              <w:bCs/>
              <w:sz w:val="26"/>
              <w:szCs w:val="26"/>
              <w:u w:val="single"/>
            </w:rPr>
          </w:rPrChange>
        </w:rPr>
      </w:pPr>
      <w:ins w:id="3987" w:author="kalla madhu" w:date="2024-07-17T14:45:00Z">
        <w:r w:rsidRPr="009329BA">
          <w:rPr>
            <w:b/>
            <w:bCs/>
            <w:sz w:val="26"/>
            <w:szCs w:val="26"/>
            <w:rPrChange w:id="3988" w:author="kalla madhu" w:date="2024-07-18T10:21:00Z" w16du:dateUtc="2024-07-18T04:51:00Z">
              <w:rPr>
                <w:b/>
                <w:bCs/>
                <w:sz w:val="26"/>
                <w:szCs w:val="26"/>
                <w:u w:val="single"/>
              </w:rPr>
            </w:rPrChange>
          </w:rPr>
          <w:t>                flag=true;</w:t>
        </w:r>
      </w:ins>
    </w:p>
    <w:p w14:paraId="086A4676" w14:textId="77777777" w:rsidR="00785183" w:rsidRPr="009329BA" w:rsidRDefault="00785183" w:rsidP="00785183">
      <w:pPr>
        <w:rPr>
          <w:ins w:id="3989" w:author="kalla madhu" w:date="2024-07-17T14:45:00Z"/>
          <w:b/>
          <w:bCs/>
          <w:sz w:val="26"/>
          <w:szCs w:val="26"/>
          <w:rPrChange w:id="3990" w:author="kalla madhu" w:date="2024-07-18T10:21:00Z" w16du:dateUtc="2024-07-18T04:51:00Z">
            <w:rPr>
              <w:ins w:id="3991" w:author="kalla madhu" w:date="2024-07-17T14:45:00Z"/>
              <w:b/>
              <w:bCs/>
              <w:sz w:val="26"/>
              <w:szCs w:val="26"/>
              <w:u w:val="single"/>
            </w:rPr>
          </w:rPrChange>
        </w:rPr>
      </w:pPr>
      <w:ins w:id="3992" w:author="kalla madhu" w:date="2024-07-17T14:45:00Z">
        <w:r w:rsidRPr="009329BA">
          <w:rPr>
            <w:b/>
            <w:bCs/>
            <w:sz w:val="26"/>
            <w:szCs w:val="26"/>
            <w:rPrChange w:id="3993" w:author="kalla madhu" w:date="2024-07-18T10:21:00Z" w16du:dateUtc="2024-07-18T04:51:00Z">
              <w:rPr>
                <w:b/>
                <w:bCs/>
                <w:sz w:val="26"/>
                <w:szCs w:val="26"/>
                <w:u w:val="single"/>
              </w:rPr>
            </w:rPrChange>
          </w:rPr>
          <w:t xml:space="preserve">        </w:t>
        </w:r>
        <w:proofErr w:type="gramStart"/>
        <w:r w:rsidRPr="009329BA">
          <w:rPr>
            <w:b/>
            <w:bCs/>
            <w:sz w:val="26"/>
            <w:szCs w:val="26"/>
            <w:rPrChange w:id="3994" w:author="kalla madhu" w:date="2024-07-18T10:21:00Z" w16du:dateUtc="2024-07-18T04:51:00Z">
              <w:rPr>
                <w:b/>
                <w:bCs/>
                <w:sz w:val="26"/>
                <w:szCs w:val="26"/>
                <w:u w:val="single"/>
              </w:rPr>
            </w:rPrChange>
          </w:rPr>
          <w:t>}catch</w:t>
        </w:r>
        <w:proofErr w:type="gramEnd"/>
        <w:r w:rsidRPr="009329BA">
          <w:rPr>
            <w:b/>
            <w:bCs/>
            <w:sz w:val="26"/>
            <w:szCs w:val="26"/>
            <w:rPrChange w:id="3995" w:author="kalla madhu" w:date="2024-07-18T10:21:00Z" w16du:dateUtc="2024-07-18T04:51:00Z">
              <w:rPr>
                <w:b/>
                <w:bCs/>
                <w:sz w:val="26"/>
                <w:szCs w:val="26"/>
                <w:u w:val="single"/>
              </w:rPr>
            </w:rPrChange>
          </w:rPr>
          <w:t>(Exception ex)</w:t>
        </w:r>
      </w:ins>
    </w:p>
    <w:p w14:paraId="701DDA15" w14:textId="77777777" w:rsidR="00785183" w:rsidRPr="009329BA" w:rsidRDefault="00785183" w:rsidP="00785183">
      <w:pPr>
        <w:rPr>
          <w:ins w:id="3996" w:author="kalla madhu" w:date="2024-07-17T14:45:00Z"/>
          <w:b/>
          <w:bCs/>
          <w:sz w:val="26"/>
          <w:szCs w:val="26"/>
          <w:rPrChange w:id="3997" w:author="kalla madhu" w:date="2024-07-18T10:21:00Z" w16du:dateUtc="2024-07-18T04:51:00Z">
            <w:rPr>
              <w:ins w:id="3998" w:author="kalla madhu" w:date="2024-07-17T14:45:00Z"/>
              <w:b/>
              <w:bCs/>
              <w:sz w:val="26"/>
              <w:szCs w:val="26"/>
              <w:u w:val="single"/>
            </w:rPr>
          </w:rPrChange>
        </w:rPr>
      </w:pPr>
      <w:ins w:id="3999" w:author="kalla madhu" w:date="2024-07-17T14:45:00Z">
        <w:r w:rsidRPr="009329BA">
          <w:rPr>
            <w:b/>
            <w:bCs/>
            <w:sz w:val="26"/>
            <w:szCs w:val="26"/>
            <w:rPrChange w:id="4000" w:author="kalla madhu" w:date="2024-07-18T10:21:00Z" w16du:dateUtc="2024-07-18T04:51:00Z">
              <w:rPr>
                <w:b/>
                <w:bCs/>
                <w:sz w:val="26"/>
                <w:szCs w:val="26"/>
                <w:u w:val="single"/>
              </w:rPr>
            </w:rPrChange>
          </w:rPr>
          <w:t>        {</w:t>
        </w:r>
      </w:ins>
    </w:p>
    <w:p w14:paraId="444440D4" w14:textId="77777777" w:rsidR="00785183" w:rsidRPr="009329BA" w:rsidRDefault="00785183" w:rsidP="00785183">
      <w:pPr>
        <w:rPr>
          <w:ins w:id="4001" w:author="kalla madhu" w:date="2024-07-17T14:45:00Z"/>
          <w:b/>
          <w:bCs/>
          <w:sz w:val="26"/>
          <w:szCs w:val="26"/>
          <w:rPrChange w:id="4002" w:author="kalla madhu" w:date="2024-07-18T10:21:00Z" w16du:dateUtc="2024-07-18T04:51:00Z">
            <w:rPr>
              <w:ins w:id="4003" w:author="kalla madhu" w:date="2024-07-17T14:45:00Z"/>
              <w:b/>
              <w:bCs/>
              <w:sz w:val="26"/>
              <w:szCs w:val="26"/>
              <w:u w:val="single"/>
            </w:rPr>
          </w:rPrChange>
        </w:rPr>
      </w:pPr>
      <w:ins w:id="4004" w:author="kalla madhu" w:date="2024-07-17T14:45:00Z">
        <w:r w:rsidRPr="009329BA">
          <w:rPr>
            <w:b/>
            <w:bCs/>
            <w:sz w:val="26"/>
            <w:szCs w:val="26"/>
            <w:rPrChange w:id="4005"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006" w:author="kalla madhu" w:date="2024-07-18T10:21:00Z" w16du:dateUtc="2024-07-18T04:51:00Z">
              <w:rPr>
                <w:b/>
                <w:bCs/>
                <w:sz w:val="26"/>
                <w:szCs w:val="26"/>
                <w:u w:val="single"/>
              </w:rPr>
            </w:rPrChange>
          </w:rPr>
          <w:t>ex.printStackTrace</w:t>
        </w:r>
        <w:proofErr w:type="spellEnd"/>
        <w:proofErr w:type="gramEnd"/>
        <w:r w:rsidRPr="009329BA">
          <w:rPr>
            <w:b/>
            <w:bCs/>
            <w:sz w:val="26"/>
            <w:szCs w:val="26"/>
            <w:rPrChange w:id="4007" w:author="kalla madhu" w:date="2024-07-18T10:21:00Z" w16du:dateUtc="2024-07-18T04:51:00Z">
              <w:rPr>
                <w:b/>
                <w:bCs/>
                <w:sz w:val="26"/>
                <w:szCs w:val="26"/>
                <w:u w:val="single"/>
              </w:rPr>
            </w:rPrChange>
          </w:rPr>
          <w:t>();</w:t>
        </w:r>
      </w:ins>
    </w:p>
    <w:p w14:paraId="0977DFC2" w14:textId="77777777" w:rsidR="00785183" w:rsidRPr="009329BA" w:rsidRDefault="00785183" w:rsidP="00785183">
      <w:pPr>
        <w:rPr>
          <w:ins w:id="4008" w:author="kalla madhu" w:date="2024-07-17T14:45:00Z"/>
          <w:b/>
          <w:bCs/>
          <w:sz w:val="26"/>
          <w:szCs w:val="26"/>
          <w:rPrChange w:id="4009" w:author="kalla madhu" w:date="2024-07-18T10:21:00Z" w16du:dateUtc="2024-07-18T04:51:00Z">
            <w:rPr>
              <w:ins w:id="4010" w:author="kalla madhu" w:date="2024-07-17T14:45:00Z"/>
              <w:b/>
              <w:bCs/>
              <w:sz w:val="26"/>
              <w:szCs w:val="26"/>
              <w:u w:val="single"/>
            </w:rPr>
          </w:rPrChange>
        </w:rPr>
      </w:pPr>
      <w:ins w:id="4011" w:author="kalla madhu" w:date="2024-07-17T14:45:00Z">
        <w:r w:rsidRPr="009329BA">
          <w:rPr>
            <w:b/>
            <w:bCs/>
            <w:sz w:val="26"/>
            <w:szCs w:val="26"/>
            <w:rPrChange w:id="4012" w:author="kalla madhu" w:date="2024-07-18T10:21:00Z" w16du:dateUtc="2024-07-18T04:51:00Z">
              <w:rPr>
                <w:b/>
                <w:bCs/>
                <w:sz w:val="26"/>
                <w:szCs w:val="26"/>
                <w:u w:val="single"/>
              </w:rPr>
            </w:rPrChange>
          </w:rPr>
          <w:t>        }</w:t>
        </w:r>
      </w:ins>
    </w:p>
    <w:p w14:paraId="56CFC7AD" w14:textId="77777777" w:rsidR="00785183" w:rsidRPr="009329BA" w:rsidRDefault="00785183" w:rsidP="00785183">
      <w:pPr>
        <w:rPr>
          <w:ins w:id="4013" w:author="kalla madhu" w:date="2024-07-17T14:45:00Z"/>
          <w:b/>
          <w:bCs/>
          <w:sz w:val="26"/>
          <w:szCs w:val="26"/>
          <w:rPrChange w:id="4014" w:author="kalla madhu" w:date="2024-07-18T10:21:00Z" w16du:dateUtc="2024-07-18T04:51:00Z">
            <w:rPr>
              <w:ins w:id="4015" w:author="kalla madhu" w:date="2024-07-17T14:45:00Z"/>
              <w:b/>
              <w:bCs/>
              <w:sz w:val="26"/>
              <w:szCs w:val="26"/>
              <w:u w:val="single"/>
            </w:rPr>
          </w:rPrChange>
        </w:rPr>
      </w:pPr>
      <w:ins w:id="4016" w:author="kalla madhu" w:date="2024-07-17T14:45:00Z">
        <w:r w:rsidRPr="009329BA">
          <w:rPr>
            <w:b/>
            <w:bCs/>
            <w:sz w:val="26"/>
            <w:szCs w:val="26"/>
            <w:rPrChange w:id="4017" w:author="kalla madhu" w:date="2024-07-18T10:21:00Z" w16du:dateUtc="2024-07-18T04:51:00Z">
              <w:rPr>
                <w:b/>
                <w:bCs/>
                <w:sz w:val="26"/>
                <w:szCs w:val="26"/>
                <w:u w:val="single"/>
              </w:rPr>
            </w:rPrChange>
          </w:rPr>
          <w:t>        return flag;</w:t>
        </w:r>
      </w:ins>
    </w:p>
    <w:p w14:paraId="7C2C2C82" w14:textId="77777777" w:rsidR="00785183" w:rsidRPr="009329BA" w:rsidRDefault="00785183" w:rsidP="00785183">
      <w:pPr>
        <w:rPr>
          <w:ins w:id="4018" w:author="kalla madhu" w:date="2024-07-17T14:45:00Z"/>
          <w:b/>
          <w:bCs/>
          <w:sz w:val="26"/>
          <w:szCs w:val="26"/>
          <w:rPrChange w:id="4019" w:author="kalla madhu" w:date="2024-07-18T10:21:00Z" w16du:dateUtc="2024-07-18T04:51:00Z">
            <w:rPr>
              <w:ins w:id="4020" w:author="kalla madhu" w:date="2024-07-17T14:45:00Z"/>
              <w:b/>
              <w:bCs/>
              <w:sz w:val="26"/>
              <w:szCs w:val="26"/>
              <w:u w:val="single"/>
            </w:rPr>
          </w:rPrChange>
        </w:rPr>
      </w:pPr>
      <w:ins w:id="4021" w:author="kalla madhu" w:date="2024-07-17T14:45:00Z">
        <w:r w:rsidRPr="009329BA">
          <w:rPr>
            <w:b/>
            <w:bCs/>
            <w:sz w:val="26"/>
            <w:szCs w:val="26"/>
            <w:rPrChange w:id="4022" w:author="kalla madhu" w:date="2024-07-18T10:21:00Z" w16du:dateUtc="2024-07-18T04:51:00Z">
              <w:rPr>
                <w:b/>
                <w:bCs/>
                <w:sz w:val="26"/>
                <w:szCs w:val="26"/>
                <w:u w:val="single"/>
              </w:rPr>
            </w:rPrChange>
          </w:rPr>
          <w:t>    }</w:t>
        </w:r>
      </w:ins>
    </w:p>
    <w:p w14:paraId="45B47050" w14:textId="77777777" w:rsidR="00785183" w:rsidRPr="009329BA" w:rsidRDefault="00785183" w:rsidP="00785183">
      <w:pPr>
        <w:rPr>
          <w:ins w:id="4023" w:author="kalla madhu" w:date="2024-07-17T14:45:00Z"/>
          <w:b/>
          <w:bCs/>
          <w:sz w:val="26"/>
          <w:szCs w:val="26"/>
          <w:rPrChange w:id="4024" w:author="kalla madhu" w:date="2024-07-18T10:21:00Z" w16du:dateUtc="2024-07-18T04:51:00Z">
            <w:rPr>
              <w:ins w:id="4025" w:author="kalla madhu" w:date="2024-07-17T14:45:00Z"/>
              <w:b/>
              <w:bCs/>
              <w:sz w:val="26"/>
              <w:szCs w:val="26"/>
              <w:u w:val="single"/>
            </w:rPr>
          </w:rPrChange>
        </w:rPr>
      </w:pPr>
      <w:ins w:id="4026" w:author="kalla madhu" w:date="2024-07-17T14:45:00Z">
        <w:r w:rsidRPr="009329BA">
          <w:rPr>
            <w:b/>
            <w:bCs/>
            <w:sz w:val="26"/>
            <w:szCs w:val="26"/>
            <w:rPrChange w:id="4027" w:author="kalla madhu" w:date="2024-07-18T10:21:00Z" w16du:dateUtc="2024-07-18T04:51:00Z">
              <w:rPr>
                <w:b/>
                <w:bCs/>
                <w:sz w:val="26"/>
                <w:szCs w:val="26"/>
                <w:u w:val="single"/>
              </w:rPr>
            </w:rPrChange>
          </w:rPr>
          <w:t xml:space="preserve">    </w:t>
        </w:r>
      </w:ins>
    </w:p>
    <w:p w14:paraId="364574EB" w14:textId="77777777" w:rsidR="00785183" w:rsidRPr="009329BA" w:rsidRDefault="00785183" w:rsidP="00785183">
      <w:pPr>
        <w:rPr>
          <w:ins w:id="4028" w:author="kalla madhu" w:date="2024-07-17T14:45:00Z"/>
          <w:b/>
          <w:bCs/>
          <w:sz w:val="26"/>
          <w:szCs w:val="26"/>
          <w:rPrChange w:id="4029" w:author="kalla madhu" w:date="2024-07-18T10:21:00Z" w16du:dateUtc="2024-07-18T04:51:00Z">
            <w:rPr>
              <w:ins w:id="4030" w:author="kalla madhu" w:date="2024-07-17T14:45:00Z"/>
              <w:b/>
              <w:bCs/>
              <w:sz w:val="26"/>
              <w:szCs w:val="26"/>
              <w:u w:val="single"/>
            </w:rPr>
          </w:rPrChange>
        </w:rPr>
      </w:pPr>
      <w:ins w:id="4031" w:author="kalla madhu" w:date="2024-07-17T14:45:00Z">
        <w:r w:rsidRPr="009329BA">
          <w:rPr>
            <w:b/>
            <w:bCs/>
            <w:sz w:val="26"/>
            <w:szCs w:val="26"/>
            <w:rPrChange w:id="4032" w:author="kalla madhu" w:date="2024-07-18T10:21:00Z" w16du:dateUtc="2024-07-18T04:51:00Z">
              <w:rPr>
                <w:b/>
                <w:bCs/>
                <w:sz w:val="26"/>
                <w:szCs w:val="26"/>
                <w:u w:val="single"/>
              </w:rPr>
            </w:rPrChange>
          </w:rPr>
          <w:t xml:space="preserve">    public </w:t>
        </w:r>
        <w:proofErr w:type="spellStart"/>
        <w:r w:rsidRPr="009329BA">
          <w:rPr>
            <w:b/>
            <w:bCs/>
            <w:sz w:val="26"/>
            <w:szCs w:val="26"/>
            <w:rPrChange w:id="4033" w:author="kalla madhu" w:date="2024-07-18T10:21:00Z" w16du:dateUtc="2024-07-18T04:51:00Z">
              <w:rPr>
                <w:b/>
                <w:bCs/>
                <w:sz w:val="26"/>
                <w:szCs w:val="26"/>
                <w:u w:val="single"/>
              </w:rPr>
            </w:rPrChange>
          </w:rPr>
          <w:t>boolean</w:t>
        </w:r>
        <w:proofErr w:type="spellEnd"/>
        <w:r w:rsidRPr="009329BA">
          <w:rPr>
            <w:b/>
            <w:bCs/>
            <w:sz w:val="26"/>
            <w:szCs w:val="26"/>
            <w:rPrChange w:id="4034"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035" w:author="kalla madhu" w:date="2024-07-18T10:21:00Z" w16du:dateUtc="2024-07-18T04:51:00Z">
              <w:rPr>
                <w:b/>
                <w:bCs/>
                <w:sz w:val="26"/>
                <w:szCs w:val="26"/>
                <w:u w:val="single"/>
              </w:rPr>
            </w:rPrChange>
          </w:rPr>
          <w:t>deleteToDo</w:t>
        </w:r>
        <w:proofErr w:type="spellEnd"/>
        <w:r w:rsidRPr="009329BA">
          <w:rPr>
            <w:b/>
            <w:bCs/>
            <w:sz w:val="26"/>
            <w:szCs w:val="26"/>
            <w:rPrChange w:id="4036" w:author="kalla madhu" w:date="2024-07-18T10:21:00Z" w16du:dateUtc="2024-07-18T04:51:00Z">
              <w:rPr>
                <w:b/>
                <w:bCs/>
                <w:sz w:val="26"/>
                <w:szCs w:val="26"/>
                <w:u w:val="single"/>
              </w:rPr>
            </w:rPrChange>
          </w:rPr>
          <w:t>(</w:t>
        </w:r>
        <w:proofErr w:type="gramEnd"/>
        <w:r w:rsidRPr="009329BA">
          <w:rPr>
            <w:b/>
            <w:bCs/>
            <w:sz w:val="26"/>
            <w:szCs w:val="26"/>
            <w:rPrChange w:id="4037" w:author="kalla madhu" w:date="2024-07-18T10:21:00Z" w16du:dateUtc="2024-07-18T04:51:00Z">
              <w:rPr>
                <w:b/>
                <w:bCs/>
                <w:sz w:val="26"/>
                <w:szCs w:val="26"/>
                <w:u w:val="single"/>
              </w:rPr>
            </w:rPrChange>
          </w:rPr>
          <w:t xml:space="preserve">int </w:t>
        </w:r>
        <w:proofErr w:type="spellStart"/>
        <w:r w:rsidRPr="009329BA">
          <w:rPr>
            <w:b/>
            <w:bCs/>
            <w:sz w:val="26"/>
            <w:szCs w:val="26"/>
            <w:rPrChange w:id="4038" w:author="kalla madhu" w:date="2024-07-18T10:21:00Z" w16du:dateUtc="2024-07-18T04:51:00Z">
              <w:rPr>
                <w:b/>
                <w:bCs/>
                <w:sz w:val="26"/>
                <w:szCs w:val="26"/>
                <w:u w:val="single"/>
              </w:rPr>
            </w:rPrChange>
          </w:rPr>
          <w:t>taskid</w:t>
        </w:r>
        <w:proofErr w:type="spellEnd"/>
        <w:r w:rsidRPr="009329BA">
          <w:rPr>
            <w:b/>
            <w:bCs/>
            <w:sz w:val="26"/>
            <w:szCs w:val="26"/>
            <w:rPrChange w:id="4039" w:author="kalla madhu" w:date="2024-07-18T10:21:00Z" w16du:dateUtc="2024-07-18T04:51:00Z">
              <w:rPr>
                <w:b/>
                <w:bCs/>
                <w:sz w:val="26"/>
                <w:szCs w:val="26"/>
                <w:u w:val="single"/>
              </w:rPr>
            </w:rPrChange>
          </w:rPr>
          <w:t>)</w:t>
        </w:r>
      </w:ins>
    </w:p>
    <w:p w14:paraId="21A33CA1" w14:textId="77777777" w:rsidR="00785183" w:rsidRPr="009329BA" w:rsidRDefault="00785183" w:rsidP="00785183">
      <w:pPr>
        <w:rPr>
          <w:ins w:id="4040" w:author="kalla madhu" w:date="2024-07-17T14:45:00Z"/>
          <w:b/>
          <w:bCs/>
          <w:sz w:val="26"/>
          <w:szCs w:val="26"/>
          <w:rPrChange w:id="4041" w:author="kalla madhu" w:date="2024-07-18T10:21:00Z" w16du:dateUtc="2024-07-18T04:51:00Z">
            <w:rPr>
              <w:ins w:id="4042" w:author="kalla madhu" w:date="2024-07-17T14:45:00Z"/>
              <w:b/>
              <w:bCs/>
              <w:sz w:val="26"/>
              <w:szCs w:val="26"/>
              <w:u w:val="single"/>
            </w:rPr>
          </w:rPrChange>
        </w:rPr>
      </w:pPr>
      <w:ins w:id="4043" w:author="kalla madhu" w:date="2024-07-17T14:45:00Z">
        <w:r w:rsidRPr="009329BA">
          <w:rPr>
            <w:b/>
            <w:bCs/>
            <w:sz w:val="26"/>
            <w:szCs w:val="26"/>
            <w:rPrChange w:id="4044" w:author="kalla madhu" w:date="2024-07-18T10:21:00Z" w16du:dateUtc="2024-07-18T04:51:00Z">
              <w:rPr>
                <w:b/>
                <w:bCs/>
                <w:sz w:val="26"/>
                <w:szCs w:val="26"/>
                <w:u w:val="single"/>
              </w:rPr>
            </w:rPrChange>
          </w:rPr>
          <w:t>    {</w:t>
        </w:r>
      </w:ins>
    </w:p>
    <w:p w14:paraId="0E59BD7D" w14:textId="77777777" w:rsidR="00785183" w:rsidRPr="009329BA" w:rsidRDefault="00785183" w:rsidP="00785183">
      <w:pPr>
        <w:rPr>
          <w:ins w:id="4045" w:author="kalla madhu" w:date="2024-07-17T14:45:00Z"/>
          <w:b/>
          <w:bCs/>
          <w:sz w:val="26"/>
          <w:szCs w:val="26"/>
          <w:rPrChange w:id="4046" w:author="kalla madhu" w:date="2024-07-18T10:21:00Z" w16du:dateUtc="2024-07-18T04:51:00Z">
            <w:rPr>
              <w:ins w:id="4047" w:author="kalla madhu" w:date="2024-07-17T14:45:00Z"/>
              <w:b/>
              <w:bCs/>
              <w:sz w:val="26"/>
              <w:szCs w:val="26"/>
              <w:u w:val="single"/>
            </w:rPr>
          </w:rPrChange>
        </w:rPr>
      </w:pPr>
      <w:ins w:id="4048" w:author="kalla madhu" w:date="2024-07-17T14:45:00Z">
        <w:r w:rsidRPr="009329BA">
          <w:rPr>
            <w:b/>
            <w:bCs/>
            <w:sz w:val="26"/>
            <w:szCs w:val="26"/>
            <w:rPrChange w:id="4049" w:author="kalla madhu" w:date="2024-07-18T10:21:00Z" w16du:dateUtc="2024-07-18T04:51:00Z">
              <w:rPr>
                <w:b/>
                <w:bCs/>
                <w:sz w:val="26"/>
                <w:szCs w:val="26"/>
                <w:u w:val="single"/>
              </w:rPr>
            </w:rPrChange>
          </w:rPr>
          <w:t xml:space="preserve">        </w:t>
        </w:r>
        <w:proofErr w:type="spellStart"/>
        <w:r w:rsidRPr="009329BA">
          <w:rPr>
            <w:b/>
            <w:bCs/>
            <w:sz w:val="26"/>
            <w:szCs w:val="26"/>
            <w:rPrChange w:id="4050" w:author="kalla madhu" w:date="2024-07-18T10:21:00Z" w16du:dateUtc="2024-07-18T04:51:00Z">
              <w:rPr>
                <w:b/>
                <w:bCs/>
                <w:sz w:val="26"/>
                <w:szCs w:val="26"/>
                <w:u w:val="single"/>
              </w:rPr>
            </w:rPrChange>
          </w:rPr>
          <w:t>boolean</w:t>
        </w:r>
        <w:proofErr w:type="spellEnd"/>
        <w:r w:rsidRPr="009329BA">
          <w:rPr>
            <w:b/>
            <w:bCs/>
            <w:sz w:val="26"/>
            <w:szCs w:val="26"/>
            <w:rPrChange w:id="4051" w:author="kalla madhu" w:date="2024-07-18T10:21:00Z" w16du:dateUtc="2024-07-18T04:51:00Z">
              <w:rPr>
                <w:b/>
                <w:bCs/>
                <w:sz w:val="26"/>
                <w:szCs w:val="26"/>
                <w:u w:val="single"/>
              </w:rPr>
            </w:rPrChange>
          </w:rPr>
          <w:t xml:space="preserve"> flag=false;</w:t>
        </w:r>
      </w:ins>
    </w:p>
    <w:p w14:paraId="23C72573" w14:textId="77777777" w:rsidR="00785183" w:rsidRPr="009329BA" w:rsidRDefault="00785183" w:rsidP="00785183">
      <w:pPr>
        <w:rPr>
          <w:ins w:id="4052" w:author="kalla madhu" w:date="2024-07-17T14:45:00Z"/>
          <w:b/>
          <w:bCs/>
          <w:sz w:val="26"/>
          <w:szCs w:val="26"/>
          <w:rPrChange w:id="4053" w:author="kalla madhu" w:date="2024-07-18T10:21:00Z" w16du:dateUtc="2024-07-18T04:51:00Z">
            <w:rPr>
              <w:ins w:id="4054" w:author="kalla madhu" w:date="2024-07-17T14:45:00Z"/>
              <w:b/>
              <w:bCs/>
              <w:sz w:val="26"/>
              <w:szCs w:val="26"/>
              <w:u w:val="single"/>
            </w:rPr>
          </w:rPrChange>
        </w:rPr>
      </w:pPr>
      <w:ins w:id="4055" w:author="kalla madhu" w:date="2024-07-17T14:45:00Z">
        <w:r w:rsidRPr="009329BA">
          <w:rPr>
            <w:b/>
            <w:bCs/>
            <w:sz w:val="26"/>
            <w:szCs w:val="26"/>
            <w:rPrChange w:id="4056" w:author="kalla madhu" w:date="2024-07-18T10:21:00Z" w16du:dateUtc="2024-07-18T04:51:00Z">
              <w:rPr>
                <w:b/>
                <w:bCs/>
                <w:sz w:val="26"/>
                <w:szCs w:val="26"/>
                <w:u w:val="single"/>
              </w:rPr>
            </w:rPrChange>
          </w:rPr>
          <w:t>        try {</w:t>
        </w:r>
      </w:ins>
    </w:p>
    <w:p w14:paraId="29F479BB" w14:textId="77777777" w:rsidR="00785183" w:rsidRPr="009329BA" w:rsidRDefault="00785183" w:rsidP="00785183">
      <w:pPr>
        <w:rPr>
          <w:ins w:id="4057" w:author="kalla madhu" w:date="2024-07-17T14:45:00Z"/>
          <w:b/>
          <w:bCs/>
          <w:sz w:val="26"/>
          <w:szCs w:val="26"/>
          <w:rPrChange w:id="4058" w:author="kalla madhu" w:date="2024-07-18T10:21:00Z" w16du:dateUtc="2024-07-18T04:51:00Z">
            <w:rPr>
              <w:ins w:id="4059" w:author="kalla madhu" w:date="2024-07-17T14:45:00Z"/>
              <w:b/>
              <w:bCs/>
              <w:sz w:val="26"/>
              <w:szCs w:val="26"/>
              <w:u w:val="single"/>
            </w:rPr>
          </w:rPrChange>
        </w:rPr>
      </w:pPr>
      <w:ins w:id="4060" w:author="kalla madhu" w:date="2024-07-17T14:45:00Z">
        <w:r w:rsidRPr="009329BA">
          <w:rPr>
            <w:b/>
            <w:bCs/>
            <w:sz w:val="26"/>
            <w:szCs w:val="26"/>
            <w:rPrChange w:id="4061" w:author="kalla madhu" w:date="2024-07-18T10:21:00Z" w16du:dateUtc="2024-07-18T04:51:00Z">
              <w:rPr>
                <w:b/>
                <w:bCs/>
                <w:sz w:val="26"/>
                <w:szCs w:val="26"/>
                <w:u w:val="single"/>
              </w:rPr>
            </w:rPrChange>
          </w:rPr>
          <w:t xml:space="preserve">            String </w:t>
        </w:r>
        <w:proofErr w:type="spellStart"/>
        <w:r w:rsidRPr="009329BA">
          <w:rPr>
            <w:b/>
            <w:bCs/>
            <w:sz w:val="26"/>
            <w:szCs w:val="26"/>
            <w:rPrChange w:id="4062" w:author="kalla madhu" w:date="2024-07-18T10:21:00Z" w16du:dateUtc="2024-07-18T04:51:00Z">
              <w:rPr>
                <w:b/>
                <w:bCs/>
                <w:sz w:val="26"/>
                <w:szCs w:val="26"/>
                <w:u w:val="single"/>
              </w:rPr>
            </w:rPrChange>
          </w:rPr>
          <w:t>cmd</w:t>
        </w:r>
        <w:proofErr w:type="spellEnd"/>
        <w:r w:rsidRPr="009329BA">
          <w:rPr>
            <w:b/>
            <w:bCs/>
            <w:sz w:val="26"/>
            <w:szCs w:val="26"/>
            <w:rPrChange w:id="4063" w:author="kalla madhu" w:date="2024-07-18T10:21:00Z" w16du:dateUtc="2024-07-18T04:51:00Z">
              <w:rPr>
                <w:b/>
                <w:bCs/>
                <w:sz w:val="26"/>
                <w:szCs w:val="26"/>
                <w:u w:val="single"/>
              </w:rPr>
            </w:rPrChange>
          </w:rPr>
          <w:t xml:space="preserve">="delete from tasks where </w:t>
        </w:r>
        <w:proofErr w:type="spellStart"/>
        <w:r w:rsidRPr="009329BA">
          <w:rPr>
            <w:b/>
            <w:bCs/>
            <w:sz w:val="26"/>
            <w:szCs w:val="26"/>
            <w:rPrChange w:id="4064" w:author="kalla madhu" w:date="2024-07-18T10:21:00Z" w16du:dateUtc="2024-07-18T04:51:00Z">
              <w:rPr>
                <w:b/>
                <w:bCs/>
                <w:sz w:val="26"/>
                <w:szCs w:val="26"/>
                <w:u w:val="single"/>
              </w:rPr>
            </w:rPrChange>
          </w:rPr>
          <w:t>task_id</w:t>
        </w:r>
        <w:proofErr w:type="spellEnd"/>
        <w:r w:rsidRPr="009329BA">
          <w:rPr>
            <w:b/>
            <w:bCs/>
            <w:sz w:val="26"/>
            <w:szCs w:val="26"/>
            <w:rPrChange w:id="4065" w:author="kalla madhu" w:date="2024-07-18T10:21:00Z" w16du:dateUtc="2024-07-18T04:51:00Z">
              <w:rPr>
                <w:b/>
                <w:bCs/>
                <w:sz w:val="26"/>
                <w:szCs w:val="26"/>
                <w:u w:val="single"/>
              </w:rPr>
            </w:rPrChange>
          </w:rPr>
          <w:t>=?";</w:t>
        </w:r>
      </w:ins>
    </w:p>
    <w:p w14:paraId="22EEC351" w14:textId="77777777" w:rsidR="00785183" w:rsidRPr="009329BA" w:rsidRDefault="00785183" w:rsidP="00785183">
      <w:pPr>
        <w:rPr>
          <w:ins w:id="4066" w:author="kalla madhu" w:date="2024-07-17T14:45:00Z"/>
          <w:b/>
          <w:bCs/>
          <w:sz w:val="26"/>
          <w:szCs w:val="26"/>
          <w:rPrChange w:id="4067" w:author="kalla madhu" w:date="2024-07-18T10:21:00Z" w16du:dateUtc="2024-07-18T04:51:00Z">
            <w:rPr>
              <w:ins w:id="4068" w:author="kalla madhu" w:date="2024-07-17T14:45:00Z"/>
              <w:b/>
              <w:bCs/>
              <w:sz w:val="26"/>
              <w:szCs w:val="26"/>
              <w:u w:val="single"/>
            </w:rPr>
          </w:rPrChange>
        </w:rPr>
      </w:pPr>
      <w:ins w:id="4069" w:author="kalla madhu" w:date="2024-07-17T14:45:00Z">
        <w:r w:rsidRPr="009329BA">
          <w:rPr>
            <w:b/>
            <w:bCs/>
            <w:sz w:val="26"/>
            <w:szCs w:val="26"/>
            <w:rPrChange w:id="4070" w:author="kalla madhu" w:date="2024-07-18T10:21:00Z" w16du:dateUtc="2024-07-18T04:51:00Z">
              <w:rPr>
                <w:b/>
                <w:bCs/>
                <w:sz w:val="26"/>
                <w:szCs w:val="26"/>
                <w:u w:val="single"/>
              </w:rPr>
            </w:rPrChange>
          </w:rPr>
          <w:t xml:space="preserve">            </w:t>
        </w:r>
        <w:proofErr w:type="spellStart"/>
        <w:r w:rsidRPr="009329BA">
          <w:rPr>
            <w:b/>
            <w:bCs/>
            <w:sz w:val="26"/>
            <w:szCs w:val="26"/>
            <w:rPrChange w:id="4071" w:author="kalla madhu" w:date="2024-07-18T10:21:00Z" w16du:dateUtc="2024-07-18T04:51:00Z">
              <w:rPr>
                <w:b/>
                <w:bCs/>
                <w:sz w:val="26"/>
                <w:szCs w:val="26"/>
                <w:u w:val="single"/>
              </w:rPr>
            </w:rPrChange>
          </w:rPr>
          <w:t>PreparedStatement</w:t>
        </w:r>
        <w:proofErr w:type="spellEnd"/>
        <w:r w:rsidRPr="009329BA">
          <w:rPr>
            <w:b/>
            <w:bCs/>
            <w:sz w:val="26"/>
            <w:szCs w:val="26"/>
            <w:rPrChange w:id="4072" w:author="kalla madhu" w:date="2024-07-18T10:21:00Z" w16du:dateUtc="2024-07-18T04:51:00Z">
              <w:rPr>
                <w:b/>
                <w:bCs/>
                <w:sz w:val="26"/>
                <w:szCs w:val="26"/>
                <w:u w:val="single"/>
              </w:rPr>
            </w:rPrChange>
          </w:rPr>
          <w:t xml:space="preserve"> </w:t>
        </w:r>
        <w:proofErr w:type="spellStart"/>
        <w:r w:rsidRPr="009329BA">
          <w:rPr>
            <w:b/>
            <w:bCs/>
            <w:sz w:val="26"/>
            <w:szCs w:val="26"/>
            <w:rPrChange w:id="4073" w:author="kalla madhu" w:date="2024-07-18T10:21:00Z" w16du:dateUtc="2024-07-18T04:51:00Z">
              <w:rPr>
                <w:b/>
                <w:bCs/>
                <w:sz w:val="26"/>
                <w:szCs w:val="26"/>
                <w:u w:val="single"/>
              </w:rPr>
            </w:rPrChange>
          </w:rPr>
          <w:t>pstmt</w:t>
        </w:r>
        <w:proofErr w:type="spellEnd"/>
        <w:r w:rsidRPr="009329BA">
          <w:rPr>
            <w:b/>
            <w:bCs/>
            <w:sz w:val="26"/>
            <w:szCs w:val="26"/>
            <w:rPrChange w:id="4074" w:author="kalla madhu" w:date="2024-07-18T10:21:00Z" w16du:dateUtc="2024-07-18T04:51:00Z">
              <w:rPr>
                <w:b/>
                <w:bCs/>
                <w:sz w:val="26"/>
                <w:szCs w:val="26"/>
                <w:u w:val="single"/>
              </w:rPr>
            </w:rPrChange>
          </w:rPr>
          <w:t>=</w:t>
        </w:r>
        <w:proofErr w:type="spellStart"/>
        <w:proofErr w:type="gramStart"/>
        <w:r w:rsidRPr="009329BA">
          <w:rPr>
            <w:b/>
            <w:bCs/>
            <w:sz w:val="26"/>
            <w:szCs w:val="26"/>
            <w:rPrChange w:id="4075" w:author="kalla madhu" w:date="2024-07-18T10:21:00Z" w16du:dateUtc="2024-07-18T04:51:00Z">
              <w:rPr>
                <w:b/>
                <w:bCs/>
                <w:sz w:val="26"/>
                <w:szCs w:val="26"/>
                <w:u w:val="single"/>
              </w:rPr>
            </w:rPrChange>
          </w:rPr>
          <w:t>con.prepareStatement</w:t>
        </w:r>
        <w:proofErr w:type="spellEnd"/>
        <w:proofErr w:type="gramEnd"/>
        <w:r w:rsidRPr="009329BA">
          <w:rPr>
            <w:b/>
            <w:bCs/>
            <w:sz w:val="26"/>
            <w:szCs w:val="26"/>
            <w:rPrChange w:id="4076" w:author="kalla madhu" w:date="2024-07-18T10:21:00Z" w16du:dateUtc="2024-07-18T04:51:00Z">
              <w:rPr>
                <w:b/>
                <w:bCs/>
                <w:sz w:val="26"/>
                <w:szCs w:val="26"/>
                <w:u w:val="single"/>
              </w:rPr>
            </w:rPrChange>
          </w:rPr>
          <w:t>(</w:t>
        </w:r>
        <w:proofErr w:type="spellStart"/>
        <w:r w:rsidRPr="009329BA">
          <w:rPr>
            <w:b/>
            <w:bCs/>
            <w:sz w:val="26"/>
            <w:szCs w:val="26"/>
            <w:rPrChange w:id="4077" w:author="kalla madhu" w:date="2024-07-18T10:21:00Z" w16du:dateUtc="2024-07-18T04:51:00Z">
              <w:rPr>
                <w:b/>
                <w:bCs/>
                <w:sz w:val="26"/>
                <w:szCs w:val="26"/>
                <w:u w:val="single"/>
              </w:rPr>
            </w:rPrChange>
          </w:rPr>
          <w:t>cmd</w:t>
        </w:r>
        <w:proofErr w:type="spellEnd"/>
        <w:r w:rsidRPr="009329BA">
          <w:rPr>
            <w:b/>
            <w:bCs/>
            <w:sz w:val="26"/>
            <w:szCs w:val="26"/>
            <w:rPrChange w:id="4078" w:author="kalla madhu" w:date="2024-07-18T10:21:00Z" w16du:dateUtc="2024-07-18T04:51:00Z">
              <w:rPr>
                <w:b/>
                <w:bCs/>
                <w:sz w:val="26"/>
                <w:szCs w:val="26"/>
                <w:u w:val="single"/>
              </w:rPr>
            </w:rPrChange>
          </w:rPr>
          <w:t>);</w:t>
        </w:r>
      </w:ins>
    </w:p>
    <w:p w14:paraId="3CC7BFBC" w14:textId="77777777" w:rsidR="00785183" w:rsidRPr="009329BA" w:rsidRDefault="00785183" w:rsidP="00785183">
      <w:pPr>
        <w:rPr>
          <w:ins w:id="4079" w:author="kalla madhu" w:date="2024-07-17T14:45:00Z"/>
          <w:b/>
          <w:bCs/>
          <w:sz w:val="26"/>
          <w:szCs w:val="26"/>
          <w:rPrChange w:id="4080" w:author="kalla madhu" w:date="2024-07-18T10:21:00Z" w16du:dateUtc="2024-07-18T04:51:00Z">
            <w:rPr>
              <w:ins w:id="4081" w:author="kalla madhu" w:date="2024-07-17T14:45:00Z"/>
              <w:b/>
              <w:bCs/>
              <w:sz w:val="26"/>
              <w:szCs w:val="26"/>
              <w:u w:val="single"/>
            </w:rPr>
          </w:rPrChange>
        </w:rPr>
      </w:pPr>
      <w:ins w:id="4082" w:author="kalla madhu" w:date="2024-07-17T14:45:00Z">
        <w:r w:rsidRPr="009329BA">
          <w:rPr>
            <w:b/>
            <w:bCs/>
            <w:sz w:val="26"/>
            <w:szCs w:val="26"/>
            <w:rPrChange w:id="4083"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084" w:author="kalla madhu" w:date="2024-07-18T10:21:00Z" w16du:dateUtc="2024-07-18T04:51:00Z">
              <w:rPr>
                <w:b/>
                <w:bCs/>
                <w:sz w:val="26"/>
                <w:szCs w:val="26"/>
                <w:u w:val="single"/>
              </w:rPr>
            </w:rPrChange>
          </w:rPr>
          <w:t>pstmt.setInt</w:t>
        </w:r>
        <w:proofErr w:type="spellEnd"/>
        <w:proofErr w:type="gramEnd"/>
        <w:r w:rsidRPr="009329BA">
          <w:rPr>
            <w:b/>
            <w:bCs/>
            <w:sz w:val="26"/>
            <w:szCs w:val="26"/>
            <w:rPrChange w:id="4085" w:author="kalla madhu" w:date="2024-07-18T10:21:00Z" w16du:dateUtc="2024-07-18T04:51:00Z">
              <w:rPr>
                <w:b/>
                <w:bCs/>
                <w:sz w:val="26"/>
                <w:szCs w:val="26"/>
                <w:u w:val="single"/>
              </w:rPr>
            </w:rPrChange>
          </w:rPr>
          <w:t>(1,taskid);</w:t>
        </w:r>
      </w:ins>
    </w:p>
    <w:p w14:paraId="561369CF" w14:textId="77777777" w:rsidR="00785183" w:rsidRPr="009329BA" w:rsidRDefault="00785183" w:rsidP="00785183">
      <w:pPr>
        <w:rPr>
          <w:ins w:id="4086" w:author="kalla madhu" w:date="2024-07-17T14:45:00Z"/>
          <w:b/>
          <w:bCs/>
          <w:sz w:val="26"/>
          <w:szCs w:val="26"/>
          <w:rPrChange w:id="4087" w:author="kalla madhu" w:date="2024-07-18T10:21:00Z" w16du:dateUtc="2024-07-18T04:51:00Z">
            <w:rPr>
              <w:ins w:id="4088" w:author="kalla madhu" w:date="2024-07-17T14:45:00Z"/>
              <w:b/>
              <w:bCs/>
              <w:sz w:val="26"/>
              <w:szCs w:val="26"/>
              <w:u w:val="single"/>
            </w:rPr>
          </w:rPrChange>
        </w:rPr>
      </w:pPr>
      <w:ins w:id="4089" w:author="kalla madhu" w:date="2024-07-17T14:45:00Z">
        <w:r w:rsidRPr="009329BA">
          <w:rPr>
            <w:b/>
            <w:bCs/>
            <w:sz w:val="26"/>
            <w:szCs w:val="26"/>
            <w:rPrChange w:id="4090" w:author="kalla madhu" w:date="2024-07-18T10:21:00Z" w16du:dateUtc="2024-07-18T04:51:00Z">
              <w:rPr>
                <w:b/>
                <w:bCs/>
                <w:sz w:val="26"/>
                <w:szCs w:val="26"/>
                <w:u w:val="single"/>
              </w:rPr>
            </w:rPrChange>
          </w:rPr>
          <w:t>            int r=</w:t>
        </w:r>
        <w:proofErr w:type="spellStart"/>
        <w:proofErr w:type="gramStart"/>
        <w:r w:rsidRPr="009329BA">
          <w:rPr>
            <w:b/>
            <w:bCs/>
            <w:sz w:val="26"/>
            <w:szCs w:val="26"/>
            <w:rPrChange w:id="4091" w:author="kalla madhu" w:date="2024-07-18T10:21:00Z" w16du:dateUtc="2024-07-18T04:51:00Z">
              <w:rPr>
                <w:b/>
                <w:bCs/>
                <w:sz w:val="26"/>
                <w:szCs w:val="26"/>
                <w:u w:val="single"/>
              </w:rPr>
            </w:rPrChange>
          </w:rPr>
          <w:t>pstmt.executeUpdate</w:t>
        </w:r>
        <w:proofErr w:type="spellEnd"/>
        <w:proofErr w:type="gramEnd"/>
        <w:r w:rsidRPr="009329BA">
          <w:rPr>
            <w:b/>
            <w:bCs/>
            <w:sz w:val="26"/>
            <w:szCs w:val="26"/>
            <w:rPrChange w:id="4092" w:author="kalla madhu" w:date="2024-07-18T10:21:00Z" w16du:dateUtc="2024-07-18T04:51:00Z">
              <w:rPr>
                <w:b/>
                <w:bCs/>
                <w:sz w:val="26"/>
                <w:szCs w:val="26"/>
                <w:u w:val="single"/>
              </w:rPr>
            </w:rPrChange>
          </w:rPr>
          <w:t>();</w:t>
        </w:r>
      </w:ins>
    </w:p>
    <w:p w14:paraId="41CF1439" w14:textId="77777777" w:rsidR="00785183" w:rsidRPr="009329BA" w:rsidRDefault="00785183" w:rsidP="00785183">
      <w:pPr>
        <w:rPr>
          <w:ins w:id="4093" w:author="kalla madhu" w:date="2024-07-17T14:45:00Z"/>
          <w:b/>
          <w:bCs/>
          <w:sz w:val="26"/>
          <w:szCs w:val="26"/>
          <w:rPrChange w:id="4094" w:author="kalla madhu" w:date="2024-07-18T10:21:00Z" w16du:dateUtc="2024-07-18T04:51:00Z">
            <w:rPr>
              <w:ins w:id="4095" w:author="kalla madhu" w:date="2024-07-17T14:45:00Z"/>
              <w:b/>
              <w:bCs/>
              <w:sz w:val="26"/>
              <w:szCs w:val="26"/>
              <w:u w:val="single"/>
            </w:rPr>
          </w:rPrChange>
        </w:rPr>
      </w:pPr>
      <w:ins w:id="4096" w:author="kalla madhu" w:date="2024-07-17T14:45:00Z">
        <w:r w:rsidRPr="009329BA">
          <w:rPr>
            <w:b/>
            <w:bCs/>
            <w:sz w:val="26"/>
            <w:szCs w:val="26"/>
            <w:rPrChange w:id="4097" w:author="kalla madhu" w:date="2024-07-18T10:21:00Z" w16du:dateUtc="2024-07-18T04:51:00Z">
              <w:rPr>
                <w:b/>
                <w:bCs/>
                <w:sz w:val="26"/>
                <w:szCs w:val="26"/>
                <w:u w:val="single"/>
              </w:rPr>
            </w:rPrChange>
          </w:rPr>
          <w:t>            if(r==1)</w:t>
        </w:r>
      </w:ins>
    </w:p>
    <w:p w14:paraId="4047A95F" w14:textId="77777777" w:rsidR="00785183" w:rsidRPr="009329BA" w:rsidRDefault="00785183" w:rsidP="00785183">
      <w:pPr>
        <w:rPr>
          <w:ins w:id="4098" w:author="kalla madhu" w:date="2024-07-17T14:45:00Z"/>
          <w:b/>
          <w:bCs/>
          <w:sz w:val="26"/>
          <w:szCs w:val="26"/>
          <w:rPrChange w:id="4099" w:author="kalla madhu" w:date="2024-07-18T10:21:00Z" w16du:dateUtc="2024-07-18T04:51:00Z">
            <w:rPr>
              <w:ins w:id="4100" w:author="kalla madhu" w:date="2024-07-17T14:45:00Z"/>
              <w:b/>
              <w:bCs/>
              <w:sz w:val="26"/>
              <w:szCs w:val="26"/>
              <w:u w:val="single"/>
            </w:rPr>
          </w:rPrChange>
        </w:rPr>
      </w:pPr>
      <w:ins w:id="4101" w:author="kalla madhu" w:date="2024-07-17T14:45:00Z">
        <w:r w:rsidRPr="009329BA">
          <w:rPr>
            <w:b/>
            <w:bCs/>
            <w:sz w:val="26"/>
            <w:szCs w:val="26"/>
            <w:rPrChange w:id="4102" w:author="kalla madhu" w:date="2024-07-18T10:21:00Z" w16du:dateUtc="2024-07-18T04:51:00Z">
              <w:rPr>
                <w:b/>
                <w:bCs/>
                <w:sz w:val="26"/>
                <w:szCs w:val="26"/>
                <w:u w:val="single"/>
              </w:rPr>
            </w:rPrChange>
          </w:rPr>
          <w:t>                flag=true;</w:t>
        </w:r>
      </w:ins>
    </w:p>
    <w:p w14:paraId="1839731D" w14:textId="77777777" w:rsidR="00785183" w:rsidRPr="009329BA" w:rsidRDefault="00785183" w:rsidP="00785183">
      <w:pPr>
        <w:rPr>
          <w:ins w:id="4103" w:author="kalla madhu" w:date="2024-07-17T14:45:00Z"/>
          <w:b/>
          <w:bCs/>
          <w:sz w:val="26"/>
          <w:szCs w:val="26"/>
          <w:rPrChange w:id="4104" w:author="kalla madhu" w:date="2024-07-18T10:21:00Z" w16du:dateUtc="2024-07-18T04:51:00Z">
            <w:rPr>
              <w:ins w:id="4105" w:author="kalla madhu" w:date="2024-07-17T14:45:00Z"/>
              <w:b/>
              <w:bCs/>
              <w:sz w:val="26"/>
              <w:szCs w:val="26"/>
              <w:u w:val="single"/>
            </w:rPr>
          </w:rPrChange>
        </w:rPr>
      </w:pPr>
      <w:ins w:id="4106" w:author="kalla madhu" w:date="2024-07-17T14:45:00Z">
        <w:r w:rsidRPr="009329BA">
          <w:rPr>
            <w:b/>
            <w:bCs/>
            <w:sz w:val="26"/>
            <w:szCs w:val="26"/>
            <w:rPrChange w:id="4107" w:author="kalla madhu" w:date="2024-07-18T10:21:00Z" w16du:dateUtc="2024-07-18T04:51:00Z">
              <w:rPr>
                <w:b/>
                <w:bCs/>
                <w:sz w:val="26"/>
                <w:szCs w:val="26"/>
                <w:u w:val="single"/>
              </w:rPr>
            </w:rPrChange>
          </w:rPr>
          <w:t xml:space="preserve">        </w:t>
        </w:r>
        <w:proofErr w:type="gramStart"/>
        <w:r w:rsidRPr="009329BA">
          <w:rPr>
            <w:b/>
            <w:bCs/>
            <w:sz w:val="26"/>
            <w:szCs w:val="26"/>
            <w:rPrChange w:id="4108" w:author="kalla madhu" w:date="2024-07-18T10:21:00Z" w16du:dateUtc="2024-07-18T04:51:00Z">
              <w:rPr>
                <w:b/>
                <w:bCs/>
                <w:sz w:val="26"/>
                <w:szCs w:val="26"/>
                <w:u w:val="single"/>
              </w:rPr>
            </w:rPrChange>
          </w:rPr>
          <w:t>}catch</w:t>
        </w:r>
        <w:proofErr w:type="gramEnd"/>
        <w:r w:rsidRPr="009329BA">
          <w:rPr>
            <w:b/>
            <w:bCs/>
            <w:sz w:val="26"/>
            <w:szCs w:val="26"/>
            <w:rPrChange w:id="4109" w:author="kalla madhu" w:date="2024-07-18T10:21:00Z" w16du:dateUtc="2024-07-18T04:51:00Z">
              <w:rPr>
                <w:b/>
                <w:bCs/>
                <w:sz w:val="26"/>
                <w:szCs w:val="26"/>
                <w:u w:val="single"/>
              </w:rPr>
            </w:rPrChange>
          </w:rPr>
          <w:t>(Exception ex)</w:t>
        </w:r>
      </w:ins>
    </w:p>
    <w:p w14:paraId="6F01CB97" w14:textId="77777777" w:rsidR="00785183" w:rsidRPr="009329BA" w:rsidRDefault="00785183" w:rsidP="00785183">
      <w:pPr>
        <w:rPr>
          <w:ins w:id="4110" w:author="kalla madhu" w:date="2024-07-17T14:45:00Z"/>
          <w:b/>
          <w:bCs/>
          <w:sz w:val="26"/>
          <w:szCs w:val="26"/>
          <w:rPrChange w:id="4111" w:author="kalla madhu" w:date="2024-07-18T10:21:00Z" w16du:dateUtc="2024-07-18T04:51:00Z">
            <w:rPr>
              <w:ins w:id="4112" w:author="kalla madhu" w:date="2024-07-17T14:45:00Z"/>
              <w:b/>
              <w:bCs/>
              <w:sz w:val="26"/>
              <w:szCs w:val="26"/>
              <w:u w:val="single"/>
            </w:rPr>
          </w:rPrChange>
        </w:rPr>
      </w:pPr>
      <w:ins w:id="4113" w:author="kalla madhu" w:date="2024-07-17T14:45:00Z">
        <w:r w:rsidRPr="009329BA">
          <w:rPr>
            <w:b/>
            <w:bCs/>
            <w:sz w:val="26"/>
            <w:szCs w:val="26"/>
            <w:rPrChange w:id="4114" w:author="kalla madhu" w:date="2024-07-18T10:21:00Z" w16du:dateUtc="2024-07-18T04:51:00Z">
              <w:rPr>
                <w:b/>
                <w:bCs/>
                <w:sz w:val="26"/>
                <w:szCs w:val="26"/>
                <w:u w:val="single"/>
              </w:rPr>
            </w:rPrChange>
          </w:rPr>
          <w:t>        {</w:t>
        </w:r>
      </w:ins>
    </w:p>
    <w:p w14:paraId="32EC5891" w14:textId="77777777" w:rsidR="00785183" w:rsidRPr="009329BA" w:rsidRDefault="00785183" w:rsidP="00785183">
      <w:pPr>
        <w:rPr>
          <w:ins w:id="4115" w:author="kalla madhu" w:date="2024-07-17T14:45:00Z"/>
          <w:b/>
          <w:bCs/>
          <w:sz w:val="26"/>
          <w:szCs w:val="26"/>
          <w:rPrChange w:id="4116" w:author="kalla madhu" w:date="2024-07-18T10:21:00Z" w16du:dateUtc="2024-07-18T04:51:00Z">
            <w:rPr>
              <w:ins w:id="4117" w:author="kalla madhu" w:date="2024-07-17T14:45:00Z"/>
              <w:b/>
              <w:bCs/>
              <w:sz w:val="26"/>
              <w:szCs w:val="26"/>
              <w:u w:val="single"/>
            </w:rPr>
          </w:rPrChange>
        </w:rPr>
      </w:pPr>
      <w:ins w:id="4118" w:author="kalla madhu" w:date="2024-07-17T14:45:00Z">
        <w:r w:rsidRPr="009329BA">
          <w:rPr>
            <w:b/>
            <w:bCs/>
            <w:sz w:val="26"/>
            <w:szCs w:val="26"/>
            <w:rPrChange w:id="4119"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120" w:author="kalla madhu" w:date="2024-07-18T10:21:00Z" w16du:dateUtc="2024-07-18T04:51:00Z">
              <w:rPr>
                <w:b/>
                <w:bCs/>
                <w:sz w:val="26"/>
                <w:szCs w:val="26"/>
                <w:u w:val="single"/>
              </w:rPr>
            </w:rPrChange>
          </w:rPr>
          <w:t>ex.printStackTrace</w:t>
        </w:r>
        <w:proofErr w:type="spellEnd"/>
        <w:proofErr w:type="gramEnd"/>
        <w:r w:rsidRPr="009329BA">
          <w:rPr>
            <w:b/>
            <w:bCs/>
            <w:sz w:val="26"/>
            <w:szCs w:val="26"/>
            <w:rPrChange w:id="4121" w:author="kalla madhu" w:date="2024-07-18T10:21:00Z" w16du:dateUtc="2024-07-18T04:51:00Z">
              <w:rPr>
                <w:b/>
                <w:bCs/>
                <w:sz w:val="26"/>
                <w:szCs w:val="26"/>
                <w:u w:val="single"/>
              </w:rPr>
            </w:rPrChange>
          </w:rPr>
          <w:t>();</w:t>
        </w:r>
      </w:ins>
    </w:p>
    <w:p w14:paraId="300E7E21" w14:textId="77777777" w:rsidR="00785183" w:rsidRPr="009329BA" w:rsidRDefault="00785183" w:rsidP="00785183">
      <w:pPr>
        <w:rPr>
          <w:ins w:id="4122" w:author="kalla madhu" w:date="2024-07-17T14:45:00Z"/>
          <w:b/>
          <w:bCs/>
          <w:sz w:val="26"/>
          <w:szCs w:val="26"/>
          <w:rPrChange w:id="4123" w:author="kalla madhu" w:date="2024-07-18T10:21:00Z" w16du:dateUtc="2024-07-18T04:51:00Z">
            <w:rPr>
              <w:ins w:id="4124" w:author="kalla madhu" w:date="2024-07-17T14:45:00Z"/>
              <w:b/>
              <w:bCs/>
              <w:sz w:val="26"/>
              <w:szCs w:val="26"/>
              <w:u w:val="single"/>
            </w:rPr>
          </w:rPrChange>
        </w:rPr>
      </w:pPr>
      <w:ins w:id="4125" w:author="kalla madhu" w:date="2024-07-17T14:45:00Z">
        <w:r w:rsidRPr="009329BA">
          <w:rPr>
            <w:b/>
            <w:bCs/>
            <w:sz w:val="26"/>
            <w:szCs w:val="26"/>
            <w:rPrChange w:id="4126" w:author="kalla madhu" w:date="2024-07-18T10:21:00Z" w16du:dateUtc="2024-07-18T04:51:00Z">
              <w:rPr>
                <w:b/>
                <w:bCs/>
                <w:sz w:val="26"/>
                <w:szCs w:val="26"/>
                <w:u w:val="single"/>
              </w:rPr>
            </w:rPrChange>
          </w:rPr>
          <w:t>        }</w:t>
        </w:r>
      </w:ins>
    </w:p>
    <w:p w14:paraId="37098E75" w14:textId="77777777" w:rsidR="00785183" w:rsidRPr="009329BA" w:rsidRDefault="00785183" w:rsidP="00785183">
      <w:pPr>
        <w:rPr>
          <w:ins w:id="4127" w:author="kalla madhu" w:date="2024-07-17T14:45:00Z"/>
          <w:b/>
          <w:bCs/>
          <w:sz w:val="26"/>
          <w:szCs w:val="26"/>
          <w:rPrChange w:id="4128" w:author="kalla madhu" w:date="2024-07-18T10:21:00Z" w16du:dateUtc="2024-07-18T04:51:00Z">
            <w:rPr>
              <w:ins w:id="4129" w:author="kalla madhu" w:date="2024-07-17T14:45:00Z"/>
              <w:b/>
              <w:bCs/>
              <w:sz w:val="26"/>
              <w:szCs w:val="26"/>
              <w:u w:val="single"/>
            </w:rPr>
          </w:rPrChange>
        </w:rPr>
      </w:pPr>
      <w:ins w:id="4130" w:author="kalla madhu" w:date="2024-07-17T14:45:00Z">
        <w:r w:rsidRPr="009329BA">
          <w:rPr>
            <w:b/>
            <w:bCs/>
            <w:sz w:val="26"/>
            <w:szCs w:val="26"/>
            <w:rPrChange w:id="4131" w:author="kalla madhu" w:date="2024-07-18T10:21:00Z" w16du:dateUtc="2024-07-18T04:51:00Z">
              <w:rPr>
                <w:b/>
                <w:bCs/>
                <w:sz w:val="26"/>
                <w:szCs w:val="26"/>
                <w:u w:val="single"/>
              </w:rPr>
            </w:rPrChange>
          </w:rPr>
          <w:t>        return flag;</w:t>
        </w:r>
      </w:ins>
    </w:p>
    <w:p w14:paraId="04AAE983" w14:textId="77777777" w:rsidR="00785183" w:rsidRPr="009329BA" w:rsidRDefault="00785183" w:rsidP="00785183">
      <w:pPr>
        <w:rPr>
          <w:ins w:id="4132" w:author="kalla madhu" w:date="2024-07-17T14:45:00Z"/>
          <w:b/>
          <w:bCs/>
          <w:sz w:val="26"/>
          <w:szCs w:val="26"/>
          <w:rPrChange w:id="4133" w:author="kalla madhu" w:date="2024-07-18T10:21:00Z" w16du:dateUtc="2024-07-18T04:51:00Z">
            <w:rPr>
              <w:ins w:id="4134" w:author="kalla madhu" w:date="2024-07-17T14:45:00Z"/>
              <w:b/>
              <w:bCs/>
              <w:sz w:val="26"/>
              <w:szCs w:val="26"/>
              <w:u w:val="single"/>
            </w:rPr>
          </w:rPrChange>
        </w:rPr>
      </w:pPr>
      <w:ins w:id="4135" w:author="kalla madhu" w:date="2024-07-17T14:45:00Z">
        <w:r w:rsidRPr="009329BA">
          <w:rPr>
            <w:b/>
            <w:bCs/>
            <w:sz w:val="26"/>
            <w:szCs w:val="26"/>
            <w:rPrChange w:id="4136" w:author="kalla madhu" w:date="2024-07-18T10:21:00Z" w16du:dateUtc="2024-07-18T04:51:00Z">
              <w:rPr>
                <w:b/>
                <w:bCs/>
                <w:sz w:val="26"/>
                <w:szCs w:val="26"/>
                <w:u w:val="single"/>
              </w:rPr>
            </w:rPrChange>
          </w:rPr>
          <w:t>    }</w:t>
        </w:r>
      </w:ins>
    </w:p>
    <w:p w14:paraId="2BCCF340" w14:textId="77777777" w:rsidR="00785183" w:rsidRPr="009329BA" w:rsidRDefault="00785183" w:rsidP="00785183">
      <w:pPr>
        <w:rPr>
          <w:ins w:id="4137" w:author="kalla madhu" w:date="2024-07-17T14:45:00Z"/>
          <w:b/>
          <w:bCs/>
          <w:sz w:val="26"/>
          <w:szCs w:val="26"/>
          <w:rPrChange w:id="4138" w:author="kalla madhu" w:date="2024-07-18T10:21:00Z" w16du:dateUtc="2024-07-18T04:51:00Z">
            <w:rPr>
              <w:ins w:id="4139" w:author="kalla madhu" w:date="2024-07-17T14:45:00Z"/>
              <w:b/>
              <w:bCs/>
              <w:sz w:val="26"/>
              <w:szCs w:val="26"/>
              <w:u w:val="single"/>
            </w:rPr>
          </w:rPrChange>
        </w:rPr>
      </w:pPr>
      <w:ins w:id="4140" w:author="kalla madhu" w:date="2024-07-17T14:45:00Z">
        <w:r w:rsidRPr="009329BA">
          <w:rPr>
            <w:b/>
            <w:bCs/>
            <w:sz w:val="26"/>
            <w:szCs w:val="26"/>
            <w:rPrChange w:id="4141" w:author="kalla madhu" w:date="2024-07-18T10:21:00Z" w16du:dateUtc="2024-07-18T04:51:00Z">
              <w:rPr>
                <w:b/>
                <w:bCs/>
                <w:sz w:val="26"/>
                <w:szCs w:val="26"/>
                <w:u w:val="single"/>
              </w:rPr>
            </w:rPrChange>
          </w:rPr>
          <w:t xml:space="preserve">    </w:t>
        </w:r>
      </w:ins>
    </w:p>
    <w:p w14:paraId="709C9B9D" w14:textId="77777777" w:rsidR="00785183" w:rsidRPr="009329BA" w:rsidRDefault="00785183" w:rsidP="00785183">
      <w:pPr>
        <w:rPr>
          <w:ins w:id="4142" w:author="kalla madhu" w:date="2024-07-17T14:45:00Z"/>
          <w:b/>
          <w:bCs/>
          <w:sz w:val="26"/>
          <w:szCs w:val="26"/>
          <w:rPrChange w:id="4143" w:author="kalla madhu" w:date="2024-07-18T10:21:00Z" w16du:dateUtc="2024-07-18T04:51:00Z">
            <w:rPr>
              <w:ins w:id="4144" w:author="kalla madhu" w:date="2024-07-17T14:45:00Z"/>
              <w:b/>
              <w:bCs/>
              <w:sz w:val="26"/>
              <w:szCs w:val="26"/>
              <w:u w:val="single"/>
            </w:rPr>
          </w:rPrChange>
        </w:rPr>
      </w:pPr>
      <w:ins w:id="4145" w:author="kalla madhu" w:date="2024-07-17T14:45:00Z">
        <w:r w:rsidRPr="009329BA">
          <w:rPr>
            <w:b/>
            <w:bCs/>
            <w:sz w:val="26"/>
            <w:szCs w:val="26"/>
            <w:rPrChange w:id="4146" w:author="kalla madhu" w:date="2024-07-18T10:21:00Z" w16du:dateUtc="2024-07-18T04:51:00Z">
              <w:rPr>
                <w:b/>
                <w:bCs/>
                <w:sz w:val="26"/>
                <w:szCs w:val="26"/>
                <w:u w:val="single"/>
              </w:rPr>
            </w:rPrChange>
          </w:rPr>
          <w:t xml:space="preserve">    public </w:t>
        </w:r>
        <w:proofErr w:type="spellStart"/>
        <w:r w:rsidRPr="009329BA">
          <w:rPr>
            <w:b/>
            <w:bCs/>
            <w:sz w:val="26"/>
            <w:szCs w:val="26"/>
            <w:rPrChange w:id="4147" w:author="kalla madhu" w:date="2024-07-18T10:21:00Z" w16du:dateUtc="2024-07-18T04:51:00Z">
              <w:rPr>
                <w:b/>
                <w:bCs/>
                <w:sz w:val="26"/>
                <w:szCs w:val="26"/>
                <w:u w:val="single"/>
              </w:rPr>
            </w:rPrChange>
          </w:rPr>
          <w:t>ArrayList</w:t>
        </w:r>
        <w:proofErr w:type="spellEnd"/>
        <w:r w:rsidRPr="009329BA">
          <w:rPr>
            <w:b/>
            <w:bCs/>
            <w:sz w:val="26"/>
            <w:szCs w:val="26"/>
            <w:rPrChange w:id="4148" w:author="kalla madhu" w:date="2024-07-18T10:21:00Z" w16du:dateUtc="2024-07-18T04:51:00Z">
              <w:rPr>
                <w:b/>
                <w:bCs/>
                <w:sz w:val="26"/>
                <w:szCs w:val="26"/>
                <w:u w:val="single"/>
              </w:rPr>
            </w:rPrChange>
          </w:rPr>
          <w:t xml:space="preserve">&lt;Task&gt; </w:t>
        </w:r>
        <w:proofErr w:type="spellStart"/>
        <w:proofErr w:type="gramStart"/>
        <w:r w:rsidRPr="009329BA">
          <w:rPr>
            <w:b/>
            <w:bCs/>
            <w:sz w:val="26"/>
            <w:szCs w:val="26"/>
            <w:rPrChange w:id="4149" w:author="kalla madhu" w:date="2024-07-18T10:21:00Z" w16du:dateUtc="2024-07-18T04:51:00Z">
              <w:rPr>
                <w:b/>
                <w:bCs/>
                <w:sz w:val="26"/>
                <w:szCs w:val="26"/>
                <w:u w:val="single"/>
              </w:rPr>
            </w:rPrChange>
          </w:rPr>
          <w:t>getAllTasks</w:t>
        </w:r>
        <w:proofErr w:type="spellEnd"/>
        <w:r w:rsidRPr="009329BA">
          <w:rPr>
            <w:b/>
            <w:bCs/>
            <w:sz w:val="26"/>
            <w:szCs w:val="26"/>
            <w:rPrChange w:id="4150" w:author="kalla madhu" w:date="2024-07-18T10:21:00Z" w16du:dateUtc="2024-07-18T04:51:00Z">
              <w:rPr>
                <w:b/>
                <w:bCs/>
                <w:sz w:val="26"/>
                <w:szCs w:val="26"/>
                <w:u w:val="single"/>
              </w:rPr>
            </w:rPrChange>
          </w:rPr>
          <w:t>(</w:t>
        </w:r>
        <w:proofErr w:type="gramEnd"/>
        <w:r w:rsidRPr="009329BA">
          <w:rPr>
            <w:b/>
            <w:bCs/>
            <w:sz w:val="26"/>
            <w:szCs w:val="26"/>
            <w:rPrChange w:id="4151" w:author="kalla madhu" w:date="2024-07-18T10:21:00Z" w16du:dateUtc="2024-07-18T04:51:00Z">
              <w:rPr>
                <w:b/>
                <w:bCs/>
                <w:sz w:val="26"/>
                <w:szCs w:val="26"/>
                <w:u w:val="single"/>
              </w:rPr>
            </w:rPrChange>
          </w:rPr>
          <w:t>String email)</w:t>
        </w:r>
      </w:ins>
    </w:p>
    <w:p w14:paraId="430ACD2C" w14:textId="77777777" w:rsidR="00785183" w:rsidRPr="009329BA" w:rsidRDefault="00785183" w:rsidP="00785183">
      <w:pPr>
        <w:rPr>
          <w:ins w:id="4152" w:author="kalla madhu" w:date="2024-07-17T14:45:00Z"/>
          <w:b/>
          <w:bCs/>
          <w:sz w:val="26"/>
          <w:szCs w:val="26"/>
          <w:rPrChange w:id="4153" w:author="kalla madhu" w:date="2024-07-18T10:21:00Z" w16du:dateUtc="2024-07-18T04:51:00Z">
            <w:rPr>
              <w:ins w:id="4154" w:author="kalla madhu" w:date="2024-07-17T14:45:00Z"/>
              <w:b/>
              <w:bCs/>
              <w:sz w:val="26"/>
              <w:szCs w:val="26"/>
              <w:u w:val="single"/>
            </w:rPr>
          </w:rPrChange>
        </w:rPr>
      </w:pPr>
      <w:ins w:id="4155" w:author="kalla madhu" w:date="2024-07-17T14:45:00Z">
        <w:r w:rsidRPr="009329BA">
          <w:rPr>
            <w:b/>
            <w:bCs/>
            <w:sz w:val="26"/>
            <w:szCs w:val="26"/>
            <w:rPrChange w:id="4156" w:author="kalla madhu" w:date="2024-07-18T10:21:00Z" w16du:dateUtc="2024-07-18T04:51:00Z">
              <w:rPr>
                <w:b/>
                <w:bCs/>
                <w:sz w:val="26"/>
                <w:szCs w:val="26"/>
                <w:u w:val="single"/>
              </w:rPr>
            </w:rPrChange>
          </w:rPr>
          <w:t>    {</w:t>
        </w:r>
      </w:ins>
    </w:p>
    <w:p w14:paraId="106DE3A2" w14:textId="77777777" w:rsidR="00785183" w:rsidRPr="009329BA" w:rsidRDefault="00785183" w:rsidP="00785183">
      <w:pPr>
        <w:rPr>
          <w:ins w:id="4157" w:author="kalla madhu" w:date="2024-07-17T14:45:00Z"/>
          <w:b/>
          <w:bCs/>
          <w:sz w:val="26"/>
          <w:szCs w:val="26"/>
          <w:rPrChange w:id="4158" w:author="kalla madhu" w:date="2024-07-18T10:21:00Z" w16du:dateUtc="2024-07-18T04:51:00Z">
            <w:rPr>
              <w:ins w:id="4159" w:author="kalla madhu" w:date="2024-07-17T14:45:00Z"/>
              <w:b/>
              <w:bCs/>
              <w:sz w:val="26"/>
              <w:szCs w:val="26"/>
              <w:u w:val="single"/>
            </w:rPr>
          </w:rPrChange>
        </w:rPr>
      </w:pPr>
      <w:ins w:id="4160" w:author="kalla madhu" w:date="2024-07-17T14:45:00Z">
        <w:r w:rsidRPr="009329BA">
          <w:rPr>
            <w:b/>
            <w:bCs/>
            <w:sz w:val="26"/>
            <w:szCs w:val="26"/>
            <w:rPrChange w:id="4161" w:author="kalla madhu" w:date="2024-07-18T10:21:00Z" w16du:dateUtc="2024-07-18T04:51:00Z">
              <w:rPr>
                <w:b/>
                <w:bCs/>
                <w:sz w:val="26"/>
                <w:szCs w:val="26"/>
                <w:u w:val="single"/>
              </w:rPr>
            </w:rPrChange>
          </w:rPr>
          <w:t xml:space="preserve">        </w:t>
        </w:r>
        <w:proofErr w:type="spellStart"/>
        <w:r w:rsidRPr="009329BA">
          <w:rPr>
            <w:b/>
            <w:bCs/>
            <w:sz w:val="26"/>
            <w:szCs w:val="26"/>
            <w:rPrChange w:id="4162" w:author="kalla madhu" w:date="2024-07-18T10:21:00Z" w16du:dateUtc="2024-07-18T04:51:00Z">
              <w:rPr>
                <w:b/>
                <w:bCs/>
                <w:sz w:val="26"/>
                <w:szCs w:val="26"/>
                <w:u w:val="single"/>
              </w:rPr>
            </w:rPrChange>
          </w:rPr>
          <w:t>ArrayList</w:t>
        </w:r>
        <w:proofErr w:type="spellEnd"/>
        <w:r w:rsidRPr="009329BA">
          <w:rPr>
            <w:b/>
            <w:bCs/>
            <w:sz w:val="26"/>
            <w:szCs w:val="26"/>
            <w:rPrChange w:id="4163" w:author="kalla madhu" w:date="2024-07-18T10:21:00Z" w16du:dateUtc="2024-07-18T04:51:00Z">
              <w:rPr>
                <w:b/>
                <w:bCs/>
                <w:sz w:val="26"/>
                <w:szCs w:val="26"/>
                <w:u w:val="single"/>
              </w:rPr>
            </w:rPrChange>
          </w:rPr>
          <w:t xml:space="preserve">&lt;Task&gt; </w:t>
        </w:r>
        <w:proofErr w:type="spellStart"/>
        <w:r w:rsidRPr="009329BA">
          <w:rPr>
            <w:b/>
            <w:bCs/>
            <w:sz w:val="26"/>
            <w:szCs w:val="26"/>
            <w:rPrChange w:id="4164" w:author="kalla madhu" w:date="2024-07-18T10:21:00Z" w16du:dateUtc="2024-07-18T04:51:00Z">
              <w:rPr>
                <w:b/>
                <w:bCs/>
                <w:sz w:val="26"/>
                <w:szCs w:val="26"/>
                <w:u w:val="single"/>
              </w:rPr>
            </w:rPrChange>
          </w:rPr>
          <w:t>tasksList</w:t>
        </w:r>
        <w:proofErr w:type="spellEnd"/>
        <w:r w:rsidRPr="009329BA">
          <w:rPr>
            <w:b/>
            <w:bCs/>
            <w:sz w:val="26"/>
            <w:szCs w:val="26"/>
            <w:rPrChange w:id="4165" w:author="kalla madhu" w:date="2024-07-18T10:21:00Z" w16du:dateUtc="2024-07-18T04:51:00Z">
              <w:rPr>
                <w:b/>
                <w:bCs/>
                <w:sz w:val="26"/>
                <w:szCs w:val="26"/>
                <w:u w:val="single"/>
              </w:rPr>
            </w:rPrChange>
          </w:rPr>
          <w:t xml:space="preserve">=new </w:t>
        </w:r>
        <w:proofErr w:type="spellStart"/>
        <w:r w:rsidRPr="009329BA">
          <w:rPr>
            <w:b/>
            <w:bCs/>
            <w:sz w:val="26"/>
            <w:szCs w:val="26"/>
            <w:rPrChange w:id="4166" w:author="kalla madhu" w:date="2024-07-18T10:21:00Z" w16du:dateUtc="2024-07-18T04:51:00Z">
              <w:rPr>
                <w:b/>
                <w:bCs/>
                <w:sz w:val="26"/>
                <w:szCs w:val="26"/>
                <w:u w:val="single"/>
              </w:rPr>
            </w:rPrChange>
          </w:rPr>
          <w:t>ArrayList</w:t>
        </w:r>
        <w:proofErr w:type="spellEnd"/>
        <w:r w:rsidRPr="009329BA">
          <w:rPr>
            <w:b/>
            <w:bCs/>
            <w:sz w:val="26"/>
            <w:szCs w:val="26"/>
            <w:rPrChange w:id="4167" w:author="kalla madhu" w:date="2024-07-18T10:21:00Z" w16du:dateUtc="2024-07-18T04:51:00Z">
              <w:rPr>
                <w:b/>
                <w:bCs/>
                <w:sz w:val="26"/>
                <w:szCs w:val="26"/>
                <w:u w:val="single"/>
              </w:rPr>
            </w:rPrChange>
          </w:rPr>
          <w:t>&lt;Task</w:t>
        </w:r>
        <w:proofErr w:type="gramStart"/>
        <w:r w:rsidRPr="009329BA">
          <w:rPr>
            <w:b/>
            <w:bCs/>
            <w:sz w:val="26"/>
            <w:szCs w:val="26"/>
            <w:rPrChange w:id="4168" w:author="kalla madhu" w:date="2024-07-18T10:21:00Z" w16du:dateUtc="2024-07-18T04:51:00Z">
              <w:rPr>
                <w:b/>
                <w:bCs/>
                <w:sz w:val="26"/>
                <w:szCs w:val="26"/>
                <w:u w:val="single"/>
              </w:rPr>
            </w:rPrChange>
          </w:rPr>
          <w:t>&gt;(</w:t>
        </w:r>
        <w:proofErr w:type="gramEnd"/>
        <w:r w:rsidRPr="009329BA">
          <w:rPr>
            <w:b/>
            <w:bCs/>
            <w:sz w:val="26"/>
            <w:szCs w:val="26"/>
            <w:rPrChange w:id="4169" w:author="kalla madhu" w:date="2024-07-18T10:21:00Z" w16du:dateUtc="2024-07-18T04:51:00Z">
              <w:rPr>
                <w:b/>
                <w:bCs/>
                <w:sz w:val="26"/>
                <w:szCs w:val="26"/>
                <w:u w:val="single"/>
              </w:rPr>
            </w:rPrChange>
          </w:rPr>
          <w:t>);</w:t>
        </w:r>
      </w:ins>
    </w:p>
    <w:p w14:paraId="62C27EBD" w14:textId="77777777" w:rsidR="00785183" w:rsidRPr="009329BA" w:rsidRDefault="00785183" w:rsidP="00785183">
      <w:pPr>
        <w:rPr>
          <w:ins w:id="4170" w:author="kalla madhu" w:date="2024-07-17T14:45:00Z"/>
          <w:b/>
          <w:bCs/>
          <w:sz w:val="26"/>
          <w:szCs w:val="26"/>
          <w:rPrChange w:id="4171" w:author="kalla madhu" w:date="2024-07-18T10:21:00Z" w16du:dateUtc="2024-07-18T04:51:00Z">
            <w:rPr>
              <w:ins w:id="4172" w:author="kalla madhu" w:date="2024-07-17T14:45:00Z"/>
              <w:b/>
              <w:bCs/>
              <w:sz w:val="26"/>
              <w:szCs w:val="26"/>
              <w:u w:val="single"/>
            </w:rPr>
          </w:rPrChange>
        </w:rPr>
      </w:pPr>
      <w:ins w:id="4173" w:author="kalla madhu" w:date="2024-07-17T14:45:00Z">
        <w:r w:rsidRPr="009329BA">
          <w:rPr>
            <w:b/>
            <w:bCs/>
            <w:sz w:val="26"/>
            <w:szCs w:val="26"/>
            <w:rPrChange w:id="4174" w:author="kalla madhu" w:date="2024-07-18T10:21:00Z" w16du:dateUtc="2024-07-18T04:51:00Z">
              <w:rPr>
                <w:b/>
                <w:bCs/>
                <w:sz w:val="26"/>
                <w:szCs w:val="26"/>
                <w:u w:val="single"/>
              </w:rPr>
            </w:rPrChange>
          </w:rPr>
          <w:t>        //</w:t>
        </w:r>
        <w:proofErr w:type="spellStart"/>
        <w:r w:rsidRPr="009329BA">
          <w:rPr>
            <w:b/>
            <w:bCs/>
            <w:sz w:val="26"/>
            <w:szCs w:val="26"/>
            <w:rPrChange w:id="4175" w:author="kalla madhu" w:date="2024-07-18T10:21:00Z" w16du:dateUtc="2024-07-18T04:51:00Z">
              <w:rPr>
                <w:b/>
                <w:bCs/>
                <w:sz w:val="26"/>
                <w:szCs w:val="26"/>
                <w:u w:val="single"/>
              </w:rPr>
            </w:rPrChange>
          </w:rPr>
          <w:t>tasksList</w:t>
        </w:r>
        <w:proofErr w:type="spellEnd"/>
        <w:r w:rsidRPr="009329BA">
          <w:rPr>
            <w:b/>
            <w:bCs/>
            <w:sz w:val="26"/>
            <w:szCs w:val="26"/>
            <w:rPrChange w:id="4176" w:author="kalla madhu" w:date="2024-07-18T10:21:00Z" w16du:dateUtc="2024-07-18T04:51:00Z">
              <w:rPr>
                <w:b/>
                <w:bCs/>
                <w:sz w:val="26"/>
                <w:szCs w:val="26"/>
                <w:u w:val="single"/>
              </w:rPr>
            </w:rPrChange>
          </w:rPr>
          <w:t>=1 object</w:t>
        </w:r>
      </w:ins>
    </w:p>
    <w:p w14:paraId="5A84FE09" w14:textId="77777777" w:rsidR="00785183" w:rsidRPr="009329BA" w:rsidRDefault="00785183" w:rsidP="00785183">
      <w:pPr>
        <w:rPr>
          <w:ins w:id="4177" w:author="kalla madhu" w:date="2024-07-17T14:45:00Z"/>
          <w:b/>
          <w:bCs/>
          <w:sz w:val="26"/>
          <w:szCs w:val="26"/>
          <w:rPrChange w:id="4178" w:author="kalla madhu" w:date="2024-07-18T10:21:00Z" w16du:dateUtc="2024-07-18T04:51:00Z">
            <w:rPr>
              <w:ins w:id="4179" w:author="kalla madhu" w:date="2024-07-17T14:45:00Z"/>
              <w:b/>
              <w:bCs/>
              <w:sz w:val="26"/>
              <w:szCs w:val="26"/>
              <w:u w:val="single"/>
            </w:rPr>
          </w:rPrChange>
        </w:rPr>
      </w:pPr>
      <w:ins w:id="4180" w:author="kalla madhu" w:date="2024-07-17T14:45:00Z">
        <w:r w:rsidRPr="009329BA">
          <w:rPr>
            <w:b/>
            <w:bCs/>
            <w:sz w:val="26"/>
            <w:szCs w:val="26"/>
            <w:rPrChange w:id="4181" w:author="kalla madhu" w:date="2024-07-18T10:21:00Z" w16du:dateUtc="2024-07-18T04:51:00Z">
              <w:rPr>
                <w:b/>
                <w:bCs/>
                <w:sz w:val="26"/>
                <w:szCs w:val="26"/>
                <w:u w:val="single"/>
              </w:rPr>
            </w:rPrChange>
          </w:rPr>
          <w:t>        //</w:t>
        </w:r>
        <w:proofErr w:type="spellStart"/>
        <w:r w:rsidRPr="009329BA">
          <w:rPr>
            <w:b/>
            <w:bCs/>
            <w:sz w:val="26"/>
            <w:szCs w:val="26"/>
            <w:rPrChange w:id="4182" w:author="kalla madhu" w:date="2024-07-18T10:21:00Z" w16du:dateUtc="2024-07-18T04:51:00Z">
              <w:rPr>
                <w:b/>
                <w:bCs/>
                <w:sz w:val="26"/>
                <w:szCs w:val="26"/>
                <w:u w:val="single"/>
              </w:rPr>
            </w:rPrChange>
          </w:rPr>
          <w:t>tasksList</w:t>
        </w:r>
        <w:proofErr w:type="spellEnd"/>
        <w:r w:rsidRPr="009329BA">
          <w:rPr>
            <w:b/>
            <w:bCs/>
            <w:sz w:val="26"/>
            <w:szCs w:val="26"/>
            <w:rPrChange w:id="4183" w:author="kalla madhu" w:date="2024-07-18T10:21:00Z" w16du:dateUtc="2024-07-18T04:51:00Z">
              <w:rPr>
                <w:b/>
                <w:bCs/>
                <w:sz w:val="26"/>
                <w:szCs w:val="26"/>
                <w:u w:val="single"/>
              </w:rPr>
            </w:rPrChange>
          </w:rPr>
          <w:t>=2 object</w:t>
        </w:r>
      </w:ins>
    </w:p>
    <w:p w14:paraId="3B129642" w14:textId="77777777" w:rsidR="00785183" w:rsidRPr="009329BA" w:rsidRDefault="00785183" w:rsidP="00785183">
      <w:pPr>
        <w:rPr>
          <w:ins w:id="4184" w:author="kalla madhu" w:date="2024-07-17T14:45:00Z"/>
          <w:b/>
          <w:bCs/>
          <w:sz w:val="26"/>
          <w:szCs w:val="26"/>
          <w:rPrChange w:id="4185" w:author="kalla madhu" w:date="2024-07-18T10:21:00Z" w16du:dateUtc="2024-07-18T04:51:00Z">
            <w:rPr>
              <w:ins w:id="4186" w:author="kalla madhu" w:date="2024-07-17T14:45:00Z"/>
              <w:b/>
              <w:bCs/>
              <w:sz w:val="26"/>
              <w:szCs w:val="26"/>
              <w:u w:val="single"/>
            </w:rPr>
          </w:rPrChange>
        </w:rPr>
      </w:pPr>
      <w:ins w:id="4187" w:author="kalla madhu" w:date="2024-07-17T14:45:00Z">
        <w:r w:rsidRPr="009329BA">
          <w:rPr>
            <w:b/>
            <w:bCs/>
            <w:sz w:val="26"/>
            <w:szCs w:val="26"/>
            <w:rPrChange w:id="4188" w:author="kalla madhu" w:date="2024-07-18T10:21:00Z" w16du:dateUtc="2024-07-18T04:51:00Z">
              <w:rPr>
                <w:b/>
                <w:bCs/>
                <w:sz w:val="26"/>
                <w:szCs w:val="26"/>
                <w:u w:val="single"/>
              </w:rPr>
            </w:rPrChange>
          </w:rPr>
          <w:t>        try {</w:t>
        </w:r>
      </w:ins>
    </w:p>
    <w:p w14:paraId="531B2689" w14:textId="77777777" w:rsidR="00785183" w:rsidRPr="009329BA" w:rsidRDefault="00785183" w:rsidP="00785183">
      <w:pPr>
        <w:rPr>
          <w:ins w:id="4189" w:author="kalla madhu" w:date="2024-07-17T14:45:00Z"/>
          <w:b/>
          <w:bCs/>
          <w:sz w:val="26"/>
          <w:szCs w:val="26"/>
          <w:rPrChange w:id="4190" w:author="kalla madhu" w:date="2024-07-18T10:21:00Z" w16du:dateUtc="2024-07-18T04:51:00Z">
            <w:rPr>
              <w:ins w:id="4191" w:author="kalla madhu" w:date="2024-07-17T14:45:00Z"/>
              <w:b/>
              <w:bCs/>
              <w:sz w:val="26"/>
              <w:szCs w:val="26"/>
              <w:u w:val="single"/>
            </w:rPr>
          </w:rPrChange>
        </w:rPr>
      </w:pPr>
      <w:ins w:id="4192" w:author="kalla madhu" w:date="2024-07-17T14:45:00Z">
        <w:r w:rsidRPr="009329BA">
          <w:rPr>
            <w:b/>
            <w:bCs/>
            <w:sz w:val="26"/>
            <w:szCs w:val="26"/>
            <w:rPrChange w:id="4193" w:author="kalla madhu" w:date="2024-07-18T10:21:00Z" w16du:dateUtc="2024-07-18T04:51:00Z">
              <w:rPr>
                <w:b/>
                <w:bCs/>
                <w:sz w:val="26"/>
                <w:szCs w:val="26"/>
                <w:u w:val="single"/>
              </w:rPr>
            </w:rPrChange>
          </w:rPr>
          <w:t xml:space="preserve">            </w:t>
        </w:r>
        <w:proofErr w:type="spellStart"/>
        <w:r w:rsidRPr="009329BA">
          <w:rPr>
            <w:b/>
            <w:bCs/>
            <w:sz w:val="26"/>
            <w:szCs w:val="26"/>
            <w:rPrChange w:id="4194" w:author="kalla madhu" w:date="2024-07-18T10:21:00Z" w16du:dateUtc="2024-07-18T04:51:00Z">
              <w:rPr>
                <w:b/>
                <w:bCs/>
                <w:sz w:val="26"/>
                <w:szCs w:val="26"/>
                <w:u w:val="single"/>
              </w:rPr>
            </w:rPrChange>
          </w:rPr>
          <w:t>PreparedStatement</w:t>
        </w:r>
        <w:proofErr w:type="spellEnd"/>
        <w:r w:rsidRPr="009329BA">
          <w:rPr>
            <w:b/>
            <w:bCs/>
            <w:sz w:val="26"/>
            <w:szCs w:val="26"/>
            <w:rPrChange w:id="4195" w:author="kalla madhu" w:date="2024-07-18T10:21:00Z" w16du:dateUtc="2024-07-18T04:51:00Z">
              <w:rPr>
                <w:b/>
                <w:bCs/>
                <w:sz w:val="26"/>
                <w:szCs w:val="26"/>
                <w:u w:val="single"/>
              </w:rPr>
            </w:rPrChange>
          </w:rPr>
          <w:t xml:space="preserve"> </w:t>
        </w:r>
        <w:proofErr w:type="spellStart"/>
        <w:r w:rsidRPr="009329BA">
          <w:rPr>
            <w:b/>
            <w:bCs/>
            <w:sz w:val="26"/>
            <w:szCs w:val="26"/>
            <w:rPrChange w:id="4196" w:author="kalla madhu" w:date="2024-07-18T10:21:00Z" w16du:dateUtc="2024-07-18T04:51:00Z">
              <w:rPr>
                <w:b/>
                <w:bCs/>
                <w:sz w:val="26"/>
                <w:szCs w:val="26"/>
                <w:u w:val="single"/>
              </w:rPr>
            </w:rPrChange>
          </w:rPr>
          <w:t>pstmt</w:t>
        </w:r>
        <w:proofErr w:type="spellEnd"/>
        <w:r w:rsidRPr="009329BA">
          <w:rPr>
            <w:b/>
            <w:bCs/>
            <w:sz w:val="26"/>
            <w:szCs w:val="26"/>
            <w:rPrChange w:id="4197" w:author="kalla madhu" w:date="2024-07-18T10:21:00Z" w16du:dateUtc="2024-07-18T04:51:00Z">
              <w:rPr>
                <w:b/>
                <w:bCs/>
                <w:sz w:val="26"/>
                <w:szCs w:val="26"/>
                <w:u w:val="single"/>
              </w:rPr>
            </w:rPrChange>
          </w:rPr>
          <w:t>=</w:t>
        </w:r>
        <w:proofErr w:type="spellStart"/>
        <w:proofErr w:type="gramStart"/>
        <w:r w:rsidRPr="009329BA">
          <w:rPr>
            <w:b/>
            <w:bCs/>
            <w:sz w:val="26"/>
            <w:szCs w:val="26"/>
            <w:rPrChange w:id="4198" w:author="kalla madhu" w:date="2024-07-18T10:21:00Z" w16du:dateUtc="2024-07-18T04:51:00Z">
              <w:rPr>
                <w:b/>
                <w:bCs/>
                <w:sz w:val="26"/>
                <w:szCs w:val="26"/>
                <w:u w:val="single"/>
              </w:rPr>
            </w:rPrChange>
          </w:rPr>
          <w:t>con.prepareStatement</w:t>
        </w:r>
        <w:proofErr w:type="spellEnd"/>
        <w:proofErr w:type="gramEnd"/>
        <w:r w:rsidRPr="009329BA">
          <w:rPr>
            <w:b/>
            <w:bCs/>
            <w:sz w:val="26"/>
            <w:szCs w:val="26"/>
            <w:rPrChange w:id="4199" w:author="kalla madhu" w:date="2024-07-18T10:21:00Z" w16du:dateUtc="2024-07-18T04:51:00Z">
              <w:rPr>
                <w:b/>
                <w:bCs/>
                <w:sz w:val="26"/>
                <w:szCs w:val="26"/>
                <w:u w:val="single"/>
              </w:rPr>
            </w:rPrChange>
          </w:rPr>
          <w:t xml:space="preserve">("select * from tasks where email=? order by </w:t>
        </w:r>
        <w:proofErr w:type="spellStart"/>
        <w:r w:rsidRPr="009329BA">
          <w:rPr>
            <w:b/>
            <w:bCs/>
            <w:sz w:val="26"/>
            <w:szCs w:val="26"/>
            <w:rPrChange w:id="4200" w:author="kalla madhu" w:date="2024-07-18T10:21:00Z" w16du:dateUtc="2024-07-18T04:51:00Z">
              <w:rPr>
                <w:b/>
                <w:bCs/>
                <w:sz w:val="26"/>
                <w:szCs w:val="26"/>
                <w:u w:val="single"/>
              </w:rPr>
            </w:rPrChange>
          </w:rPr>
          <w:t>task_id</w:t>
        </w:r>
        <w:proofErr w:type="spellEnd"/>
        <w:r w:rsidRPr="009329BA">
          <w:rPr>
            <w:b/>
            <w:bCs/>
            <w:sz w:val="26"/>
            <w:szCs w:val="26"/>
            <w:rPrChange w:id="4201" w:author="kalla madhu" w:date="2024-07-18T10:21:00Z" w16du:dateUtc="2024-07-18T04:51:00Z">
              <w:rPr>
                <w:b/>
                <w:bCs/>
                <w:sz w:val="26"/>
                <w:szCs w:val="26"/>
                <w:u w:val="single"/>
              </w:rPr>
            </w:rPrChange>
          </w:rPr>
          <w:t xml:space="preserve"> desc");</w:t>
        </w:r>
      </w:ins>
    </w:p>
    <w:p w14:paraId="53A23753" w14:textId="77777777" w:rsidR="00785183" w:rsidRPr="009329BA" w:rsidRDefault="00785183" w:rsidP="00785183">
      <w:pPr>
        <w:rPr>
          <w:ins w:id="4202" w:author="kalla madhu" w:date="2024-07-17T14:45:00Z"/>
          <w:b/>
          <w:bCs/>
          <w:sz w:val="26"/>
          <w:szCs w:val="26"/>
          <w:rPrChange w:id="4203" w:author="kalla madhu" w:date="2024-07-18T10:21:00Z" w16du:dateUtc="2024-07-18T04:51:00Z">
            <w:rPr>
              <w:ins w:id="4204" w:author="kalla madhu" w:date="2024-07-17T14:45:00Z"/>
              <w:b/>
              <w:bCs/>
              <w:sz w:val="26"/>
              <w:szCs w:val="26"/>
              <w:u w:val="single"/>
            </w:rPr>
          </w:rPrChange>
        </w:rPr>
      </w:pPr>
      <w:ins w:id="4205" w:author="kalla madhu" w:date="2024-07-17T14:45:00Z">
        <w:r w:rsidRPr="009329BA">
          <w:rPr>
            <w:b/>
            <w:bCs/>
            <w:sz w:val="26"/>
            <w:szCs w:val="26"/>
            <w:rPrChange w:id="4206"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207"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4208" w:author="kalla madhu" w:date="2024-07-18T10:21:00Z" w16du:dateUtc="2024-07-18T04:51:00Z">
              <w:rPr>
                <w:b/>
                <w:bCs/>
                <w:sz w:val="26"/>
                <w:szCs w:val="26"/>
                <w:u w:val="single"/>
              </w:rPr>
            </w:rPrChange>
          </w:rPr>
          <w:t>(1, email);</w:t>
        </w:r>
      </w:ins>
    </w:p>
    <w:p w14:paraId="11315807" w14:textId="77777777" w:rsidR="00785183" w:rsidRPr="009329BA" w:rsidRDefault="00785183" w:rsidP="00785183">
      <w:pPr>
        <w:rPr>
          <w:ins w:id="4209" w:author="kalla madhu" w:date="2024-07-17T14:45:00Z"/>
          <w:b/>
          <w:bCs/>
          <w:sz w:val="26"/>
          <w:szCs w:val="26"/>
          <w:rPrChange w:id="4210" w:author="kalla madhu" w:date="2024-07-18T10:21:00Z" w16du:dateUtc="2024-07-18T04:51:00Z">
            <w:rPr>
              <w:ins w:id="4211" w:author="kalla madhu" w:date="2024-07-17T14:45:00Z"/>
              <w:b/>
              <w:bCs/>
              <w:sz w:val="26"/>
              <w:szCs w:val="26"/>
              <w:u w:val="single"/>
            </w:rPr>
          </w:rPrChange>
        </w:rPr>
      </w:pPr>
      <w:ins w:id="4212" w:author="kalla madhu" w:date="2024-07-17T14:45:00Z">
        <w:r w:rsidRPr="009329BA">
          <w:rPr>
            <w:b/>
            <w:bCs/>
            <w:sz w:val="26"/>
            <w:szCs w:val="26"/>
            <w:rPrChange w:id="4213" w:author="kalla madhu" w:date="2024-07-18T10:21:00Z" w16du:dateUtc="2024-07-18T04:51:00Z">
              <w:rPr>
                <w:b/>
                <w:bCs/>
                <w:sz w:val="26"/>
                <w:szCs w:val="26"/>
                <w:u w:val="single"/>
              </w:rPr>
            </w:rPrChange>
          </w:rPr>
          <w:t xml:space="preserve">            </w:t>
        </w:r>
        <w:proofErr w:type="spellStart"/>
        <w:r w:rsidRPr="009329BA">
          <w:rPr>
            <w:b/>
            <w:bCs/>
            <w:sz w:val="26"/>
            <w:szCs w:val="26"/>
            <w:rPrChange w:id="4214" w:author="kalla madhu" w:date="2024-07-18T10:21:00Z" w16du:dateUtc="2024-07-18T04:51:00Z">
              <w:rPr>
                <w:b/>
                <w:bCs/>
                <w:sz w:val="26"/>
                <w:szCs w:val="26"/>
                <w:u w:val="single"/>
              </w:rPr>
            </w:rPrChange>
          </w:rPr>
          <w:t>ResultSet</w:t>
        </w:r>
        <w:proofErr w:type="spellEnd"/>
        <w:r w:rsidRPr="009329BA">
          <w:rPr>
            <w:b/>
            <w:bCs/>
            <w:sz w:val="26"/>
            <w:szCs w:val="26"/>
            <w:rPrChange w:id="4215" w:author="kalla madhu" w:date="2024-07-18T10:21:00Z" w16du:dateUtc="2024-07-18T04:51:00Z">
              <w:rPr>
                <w:b/>
                <w:bCs/>
                <w:sz w:val="26"/>
                <w:szCs w:val="26"/>
                <w:u w:val="single"/>
              </w:rPr>
            </w:rPrChange>
          </w:rPr>
          <w:t xml:space="preserve"> </w:t>
        </w:r>
        <w:proofErr w:type="spellStart"/>
        <w:r w:rsidRPr="009329BA">
          <w:rPr>
            <w:b/>
            <w:bCs/>
            <w:sz w:val="26"/>
            <w:szCs w:val="26"/>
            <w:rPrChange w:id="4216" w:author="kalla madhu" w:date="2024-07-18T10:21:00Z" w16du:dateUtc="2024-07-18T04:51:00Z">
              <w:rPr>
                <w:b/>
                <w:bCs/>
                <w:sz w:val="26"/>
                <w:szCs w:val="26"/>
                <w:u w:val="single"/>
              </w:rPr>
            </w:rPrChange>
          </w:rPr>
          <w:t>rs</w:t>
        </w:r>
        <w:proofErr w:type="spellEnd"/>
        <w:r w:rsidRPr="009329BA">
          <w:rPr>
            <w:b/>
            <w:bCs/>
            <w:sz w:val="26"/>
            <w:szCs w:val="26"/>
            <w:rPrChange w:id="4217" w:author="kalla madhu" w:date="2024-07-18T10:21:00Z" w16du:dateUtc="2024-07-18T04:51:00Z">
              <w:rPr>
                <w:b/>
                <w:bCs/>
                <w:sz w:val="26"/>
                <w:szCs w:val="26"/>
                <w:u w:val="single"/>
              </w:rPr>
            </w:rPrChange>
          </w:rPr>
          <w:t>=</w:t>
        </w:r>
        <w:proofErr w:type="spellStart"/>
        <w:proofErr w:type="gramStart"/>
        <w:r w:rsidRPr="009329BA">
          <w:rPr>
            <w:b/>
            <w:bCs/>
            <w:sz w:val="26"/>
            <w:szCs w:val="26"/>
            <w:rPrChange w:id="4218" w:author="kalla madhu" w:date="2024-07-18T10:21:00Z" w16du:dateUtc="2024-07-18T04:51:00Z">
              <w:rPr>
                <w:b/>
                <w:bCs/>
                <w:sz w:val="26"/>
                <w:szCs w:val="26"/>
                <w:u w:val="single"/>
              </w:rPr>
            </w:rPrChange>
          </w:rPr>
          <w:t>pstmt.executeQuery</w:t>
        </w:r>
        <w:proofErr w:type="spellEnd"/>
        <w:proofErr w:type="gramEnd"/>
        <w:r w:rsidRPr="009329BA">
          <w:rPr>
            <w:b/>
            <w:bCs/>
            <w:sz w:val="26"/>
            <w:szCs w:val="26"/>
            <w:rPrChange w:id="4219" w:author="kalla madhu" w:date="2024-07-18T10:21:00Z" w16du:dateUtc="2024-07-18T04:51:00Z">
              <w:rPr>
                <w:b/>
                <w:bCs/>
                <w:sz w:val="26"/>
                <w:szCs w:val="26"/>
                <w:u w:val="single"/>
              </w:rPr>
            </w:rPrChange>
          </w:rPr>
          <w:t>();</w:t>
        </w:r>
      </w:ins>
    </w:p>
    <w:p w14:paraId="2D0AB519" w14:textId="77777777" w:rsidR="00785183" w:rsidRPr="009329BA" w:rsidRDefault="00785183" w:rsidP="00785183">
      <w:pPr>
        <w:rPr>
          <w:ins w:id="4220" w:author="kalla madhu" w:date="2024-07-17T14:45:00Z"/>
          <w:b/>
          <w:bCs/>
          <w:sz w:val="26"/>
          <w:szCs w:val="26"/>
          <w:rPrChange w:id="4221" w:author="kalla madhu" w:date="2024-07-18T10:21:00Z" w16du:dateUtc="2024-07-18T04:51:00Z">
            <w:rPr>
              <w:ins w:id="4222" w:author="kalla madhu" w:date="2024-07-17T14:45:00Z"/>
              <w:b/>
              <w:bCs/>
              <w:sz w:val="26"/>
              <w:szCs w:val="26"/>
              <w:u w:val="single"/>
            </w:rPr>
          </w:rPrChange>
        </w:rPr>
      </w:pPr>
      <w:ins w:id="4223" w:author="kalla madhu" w:date="2024-07-17T14:45:00Z">
        <w:r w:rsidRPr="009329BA">
          <w:rPr>
            <w:b/>
            <w:bCs/>
            <w:sz w:val="26"/>
            <w:szCs w:val="26"/>
            <w:rPrChange w:id="4224" w:author="kalla madhu" w:date="2024-07-18T10:21:00Z" w16du:dateUtc="2024-07-18T04:51:00Z">
              <w:rPr>
                <w:b/>
                <w:bCs/>
                <w:sz w:val="26"/>
                <w:szCs w:val="26"/>
                <w:u w:val="single"/>
              </w:rPr>
            </w:rPrChange>
          </w:rPr>
          <w:t>            while(</w:t>
        </w:r>
        <w:proofErr w:type="spellStart"/>
        <w:proofErr w:type="gramStart"/>
        <w:r w:rsidRPr="009329BA">
          <w:rPr>
            <w:b/>
            <w:bCs/>
            <w:sz w:val="26"/>
            <w:szCs w:val="26"/>
            <w:rPrChange w:id="4225" w:author="kalla madhu" w:date="2024-07-18T10:21:00Z" w16du:dateUtc="2024-07-18T04:51:00Z">
              <w:rPr>
                <w:b/>
                <w:bCs/>
                <w:sz w:val="26"/>
                <w:szCs w:val="26"/>
                <w:u w:val="single"/>
              </w:rPr>
            </w:rPrChange>
          </w:rPr>
          <w:t>rs.next</w:t>
        </w:r>
        <w:proofErr w:type="spellEnd"/>
        <w:proofErr w:type="gramEnd"/>
        <w:r w:rsidRPr="009329BA">
          <w:rPr>
            <w:b/>
            <w:bCs/>
            <w:sz w:val="26"/>
            <w:szCs w:val="26"/>
            <w:rPrChange w:id="4226" w:author="kalla madhu" w:date="2024-07-18T10:21:00Z" w16du:dateUtc="2024-07-18T04:51:00Z">
              <w:rPr>
                <w:b/>
                <w:bCs/>
                <w:sz w:val="26"/>
                <w:szCs w:val="26"/>
                <w:u w:val="single"/>
              </w:rPr>
            </w:rPrChange>
          </w:rPr>
          <w:t>())</w:t>
        </w:r>
      </w:ins>
    </w:p>
    <w:p w14:paraId="0ED24E89" w14:textId="77777777" w:rsidR="00785183" w:rsidRPr="009329BA" w:rsidRDefault="00785183" w:rsidP="00785183">
      <w:pPr>
        <w:rPr>
          <w:ins w:id="4227" w:author="kalla madhu" w:date="2024-07-17T14:45:00Z"/>
          <w:b/>
          <w:bCs/>
          <w:sz w:val="26"/>
          <w:szCs w:val="26"/>
          <w:rPrChange w:id="4228" w:author="kalla madhu" w:date="2024-07-18T10:21:00Z" w16du:dateUtc="2024-07-18T04:51:00Z">
            <w:rPr>
              <w:ins w:id="4229" w:author="kalla madhu" w:date="2024-07-17T14:45:00Z"/>
              <w:b/>
              <w:bCs/>
              <w:sz w:val="26"/>
              <w:szCs w:val="26"/>
              <w:u w:val="single"/>
            </w:rPr>
          </w:rPrChange>
        </w:rPr>
      </w:pPr>
      <w:ins w:id="4230" w:author="kalla madhu" w:date="2024-07-17T14:45:00Z">
        <w:r w:rsidRPr="009329BA">
          <w:rPr>
            <w:b/>
            <w:bCs/>
            <w:sz w:val="26"/>
            <w:szCs w:val="26"/>
            <w:rPrChange w:id="4231" w:author="kalla madhu" w:date="2024-07-18T10:21:00Z" w16du:dateUtc="2024-07-18T04:51:00Z">
              <w:rPr>
                <w:b/>
                <w:bCs/>
                <w:sz w:val="26"/>
                <w:szCs w:val="26"/>
                <w:u w:val="single"/>
              </w:rPr>
            </w:rPrChange>
          </w:rPr>
          <w:t>            {</w:t>
        </w:r>
      </w:ins>
    </w:p>
    <w:p w14:paraId="351B9811" w14:textId="77777777" w:rsidR="00785183" w:rsidRPr="009329BA" w:rsidRDefault="00785183" w:rsidP="00785183">
      <w:pPr>
        <w:rPr>
          <w:ins w:id="4232" w:author="kalla madhu" w:date="2024-07-17T14:45:00Z"/>
          <w:b/>
          <w:bCs/>
          <w:sz w:val="26"/>
          <w:szCs w:val="26"/>
          <w:rPrChange w:id="4233" w:author="kalla madhu" w:date="2024-07-18T10:21:00Z" w16du:dateUtc="2024-07-18T04:51:00Z">
            <w:rPr>
              <w:ins w:id="4234" w:author="kalla madhu" w:date="2024-07-17T14:45:00Z"/>
              <w:b/>
              <w:bCs/>
              <w:sz w:val="26"/>
              <w:szCs w:val="26"/>
              <w:u w:val="single"/>
            </w:rPr>
          </w:rPrChange>
        </w:rPr>
      </w:pPr>
      <w:ins w:id="4235" w:author="kalla madhu" w:date="2024-07-17T14:45:00Z">
        <w:r w:rsidRPr="009329BA">
          <w:rPr>
            <w:b/>
            <w:bCs/>
            <w:sz w:val="26"/>
            <w:szCs w:val="26"/>
            <w:rPrChange w:id="4236"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237" w:author="kalla madhu" w:date="2024-07-18T10:21:00Z" w16du:dateUtc="2024-07-18T04:51:00Z">
              <w:rPr>
                <w:b/>
                <w:bCs/>
                <w:sz w:val="26"/>
                <w:szCs w:val="26"/>
                <w:u w:val="single"/>
              </w:rPr>
            </w:rPrChange>
          </w:rPr>
          <w:t>tasksList.add</w:t>
        </w:r>
        <w:proofErr w:type="spellEnd"/>
        <w:r w:rsidRPr="009329BA">
          <w:rPr>
            <w:b/>
            <w:bCs/>
            <w:sz w:val="26"/>
            <w:szCs w:val="26"/>
            <w:rPrChange w:id="4238" w:author="kalla madhu" w:date="2024-07-18T10:21:00Z" w16du:dateUtc="2024-07-18T04:51:00Z">
              <w:rPr>
                <w:b/>
                <w:bCs/>
                <w:sz w:val="26"/>
                <w:szCs w:val="26"/>
                <w:u w:val="single"/>
              </w:rPr>
            </w:rPrChange>
          </w:rPr>
          <w:t>(</w:t>
        </w:r>
        <w:proofErr w:type="gramEnd"/>
        <w:r w:rsidRPr="009329BA">
          <w:rPr>
            <w:b/>
            <w:bCs/>
            <w:sz w:val="26"/>
            <w:szCs w:val="26"/>
            <w:rPrChange w:id="4239" w:author="kalla madhu" w:date="2024-07-18T10:21:00Z" w16du:dateUtc="2024-07-18T04:51:00Z">
              <w:rPr>
                <w:b/>
                <w:bCs/>
                <w:sz w:val="26"/>
                <w:szCs w:val="26"/>
                <w:u w:val="single"/>
              </w:rPr>
            </w:rPrChange>
          </w:rPr>
          <w:t>new Task(rs.getInt(1),rs.getString(2),rs.getString(3),rs.getString(4),rs.getString(5),rs.getString(6),rs.getString(7),rs.getString(8)));</w:t>
        </w:r>
      </w:ins>
    </w:p>
    <w:p w14:paraId="7EA583C9" w14:textId="77777777" w:rsidR="00785183" w:rsidRPr="009329BA" w:rsidRDefault="00785183" w:rsidP="00785183">
      <w:pPr>
        <w:rPr>
          <w:ins w:id="4240" w:author="kalla madhu" w:date="2024-07-17T14:45:00Z"/>
          <w:b/>
          <w:bCs/>
          <w:sz w:val="26"/>
          <w:szCs w:val="26"/>
          <w:rPrChange w:id="4241" w:author="kalla madhu" w:date="2024-07-18T10:21:00Z" w16du:dateUtc="2024-07-18T04:51:00Z">
            <w:rPr>
              <w:ins w:id="4242" w:author="kalla madhu" w:date="2024-07-17T14:45:00Z"/>
              <w:b/>
              <w:bCs/>
              <w:sz w:val="26"/>
              <w:szCs w:val="26"/>
              <w:u w:val="single"/>
            </w:rPr>
          </w:rPrChange>
        </w:rPr>
      </w:pPr>
      <w:ins w:id="4243" w:author="kalla madhu" w:date="2024-07-17T14:45:00Z">
        <w:r w:rsidRPr="009329BA">
          <w:rPr>
            <w:b/>
            <w:bCs/>
            <w:sz w:val="26"/>
            <w:szCs w:val="26"/>
            <w:rPrChange w:id="4244" w:author="kalla madhu" w:date="2024-07-18T10:21:00Z" w16du:dateUtc="2024-07-18T04:51:00Z">
              <w:rPr>
                <w:b/>
                <w:bCs/>
                <w:sz w:val="26"/>
                <w:szCs w:val="26"/>
                <w:u w:val="single"/>
              </w:rPr>
            </w:rPrChange>
          </w:rPr>
          <w:lastRenderedPageBreak/>
          <w:t>            }</w:t>
        </w:r>
      </w:ins>
    </w:p>
    <w:p w14:paraId="2EBDBE64" w14:textId="77777777" w:rsidR="00785183" w:rsidRPr="009329BA" w:rsidRDefault="00785183" w:rsidP="00785183">
      <w:pPr>
        <w:rPr>
          <w:ins w:id="4245" w:author="kalla madhu" w:date="2024-07-17T14:45:00Z"/>
          <w:b/>
          <w:bCs/>
          <w:sz w:val="26"/>
          <w:szCs w:val="26"/>
          <w:rPrChange w:id="4246" w:author="kalla madhu" w:date="2024-07-18T10:21:00Z" w16du:dateUtc="2024-07-18T04:51:00Z">
            <w:rPr>
              <w:ins w:id="4247" w:author="kalla madhu" w:date="2024-07-17T14:45:00Z"/>
              <w:b/>
              <w:bCs/>
              <w:sz w:val="26"/>
              <w:szCs w:val="26"/>
              <w:u w:val="single"/>
            </w:rPr>
          </w:rPrChange>
        </w:rPr>
      </w:pPr>
      <w:ins w:id="4248" w:author="kalla madhu" w:date="2024-07-17T14:45:00Z">
        <w:r w:rsidRPr="009329BA">
          <w:rPr>
            <w:b/>
            <w:bCs/>
            <w:sz w:val="26"/>
            <w:szCs w:val="26"/>
            <w:rPrChange w:id="4249" w:author="kalla madhu" w:date="2024-07-18T10:21:00Z" w16du:dateUtc="2024-07-18T04:51:00Z">
              <w:rPr>
                <w:b/>
                <w:bCs/>
                <w:sz w:val="26"/>
                <w:szCs w:val="26"/>
                <w:u w:val="single"/>
              </w:rPr>
            </w:rPrChange>
          </w:rPr>
          <w:t xml:space="preserve">        </w:t>
        </w:r>
        <w:proofErr w:type="gramStart"/>
        <w:r w:rsidRPr="009329BA">
          <w:rPr>
            <w:b/>
            <w:bCs/>
            <w:sz w:val="26"/>
            <w:szCs w:val="26"/>
            <w:rPrChange w:id="4250" w:author="kalla madhu" w:date="2024-07-18T10:21:00Z" w16du:dateUtc="2024-07-18T04:51:00Z">
              <w:rPr>
                <w:b/>
                <w:bCs/>
                <w:sz w:val="26"/>
                <w:szCs w:val="26"/>
                <w:u w:val="single"/>
              </w:rPr>
            </w:rPrChange>
          </w:rPr>
          <w:t>}catch</w:t>
        </w:r>
        <w:proofErr w:type="gramEnd"/>
        <w:r w:rsidRPr="009329BA">
          <w:rPr>
            <w:b/>
            <w:bCs/>
            <w:sz w:val="26"/>
            <w:szCs w:val="26"/>
            <w:rPrChange w:id="4251" w:author="kalla madhu" w:date="2024-07-18T10:21:00Z" w16du:dateUtc="2024-07-18T04:51:00Z">
              <w:rPr>
                <w:b/>
                <w:bCs/>
                <w:sz w:val="26"/>
                <w:szCs w:val="26"/>
                <w:u w:val="single"/>
              </w:rPr>
            </w:rPrChange>
          </w:rPr>
          <w:t>(Exception ex)</w:t>
        </w:r>
      </w:ins>
    </w:p>
    <w:p w14:paraId="403DCC48" w14:textId="77777777" w:rsidR="00785183" w:rsidRPr="009329BA" w:rsidRDefault="00785183" w:rsidP="00785183">
      <w:pPr>
        <w:rPr>
          <w:ins w:id="4252" w:author="kalla madhu" w:date="2024-07-17T14:45:00Z"/>
          <w:b/>
          <w:bCs/>
          <w:sz w:val="26"/>
          <w:szCs w:val="26"/>
          <w:rPrChange w:id="4253" w:author="kalla madhu" w:date="2024-07-18T10:21:00Z" w16du:dateUtc="2024-07-18T04:51:00Z">
            <w:rPr>
              <w:ins w:id="4254" w:author="kalla madhu" w:date="2024-07-17T14:45:00Z"/>
              <w:b/>
              <w:bCs/>
              <w:sz w:val="26"/>
              <w:szCs w:val="26"/>
              <w:u w:val="single"/>
            </w:rPr>
          </w:rPrChange>
        </w:rPr>
      </w:pPr>
      <w:ins w:id="4255" w:author="kalla madhu" w:date="2024-07-17T14:45:00Z">
        <w:r w:rsidRPr="009329BA">
          <w:rPr>
            <w:b/>
            <w:bCs/>
            <w:sz w:val="26"/>
            <w:szCs w:val="26"/>
            <w:rPrChange w:id="4256" w:author="kalla madhu" w:date="2024-07-18T10:21:00Z" w16du:dateUtc="2024-07-18T04:51:00Z">
              <w:rPr>
                <w:b/>
                <w:bCs/>
                <w:sz w:val="26"/>
                <w:szCs w:val="26"/>
                <w:u w:val="single"/>
              </w:rPr>
            </w:rPrChange>
          </w:rPr>
          <w:t>        {</w:t>
        </w:r>
      </w:ins>
    </w:p>
    <w:p w14:paraId="1DD2CAB6" w14:textId="77777777" w:rsidR="00785183" w:rsidRPr="009329BA" w:rsidRDefault="00785183" w:rsidP="00785183">
      <w:pPr>
        <w:rPr>
          <w:ins w:id="4257" w:author="kalla madhu" w:date="2024-07-17T14:45:00Z"/>
          <w:b/>
          <w:bCs/>
          <w:sz w:val="26"/>
          <w:szCs w:val="26"/>
          <w:rPrChange w:id="4258" w:author="kalla madhu" w:date="2024-07-18T10:21:00Z" w16du:dateUtc="2024-07-18T04:51:00Z">
            <w:rPr>
              <w:ins w:id="4259" w:author="kalla madhu" w:date="2024-07-17T14:45:00Z"/>
              <w:b/>
              <w:bCs/>
              <w:sz w:val="26"/>
              <w:szCs w:val="26"/>
              <w:u w:val="single"/>
            </w:rPr>
          </w:rPrChange>
        </w:rPr>
      </w:pPr>
      <w:ins w:id="4260" w:author="kalla madhu" w:date="2024-07-17T14:45:00Z">
        <w:r w:rsidRPr="009329BA">
          <w:rPr>
            <w:b/>
            <w:bCs/>
            <w:sz w:val="26"/>
            <w:szCs w:val="26"/>
            <w:rPrChange w:id="4261"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262" w:author="kalla madhu" w:date="2024-07-18T10:21:00Z" w16du:dateUtc="2024-07-18T04:51:00Z">
              <w:rPr>
                <w:b/>
                <w:bCs/>
                <w:sz w:val="26"/>
                <w:szCs w:val="26"/>
                <w:u w:val="single"/>
              </w:rPr>
            </w:rPrChange>
          </w:rPr>
          <w:t>ex.printStackTrace</w:t>
        </w:r>
        <w:proofErr w:type="spellEnd"/>
        <w:proofErr w:type="gramEnd"/>
        <w:r w:rsidRPr="009329BA">
          <w:rPr>
            <w:b/>
            <w:bCs/>
            <w:sz w:val="26"/>
            <w:szCs w:val="26"/>
            <w:rPrChange w:id="4263" w:author="kalla madhu" w:date="2024-07-18T10:21:00Z" w16du:dateUtc="2024-07-18T04:51:00Z">
              <w:rPr>
                <w:b/>
                <w:bCs/>
                <w:sz w:val="26"/>
                <w:szCs w:val="26"/>
                <w:u w:val="single"/>
              </w:rPr>
            </w:rPrChange>
          </w:rPr>
          <w:t>();</w:t>
        </w:r>
      </w:ins>
    </w:p>
    <w:p w14:paraId="3AB778D1" w14:textId="77777777" w:rsidR="00785183" w:rsidRPr="009329BA" w:rsidRDefault="00785183" w:rsidP="00785183">
      <w:pPr>
        <w:rPr>
          <w:ins w:id="4264" w:author="kalla madhu" w:date="2024-07-17T14:45:00Z"/>
          <w:b/>
          <w:bCs/>
          <w:sz w:val="26"/>
          <w:szCs w:val="26"/>
          <w:rPrChange w:id="4265" w:author="kalla madhu" w:date="2024-07-18T10:21:00Z" w16du:dateUtc="2024-07-18T04:51:00Z">
            <w:rPr>
              <w:ins w:id="4266" w:author="kalla madhu" w:date="2024-07-17T14:45:00Z"/>
              <w:b/>
              <w:bCs/>
              <w:sz w:val="26"/>
              <w:szCs w:val="26"/>
              <w:u w:val="single"/>
            </w:rPr>
          </w:rPrChange>
        </w:rPr>
      </w:pPr>
      <w:ins w:id="4267" w:author="kalla madhu" w:date="2024-07-17T14:45:00Z">
        <w:r w:rsidRPr="009329BA">
          <w:rPr>
            <w:b/>
            <w:bCs/>
            <w:sz w:val="26"/>
            <w:szCs w:val="26"/>
            <w:rPrChange w:id="4268" w:author="kalla madhu" w:date="2024-07-18T10:21:00Z" w16du:dateUtc="2024-07-18T04:51:00Z">
              <w:rPr>
                <w:b/>
                <w:bCs/>
                <w:sz w:val="26"/>
                <w:szCs w:val="26"/>
                <w:u w:val="single"/>
              </w:rPr>
            </w:rPrChange>
          </w:rPr>
          <w:t>        }</w:t>
        </w:r>
      </w:ins>
    </w:p>
    <w:p w14:paraId="2BA2B574" w14:textId="77777777" w:rsidR="00785183" w:rsidRPr="009329BA" w:rsidRDefault="00785183" w:rsidP="00785183">
      <w:pPr>
        <w:rPr>
          <w:ins w:id="4269" w:author="kalla madhu" w:date="2024-07-17T14:45:00Z"/>
          <w:b/>
          <w:bCs/>
          <w:sz w:val="26"/>
          <w:szCs w:val="26"/>
          <w:rPrChange w:id="4270" w:author="kalla madhu" w:date="2024-07-18T10:21:00Z" w16du:dateUtc="2024-07-18T04:51:00Z">
            <w:rPr>
              <w:ins w:id="4271" w:author="kalla madhu" w:date="2024-07-17T14:45:00Z"/>
              <w:b/>
              <w:bCs/>
              <w:sz w:val="26"/>
              <w:szCs w:val="26"/>
              <w:u w:val="single"/>
            </w:rPr>
          </w:rPrChange>
        </w:rPr>
      </w:pPr>
      <w:ins w:id="4272" w:author="kalla madhu" w:date="2024-07-17T14:45:00Z">
        <w:r w:rsidRPr="009329BA">
          <w:rPr>
            <w:b/>
            <w:bCs/>
            <w:sz w:val="26"/>
            <w:szCs w:val="26"/>
            <w:rPrChange w:id="4273" w:author="kalla madhu" w:date="2024-07-18T10:21:00Z" w16du:dateUtc="2024-07-18T04:51:00Z">
              <w:rPr>
                <w:b/>
                <w:bCs/>
                <w:sz w:val="26"/>
                <w:szCs w:val="26"/>
                <w:u w:val="single"/>
              </w:rPr>
            </w:rPrChange>
          </w:rPr>
          <w:t xml:space="preserve">        return </w:t>
        </w:r>
        <w:proofErr w:type="spellStart"/>
        <w:r w:rsidRPr="009329BA">
          <w:rPr>
            <w:b/>
            <w:bCs/>
            <w:sz w:val="26"/>
            <w:szCs w:val="26"/>
            <w:rPrChange w:id="4274" w:author="kalla madhu" w:date="2024-07-18T10:21:00Z" w16du:dateUtc="2024-07-18T04:51:00Z">
              <w:rPr>
                <w:b/>
                <w:bCs/>
                <w:sz w:val="26"/>
                <w:szCs w:val="26"/>
                <w:u w:val="single"/>
              </w:rPr>
            </w:rPrChange>
          </w:rPr>
          <w:t>tasksList</w:t>
        </w:r>
        <w:proofErr w:type="spellEnd"/>
        <w:r w:rsidRPr="009329BA">
          <w:rPr>
            <w:b/>
            <w:bCs/>
            <w:sz w:val="26"/>
            <w:szCs w:val="26"/>
            <w:rPrChange w:id="4275" w:author="kalla madhu" w:date="2024-07-18T10:21:00Z" w16du:dateUtc="2024-07-18T04:51:00Z">
              <w:rPr>
                <w:b/>
                <w:bCs/>
                <w:sz w:val="26"/>
                <w:szCs w:val="26"/>
                <w:u w:val="single"/>
              </w:rPr>
            </w:rPrChange>
          </w:rPr>
          <w:t>;</w:t>
        </w:r>
      </w:ins>
    </w:p>
    <w:p w14:paraId="1C180094" w14:textId="77777777" w:rsidR="00785183" w:rsidRPr="009329BA" w:rsidRDefault="00785183" w:rsidP="00785183">
      <w:pPr>
        <w:rPr>
          <w:ins w:id="4276" w:author="kalla madhu" w:date="2024-07-17T14:45:00Z"/>
          <w:b/>
          <w:bCs/>
          <w:sz w:val="26"/>
          <w:szCs w:val="26"/>
          <w:rPrChange w:id="4277" w:author="kalla madhu" w:date="2024-07-18T10:21:00Z" w16du:dateUtc="2024-07-18T04:51:00Z">
            <w:rPr>
              <w:ins w:id="4278" w:author="kalla madhu" w:date="2024-07-17T14:45:00Z"/>
              <w:b/>
              <w:bCs/>
              <w:sz w:val="26"/>
              <w:szCs w:val="26"/>
              <w:u w:val="single"/>
            </w:rPr>
          </w:rPrChange>
        </w:rPr>
      </w:pPr>
      <w:ins w:id="4279" w:author="kalla madhu" w:date="2024-07-17T14:45:00Z">
        <w:r w:rsidRPr="009329BA">
          <w:rPr>
            <w:b/>
            <w:bCs/>
            <w:sz w:val="26"/>
            <w:szCs w:val="26"/>
            <w:rPrChange w:id="4280" w:author="kalla madhu" w:date="2024-07-18T10:21:00Z" w16du:dateUtc="2024-07-18T04:51:00Z">
              <w:rPr>
                <w:b/>
                <w:bCs/>
                <w:sz w:val="26"/>
                <w:szCs w:val="26"/>
                <w:u w:val="single"/>
              </w:rPr>
            </w:rPrChange>
          </w:rPr>
          <w:t>    }</w:t>
        </w:r>
      </w:ins>
    </w:p>
    <w:p w14:paraId="5FDAF4A5" w14:textId="77777777" w:rsidR="00785183" w:rsidRPr="009329BA" w:rsidRDefault="00785183" w:rsidP="00785183">
      <w:pPr>
        <w:rPr>
          <w:ins w:id="4281" w:author="kalla madhu" w:date="2024-07-17T14:45:00Z"/>
          <w:b/>
          <w:bCs/>
          <w:sz w:val="26"/>
          <w:szCs w:val="26"/>
          <w:rPrChange w:id="4282" w:author="kalla madhu" w:date="2024-07-18T10:21:00Z" w16du:dateUtc="2024-07-18T04:51:00Z">
            <w:rPr>
              <w:ins w:id="4283" w:author="kalla madhu" w:date="2024-07-17T14:45:00Z"/>
              <w:b/>
              <w:bCs/>
              <w:sz w:val="26"/>
              <w:szCs w:val="26"/>
              <w:u w:val="single"/>
            </w:rPr>
          </w:rPrChange>
        </w:rPr>
      </w:pPr>
      <w:ins w:id="4284" w:author="kalla madhu" w:date="2024-07-17T14:45:00Z">
        <w:r w:rsidRPr="009329BA">
          <w:rPr>
            <w:b/>
            <w:bCs/>
            <w:sz w:val="26"/>
            <w:szCs w:val="26"/>
            <w:rPrChange w:id="4285" w:author="kalla madhu" w:date="2024-07-18T10:21:00Z" w16du:dateUtc="2024-07-18T04:51:00Z">
              <w:rPr>
                <w:b/>
                <w:bCs/>
                <w:sz w:val="26"/>
                <w:szCs w:val="26"/>
                <w:u w:val="single"/>
              </w:rPr>
            </w:rPrChange>
          </w:rPr>
          <w:t xml:space="preserve">    public </w:t>
        </w:r>
        <w:proofErr w:type="spellStart"/>
        <w:r w:rsidRPr="009329BA">
          <w:rPr>
            <w:b/>
            <w:bCs/>
            <w:sz w:val="26"/>
            <w:szCs w:val="26"/>
            <w:rPrChange w:id="4286" w:author="kalla madhu" w:date="2024-07-18T10:21:00Z" w16du:dateUtc="2024-07-18T04:51:00Z">
              <w:rPr>
                <w:b/>
                <w:bCs/>
                <w:sz w:val="26"/>
                <w:szCs w:val="26"/>
                <w:u w:val="single"/>
              </w:rPr>
            </w:rPrChange>
          </w:rPr>
          <w:t>ArrayList</w:t>
        </w:r>
        <w:proofErr w:type="spellEnd"/>
        <w:r w:rsidRPr="009329BA">
          <w:rPr>
            <w:b/>
            <w:bCs/>
            <w:sz w:val="26"/>
            <w:szCs w:val="26"/>
            <w:rPrChange w:id="4287" w:author="kalla madhu" w:date="2024-07-18T10:21:00Z" w16du:dateUtc="2024-07-18T04:51:00Z">
              <w:rPr>
                <w:b/>
                <w:bCs/>
                <w:sz w:val="26"/>
                <w:szCs w:val="26"/>
                <w:u w:val="single"/>
              </w:rPr>
            </w:rPrChange>
          </w:rPr>
          <w:t xml:space="preserve">&lt;User&gt; </w:t>
        </w:r>
        <w:proofErr w:type="spellStart"/>
        <w:proofErr w:type="gramStart"/>
        <w:r w:rsidRPr="009329BA">
          <w:rPr>
            <w:b/>
            <w:bCs/>
            <w:sz w:val="26"/>
            <w:szCs w:val="26"/>
            <w:rPrChange w:id="4288" w:author="kalla madhu" w:date="2024-07-18T10:21:00Z" w16du:dateUtc="2024-07-18T04:51:00Z">
              <w:rPr>
                <w:b/>
                <w:bCs/>
                <w:sz w:val="26"/>
                <w:szCs w:val="26"/>
                <w:u w:val="single"/>
              </w:rPr>
            </w:rPrChange>
          </w:rPr>
          <w:t>getAllUsers</w:t>
        </w:r>
        <w:proofErr w:type="spellEnd"/>
        <w:r w:rsidRPr="009329BA">
          <w:rPr>
            <w:b/>
            <w:bCs/>
            <w:sz w:val="26"/>
            <w:szCs w:val="26"/>
            <w:rPrChange w:id="4289" w:author="kalla madhu" w:date="2024-07-18T10:21:00Z" w16du:dateUtc="2024-07-18T04:51:00Z">
              <w:rPr>
                <w:b/>
                <w:bCs/>
                <w:sz w:val="26"/>
                <w:szCs w:val="26"/>
                <w:u w:val="single"/>
              </w:rPr>
            </w:rPrChange>
          </w:rPr>
          <w:t>(</w:t>
        </w:r>
        <w:proofErr w:type="gramEnd"/>
        <w:r w:rsidRPr="009329BA">
          <w:rPr>
            <w:b/>
            <w:bCs/>
            <w:sz w:val="26"/>
            <w:szCs w:val="26"/>
            <w:rPrChange w:id="4290" w:author="kalla madhu" w:date="2024-07-18T10:21:00Z" w16du:dateUtc="2024-07-18T04:51:00Z">
              <w:rPr>
                <w:b/>
                <w:bCs/>
                <w:sz w:val="26"/>
                <w:szCs w:val="26"/>
                <w:u w:val="single"/>
              </w:rPr>
            </w:rPrChange>
          </w:rPr>
          <w:t>)</w:t>
        </w:r>
      </w:ins>
    </w:p>
    <w:p w14:paraId="6DE857B3" w14:textId="77777777" w:rsidR="00785183" w:rsidRPr="009329BA" w:rsidRDefault="00785183" w:rsidP="00785183">
      <w:pPr>
        <w:rPr>
          <w:ins w:id="4291" w:author="kalla madhu" w:date="2024-07-17T14:45:00Z"/>
          <w:b/>
          <w:bCs/>
          <w:sz w:val="26"/>
          <w:szCs w:val="26"/>
          <w:rPrChange w:id="4292" w:author="kalla madhu" w:date="2024-07-18T10:21:00Z" w16du:dateUtc="2024-07-18T04:51:00Z">
            <w:rPr>
              <w:ins w:id="4293" w:author="kalla madhu" w:date="2024-07-17T14:45:00Z"/>
              <w:b/>
              <w:bCs/>
              <w:sz w:val="26"/>
              <w:szCs w:val="26"/>
              <w:u w:val="single"/>
            </w:rPr>
          </w:rPrChange>
        </w:rPr>
      </w:pPr>
      <w:ins w:id="4294" w:author="kalla madhu" w:date="2024-07-17T14:45:00Z">
        <w:r w:rsidRPr="009329BA">
          <w:rPr>
            <w:b/>
            <w:bCs/>
            <w:sz w:val="26"/>
            <w:szCs w:val="26"/>
            <w:rPrChange w:id="4295" w:author="kalla madhu" w:date="2024-07-18T10:21:00Z" w16du:dateUtc="2024-07-18T04:51:00Z">
              <w:rPr>
                <w:b/>
                <w:bCs/>
                <w:sz w:val="26"/>
                <w:szCs w:val="26"/>
                <w:u w:val="single"/>
              </w:rPr>
            </w:rPrChange>
          </w:rPr>
          <w:t>    {</w:t>
        </w:r>
      </w:ins>
    </w:p>
    <w:p w14:paraId="05794E3D" w14:textId="77777777" w:rsidR="00785183" w:rsidRPr="009329BA" w:rsidRDefault="00785183" w:rsidP="00785183">
      <w:pPr>
        <w:rPr>
          <w:ins w:id="4296" w:author="kalla madhu" w:date="2024-07-17T14:45:00Z"/>
          <w:b/>
          <w:bCs/>
          <w:sz w:val="26"/>
          <w:szCs w:val="26"/>
          <w:rPrChange w:id="4297" w:author="kalla madhu" w:date="2024-07-18T10:21:00Z" w16du:dateUtc="2024-07-18T04:51:00Z">
            <w:rPr>
              <w:ins w:id="4298" w:author="kalla madhu" w:date="2024-07-17T14:45:00Z"/>
              <w:b/>
              <w:bCs/>
              <w:sz w:val="26"/>
              <w:szCs w:val="26"/>
              <w:u w:val="single"/>
            </w:rPr>
          </w:rPrChange>
        </w:rPr>
      </w:pPr>
      <w:ins w:id="4299" w:author="kalla madhu" w:date="2024-07-17T14:45:00Z">
        <w:r w:rsidRPr="009329BA">
          <w:rPr>
            <w:b/>
            <w:bCs/>
            <w:sz w:val="26"/>
            <w:szCs w:val="26"/>
            <w:rPrChange w:id="4300" w:author="kalla madhu" w:date="2024-07-18T10:21:00Z" w16du:dateUtc="2024-07-18T04:51:00Z">
              <w:rPr>
                <w:b/>
                <w:bCs/>
                <w:sz w:val="26"/>
                <w:szCs w:val="26"/>
                <w:u w:val="single"/>
              </w:rPr>
            </w:rPrChange>
          </w:rPr>
          <w:t xml:space="preserve">        </w:t>
        </w:r>
        <w:proofErr w:type="spellStart"/>
        <w:r w:rsidRPr="009329BA">
          <w:rPr>
            <w:b/>
            <w:bCs/>
            <w:sz w:val="26"/>
            <w:szCs w:val="26"/>
            <w:rPrChange w:id="4301" w:author="kalla madhu" w:date="2024-07-18T10:21:00Z" w16du:dateUtc="2024-07-18T04:51:00Z">
              <w:rPr>
                <w:b/>
                <w:bCs/>
                <w:sz w:val="26"/>
                <w:szCs w:val="26"/>
                <w:u w:val="single"/>
              </w:rPr>
            </w:rPrChange>
          </w:rPr>
          <w:t>ArrayList</w:t>
        </w:r>
        <w:proofErr w:type="spellEnd"/>
        <w:r w:rsidRPr="009329BA">
          <w:rPr>
            <w:b/>
            <w:bCs/>
            <w:sz w:val="26"/>
            <w:szCs w:val="26"/>
            <w:rPrChange w:id="4302" w:author="kalla madhu" w:date="2024-07-18T10:21:00Z" w16du:dateUtc="2024-07-18T04:51:00Z">
              <w:rPr>
                <w:b/>
                <w:bCs/>
                <w:sz w:val="26"/>
                <w:szCs w:val="26"/>
                <w:u w:val="single"/>
              </w:rPr>
            </w:rPrChange>
          </w:rPr>
          <w:t xml:space="preserve">&lt;User&gt; users=new </w:t>
        </w:r>
        <w:proofErr w:type="spellStart"/>
        <w:r w:rsidRPr="009329BA">
          <w:rPr>
            <w:b/>
            <w:bCs/>
            <w:sz w:val="26"/>
            <w:szCs w:val="26"/>
            <w:rPrChange w:id="4303" w:author="kalla madhu" w:date="2024-07-18T10:21:00Z" w16du:dateUtc="2024-07-18T04:51:00Z">
              <w:rPr>
                <w:b/>
                <w:bCs/>
                <w:sz w:val="26"/>
                <w:szCs w:val="26"/>
                <w:u w:val="single"/>
              </w:rPr>
            </w:rPrChange>
          </w:rPr>
          <w:t>ArrayList</w:t>
        </w:r>
        <w:proofErr w:type="spellEnd"/>
        <w:r w:rsidRPr="009329BA">
          <w:rPr>
            <w:b/>
            <w:bCs/>
            <w:sz w:val="26"/>
            <w:szCs w:val="26"/>
            <w:rPrChange w:id="4304" w:author="kalla madhu" w:date="2024-07-18T10:21:00Z" w16du:dateUtc="2024-07-18T04:51:00Z">
              <w:rPr>
                <w:b/>
                <w:bCs/>
                <w:sz w:val="26"/>
                <w:szCs w:val="26"/>
                <w:u w:val="single"/>
              </w:rPr>
            </w:rPrChange>
          </w:rPr>
          <w:t>&lt;User</w:t>
        </w:r>
        <w:proofErr w:type="gramStart"/>
        <w:r w:rsidRPr="009329BA">
          <w:rPr>
            <w:b/>
            <w:bCs/>
            <w:sz w:val="26"/>
            <w:szCs w:val="26"/>
            <w:rPrChange w:id="4305" w:author="kalla madhu" w:date="2024-07-18T10:21:00Z" w16du:dateUtc="2024-07-18T04:51:00Z">
              <w:rPr>
                <w:b/>
                <w:bCs/>
                <w:sz w:val="26"/>
                <w:szCs w:val="26"/>
                <w:u w:val="single"/>
              </w:rPr>
            </w:rPrChange>
          </w:rPr>
          <w:t>&gt;(</w:t>
        </w:r>
        <w:proofErr w:type="gramEnd"/>
        <w:r w:rsidRPr="009329BA">
          <w:rPr>
            <w:b/>
            <w:bCs/>
            <w:sz w:val="26"/>
            <w:szCs w:val="26"/>
            <w:rPrChange w:id="4306" w:author="kalla madhu" w:date="2024-07-18T10:21:00Z" w16du:dateUtc="2024-07-18T04:51:00Z">
              <w:rPr>
                <w:b/>
                <w:bCs/>
                <w:sz w:val="26"/>
                <w:szCs w:val="26"/>
                <w:u w:val="single"/>
              </w:rPr>
            </w:rPrChange>
          </w:rPr>
          <w:t>);</w:t>
        </w:r>
      </w:ins>
    </w:p>
    <w:p w14:paraId="19BB3655" w14:textId="77777777" w:rsidR="00785183" w:rsidRPr="009329BA" w:rsidRDefault="00785183" w:rsidP="00785183">
      <w:pPr>
        <w:rPr>
          <w:ins w:id="4307" w:author="kalla madhu" w:date="2024-07-17T14:45:00Z"/>
          <w:b/>
          <w:bCs/>
          <w:sz w:val="26"/>
          <w:szCs w:val="26"/>
          <w:rPrChange w:id="4308" w:author="kalla madhu" w:date="2024-07-18T10:21:00Z" w16du:dateUtc="2024-07-18T04:51:00Z">
            <w:rPr>
              <w:ins w:id="4309" w:author="kalla madhu" w:date="2024-07-17T14:45:00Z"/>
              <w:b/>
              <w:bCs/>
              <w:sz w:val="26"/>
              <w:szCs w:val="26"/>
              <w:u w:val="single"/>
            </w:rPr>
          </w:rPrChange>
        </w:rPr>
      </w:pPr>
      <w:ins w:id="4310" w:author="kalla madhu" w:date="2024-07-17T14:45:00Z">
        <w:r w:rsidRPr="009329BA">
          <w:rPr>
            <w:b/>
            <w:bCs/>
            <w:sz w:val="26"/>
            <w:szCs w:val="26"/>
            <w:rPrChange w:id="4311" w:author="kalla madhu" w:date="2024-07-18T10:21:00Z" w16du:dateUtc="2024-07-18T04:51:00Z">
              <w:rPr>
                <w:b/>
                <w:bCs/>
                <w:sz w:val="26"/>
                <w:szCs w:val="26"/>
                <w:u w:val="single"/>
              </w:rPr>
            </w:rPrChange>
          </w:rPr>
          <w:t>        try {</w:t>
        </w:r>
      </w:ins>
    </w:p>
    <w:p w14:paraId="3E2008E3" w14:textId="77777777" w:rsidR="00785183" w:rsidRPr="009329BA" w:rsidRDefault="00785183" w:rsidP="00785183">
      <w:pPr>
        <w:rPr>
          <w:ins w:id="4312" w:author="kalla madhu" w:date="2024-07-17T14:45:00Z"/>
          <w:b/>
          <w:bCs/>
          <w:sz w:val="26"/>
          <w:szCs w:val="26"/>
          <w:rPrChange w:id="4313" w:author="kalla madhu" w:date="2024-07-18T10:21:00Z" w16du:dateUtc="2024-07-18T04:51:00Z">
            <w:rPr>
              <w:ins w:id="4314" w:author="kalla madhu" w:date="2024-07-17T14:45:00Z"/>
              <w:b/>
              <w:bCs/>
              <w:sz w:val="26"/>
              <w:szCs w:val="26"/>
              <w:u w:val="single"/>
            </w:rPr>
          </w:rPrChange>
        </w:rPr>
      </w:pPr>
      <w:ins w:id="4315" w:author="kalla madhu" w:date="2024-07-17T14:45:00Z">
        <w:r w:rsidRPr="009329BA">
          <w:rPr>
            <w:b/>
            <w:bCs/>
            <w:sz w:val="26"/>
            <w:szCs w:val="26"/>
            <w:rPrChange w:id="4316" w:author="kalla madhu" w:date="2024-07-18T10:21:00Z" w16du:dateUtc="2024-07-18T04:51:00Z">
              <w:rPr>
                <w:b/>
                <w:bCs/>
                <w:sz w:val="26"/>
                <w:szCs w:val="26"/>
                <w:u w:val="single"/>
              </w:rPr>
            </w:rPrChange>
          </w:rPr>
          <w:t xml:space="preserve">            </w:t>
        </w:r>
        <w:proofErr w:type="spellStart"/>
        <w:r w:rsidRPr="009329BA">
          <w:rPr>
            <w:b/>
            <w:bCs/>
            <w:sz w:val="26"/>
            <w:szCs w:val="26"/>
            <w:rPrChange w:id="4317" w:author="kalla madhu" w:date="2024-07-18T10:21:00Z" w16du:dateUtc="2024-07-18T04:51:00Z">
              <w:rPr>
                <w:b/>
                <w:bCs/>
                <w:sz w:val="26"/>
                <w:szCs w:val="26"/>
                <w:u w:val="single"/>
              </w:rPr>
            </w:rPrChange>
          </w:rPr>
          <w:t>PreparedStatement</w:t>
        </w:r>
        <w:proofErr w:type="spellEnd"/>
        <w:r w:rsidRPr="009329BA">
          <w:rPr>
            <w:b/>
            <w:bCs/>
            <w:sz w:val="26"/>
            <w:szCs w:val="26"/>
            <w:rPrChange w:id="4318" w:author="kalla madhu" w:date="2024-07-18T10:21:00Z" w16du:dateUtc="2024-07-18T04:51:00Z">
              <w:rPr>
                <w:b/>
                <w:bCs/>
                <w:sz w:val="26"/>
                <w:szCs w:val="26"/>
                <w:u w:val="single"/>
              </w:rPr>
            </w:rPrChange>
          </w:rPr>
          <w:t xml:space="preserve"> </w:t>
        </w:r>
        <w:proofErr w:type="spellStart"/>
        <w:r w:rsidRPr="009329BA">
          <w:rPr>
            <w:b/>
            <w:bCs/>
            <w:sz w:val="26"/>
            <w:szCs w:val="26"/>
            <w:rPrChange w:id="4319" w:author="kalla madhu" w:date="2024-07-18T10:21:00Z" w16du:dateUtc="2024-07-18T04:51:00Z">
              <w:rPr>
                <w:b/>
                <w:bCs/>
                <w:sz w:val="26"/>
                <w:szCs w:val="26"/>
                <w:u w:val="single"/>
              </w:rPr>
            </w:rPrChange>
          </w:rPr>
          <w:t>pstmt</w:t>
        </w:r>
        <w:proofErr w:type="spellEnd"/>
        <w:r w:rsidRPr="009329BA">
          <w:rPr>
            <w:b/>
            <w:bCs/>
            <w:sz w:val="26"/>
            <w:szCs w:val="26"/>
            <w:rPrChange w:id="4320" w:author="kalla madhu" w:date="2024-07-18T10:21:00Z" w16du:dateUtc="2024-07-18T04:51:00Z">
              <w:rPr>
                <w:b/>
                <w:bCs/>
                <w:sz w:val="26"/>
                <w:szCs w:val="26"/>
                <w:u w:val="single"/>
              </w:rPr>
            </w:rPrChange>
          </w:rPr>
          <w:t>=</w:t>
        </w:r>
        <w:proofErr w:type="spellStart"/>
        <w:proofErr w:type="gramStart"/>
        <w:r w:rsidRPr="009329BA">
          <w:rPr>
            <w:b/>
            <w:bCs/>
            <w:sz w:val="26"/>
            <w:szCs w:val="26"/>
            <w:rPrChange w:id="4321" w:author="kalla madhu" w:date="2024-07-18T10:21:00Z" w16du:dateUtc="2024-07-18T04:51:00Z">
              <w:rPr>
                <w:b/>
                <w:bCs/>
                <w:sz w:val="26"/>
                <w:szCs w:val="26"/>
                <w:u w:val="single"/>
              </w:rPr>
            </w:rPrChange>
          </w:rPr>
          <w:t>con.prepareStatement</w:t>
        </w:r>
        <w:proofErr w:type="spellEnd"/>
        <w:proofErr w:type="gramEnd"/>
        <w:r w:rsidRPr="009329BA">
          <w:rPr>
            <w:b/>
            <w:bCs/>
            <w:sz w:val="26"/>
            <w:szCs w:val="26"/>
            <w:rPrChange w:id="4322" w:author="kalla madhu" w:date="2024-07-18T10:21:00Z" w16du:dateUtc="2024-07-18T04:51:00Z">
              <w:rPr>
                <w:b/>
                <w:bCs/>
                <w:sz w:val="26"/>
                <w:szCs w:val="26"/>
                <w:u w:val="single"/>
              </w:rPr>
            </w:rPrChange>
          </w:rPr>
          <w:t>("select * from register");</w:t>
        </w:r>
      </w:ins>
    </w:p>
    <w:p w14:paraId="6E01B42B" w14:textId="77777777" w:rsidR="00785183" w:rsidRPr="009329BA" w:rsidRDefault="00785183" w:rsidP="00785183">
      <w:pPr>
        <w:rPr>
          <w:ins w:id="4323" w:author="kalla madhu" w:date="2024-07-17T14:45:00Z"/>
          <w:b/>
          <w:bCs/>
          <w:sz w:val="26"/>
          <w:szCs w:val="26"/>
          <w:rPrChange w:id="4324" w:author="kalla madhu" w:date="2024-07-18T10:21:00Z" w16du:dateUtc="2024-07-18T04:51:00Z">
            <w:rPr>
              <w:ins w:id="4325" w:author="kalla madhu" w:date="2024-07-17T14:45:00Z"/>
              <w:b/>
              <w:bCs/>
              <w:sz w:val="26"/>
              <w:szCs w:val="26"/>
              <w:u w:val="single"/>
            </w:rPr>
          </w:rPrChange>
        </w:rPr>
      </w:pPr>
      <w:ins w:id="4326" w:author="kalla madhu" w:date="2024-07-17T14:45:00Z">
        <w:r w:rsidRPr="009329BA">
          <w:rPr>
            <w:b/>
            <w:bCs/>
            <w:sz w:val="26"/>
            <w:szCs w:val="26"/>
            <w:rPrChange w:id="4327" w:author="kalla madhu" w:date="2024-07-18T10:21:00Z" w16du:dateUtc="2024-07-18T04:51:00Z">
              <w:rPr>
                <w:b/>
                <w:bCs/>
                <w:sz w:val="26"/>
                <w:szCs w:val="26"/>
                <w:u w:val="single"/>
              </w:rPr>
            </w:rPrChange>
          </w:rPr>
          <w:t xml:space="preserve">            </w:t>
        </w:r>
        <w:proofErr w:type="spellStart"/>
        <w:r w:rsidRPr="009329BA">
          <w:rPr>
            <w:b/>
            <w:bCs/>
            <w:sz w:val="26"/>
            <w:szCs w:val="26"/>
            <w:rPrChange w:id="4328" w:author="kalla madhu" w:date="2024-07-18T10:21:00Z" w16du:dateUtc="2024-07-18T04:51:00Z">
              <w:rPr>
                <w:b/>
                <w:bCs/>
                <w:sz w:val="26"/>
                <w:szCs w:val="26"/>
                <w:u w:val="single"/>
              </w:rPr>
            </w:rPrChange>
          </w:rPr>
          <w:t>ResultSet</w:t>
        </w:r>
        <w:proofErr w:type="spellEnd"/>
        <w:r w:rsidRPr="009329BA">
          <w:rPr>
            <w:b/>
            <w:bCs/>
            <w:sz w:val="26"/>
            <w:szCs w:val="26"/>
            <w:rPrChange w:id="4329" w:author="kalla madhu" w:date="2024-07-18T10:21:00Z" w16du:dateUtc="2024-07-18T04:51:00Z">
              <w:rPr>
                <w:b/>
                <w:bCs/>
                <w:sz w:val="26"/>
                <w:szCs w:val="26"/>
                <w:u w:val="single"/>
              </w:rPr>
            </w:rPrChange>
          </w:rPr>
          <w:t xml:space="preserve"> </w:t>
        </w:r>
        <w:proofErr w:type="spellStart"/>
        <w:r w:rsidRPr="009329BA">
          <w:rPr>
            <w:b/>
            <w:bCs/>
            <w:sz w:val="26"/>
            <w:szCs w:val="26"/>
            <w:rPrChange w:id="4330" w:author="kalla madhu" w:date="2024-07-18T10:21:00Z" w16du:dateUtc="2024-07-18T04:51:00Z">
              <w:rPr>
                <w:b/>
                <w:bCs/>
                <w:sz w:val="26"/>
                <w:szCs w:val="26"/>
                <w:u w:val="single"/>
              </w:rPr>
            </w:rPrChange>
          </w:rPr>
          <w:t>rs</w:t>
        </w:r>
        <w:proofErr w:type="spellEnd"/>
        <w:r w:rsidRPr="009329BA">
          <w:rPr>
            <w:b/>
            <w:bCs/>
            <w:sz w:val="26"/>
            <w:szCs w:val="26"/>
            <w:rPrChange w:id="4331" w:author="kalla madhu" w:date="2024-07-18T10:21:00Z" w16du:dateUtc="2024-07-18T04:51:00Z">
              <w:rPr>
                <w:b/>
                <w:bCs/>
                <w:sz w:val="26"/>
                <w:szCs w:val="26"/>
                <w:u w:val="single"/>
              </w:rPr>
            </w:rPrChange>
          </w:rPr>
          <w:t>=</w:t>
        </w:r>
        <w:proofErr w:type="spellStart"/>
        <w:proofErr w:type="gramStart"/>
        <w:r w:rsidRPr="009329BA">
          <w:rPr>
            <w:b/>
            <w:bCs/>
            <w:sz w:val="26"/>
            <w:szCs w:val="26"/>
            <w:rPrChange w:id="4332" w:author="kalla madhu" w:date="2024-07-18T10:21:00Z" w16du:dateUtc="2024-07-18T04:51:00Z">
              <w:rPr>
                <w:b/>
                <w:bCs/>
                <w:sz w:val="26"/>
                <w:szCs w:val="26"/>
                <w:u w:val="single"/>
              </w:rPr>
            </w:rPrChange>
          </w:rPr>
          <w:t>pstmt.executeQuery</w:t>
        </w:r>
        <w:proofErr w:type="spellEnd"/>
        <w:proofErr w:type="gramEnd"/>
        <w:r w:rsidRPr="009329BA">
          <w:rPr>
            <w:b/>
            <w:bCs/>
            <w:sz w:val="26"/>
            <w:szCs w:val="26"/>
            <w:rPrChange w:id="4333" w:author="kalla madhu" w:date="2024-07-18T10:21:00Z" w16du:dateUtc="2024-07-18T04:51:00Z">
              <w:rPr>
                <w:b/>
                <w:bCs/>
                <w:sz w:val="26"/>
                <w:szCs w:val="26"/>
                <w:u w:val="single"/>
              </w:rPr>
            </w:rPrChange>
          </w:rPr>
          <w:t>();</w:t>
        </w:r>
      </w:ins>
    </w:p>
    <w:p w14:paraId="5269CF4E" w14:textId="77777777" w:rsidR="00785183" w:rsidRPr="009329BA" w:rsidRDefault="00785183" w:rsidP="00785183">
      <w:pPr>
        <w:rPr>
          <w:ins w:id="4334" w:author="kalla madhu" w:date="2024-07-17T14:45:00Z"/>
          <w:b/>
          <w:bCs/>
          <w:sz w:val="26"/>
          <w:szCs w:val="26"/>
          <w:rPrChange w:id="4335" w:author="kalla madhu" w:date="2024-07-18T10:21:00Z" w16du:dateUtc="2024-07-18T04:51:00Z">
            <w:rPr>
              <w:ins w:id="4336" w:author="kalla madhu" w:date="2024-07-17T14:45:00Z"/>
              <w:b/>
              <w:bCs/>
              <w:sz w:val="26"/>
              <w:szCs w:val="26"/>
              <w:u w:val="single"/>
            </w:rPr>
          </w:rPrChange>
        </w:rPr>
      </w:pPr>
      <w:ins w:id="4337" w:author="kalla madhu" w:date="2024-07-17T14:45:00Z">
        <w:r w:rsidRPr="009329BA">
          <w:rPr>
            <w:b/>
            <w:bCs/>
            <w:sz w:val="26"/>
            <w:szCs w:val="26"/>
            <w:rPrChange w:id="4338" w:author="kalla madhu" w:date="2024-07-18T10:21:00Z" w16du:dateUtc="2024-07-18T04:51:00Z">
              <w:rPr>
                <w:b/>
                <w:bCs/>
                <w:sz w:val="26"/>
                <w:szCs w:val="26"/>
                <w:u w:val="single"/>
              </w:rPr>
            </w:rPrChange>
          </w:rPr>
          <w:t>            while(</w:t>
        </w:r>
        <w:proofErr w:type="spellStart"/>
        <w:proofErr w:type="gramStart"/>
        <w:r w:rsidRPr="009329BA">
          <w:rPr>
            <w:b/>
            <w:bCs/>
            <w:sz w:val="26"/>
            <w:szCs w:val="26"/>
            <w:rPrChange w:id="4339" w:author="kalla madhu" w:date="2024-07-18T10:21:00Z" w16du:dateUtc="2024-07-18T04:51:00Z">
              <w:rPr>
                <w:b/>
                <w:bCs/>
                <w:sz w:val="26"/>
                <w:szCs w:val="26"/>
                <w:u w:val="single"/>
              </w:rPr>
            </w:rPrChange>
          </w:rPr>
          <w:t>rs.next</w:t>
        </w:r>
        <w:proofErr w:type="spellEnd"/>
        <w:proofErr w:type="gramEnd"/>
        <w:r w:rsidRPr="009329BA">
          <w:rPr>
            <w:b/>
            <w:bCs/>
            <w:sz w:val="26"/>
            <w:szCs w:val="26"/>
            <w:rPrChange w:id="4340" w:author="kalla madhu" w:date="2024-07-18T10:21:00Z" w16du:dateUtc="2024-07-18T04:51:00Z">
              <w:rPr>
                <w:b/>
                <w:bCs/>
                <w:sz w:val="26"/>
                <w:szCs w:val="26"/>
                <w:u w:val="single"/>
              </w:rPr>
            </w:rPrChange>
          </w:rPr>
          <w:t>())</w:t>
        </w:r>
      </w:ins>
    </w:p>
    <w:p w14:paraId="4042BC93" w14:textId="77777777" w:rsidR="00785183" w:rsidRPr="009329BA" w:rsidRDefault="00785183" w:rsidP="00785183">
      <w:pPr>
        <w:rPr>
          <w:ins w:id="4341" w:author="kalla madhu" w:date="2024-07-17T14:45:00Z"/>
          <w:b/>
          <w:bCs/>
          <w:sz w:val="26"/>
          <w:szCs w:val="26"/>
          <w:rPrChange w:id="4342" w:author="kalla madhu" w:date="2024-07-18T10:21:00Z" w16du:dateUtc="2024-07-18T04:51:00Z">
            <w:rPr>
              <w:ins w:id="4343" w:author="kalla madhu" w:date="2024-07-17T14:45:00Z"/>
              <w:b/>
              <w:bCs/>
              <w:sz w:val="26"/>
              <w:szCs w:val="26"/>
              <w:u w:val="single"/>
            </w:rPr>
          </w:rPrChange>
        </w:rPr>
      </w:pPr>
      <w:ins w:id="4344" w:author="kalla madhu" w:date="2024-07-17T14:45:00Z">
        <w:r w:rsidRPr="009329BA">
          <w:rPr>
            <w:b/>
            <w:bCs/>
            <w:sz w:val="26"/>
            <w:szCs w:val="26"/>
            <w:rPrChange w:id="4345" w:author="kalla madhu" w:date="2024-07-18T10:21:00Z" w16du:dateUtc="2024-07-18T04:51:00Z">
              <w:rPr>
                <w:b/>
                <w:bCs/>
                <w:sz w:val="26"/>
                <w:szCs w:val="26"/>
                <w:u w:val="single"/>
              </w:rPr>
            </w:rPrChange>
          </w:rPr>
          <w:t>            {</w:t>
        </w:r>
      </w:ins>
    </w:p>
    <w:p w14:paraId="5B493A0E" w14:textId="77777777" w:rsidR="00785183" w:rsidRPr="009329BA" w:rsidRDefault="00785183" w:rsidP="00785183">
      <w:pPr>
        <w:rPr>
          <w:ins w:id="4346" w:author="kalla madhu" w:date="2024-07-17T14:45:00Z"/>
          <w:b/>
          <w:bCs/>
          <w:sz w:val="26"/>
          <w:szCs w:val="26"/>
          <w:rPrChange w:id="4347" w:author="kalla madhu" w:date="2024-07-18T10:21:00Z" w16du:dateUtc="2024-07-18T04:51:00Z">
            <w:rPr>
              <w:ins w:id="4348" w:author="kalla madhu" w:date="2024-07-17T14:45:00Z"/>
              <w:b/>
              <w:bCs/>
              <w:sz w:val="26"/>
              <w:szCs w:val="26"/>
              <w:u w:val="single"/>
            </w:rPr>
          </w:rPrChange>
        </w:rPr>
      </w:pPr>
      <w:ins w:id="4349" w:author="kalla madhu" w:date="2024-07-17T14:45:00Z">
        <w:r w:rsidRPr="009329BA">
          <w:rPr>
            <w:b/>
            <w:bCs/>
            <w:sz w:val="26"/>
            <w:szCs w:val="26"/>
            <w:rPrChange w:id="4350"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351" w:author="kalla madhu" w:date="2024-07-18T10:21:00Z" w16du:dateUtc="2024-07-18T04:51:00Z">
              <w:rPr>
                <w:b/>
                <w:bCs/>
                <w:sz w:val="26"/>
                <w:szCs w:val="26"/>
                <w:u w:val="single"/>
              </w:rPr>
            </w:rPrChange>
          </w:rPr>
          <w:t>users.add</w:t>
        </w:r>
        <w:proofErr w:type="spellEnd"/>
        <w:r w:rsidRPr="009329BA">
          <w:rPr>
            <w:b/>
            <w:bCs/>
            <w:sz w:val="26"/>
            <w:szCs w:val="26"/>
            <w:rPrChange w:id="4352" w:author="kalla madhu" w:date="2024-07-18T10:21:00Z" w16du:dateUtc="2024-07-18T04:51:00Z">
              <w:rPr>
                <w:b/>
                <w:bCs/>
                <w:sz w:val="26"/>
                <w:szCs w:val="26"/>
                <w:u w:val="single"/>
              </w:rPr>
            </w:rPrChange>
          </w:rPr>
          <w:t>(</w:t>
        </w:r>
        <w:proofErr w:type="gramEnd"/>
        <w:r w:rsidRPr="009329BA">
          <w:rPr>
            <w:b/>
            <w:bCs/>
            <w:sz w:val="26"/>
            <w:szCs w:val="26"/>
            <w:rPrChange w:id="4353" w:author="kalla madhu" w:date="2024-07-18T10:21:00Z" w16du:dateUtc="2024-07-18T04:51:00Z">
              <w:rPr>
                <w:b/>
                <w:bCs/>
                <w:sz w:val="26"/>
                <w:szCs w:val="26"/>
                <w:u w:val="single"/>
              </w:rPr>
            </w:rPrChange>
          </w:rPr>
          <w:t>new User(rs.getString(1),rs.getString(2),rs.getString(3),rs.getString(4),rs.getString(5)));</w:t>
        </w:r>
      </w:ins>
    </w:p>
    <w:p w14:paraId="2344FF15" w14:textId="77777777" w:rsidR="00785183" w:rsidRPr="009329BA" w:rsidRDefault="00785183" w:rsidP="00785183">
      <w:pPr>
        <w:rPr>
          <w:ins w:id="4354" w:author="kalla madhu" w:date="2024-07-17T14:45:00Z"/>
          <w:b/>
          <w:bCs/>
          <w:sz w:val="26"/>
          <w:szCs w:val="26"/>
          <w:rPrChange w:id="4355" w:author="kalla madhu" w:date="2024-07-18T10:21:00Z" w16du:dateUtc="2024-07-18T04:51:00Z">
            <w:rPr>
              <w:ins w:id="4356" w:author="kalla madhu" w:date="2024-07-17T14:45:00Z"/>
              <w:b/>
              <w:bCs/>
              <w:sz w:val="26"/>
              <w:szCs w:val="26"/>
              <w:u w:val="single"/>
            </w:rPr>
          </w:rPrChange>
        </w:rPr>
      </w:pPr>
      <w:ins w:id="4357" w:author="kalla madhu" w:date="2024-07-17T14:45:00Z">
        <w:r w:rsidRPr="009329BA">
          <w:rPr>
            <w:b/>
            <w:bCs/>
            <w:sz w:val="26"/>
            <w:szCs w:val="26"/>
            <w:rPrChange w:id="4358" w:author="kalla madhu" w:date="2024-07-18T10:21:00Z" w16du:dateUtc="2024-07-18T04:51:00Z">
              <w:rPr>
                <w:b/>
                <w:bCs/>
                <w:sz w:val="26"/>
                <w:szCs w:val="26"/>
                <w:u w:val="single"/>
              </w:rPr>
            </w:rPrChange>
          </w:rPr>
          <w:t>            }</w:t>
        </w:r>
      </w:ins>
    </w:p>
    <w:p w14:paraId="28FA93DC" w14:textId="77777777" w:rsidR="00785183" w:rsidRPr="009329BA" w:rsidRDefault="00785183" w:rsidP="00785183">
      <w:pPr>
        <w:rPr>
          <w:ins w:id="4359" w:author="kalla madhu" w:date="2024-07-17T14:45:00Z"/>
          <w:b/>
          <w:bCs/>
          <w:sz w:val="26"/>
          <w:szCs w:val="26"/>
          <w:rPrChange w:id="4360" w:author="kalla madhu" w:date="2024-07-18T10:21:00Z" w16du:dateUtc="2024-07-18T04:51:00Z">
            <w:rPr>
              <w:ins w:id="4361" w:author="kalla madhu" w:date="2024-07-17T14:45:00Z"/>
              <w:b/>
              <w:bCs/>
              <w:sz w:val="26"/>
              <w:szCs w:val="26"/>
              <w:u w:val="single"/>
            </w:rPr>
          </w:rPrChange>
        </w:rPr>
      </w:pPr>
      <w:ins w:id="4362" w:author="kalla madhu" w:date="2024-07-17T14:45:00Z">
        <w:r w:rsidRPr="009329BA">
          <w:rPr>
            <w:b/>
            <w:bCs/>
            <w:sz w:val="26"/>
            <w:szCs w:val="26"/>
            <w:rPrChange w:id="4363" w:author="kalla madhu" w:date="2024-07-18T10:21:00Z" w16du:dateUtc="2024-07-18T04:51:00Z">
              <w:rPr>
                <w:b/>
                <w:bCs/>
                <w:sz w:val="26"/>
                <w:szCs w:val="26"/>
                <w:u w:val="single"/>
              </w:rPr>
            </w:rPrChange>
          </w:rPr>
          <w:t xml:space="preserve">        </w:t>
        </w:r>
        <w:proofErr w:type="gramStart"/>
        <w:r w:rsidRPr="009329BA">
          <w:rPr>
            <w:b/>
            <w:bCs/>
            <w:sz w:val="26"/>
            <w:szCs w:val="26"/>
            <w:rPrChange w:id="4364" w:author="kalla madhu" w:date="2024-07-18T10:21:00Z" w16du:dateUtc="2024-07-18T04:51:00Z">
              <w:rPr>
                <w:b/>
                <w:bCs/>
                <w:sz w:val="26"/>
                <w:szCs w:val="26"/>
                <w:u w:val="single"/>
              </w:rPr>
            </w:rPrChange>
          </w:rPr>
          <w:t>}catch</w:t>
        </w:r>
        <w:proofErr w:type="gramEnd"/>
        <w:r w:rsidRPr="009329BA">
          <w:rPr>
            <w:b/>
            <w:bCs/>
            <w:sz w:val="26"/>
            <w:szCs w:val="26"/>
            <w:rPrChange w:id="4365" w:author="kalla madhu" w:date="2024-07-18T10:21:00Z" w16du:dateUtc="2024-07-18T04:51:00Z">
              <w:rPr>
                <w:b/>
                <w:bCs/>
                <w:sz w:val="26"/>
                <w:szCs w:val="26"/>
                <w:u w:val="single"/>
              </w:rPr>
            </w:rPrChange>
          </w:rPr>
          <w:t>(Exception ex)</w:t>
        </w:r>
      </w:ins>
    </w:p>
    <w:p w14:paraId="3007207C" w14:textId="77777777" w:rsidR="00785183" w:rsidRPr="009329BA" w:rsidRDefault="00785183" w:rsidP="00785183">
      <w:pPr>
        <w:rPr>
          <w:ins w:id="4366" w:author="kalla madhu" w:date="2024-07-17T14:45:00Z"/>
          <w:b/>
          <w:bCs/>
          <w:sz w:val="26"/>
          <w:szCs w:val="26"/>
          <w:rPrChange w:id="4367" w:author="kalla madhu" w:date="2024-07-18T10:21:00Z" w16du:dateUtc="2024-07-18T04:51:00Z">
            <w:rPr>
              <w:ins w:id="4368" w:author="kalla madhu" w:date="2024-07-17T14:45:00Z"/>
              <w:b/>
              <w:bCs/>
              <w:sz w:val="26"/>
              <w:szCs w:val="26"/>
              <w:u w:val="single"/>
            </w:rPr>
          </w:rPrChange>
        </w:rPr>
      </w:pPr>
      <w:ins w:id="4369" w:author="kalla madhu" w:date="2024-07-17T14:45:00Z">
        <w:r w:rsidRPr="009329BA">
          <w:rPr>
            <w:b/>
            <w:bCs/>
            <w:sz w:val="26"/>
            <w:szCs w:val="26"/>
            <w:rPrChange w:id="4370" w:author="kalla madhu" w:date="2024-07-18T10:21:00Z" w16du:dateUtc="2024-07-18T04:51:00Z">
              <w:rPr>
                <w:b/>
                <w:bCs/>
                <w:sz w:val="26"/>
                <w:szCs w:val="26"/>
                <w:u w:val="single"/>
              </w:rPr>
            </w:rPrChange>
          </w:rPr>
          <w:t>        {</w:t>
        </w:r>
      </w:ins>
    </w:p>
    <w:p w14:paraId="1C760C6A" w14:textId="77777777" w:rsidR="00785183" w:rsidRPr="009329BA" w:rsidRDefault="00785183" w:rsidP="00785183">
      <w:pPr>
        <w:rPr>
          <w:ins w:id="4371" w:author="kalla madhu" w:date="2024-07-17T14:45:00Z"/>
          <w:b/>
          <w:bCs/>
          <w:sz w:val="26"/>
          <w:szCs w:val="26"/>
          <w:rPrChange w:id="4372" w:author="kalla madhu" w:date="2024-07-18T10:21:00Z" w16du:dateUtc="2024-07-18T04:51:00Z">
            <w:rPr>
              <w:ins w:id="4373" w:author="kalla madhu" w:date="2024-07-17T14:45:00Z"/>
              <w:b/>
              <w:bCs/>
              <w:sz w:val="26"/>
              <w:szCs w:val="26"/>
              <w:u w:val="single"/>
            </w:rPr>
          </w:rPrChange>
        </w:rPr>
      </w:pPr>
      <w:ins w:id="4374" w:author="kalla madhu" w:date="2024-07-17T14:45:00Z">
        <w:r w:rsidRPr="009329BA">
          <w:rPr>
            <w:b/>
            <w:bCs/>
            <w:sz w:val="26"/>
            <w:szCs w:val="26"/>
            <w:rPrChange w:id="4375"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376" w:author="kalla madhu" w:date="2024-07-18T10:21:00Z" w16du:dateUtc="2024-07-18T04:51:00Z">
              <w:rPr>
                <w:b/>
                <w:bCs/>
                <w:sz w:val="26"/>
                <w:szCs w:val="26"/>
                <w:u w:val="single"/>
              </w:rPr>
            </w:rPrChange>
          </w:rPr>
          <w:t>ex.printStackTrace</w:t>
        </w:r>
        <w:proofErr w:type="spellEnd"/>
        <w:proofErr w:type="gramEnd"/>
        <w:r w:rsidRPr="009329BA">
          <w:rPr>
            <w:b/>
            <w:bCs/>
            <w:sz w:val="26"/>
            <w:szCs w:val="26"/>
            <w:rPrChange w:id="4377" w:author="kalla madhu" w:date="2024-07-18T10:21:00Z" w16du:dateUtc="2024-07-18T04:51:00Z">
              <w:rPr>
                <w:b/>
                <w:bCs/>
                <w:sz w:val="26"/>
                <w:szCs w:val="26"/>
                <w:u w:val="single"/>
              </w:rPr>
            </w:rPrChange>
          </w:rPr>
          <w:t>();</w:t>
        </w:r>
      </w:ins>
    </w:p>
    <w:p w14:paraId="77C71067" w14:textId="77777777" w:rsidR="00785183" w:rsidRPr="009329BA" w:rsidRDefault="00785183" w:rsidP="00785183">
      <w:pPr>
        <w:rPr>
          <w:ins w:id="4378" w:author="kalla madhu" w:date="2024-07-17T14:45:00Z"/>
          <w:b/>
          <w:bCs/>
          <w:sz w:val="26"/>
          <w:szCs w:val="26"/>
          <w:rPrChange w:id="4379" w:author="kalla madhu" w:date="2024-07-18T10:21:00Z" w16du:dateUtc="2024-07-18T04:51:00Z">
            <w:rPr>
              <w:ins w:id="4380" w:author="kalla madhu" w:date="2024-07-17T14:45:00Z"/>
              <w:b/>
              <w:bCs/>
              <w:sz w:val="26"/>
              <w:szCs w:val="26"/>
              <w:u w:val="single"/>
            </w:rPr>
          </w:rPrChange>
        </w:rPr>
      </w:pPr>
      <w:ins w:id="4381" w:author="kalla madhu" w:date="2024-07-17T14:45:00Z">
        <w:r w:rsidRPr="009329BA">
          <w:rPr>
            <w:b/>
            <w:bCs/>
            <w:sz w:val="26"/>
            <w:szCs w:val="26"/>
            <w:rPrChange w:id="4382" w:author="kalla madhu" w:date="2024-07-18T10:21:00Z" w16du:dateUtc="2024-07-18T04:51:00Z">
              <w:rPr>
                <w:b/>
                <w:bCs/>
                <w:sz w:val="26"/>
                <w:szCs w:val="26"/>
                <w:u w:val="single"/>
              </w:rPr>
            </w:rPrChange>
          </w:rPr>
          <w:t>        }</w:t>
        </w:r>
      </w:ins>
    </w:p>
    <w:p w14:paraId="2ACD2DB7" w14:textId="77777777" w:rsidR="00785183" w:rsidRPr="009329BA" w:rsidRDefault="00785183" w:rsidP="00785183">
      <w:pPr>
        <w:rPr>
          <w:ins w:id="4383" w:author="kalla madhu" w:date="2024-07-17T14:45:00Z"/>
          <w:b/>
          <w:bCs/>
          <w:sz w:val="26"/>
          <w:szCs w:val="26"/>
          <w:rPrChange w:id="4384" w:author="kalla madhu" w:date="2024-07-18T10:21:00Z" w16du:dateUtc="2024-07-18T04:51:00Z">
            <w:rPr>
              <w:ins w:id="4385" w:author="kalla madhu" w:date="2024-07-17T14:45:00Z"/>
              <w:b/>
              <w:bCs/>
              <w:sz w:val="26"/>
              <w:szCs w:val="26"/>
              <w:u w:val="single"/>
            </w:rPr>
          </w:rPrChange>
        </w:rPr>
      </w:pPr>
      <w:ins w:id="4386" w:author="kalla madhu" w:date="2024-07-17T14:45:00Z">
        <w:r w:rsidRPr="009329BA">
          <w:rPr>
            <w:b/>
            <w:bCs/>
            <w:sz w:val="26"/>
            <w:szCs w:val="26"/>
            <w:rPrChange w:id="4387" w:author="kalla madhu" w:date="2024-07-18T10:21:00Z" w16du:dateUtc="2024-07-18T04:51:00Z">
              <w:rPr>
                <w:b/>
                <w:bCs/>
                <w:sz w:val="26"/>
                <w:szCs w:val="26"/>
                <w:u w:val="single"/>
              </w:rPr>
            </w:rPrChange>
          </w:rPr>
          <w:t>        return users;</w:t>
        </w:r>
      </w:ins>
    </w:p>
    <w:p w14:paraId="1C5F8758" w14:textId="77777777" w:rsidR="00785183" w:rsidRPr="009329BA" w:rsidRDefault="00785183" w:rsidP="00785183">
      <w:pPr>
        <w:rPr>
          <w:ins w:id="4388" w:author="kalla madhu" w:date="2024-07-17T14:45:00Z"/>
          <w:b/>
          <w:bCs/>
          <w:sz w:val="26"/>
          <w:szCs w:val="26"/>
          <w:rPrChange w:id="4389" w:author="kalla madhu" w:date="2024-07-18T10:21:00Z" w16du:dateUtc="2024-07-18T04:51:00Z">
            <w:rPr>
              <w:ins w:id="4390" w:author="kalla madhu" w:date="2024-07-17T14:45:00Z"/>
              <w:b/>
              <w:bCs/>
              <w:sz w:val="26"/>
              <w:szCs w:val="26"/>
              <w:u w:val="single"/>
            </w:rPr>
          </w:rPrChange>
        </w:rPr>
      </w:pPr>
      <w:ins w:id="4391" w:author="kalla madhu" w:date="2024-07-17T14:45:00Z">
        <w:r w:rsidRPr="009329BA">
          <w:rPr>
            <w:b/>
            <w:bCs/>
            <w:sz w:val="26"/>
            <w:szCs w:val="26"/>
            <w:rPrChange w:id="4392" w:author="kalla madhu" w:date="2024-07-18T10:21:00Z" w16du:dateUtc="2024-07-18T04:51:00Z">
              <w:rPr>
                <w:b/>
                <w:bCs/>
                <w:sz w:val="26"/>
                <w:szCs w:val="26"/>
                <w:u w:val="single"/>
              </w:rPr>
            </w:rPrChange>
          </w:rPr>
          <w:t>    }</w:t>
        </w:r>
      </w:ins>
    </w:p>
    <w:p w14:paraId="17D807D9" w14:textId="77777777" w:rsidR="00785183" w:rsidRPr="009329BA" w:rsidRDefault="00785183" w:rsidP="00785183">
      <w:pPr>
        <w:rPr>
          <w:ins w:id="4393" w:author="kalla madhu" w:date="2024-07-17T14:45:00Z"/>
          <w:b/>
          <w:bCs/>
          <w:sz w:val="26"/>
          <w:szCs w:val="26"/>
          <w:rPrChange w:id="4394" w:author="kalla madhu" w:date="2024-07-18T10:21:00Z" w16du:dateUtc="2024-07-18T04:51:00Z">
            <w:rPr>
              <w:ins w:id="4395" w:author="kalla madhu" w:date="2024-07-17T14:45:00Z"/>
              <w:b/>
              <w:bCs/>
              <w:sz w:val="26"/>
              <w:szCs w:val="26"/>
              <w:u w:val="single"/>
            </w:rPr>
          </w:rPrChange>
        </w:rPr>
      </w:pPr>
      <w:ins w:id="4396" w:author="kalla madhu" w:date="2024-07-17T14:45:00Z">
        <w:r w:rsidRPr="009329BA">
          <w:rPr>
            <w:b/>
            <w:bCs/>
            <w:sz w:val="26"/>
            <w:szCs w:val="26"/>
            <w:rPrChange w:id="4397" w:author="kalla madhu" w:date="2024-07-18T10:21:00Z" w16du:dateUtc="2024-07-18T04:51:00Z">
              <w:rPr>
                <w:b/>
                <w:bCs/>
                <w:sz w:val="26"/>
                <w:szCs w:val="26"/>
                <w:u w:val="single"/>
              </w:rPr>
            </w:rPrChange>
          </w:rPr>
          <w:t xml:space="preserve">    </w:t>
        </w:r>
      </w:ins>
    </w:p>
    <w:p w14:paraId="55B1D13E" w14:textId="77777777" w:rsidR="00785183" w:rsidRPr="009329BA" w:rsidRDefault="00785183" w:rsidP="00785183">
      <w:pPr>
        <w:rPr>
          <w:ins w:id="4398" w:author="kalla madhu" w:date="2024-07-17T14:45:00Z"/>
          <w:b/>
          <w:bCs/>
          <w:sz w:val="26"/>
          <w:szCs w:val="26"/>
          <w:rPrChange w:id="4399" w:author="kalla madhu" w:date="2024-07-18T10:21:00Z" w16du:dateUtc="2024-07-18T04:51:00Z">
            <w:rPr>
              <w:ins w:id="4400" w:author="kalla madhu" w:date="2024-07-17T14:45:00Z"/>
              <w:b/>
              <w:bCs/>
              <w:sz w:val="26"/>
              <w:szCs w:val="26"/>
              <w:u w:val="single"/>
            </w:rPr>
          </w:rPrChange>
        </w:rPr>
      </w:pPr>
      <w:ins w:id="4401" w:author="kalla madhu" w:date="2024-07-17T14:45:00Z">
        <w:r w:rsidRPr="009329BA">
          <w:rPr>
            <w:b/>
            <w:bCs/>
            <w:sz w:val="26"/>
            <w:szCs w:val="26"/>
            <w:rPrChange w:id="4402" w:author="kalla madhu" w:date="2024-07-18T10:21:00Z" w16du:dateUtc="2024-07-18T04:51:00Z">
              <w:rPr>
                <w:b/>
                <w:bCs/>
                <w:sz w:val="26"/>
                <w:szCs w:val="26"/>
                <w:u w:val="single"/>
              </w:rPr>
            </w:rPrChange>
          </w:rPr>
          <w:t>    //</w:t>
        </w:r>
        <w:proofErr w:type="spellStart"/>
        <w:r w:rsidRPr="009329BA">
          <w:rPr>
            <w:b/>
            <w:bCs/>
            <w:sz w:val="26"/>
            <w:szCs w:val="26"/>
            <w:rPrChange w:id="4403" w:author="kalla madhu" w:date="2024-07-18T10:21:00Z" w16du:dateUtc="2024-07-18T04:51:00Z">
              <w:rPr>
                <w:b/>
                <w:bCs/>
                <w:sz w:val="26"/>
                <w:szCs w:val="26"/>
                <w:u w:val="single"/>
              </w:rPr>
            </w:rPrChange>
          </w:rPr>
          <w:t>i</w:t>
        </w:r>
        <w:proofErr w:type="spellEnd"/>
        <w:r w:rsidRPr="009329BA">
          <w:rPr>
            <w:b/>
            <w:bCs/>
            <w:sz w:val="26"/>
            <w:szCs w:val="26"/>
            <w:rPrChange w:id="4404" w:author="kalla madhu" w:date="2024-07-18T10:21:00Z" w16du:dateUtc="2024-07-18T04:51:00Z">
              <w:rPr>
                <w:b/>
                <w:bCs/>
                <w:sz w:val="26"/>
                <w:szCs w:val="26"/>
                <w:u w:val="single"/>
              </w:rPr>
            </w:rPrChange>
          </w:rPr>
          <w:t xml:space="preserve"> want to store the register form details in database</w:t>
        </w:r>
      </w:ins>
    </w:p>
    <w:p w14:paraId="21B52752" w14:textId="77777777" w:rsidR="00785183" w:rsidRPr="009329BA" w:rsidRDefault="00785183" w:rsidP="00785183">
      <w:pPr>
        <w:rPr>
          <w:ins w:id="4405" w:author="kalla madhu" w:date="2024-07-17T14:45:00Z"/>
          <w:b/>
          <w:bCs/>
          <w:sz w:val="26"/>
          <w:szCs w:val="26"/>
          <w:rPrChange w:id="4406" w:author="kalla madhu" w:date="2024-07-18T10:21:00Z" w16du:dateUtc="2024-07-18T04:51:00Z">
            <w:rPr>
              <w:ins w:id="4407" w:author="kalla madhu" w:date="2024-07-17T14:45:00Z"/>
              <w:b/>
              <w:bCs/>
              <w:sz w:val="26"/>
              <w:szCs w:val="26"/>
              <w:u w:val="single"/>
            </w:rPr>
          </w:rPrChange>
        </w:rPr>
      </w:pPr>
      <w:ins w:id="4408" w:author="kalla madhu" w:date="2024-07-17T14:45:00Z">
        <w:r w:rsidRPr="009329BA">
          <w:rPr>
            <w:b/>
            <w:bCs/>
            <w:sz w:val="26"/>
            <w:szCs w:val="26"/>
            <w:rPrChange w:id="4409" w:author="kalla madhu" w:date="2024-07-18T10:21:00Z" w16du:dateUtc="2024-07-18T04:51:00Z">
              <w:rPr>
                <w:b/>
                <w:bCs/>
                <w:sz w:val="26"/>
                <w:szCs w:val="26"/>
                <w:u w:val="single"/>
              </w:rPr>
            </w:rPrChange>
          </w:rPr>
          <w:t xml:space="preserve">    public </w:t>
        </w:r>
        <w:proofErr w:type="spellStart"/>
        <w:r w:rsidRPr="009329BA">
          <w:rPr>
            <w:b/>
            <w:bCs/>
            <w:sz w:val="26"/>
            <w:szCs w:val="26"/>
            <w:rPrChange w:id="4410" w:author="kalla madhu" w:date="2024-07-18T10:21:00Z" w16du:dateUtc="2024-07-18T04:51:00Z">
              <w:rPr>
                <w:b/>
                <w:bCs/>
                <w:sz w:val="26"/>
                <w:szCs w:val="26"/>
                <w:u w:val="single"/>
              </w:rPr>
            </w:rPrChange>
          </w:rPr>
          <w:t>boolean</w:t>
        </w:r>
        <w:proofErr w:type="spellEnd"/>
        <w:r w:rsidRPr="009329BA">
          <w:rPr>
            <w:b/>
            <w:bCs/>
            <w:sz w:val="26"/>
            <w:szCs w:val="26"/>
            <w:rPrChange w:id="4411"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412" w:author="kalla madhu" w:date="2024-07-18T10:21:00Z" w16du:dateUtc="2024-07-18T04:51:00Z">
              <w:rPr>
                <w:b/>
                <w:bCs/>
                <w:sz w:val="26"/>
                <w:szCs w:val="26"/>
                <w:u w:val="single"/>
              </w:rPr>
            </w:rPrChange>
          </w:rPr>
          <w:t>doRegister</w:t>
        </w:r>
        <w:proofErr w:type="spellEnd"/>
        <w:r w:rsidRPr="009329BA">
          <w:rPr>
            <w:b/>
            <w:bCs/>
            <w:sz w:val="26"/>
            <w:szCs w:val="26"/>
            <w:rPrChange w:id="4413" w:author="kalla madhu" w:date="2024-07-18T10:21:00Z" w16du:dateUtc="2024-07-18T04:51:00Z">
              <w:rPr>
                <w:b/>
                <w:bCs/>
                <w:sz w:val="26"/>
                <w:szCs w:val="26"/>
                <w:u w:val="single"/>
              </w:rPr>
            </w:rPrChange>
          </w:rPr>
          <w:t>(</w:t>
        </w:r>
        <w:proofErr w:type="gramEnd"/>
        <w:r w:rsidRPr="009329BA">
          <w:rPr>
            <w:b/>
            <w:bCs/>
            <w:sz w:val="26"/>
            <w:szCs w:val="26"/>
            <w:rPrChange w:id="4414" w:author="kalla madhu" w:date="2024-07-18T10:21:00Z" w16du:dateUtc="2024-07-18T04:51:00Z">
              <w:rPr>
                <w:b/>
                <w:bCs/>
                <w:sz w:val="26"/>
                <w:szCs w:val="26"/>
                <w:u w:val="single"/>
              </w:rPr>
            </w:rPrChange>
          </w:rPr>
          <w:t xml:space="preserve">String </w:t>
        </w:r>
        <w:proofErr w:type="spellStart"/>
        <w:r w:rsidRPr="009329BA">
          <w:rPr>
            <w:b/>
            <w:bCs/>
            <w:sz w:val="26"/>
            <w:szCs w:val="26"/>
            <w:rPrChange w:id="4415" w:author="kalla madhu" w:date="2024-07-18T10:21:00Z" w16du:dateUtc="2024-07-18T04:51:00Z">
              <w:rPr>
                <w:b/>
                <w:bCs/>
                <w:sz w:val="26"/>
                <w:szCs w:val="26"/>
                <w:u w:val="single"/>
              </w:rPr>
            </w:rPrChange>
          </w:rPr>
          <w:t>email,String</w:t>
        </w:r>
        <w:proofErr w:type="spellEnd"/>
        <w:r w:rsidRPr="009329BA">
          <w:rPr>
            <w:b/>
            <w:bCs/>
            <w:sz w:val="26"/>
            <w:szCs w:val="26"/>
            <w:rPrChange w:id="4416" w:author="kalla madhu" w:date="2024-07-18T10:21:00Z" w16du:dateUtc="2024-07-18T04:51:00Z">
              <w:rPr>
                <w:b/>
                <w:bCs/>
                <w:sz w:val="26"/>
                <w:szCs w:val="26"/>
                <w:u w:val="single"/>
              </w:rPr>
            </w:rPrChange>
          </w:rPr>
          <w:t xml:space="preserve"> </w:t>
        </w:r>
        <w:proofErr w:type="spellStart"/>
        <w:r w:rsidRPr="009329BA">
          <w:rPr>
            <w:b/>
            <w:bCs/>
            <w:sz w:val="26"/>
            <w:szCs w:val="26"/>
            <w:rPrChange w:id="4417" w:author="kalla madhu" w:date="2024-07-18T10:21:00Z" w16du:dateUtc="2024-07-18T04:51:00Z">
              <w:rPr>
                <w:b/>
                <w:bCs/>
                <w:sz w:val="26"/>
                <w:szCs w:val="26"/>
                <w:u w:val="single"/>
              </w:rPr>
            </w:rPrChange>
          </w:rPr>
          <w:t>password,String</w:t>
        </w:r>
        <w:proofErr w:type="spellEnd"/>
        <w:r w:rsidRPr="009329BA">
          <w:rPr>
            <w:b/>
            <w:bCs/>
            <w:sz w:val="26"/>
            <w:szCs w:val="26"/>
            <w:rPrChange w:id="4418" w:author="kalla madhu" w:date="2024-07-18T10:21:00Z" w16du:dateUtc="2024-07-18T04:51:00Z">
              <w:rPr>
                <w:b/>
                <w:bCs/>
                <w:sz w:val="26"/>
                <w:szCs w:val="26"/>
                <w:u w:val="single"/>
              </w:rPr>
            </w:rPrChange>
          </w:rPr>
          <w:t xml:space="preserve"> </w:t>
        </w:r>
        <w:proofErr w:type="spellStart"/>
        <w:r w:rsidRPr="009329BA">
          <w:rPr>
            <w:b/>
            <w:bCs/>
            <w:sz w:val="26"/>
            <w:szCs w:val="26"/>
            <w:rPrChange w:id="4419" w:author="kalla madhu" w:date="2024-07-18T10:21:00Z" w16du:dateUtc="2024-07-18T04:51:00Z">
              <w:rPr>
                <w:b/>
                <w:bCs/>
                <w:sz w:val="26"/>
                <w:szCs w:val="26"/>
                <w:u w:val="single"/>
              </w:rPr>
            </w:rPrChange>
          </w:rPr>
          <w:t>phone,String</w:t>
        </w:r>
        <w:proofErr w:type="spellEnd"/>
        <w:r w:rsidRPr="009329BA">
          <w:rPr>
            <w:b/>
            <w:bCs/>
            <w:sz w:val="26"/>
            <w:szCs w:val="26"/>
            <w:rPrChange w:id="4420" w:author="kalla madhu" w:date="2024-07-18T10:21:00Z" w16du:dateUtc="2024-07-18T04:51:00Z">
              <w:rPr>
                <w:b/>
                <w:bCs/>
                <w:sz w:val="26"/>
                <w:szCs w:val="26"/>
                <w:u w:val="single"/>
              </w:rPr>
            </w:rPrChange>
          </w:rPr>
          <w:t xml:space="preserve"> address)</w:t>
        </w:r>
      </w:ins>
    </w:p>
    <w:p w14:paraId="3DB22891" w14:textId="77777777" w:rsidR="00785183" w:rsidRPr="009329BA" w:rsidRDefault="00785183" w:rsidP="00785183">
      <w:pPr>
        <w:rPr>
          <w:ins w:id="4421" w:author="kalla madhu" w:date="2024-07-17T14:45:00Z"/>
          <w:b/>
          <w:bCs/>
          <w:sz w:val="26"/>
          <w:szCs w:val="26"/>
          <w:rPrChange w:id="4422" w:author="kalla madhu" w:date="2024-07-18T10:21:00Z" w16du:dateUtc="2024-07-18T04:51:00Z">
            <w:rPr>
              <w:ins w:id="4423" w:author="kalla madhu" w:date="2024-07-17T14:45:00Z"/>
              <w:b/>
              <w:bCs/>
              <w:sz w:val="26"/>
              <w:szCs w:val="26"/>
              <w:u w:val="single"/>
            </w:rPr>
          </w:rPrChange>
        </w:rPr>
      </w:pPr>
      <w:ins w:id="4424" w:author="kalla madhu" w:date="2024-07-17T14:45:00Z">
        <w:r w:rsidRPr="009329BA">
          <w:rPr>
            <w:b/>
            <w:bCs/>
            <w:sz w:val="26"/>
            <w:szCs w:val="26"/>
            <w:rPrChange w:id="4425" w:author="kalla madhu" w:date="2024-07-18T10:21:00Z" w16du:dateUtc="2024-07-18T04:51:00Z">
              <w:rPr>
                <w:b/>
                <w:bCs/>
                <w:sz w:val="26"/>
                <w:szCs w:val="26"/>
                <w:u w:val="single"/>
              </w:rPr>
            </w:rPrChange>
          </w:rPr>
          <w:t>    {</w:t>
        </w:r>
      </w:ins>
    </w:p>
    <w:p w14:paraId="76CB09DB" w14:textId="77777777" w:rsidR="00785183" w:rsidRPr="009329BA" w:rsidRDefault="00785183" w:rsidP="00785183">
      <w:pPr>
        <w:rPr>
          <w:ins w:id="4426" w:author="kalla madhu" w:date="2024-07-17T14:45:00Z"/>
          <w:b/>
          <w:bCs/>
          <w:sz w:val="26"/>
          <w:szCs w:val="26"/>
          <w:rPrChange w:id="4427" w:author="kalla madhu" w:date="2024-07-18T10:21:00Z" w16du:dateUtc="2024-07-18T04:51:00Z">
            <w:rPr>
              <w:ins w:id="4428" w:author="kalla madhu" w:date="2024-07-17T14:45:00Z"/>
              <w:b/>
              <w:bCs/>
              <w:sz w:val="26"/>
              <w:szCs w:val="26"/>
              <w:u w:val="single"/>
            </w:rPr>
          </w:rPrChange>
        </w:rPr>
      </w:pPr>
      <w:ins w:id="4429" w:author="kalla madhu" w:date="2024-07-17T14:45:00Z">
        <w:r w:rsidRPr="009329BA">
          <w:rPr>
            <w:b/>
            <w:bCs/>
            <w:sz w:val="26"/>
            <w:szCs w:val="26"/>
            <w:rPrChange w:id="4430" w:author="kalla madhu" w:date="2024-07-18T10:21:00Z" w16du:dateUtc="2024-07-18T04:51:00Z">
              <w:rPr>
                <w:b/>
                <w:bCs/>
                <w:sz w:val="26"/>
                <w:szCs w:val="26"/>
                <w:u w:val="single"/>
              </w:rPr>
            </w:rPrChange>
          </w:rPr>
          <w:t xml:space="preserve">        </w:t>
        </w:r>
        <w:proofErr w:type="spellStart"/>
        <w:r w:rsidRPr="009329BA">
          <w:rPr>
            <w:b/>
            <w:bCs/>
            <w:sz w:val="26"/>
            <w:szCs w:val="26"/>
            <w:rPrChange w:id="4431" w:author="kalla madhu" w:date="2024-07-18T10:21:00Z" w16du:dateUtc="2024-07-18T04:51:00Z">
              <w:rPr>
                <w:b/>
                <w:bCs/>
                <w:sz w:val="26"/>
                <w:szCs w:val="26"/>
                <w:u w:val="single"/>
              </w:rPr>
            </w:rPrChange>
          </w:rPr>
          <w:t>boolean</w:t>
        </w:r>
        <w:proofErr w:type="spellEnd"/>
        <w:r w:rsidRPr="009329BA">
          <w:rPr>
            <w:b/>
            <w:bCs/>
            <w:sz w:val="26"/>
            <w:szCs w:val="26"/>
            <w:rPrChange w:id="4432" w:author="kalla madhu" w:date="2024-07-18T10:21:00Z" w16du:dateUtc="2024-07-18T04:51:00Z">
              <w:rPr>
                <w:b/>
                <w:bCs/>
                <w:sz w:val="26"/>
                <w:szCs w:val="26"/>
                <w:u w:val="single"/>
              </w:rPr>
            </w:rPrChange>
          </w:rPr>
          <w:t xml:space="preserve"> flag=false;</w:t>
        </w:r>
      </w:ins>
    </w:p>
    <w:p w14:paraId="664605D3" w14:textId="77777777" w:rsidR="00785183" w:rsidRPr="009329BA" w:rsidRDefault="00785183" w:rsidP="00785183">
      <w:pPr>
        <w:rPr>
          <w:ins w:id="4433" w:author="kalla madhu" w:date="2024-07-17T14:45:00Z"/>
          <w:b/>
          <w:bCs/>
          <w:sz w:val="26"/>
          <w:szCs w:val="26"/>
          <w:rPrChange w:id="4434" w:author="kalla madhu" w:date="2024-07-18T10:21:00Z" w16du:dateUtc="2024-07-18T04:51:00Z">
            <w:rPr>
              <w:ins w:id="4435" w:author="kalla madhu" w:date="2024-07-17T14:45:00Z"/>
              <w:b/>
              <w:bCs/>
              <w:sz w:val="26"/>
              <w:szCs w:val="26"/>
              <w:u w:val="single"/>
            </w:rPr>
          </w:rPrChange>
        </w:rPr>
      </w:pPr>
      <w:ins w:id="4436" w:author="kalla madhu" w:date="2024-07-17T14:45:00Z">
        <w:r w:rsidRPr="009329BA">
          <w:rPr>
            <w:b/>
            <w:bCs/>
            <w:sz w:val="26"/>
            <w:szCs w:val="26"/>
            <w:rPrChange w:id="4437" w:author="kalla madhu" w:date="2024-07-18T10:21:00Z" w16du:dateUtc="2024-07-18T04:51:00Z">
              <w:rPr>
                <w:b/>
                <w:bCs/>
                <w:sz w:val="26"/>
                <w:szCs w:val="26"/>
                <w:u w:val="single"/>
              </w:rPr>
            </w:rPrChange>
          </w:rPr>
          <w:t>        try {</w:t>
        </w:r>
      </w:ins>
    </w:p>
    <w:p w14:paraId="275A65D1" w14:textId="77777777" w:rsidR="00785183" w:rsidRPr="009329BA" w:rsidRDefault="00785183" w:rsidP="00785183">
      <w:pPr>
        <w:rPr>
          <w:ins w:id="4438" w:author="kalla madhu" w:date="2024-07-17T14:45:00Z"/>
          <w:b/>
          <w:bCs/>
          <w:sz w:val="26"/>
          <w:szCs w:val="26"/>
          <w:rPrChange w:id="4439" w:author="kalla madhu" w:date="2024-07-18T10:21:00Z" w16du:dateUtc="2024-07-18T04:51:00Z">
            <w:rPr>
              <w:ins w:id="4440" w:author="kalla madhu" w:date="2024-07-17T14:45:00Z"/>
              <w:b/>
              <w:bCs/>
              <w:sz w:val="26"/>
              <w:szCs w:val="26"/>
              <w:u w:val="single"/>
            </w:rPr>
          </w:rPrChange>
        </w:rPr>
      </w:pPr>
      <w:ins w:id="4441" w:author="kalla madhu" w:date="2024-07-17T14:45:00Z">
        <w:r w:rsidRPr="009329BA">
          <w:rPr>
            <w:b/>
            <w:bCs/>
            <w:sz w:val="26"/>
            <w:szCs w:val="26"/>
            <w:rPrChange w:id="4442" w:author="kalla madhu" w:date="2024-07-18T10:21:00Z" w16du:dateUtc="2024-07-18T04:51:00Z">
              <w:rPr>
                <w:b/>
                <w:bCs/>
                <w:sz w:val="26"/>
                <w:szCs w:val="26"/>
                <w:u w:val="single"/>
              </w:rPr>
            </w:rPrChange>
          </w:rPr>
          <w:t xml:space="preserve">            </w:t>
        </w:r>
        <w:proofErr w:type="spellStart"/>
        <w:r w:rsidRPr="009329BA">
          <w:rPr>
            <w:b/>
            <w:bCs/>
            <w:sz w:val="26"/>
            <w:szCs w:val="26"/>
            <w:rPrChange w:id="4443" w:author="kalla madhu" w:date="2024-07-18T10:21:00Z" w16du:dateUtc="2024-07-18T04:51:00Z">
              <w:rPr>
                <w:b/>
                <w:bCs/>
                <w:sz w:val="26"/>
                <w:szCs w:val="26"/>
                <w:u w:val="single"/>
              </w:rPr>
            </w:rPrChange>
          </w:rPr>
          <w:t>PreparedStatement</w:t>
        </w:r>
        <w:proofErr w:type="spellEnd"/>
        <w:r w:rsidRPr="009329BA">
          <w:rPr>
            <w:b/>
            <w:bCs/>
            <w:sz w:val="26"/>
            <w:szCs w:val="26"/>
            <w:rPrChange w:id="4444" w:author="kalla madhu" w:date="2024-07-18T10:21:00Z" w16du:dateUtc="2024-07-18T04:51:00Z">
              <w:rPr>
                <w:b/>
                <w:bCs/>
                <w:sz w:val="26"/>
                <w:szCs w:val="26"/>
                <w:u w:val="single"/>
              </w:rPr>
            </w:rPrChange>
          </w:rPr>
          <w:t xml:space="preserve"> </w:t>
        </w:r>
        <w:proofErr w:type="spellStart"/>
        <w:r w:rsidRPr="009329BA">
          <w:rPr>
            <w:b/>
            <w:bCs/>
            <w:sz w:val="26"/>
            <w:szCs w:val="26"/>
            <w:rPrChange w:id="4445" w:author="kalla madhu" w:date="2024-07-18T10:21:00Z" w16du:dateUtc="2024-07-18T04:51:00Z">
              <w:rPr>
                <w:b/>
                <w:bCs/>
                <w:sz w:val="26"/>
                <w:szCs w:val="26"/>
                <w:u w:val="single"/>
              </w:rPr>
            </w:rPrChange>
          </w:rPr>
          <w:t>pstmt</w:t>
        </w:r>
        <w:proofErr w:type="spellEnd"/>
        <w:r w:rsidRPr="009329BA">
          <w:rPr>
            <w:b/>
            <w:bCs/>
            <w:sz w:val="26"/>
            <w:szCs w:val="26"/>
            <w:rPrChange w:id="4446" w:author="kalla madhu" w:date="2024-07-18T10:21:00Z" w16du:dateUtc="2024-07-18T04:51:00Z">
              <w:rPr>
                <w:b/>
                <w:bCs/>
                <w:sz w:val="26"/>
                <w:szCs w:val="26"/>
                <w:u w:val="single"/>
              </w:rPr>
            </w:rPrChange>
          </w:rPr>
          <w:t>=</w:t>
        </w:r>
        <w:proofErr w:type="spellStart"/>
        <w:proofErr w:type="gramStart"/>
        <w:r w:rsidRPr="009329BA">
          <w:rPr>
            <w:b/>
            <w:bCs/>
            <w:sz w:val="26"/>
            <w:szCs w:val="26"/>
            <w:rPrChange w:id="4447" w:author="kalla madhu" w:date="2024-07-18T10:21:00Z" w16du:dateUtc="2024-07-18T04:51:00Z">
              <w:rPr>
                <w:b/>
                <w:bCs/>
                <w:sz w:val="26"/>
                <w:szCs w:val="26"/>
                <w:u w:val="single"/>
              </w:rPr>
            </w:rPrChange>
          </w:rPr>
          <w:t>con.prepareStatement</w:t>
        </w:r>
        <w:proofErr w:type="spellEnd"/>
        <w:proofErr w:type="gramEnd"/>
        <w:r w:rsidRPr="009329BA">
          <w:rPr>
            <w:b/>
            <w:bCs/>
            <w:sz w:val="26"/>
            <w:szCs w:val="26"/>
            <w:rPrChange w:id="4448" w:author="kalla madhu" w:date="2024-07-18T10:21:00Z" w16du:dateUtc="2024-07-18T04:51:00Z">
              <w:rPr>
                <w:b/>
                <w:bCs/>
                <w:sz w:val="26"/>
                <w:szCs w:val="26"/>
                <w:u w:val="single"/>
              </w:rPr>
            </w:rPrChange>
          </w:rPr>
          <w:t>("insert into register(</w:t>
        </w:r>
        <w:proofErr w:type="spellStart"/>
        <w:r w:rsidRPr="009329BA">
          <w:rPr>
            <w:b/>
            <w:bCs/>
            <w:sz w:val="26"/>
            <w:szCs w:val="26"/>
            <w:rPrChange w:id="4449" w:author="kalla madhu" w:date="2024-07-18T10:21:00Z" w16du:dateUtc="2024-07-18T04:51:00Z">
              <w:rPr>
                <w:b/>
                <w:bCs/>
                <w:sz w:val="26"/>
                <w:szCs w:val="26"/>
                <w:u w:val="single"/>
              </w:rPr>
            </w:rPrChange>
          </w:rPr>
          <w:t>email,password,phone,address</w:t>
        </w:r>
        <w:proofErr w:type="spellEnd"/>
        <w:r w:rsidRPr="009329BA">
          <w:rPr>
            <w:b/>
            <w:bCs/>
            <w:sz w:val="26"/>
            <w:szCs w:val="26"/>
            <w:rPrChange w:id="4450" w:author="kalla madhu" w:date="2024-07-18T10:21:00Z" w16du:dateUtc="2024-07-18T04:51:00Z">
              <w:rPr>
                <w:b/>
                <w:bCs/>
                <w:sz w:val="26"/>
                <w:szCs w:val="26"/>
                <w:u w:val="single"/>
              </w:rPr>
            </w:rPrChange>
          </w:rPr>
          <w:t>) values(?,?,?,?)");</w:t>
        </w:r>
      </w:ins>
    </w:p>
    <w:p w14:paraId="5200C78F" w14:textId="77777777" w:rsidR="00785183" w:rsidRPr="009329BA" w:rsidRDefault="00785183" w:rsidP="00785183">
      <w:pPr>
        <w:rPr>
          <w:ins w:id="4451" w:author="kalla madhu" w:date="2024-07-17T14:45:00Z"/>
          <w:b/>
          <w:bCs/>
          <w:sz w:val="26"/>
          <w:szCs w:val="26"/>
          <w:rPrChange w:id="4452" w:author="kalla madhu" w:date="2024-07-18T10:21:00Z" w16du:dateUtc="2024-07-18T04:51:00Z">
            <w:rPr>
              <w:ins w:id="4453" w:author="kalla madhu" w:date="2024-07-17T14:45:00Z"/>
              <w:b/>
              <w:bCs/>
              <w:sz w:val="26"/>
              <w:szCs w:val="26"/>
              <w:u w:val="single"/>
            </w:rPr>
          </w:rPrChange>
        </w:rPr>
      </w:pPr>
      <w:ins w:id="4454" w:author="kalla madhu" w:date="2024-07-17T14:45:00Z">
        <w:r w:rsidRPr="009329BA">
          <w:rPr>
            <w:b/>
            <w:bCs/>
            <w:sz w:val="26"/>
            <w:szCs w:val="26"/>
            <w:rPrChange w:id="4455"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456"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4457" w:author="kalla madhu" w:date="2024-07-18T10:21:00Z" w16du:dateUtc="2024-07-18T04:51:00Z">
              <w:rPr>
                <w:b/>
                <w:bCs/>
                <w:sz w:val="26"/>
                <w:szCs w:val="26"/>
                <w:u w:val="single"/>
              </w:rPr>
            </w:rPrChange>
          </w:rPr>
          <w:t>(1,email);</w:t>
        </w:r>
      </w:ins>
    </w:p>
    <w:p w14:paraId="02F4A17A" w14:textId="77777777" w:rsidR="00785183" w:rsidRPr="009329BA" w:rsidRDefault="00785183" w:rsidP="00785183">
      <w:pPr>
        <w:rPr>
          <w:ins w:id="4458" w:author="kalla madhu" w:date="2024-07-17T14:45:00Z"/>
          <w:b/>
          <w:bCs/>
          <w:sz w:val="26"/>
          <w:szCs w:val="26"/>
          <w:rPrChange w:id="4459" w:author="kalla madhu" w:date="2024-07-18T10:21:00Z" w16du:dateUtc="2024-07-18T04:51:00Z">
            <w:rPr>
              <w:ins w:id="4460" w:author="kalla madhu" w:date="2024-07-17T14:45:00Z"/>
              <w:b/>
              <w:bCs/>
              <w:sz w:val="26"/>
              <w:szCs w:val="26"/>
              <w:u w:val="single"/>
            </w:rPr>
          </w:rPrChange>
        </w:rPr>
      </w:pPr>
      <w:ins w:id="4461" w:author="kalla madhu" w:date="2024-07-17T14:45:00Z">
        <w:r w:rsidRPr="009329BA">
          <w:rPr>
            <w:b/>
            <w:bCs/>
            <w:sz w:val="26"/>
            <w:szCs w:val="26"/>
            <w:rPrChange w:id="4462"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463"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4464" w:author="kalla madhu" w:date="2024-07-18T10:21:00Z" w16du:dateUtc="2024-07-18T04:51:00Z">
              <w:rPr>
                <w:b/>
                <w:bCs/>
                <w:sz w:val="26"/>
                <w:szCs w:val="26"/>
                <w:u w:val="single"/>
              </w:rPr>
            </w:rPrChange>
          </w:rPr>
          <w:t>(2,password);</w:t>
        </w:r>
      </w:ins>
    </w:p>
    <w:p w14:paraId="7DE387B4" w14:textId="77777777" w:rsidR="00785183" w:rsidRPr="009329BA" w:rsidRDefault="00785183" w:rsidP="00785183">
      <w:pPr>
        <w:rPr>
          <w:ins w:id="4465" w:author="kalla madhu" w:date="2024-07-17T14:45:00Z"/>
          <w:b/>
          <w:bCs/>
          <w:sz w:val="26"/>
          <w:szCs w:val="26"/>
          <w:rPrChange w:id="4466" w:author="kalla madhu" w:date="2024-07-18T10:21:00Z" w16du:dateUtc="2024-07-18T04:51:00Z">
            <w:rPr>
              <w:ins w:id="4467" w:author="kalla madhu" w:date="2024-07-17T14:45:00Z"/>
              <w:b/>
              <w:bCs/>
              <w:sz w:val="26"/>
              <w:szCs w:val="26"/>
              <w:u w:val="single"/>
            </w:rPr>
          </w:rPrChange>
        </w:rPr>
      </w:pPr>
      <w:ins w:id="4468" w:author="kalla madhu" w:date="2024-07-17T14:45:00Z">
        <w:r w:rsidRPr="009329BA">
          <w:rPr>
            <w:b/>
            <w:bCs/>
            <w:sz w:val="26"/>
            <w:szCs w:val="26"/>
            <w:rPrChange w:id="4469"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470"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4471" w:author="kalla madhu" w:date="2024-07-18T10:21:00Z" w16du:dateUtc="2024-07-18T04:51:00Z">
              <w:rPr>
                <w:b/>
                <w:bCs/>
                <w:sz w:val="26"/>
                <w:szCs w:val="26"/>
                <w:u w:val="single"/>
              </w:rPr>
            </w:rPrChange>
          </w:rPr>
          <w:t>(3,phone);</w:t>
        </w:r>
      </w:ins>
    </w:p>
    <w:p w14:paraId="1CDA020D" w14:textId="77777777" w:rsidR="00785183" w:rsidRPr="009329BA" w:rsidRDefault="00785183" w:rsidP="00785183">
      <w:pPr>
        <w:rPr>
          <w:ins w:id="4472" w:author="kalla madhu" w:date="2024-07-17T14:45:00Z"/>
          <w:b/>
          <w:bCs/>
          <w:sz w:val="26"/>
          <w:szCs w:val="26"/>
          <w:rPrChange w:id="4473" w:author="kalla madhu" w:date="2024-07-18T10:21:00Z" w16du:dateUtc="2024-07-18T04:51:00Z">
            <w:rPr>
              <w:ins w:id="4474" w:author="kalla madhu" w:date="2024-07-17T14:45:00Z"/>
              <w:b/>
              <w:bCs/>
              <w:sz w:val="26"/>
              <w:szCs w:val="26"/>
              <w:u w:val="single"/>
            </w:rPr>
          </w:rPrChange>
        </w:rPr>
      </w:pPr>
      <w:ins w:id="4475" w:author="kalla madhu" w:date="2024-07-17T14:45:00Z">
        <w:r w:rsidRPr="009329BA">
          <w:rPr>
            <w:b/>
            <w:bCs/>
            <w:sz w:val="26"/>
            <w:szCs w:val="26"/>
            <w:rPrChange w:id="4476"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477"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4478" w:author="kalla madhu" w:date="2024-07-18T10:21:00Z" w16du:dateUtc="2024-07-18T04:51:00Z">
              <w:rPr>
                <w:b/>
                <w:bCs/>
                <w:sz w:val="26"/>
                <w:szCs w:val="26"/>
                <w:u w:val="single"/>
              </w:rPr>
            </w:rPrChange>
          </w:rPr>
          <w:t>(4,address);</w:t>
        </w:r>
      </w:ins>
    </w:p>
    <w:p w14:paraId="728D684A" w14:textId="77777777" w:rsidR="00785183" w:rsidRPr="009329BA" w:rsidRDefault="00785183" w:rsidP="00785183">
      <w:pPr>
        <w:rPr>
          <w:ins w:id="4479" w:author="kalla madhu" w:date="2024-07-17T14:45:00Z"/>
          <w:b/>
          <w:bCs/>
          <w:sz w:val="26"/>
          <w:szCs w:val="26"/>
          <w:rPrChange w:id="4480" w:author="kalla madhu" w:date="2024-07-18T10:21:00Z" w16du:dateUtc="2024-07-18T04:51:00Z">
            <w:rPr>
              <w:ins w:id="4481" w:author="kalla madhu" w:date="2024-07-17T14:45:00Z"/>
              <w:b/>
              <w:bCs/>
              <w:sz w:val="26"/>
              <w:szCs w:val="26"/>
              <w:u w:val="single"/>
            </w:rPr>
          </w:rPrChange>
        </w:rPr>
      </w:pPr>
      <w:ins w:id="4482" w:author="kalla madhu" w:date="2024-07-17T14:45:00Z">
        <w:r w:rsidRPr="009329BA">
          <w:rPr>
            <w:b/>
            <w:bCs/>
            <w:sz w:val="26"/>
            <w:szCs w:val="26"/>
            <w:rPrChange w:id="4483" w:author="kalla madhu" w:date="2024-07-18T10:21:00Z" w16du:dateUtc="2024-07-18T04:51:00Z">
              <w:rPr>
                <w:b/>
                <w:bCs/>
                <w:sz w:val="26"/>
                <w:szCs w:val="26"/>
                <w:u w:val="single"/>
              </w:rPr>
            </w:rPrChange>
          </w:rPr>
          <w:t>            int r=</w:t>
        </w:r>
        <w:proofErr w:type="spellStart"/>
        <w:proofErr w:type="gramStart"/>
        <w:r w:rsidRPr="009329BA">
          <w:rPr>
            <w:b/>
            <w:bCs/>
            <w:sz w:val="26"/>
            <w:szCs w:val="26"/>
            <w:rPrChange w:id="4484" w:author="kalla madhu" w:date="2024-07-18T10:21:00Z" w16du:dateUtc="2024-07-18T04:51:00Z">
              <w:rPr>
                <w:b/>
                <w:bCs/>
                <w:sz w:val="26"/>
                <w:szCs w:val="26"/>
                <w:u w:val="single"/>
              </w:rPr>
            </w:rPrChange>
          </w:rPr>
          <w:t>pstmt.executeUpdate</w:t>
        </w:r>
        <w:proofErr w:type="spellEnd"/>
        <w:proofErr w:type="gramEnd"/>
        <w:r w:rsidRPr="009329BA">
          <w:rPr>
            <w:b/>
            <w:bCs/>
            <w:sz w:val="26"/>
            <w:szCs w:val="26"/>
            <w:rPrChange w:id="4485" w:author="kalla madhu" w:date="2024-07-18T10:21:00Z" w16du:dateUtc="2024-07-18T04:51:00Z">
              <w:rPr>
                <w:b/>
                <w:bCs/>
                <w:sz w:val="26"/>
                <w:szCs w:val="26"/>
                <w:u w:val="single"/>
              </w:rPr>
            </w:rPrChange>
          </w:rPr>
          <w:t>();</w:t>
        </w:r>
      </w:ins>
    </w:p>
    <w:p w14:paraId="35E6C83C" w14:textId="77777777" w:rsidR="00785183" w:rsidRPr="009329BA" w:rsidRDefault="00785183" w:rsidP="00785183">
      <w:pPr>
        <w:rPr>
          <w:ins w:id="4486" w:author="kalla madhu" w:date="2024-07-17T14:45:00Z"/>
          <w:b/>
          <w:bCs/>
          <w:sz w:val="26"/>
          <w:szCs w:val="26"/>
          <w:rPrChange w:id="4487" w:author="kalla madhu" w:date="2024-07-18T10:21:00Z" w16du:dateUtc="2024-07-18T04:51:00Z">
            <w:rPr>
              <w:ins w:id="4488" w:author="kalla madhu" w:date="2024-07-17T14:45:00Z"/>
              <w:b/>
              <w:bCs/>
              <w:sz w:val="26"/>
              <w:szCs w:val="26"/>
              <w:u w:val="single"/>
            </w:rPr>
          </w:rPrChange>
        </w:rPr>
      </w:pPr>
      <w:ins w:id="4489" w:author="kalla madhu" w:date="2024-07-17T14:45:00Z">
        <w:r w:rsidRPr="009329BA">
          <w:rPr>
            <w:b/>
            <w:bCs/>
            <w:sz w:val="26"/>
            <w:szCs w:val="26"/>
            <w:rPrChange w:id="4490" w:author="kalla madhu" w:date="2024-07-18T10:21:00Z" w16du:dateUtc="2024-07-18T04:51:00Z">
              <w:rPr>
                <w:b/>
                <w:bCs/>
                <w:sz w:val="26"/>
                <w:szCs w:val="26"/>
                <w:u w:val="single"/>
              </w:rPr>
            </w:rPrChange>
          </w:rPr>
          <w:t>            if(r==1)</w:t>
        </w:r>
      </w:ins>
    </w:p>
    <w:p w14:paraId="719C6841" w14:textId="77777777" w:rsidR="00785183" w:rsidRPr="009329BA" w:rsidRDefault="00785183" w:rsidP="00785183">
      <w:pPr>
        <w:rPr>
          <w:ins w:id="4491" w:author="kalla madhu" w:date="2024-07-17T14:45:00Z"/>
          <w:b/>
          <w:bCs/>
          <w:sz w:val="26"/>
          <w:szCs w:val="26"/>
          <w:rPrChange w:id="4492" w:author="kalla madhu" w:date="2024-07-18T10:21:00Z" w16du:dateUtc="2024-07-18T04:51:00Z">
            <w:rPr>
              <w:ins w:id="4493" w:author="kalla madhu" w:date="2024-07-17T14:45:00Z"/>
              <w:b/>
              <w:bCs/>
              <w:sz w:val="26"/>
              <w:szCs w:val="26"/>
              <w:u w:val="single"/>
            </w:rPr>
          </w:rPrChange>
        </w:rPr>
      </w:pPr>
      <w:ins w:id="4494" w:author="kalla madhu" w:date="2024-07-17T14:45:00Z">
        <w:r w:rsidRPr="009329BA">
          <w:rPr>
            <w:b/>
            <w:bCs/>
            <w:sz w:val="26"/>
            <w:szCs w:val="26"/>
            <w:rPrChange w:id="4495" w:author="kalla madhu" w:date="2024-07-18T10:21:00Z" w16du:dateUtc="2024-07-18T04:51:00Z">
              <w:rPr>
                <w:b/>
                <w:bCs/>
                <w:sz w:val="26"/>
                <w:szCs w:val="26"/>
                <w:u w:val="single"/>
              </w:rPr>
            </w:rPrChange>
          </w:rPr>
          <w:t>                flag=true;</w:t>
        </w:r>
      </w:ins>
    </w:p>
    <w:p w14:paraId="18588A3D" w14:textId="77777777" w:rsidR="00785183" w:rsidRPr="009329BA" w:rsidRDefault="00785183" w:rsidP="00785183">
      <w:pPr>
        <w:rPr>
          <w:ins w:id="4496" w:author="kalla madhu" w:date="2024-07-17T14:45:00Z"/>
          <w:b/>
          <w:bCs/>
          <w:sz w:val="26"/>
          <w:szCs w:val="26"/>
          <w:rPrChange w:id="4497" w:author="kalla madhu" w:date="2024-07-18T10:21:00Z" w16du:dateUtc="2024-07-18T04:51:00Z">
            <w:rPr>
              <w:ins w:id="4498" w:author="kalla madhu" w:date="2024-07-17T14:45:00Z"/>
              <w:b/>
              <w:bCs/>
              <w:sz w:val="26"/>
              <w:szCs w:val="26"/>
              <w:u w:val="single"/>
            </w:rPr>
          </w:rPrChange>
        </w:rPr>
      </w:pPr>
      <w:ins w:id="4499" w:author="kalla madhu" w:date="2024-07-17T14:45:00Z">
        <w:r w:rsidRPr="009329BA">
          <w:rPr>
            <w:b/>
            <w:bCs/>
            <w:sz w:val="26"/>
            <w:szCs w:val="26"/>
            <w:rPrChange w:id="4500" w:author="kalla madhu" w:date="2024-07-18T10:21:00Z" w16du:dateUtc="2024-07-18T04:51:00Z">
              <w:rPr>
                <w:b/>
                <w:bCs/>
                <w:sz w:val="26"/>
                <w:szCs w:val="26"/>
                <w:u w:val="single"/>
              </w:rPr>
            </w:rPrChange>
          </w:rPr>
          <w:t xml:space="preserve">        </w:t>
        </w:r>
        <w:proofErr w:type="gramStart"/>
        <w:r w:rsidRPr="009329BA">
          <w:rPr>
            <w:b/>
            <w:bCs/>
            <w:sz w:val="26"/>
            <w:szCs w:val="26"/>
            <w:rPrChange w:id="4501" w:author="kalla madhu" w:date="2024-07-18T10:21:00Z" w16du:dateUtc="2024-07-18T04:51:00Z">
              <w:rPr>
                <w:b/>
                <w:bCs/>
                <w:sz w:val="26"/>
                <w:szCs w:val="26"/>
                <w:u w:val="single"/>
              </w:rPr>
            </w:rPrChange>
          </w:rPr>
          <w:t>}catch</w:t>
        </w:r>
        <w:proofErr w:type="gramEnd"/>
        <w:r w:rsidRPr="009329BA">
          <w:rPr>
            <w:b/>
            <w:bCs/>
            <w:sz w:val="26"/>
            <w:szCs w:val="26"/>
            <w:rPrChange w:id="4502" w:author="kalla madhu" w:date="2024-07-18T10:21:00Z" w16du:dateUtc="2024-07-18T04:51:00Z">
              <w:rPr>
                <w:b/>
                <w:bCs/>
                <w:sz w:val="26"/>
                <w:szCs w:val="26"/>
                <w:u w:val="single"/>
              </w:rPr>
            </w:rPrChange>
          </w:rPr>
          <w:t>(Exception ex)</w:t>
        </w:r>
      </w:ins>
    </w:p>
    <w:p w14:paraId="17BC0D1F" w14:textId="77777777" w:rsidR="00785183" w:rsidRPr="009329BA" w:rsidRDefault="00785183" w:rsidP="00785183">
      <w:pPr>
        <w:rPr>
          <w:ins w:id="4503" w:author="kalla madhu" w:date="2024-07-17T14:45:00Z"/>
          <w:b/>
          <w:bCs/>
          <w:sz w:val="26"/>
          <w:szCs w:val="26"/>
          <w:rPrChange w:id="4504" w:author="kalla madhu" w:date="2024-07-18T10:21:00Z" w16du:dateUtc="2024-07-18T04:51:00Z">
            <w:rPr>
              <w:ins w:id="4505" w:author="kalla madhu" w:date="2024-07-17T14:45:00Z"/>
              <w:b/>
              <w:bCs/>
              <w:sz w:val="26"/>
              <w:szCs w:val="26"/>
              <w:u w:val="single"/>
            </w:rPr>
          </w:rPrChange>
        </w:rPr>
      </w:pPr>
      <w:ins w:id="4506" w:author="kalla madhu" w:date="2024-07-17T14:45:00Z">
        <w:r w:rsidRPr="009329BA">
          <w:rPr>
            <w:b/>
            <w:bCs/>
            <w:sz w:val="26"/>
            <w:szCs w:val="26"/>
            <w:rPrChange w:id="4507" w:author="kalla madhu" w:date="2024-07-18T10:21:00Z" w16du:dateUtc="2024-07-18T04:51:00Z">
              <w:rPr>
                <w:b/>
                <w:bCs/>
                <w:sz w:val="26"/>
                <w:szCs w:val="26"/>
                <w:u w:val="single"/>
              </w:rPr>
            </w:rPrChange>
          </w:rPr>
          <w:lastRenderedPageBreak/>
          <w:t>        {</w:t>
        </w:r>
      </w:ins>
    </w:p>
    <w:p w14:paraId="24501244" w14:textId="77777777" w:rsidR="00785183" w:rsidRPr="009329BA" w:rsidRDefault="00785183" w:rsidP="00785183">
      <w:pPr>
        <w:rPr>
          <w:ins w:id="4508" w:author="kalla madhu" w:date="2024-07-17T14:45:00Z"/>
          <w:b/>
          <w:bCs/>
          <w:sz w:val="26"/>
          <w:szCs w:val="26"/>
          <w:rPrChange w:id="4509" w:author="kalla madhu" w:date="2024-07-18T10:21:00Z" w16du:dateUtc="2024-07-18T04:51:00Z">
            <w:rPr>
              <w:ins w:id="4510" w:author="kalla madhu" w:date="2024-07-17T14:45:00Z"/>
              <w:b/>
              <w:bCs/>
              <w:sz w:val="26"/>
              <w:szCs w:val="26"/>
              <w:u w:val="single"/>
            </w:rPr>
          </w:rPrChange>
        </w:rPr>
      </w:pPr>
      <w:ins w:id="4511" w:author="kalla madhu" w:date="2024-07-17T14:45:00Z">
        <w:r w:rsidRPr="009329BA">
          <w:rPr>
            <w:b/>
            <w:bCs/>
            <w:sz w:val="26"/>
            <w:szCs w:val="26"/>
            <w:rPrChange w:id="4512"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513" w:author="kalla madhu" w:date="2024-07-18T10:21:00Z" w16du:dateUtc="2024-07-18T04:51:00Z">
              <w:rPr>
                <w:b/>
                <w:bCs/>
                <w:sz w:val="26"/>
                <w:szCs w:val="26"/>
                <w:u w:val="single"/>
              </w:rPr>
            </w:rPrChange>
          </w:rPr>
          <w:t>ex.printStackTrace</w:t>
        </w:r>
        <w:proofErr w:type="spellEnd"/>
        <w:proofErr w:type="gramEnd"/>
        <w:r w:rsidRPr="009329BA">
          <w:rPr>
            <w:b/>
            <w:bCs/>
            <w:sz w:val="26"/>
            <w:szCs w:val="26"/>
            <w:rPrChange w:id="4514" w:author="kalla madhu" w:date="2024-07-18T10:21:00Z" w16du:dateUtc="2024-07-18T04:51:00Z">
              <w:rPr>
                <w:b/>
                <w:bCs/>
                <w:sz w:val="26"/>
                <w:szCs w:val="26"/>
                <w:u w:val="single"/>
              </w:rPr>
            </w:rPrChange>
          </w:rPr>
          <w:t>();</w:t>
        </w:r>
      </w:ins>
    </w:p>
    <w:p w14:paraId="2ED9706E" w14:textId="77777777" w:rsidR="00785183" w:rsidRPr="009329BA" w:rsidRDefault="00785183" w:rsidP="00785183">
      <w:pPr>
        <w:rPr>
          <w:ins w:id="4515" w:author="kalla madhu" w:date="2024-07-17T14:45:00Z"/>
          <w:b/>
          <w:bCs/>
          <w:sz w:val="26"/>
          <w:szCs w:val="26"/>
          <w:rPrChange w:id="4516" w:author="kalla madhu" w:date="2024-07-18T10:21:00Z" w16du:dateUtc="2024-07-18T04:51:00Z">
            <w:rPr>
              <w:ins w:id="4517" w:author="kalla madhu" w:date="2024-07-17T14:45:00Z"/>
              <w:b/>
              <w:bCs/>
              <w:sz w:val="26"/>
              <w:szCs w:val="26"/>
              <w:u w:val="single"/>
            </w:rPr>
          </w:rPrChange>
        </w:rPr>
      </w:pPr>
      <w:ins w:id="4518" w:author="kalla madhu" w:date="2024-07-17T14:45:00Z">
        <w:r w:rsidRPr="009329BA">
          <w:rPr>
            <w:b/>
            <w:bCs/>
            <w:sz w:val="26"/>
            <w:szCs w:val="26"/>
            <w:rPrChange w:id="4519" w:author="kalla madhu" w:date="2024-07-18T10:21:00Z" w16du:dateUtc="2024-07-18T04:51:00Z">
              <w:rPr>
                <w:b/>
                <w:bCs/>
                <w:sz w:val="26"/>
                <w:szCs w:val="26"/>
                <w:u w:val="single"/>
              </w:rPr>
            </w:rPrChange>
          </w:rPr>
          <w:t>        }</w:t>
        </w:r>
      </w:ins>
    </w:p>
    <w:p w14:paraId="66BAE880" w14:textId="77777777" w:rsidR="00785183" w:rsidRPr="009329BA" w:rsidRDefault="00785183" w:rsidP="00785183">
      <w:pPr>
        <w:rPr>
          <w:ins w:id="4520" w:author="kalla madhu" w:date="2024-07-17T14:45:00Z"/>
          <w:b/>
          <w:bCs/>
          <w:sz w:val="26"/>
          <w:szCs w:val="26"/>
          <w:rPrChange w:id="4521" w:author="kalla madhu" w:date="2024-07-18T10:21:00Z" w16du:dateUtc="2024-07-18T04:51:00Z">
            <w:rPr>
              <w:ins w:id="4522" w:author="kalla madhu" w:date="2024-07-17T14:45:00Z"/>
              <w:b/>
              <w:bCs/>
              <w:sz w:val="26"/>
              <w:szCs w:val="26"/>
              <w:u w:val="single"/>
            </w:rPr>
          </w:rPrChange>
        </w:rPr>
      </w:pPr>
      <w:ins w:id="4523" w:author="kalla madhu" w:date="2024-07-17T14:45:00Z">
        <w:r w:rsidRPr="009329BA">
          <w:rPr>
            <w:b/>
            <w:bCs/>
            <w:sz w:val="26"/>
            <w:szCs w:val="26"/>
            <w:rPrChange w:id="4524" w:author="kalla madhu" w:date="2024-07-18T10:21:00Z" w16du:dateUtc="2024-07-18T04:51:00Z">
              <w:rPr>
                <w:b/>
                <w:bCs/>
                <w:sz w:val="26"/>
                <w:szCs w:val="26"/>
                <w:u w:val="single"/>
              </w:rPr>
            </w:rPrChange>
          </w:rPr>
          <w:t>        return flag;</w:t>
        </w:r>
      </w:ins>
    </w:p>
    <w:p w14:paraId="2B766DB6" w14:textId="77777777" w:rsidR="00785183" w:rsidRPr="009329BA" w:rsidRDefault="00785183" w:rsidP="00785183">
      <w:pPr>
        <w:rPr>
          <w:ins w:id="4525" w:author="kalla madhu" w:date="2024-07-17T14:45:00Z"/>
          <w:b/>
          <w:bCs/>
          <w:sz w:val="26"/>
          <w:szCs w:val="26"/>
          <w:rPrChange w:id="4526" w:author="kalla madhu" w:date="2024-07-18T10:21:00Z" w16du:dateUtc="2024-07-18T04:51:00Z">
            <w:rPr>
              <w:ins w:id="4527" w:author="kalla madhu" w:date="2024-07-17T14:45:00Z"/>
              <w:b/>
              <w:bCs/>
              <w:sz w:val="26"/>
              <w:szCs w:val="26"/>
              <w:u w:val="single"/>
            </w:rPr>
          </w:rPrChange>
        </w:rPr>
      </w:pPr>
      <w:ins w:id="4528" w:author="kalla madhu" w:date="2024-07-17T14:45:00Z">
        <w:r w:rsidRPr="009329BA">
          <w:rPr>
            <w:b/>
            <w:bCs/>
            <w:sz w:val="26"/>
            <w:szCs w:val="26"/>
            <w:rPrChange w:id="4529" w:author="kalla madhu" w:date="2024-07-18T10:21:00Z" w16du:dateUtc="2024-07-18T04:51:00Z">
              <w:rPr>
                <w:b/>
                <w:bCs/>
                <w:sz w:val="26"/>
                <w:szCs w:val="26"/>
                <w:u w:val="single"/>
              </w:rPr>
            </w:rPrChange>
          </w:rPr>
          <w:t>    }</w:t>
        </w:r>
      </w:ins>
    </w:p>
    <w:p w14:paraId="795BB894" w14:textId="77777777" w:rsidR="00785183" w:rsidRPr="009329BA" w:rsidRDefault="00785183" w:rsidP="00785183">
      <w:pPr>
        <w:rPr>
          <w:ins w:id="4530" w:author="kalla madhu" w:date="2024-07-17T14:45:00Z"/>
          <w:b/>
          <w:bCs/>
          <w:sz w:val="26"/>
          <w:szCs w:val="26"/>
          <w:rPrChange w:id="4531" w:author="kalla madhu" w:date="2024-07-18T10:21:00Z" w16du:dateUtc="2024-07-18T04:51:00Z">
            <w:rPr>
              <w:ins w:id="4532" w:author="kalla madhu" w:date="2024-07-17T14:45:00Z"/>
              <w:b/>
              <w:bCs/>
              <w:sz w:val="26"/>
              <w:szCs w:val="26"/>
              <w:u w:val="single"/>
            </w:rPr>
          </w:rPrChange>
        </w:rPr>
      </w:pPr>
      <w:ins w:id="4533" w:author="kalla madhu" w:date="2024-07-17T14:45:00Z">
        <w:r w:rsidRPr="009329BA">
          <w:rPr>
            <w:b/>
            <w:bCs/>
            <w:sz w:val="26"/>
            <w:szCs w:val="26"/>
            <w:rPrChange w:id="4534" w:author="kalla madhu" w:date="2024-07-18T10:21:00Z" w16du:dateUtc="2024-07-18T04:51:00Z">
              <w:rPr>
                <w:b/>
                <w:bCs/>
                <w:sz w:val="26"/>
                <w:szCs w:val="26"/>
                <w:u w:val="single"/>
              </w:rPr>
            </w:rPrChange>
          </w:rPr>
          <w:t xml:space="preserve">    </w:t>
        </w:r>
      </w:ins>
    </w:p>
    <w:p w14:paraId="4EC50152" w14:textId="77777777" w:rsidR="00785183" w:rsidRPr="009329BA" w:rsidRDefault="00785183" w:rsidP="00785183">
      <w:pPr>
        <w:rPr>
          <w:ins w:id="4535" w:author="kalla madhu" w:date="2024-07-17T14:45:00Z"/>
          <w:b/>
          <w:bCs/>
          <w:sz w:val="26"/>
          <w:szCs w:val="26"/>
          <w:rPrChange w:id="4536" w:author="kalla madhu" w:date="2024-07-18T10:21:00Z" w16du:dateUtc="2024-07-18T04:51:00Z">
            <w:rPr>
              <w:ins w:id="4537" w:author="kalla madhu" w:date="2024-07-17T14:45:00Z"/>
              <w:b/>
              <w:bCs/>
              <w:sz w:val="26"/>
              <w:szCs w:val="26"/>
              <w:u w:val="single"/>
            </w:rPr>
          </w:rPrChange>
        </w:rPr>
      </w:pPr>
      <w:ins w:id="4538" w:author="kalla madhu" w:date="2024-07-17T14:45:00Z">
        <w:r w:rsidRPr="009329BA">
          <w:rPr>
            <w:b/>
            <w:bCs/>
            <w:sz w:val="26"/>
            <w:szCs w:val="26"/>
            <w:rPrChange w:id="4539" w:author="kalla madhu" w:date="2024-07-18T10:21:00Z" w16du:dateUtc="2024-07-18T04:51:00Z">
              <w:rPr>
                <w:b/>
                <w:bCs/>
                <w:sz w:val="26"/>
                <w:szCs w:val="26"/>
                <w:u w:val="single"/>
              </w:rPr>
            </w:rPrChange>
          </w:rPr>
          <w:t xml:space="preserve">    public String </w:t>
        </w:r>
        <w:proofErr w:type="spellStart"/>
        <w:proofErr w:type="gramStart"/>
        <w:r w:rsidRPr="009329BA">
          <w:rPr>
            <w:b/>
            <w:bCs/>
            <w:sz w:val="26"/>
            <w:szCs w:val="26"/>
            <w:rPrChange w:id="4540" w:author="kalla madhu" w:date="2024-07-18T10:21:00Z" w16du:dateUtc="2024-07-18T04:51:00Z">
              <w:rPr>
                <w:b/>
                <w:bCs/>
                <w:sz w:val="26"/>
                <w:szCs w:val="26"/>
                <w:u w:val="single"/>
              </w:rPr>
            </w:rPrChange>
          </w:rPr>
          <w:t>loginCheck</w:t>
        </w:r>
        <w:proofErr w:type="spellEnd"/>
        <w:r w:rsidRPr="009329BA">
          <w:rPr>
            <w:b/>
            <w:bCs/>
            <w:sz w:val="26"/>
            <w:szCs w:val="26"/>
            <w:rPrChange w:id="4541" w:author="kalla madhu" w:date="2024-07-18T10:21:00Z" w16du:dateUtc="2024-07-18T04:51:00Z">
              <w:rPr>
                <w:b/>
                <w:bCs/>
                <w:sz w:val="26"/>
                <w:szCs w:val="26"/>
                <w:u w:val="single"/>
              </w:rPr>
            </w:rPrChange>
          </w:rPr>
          <w:t>(</w:t>
        </w:r>
        <w:proofErr w:type="gramEnd"/>
        <w:r w:rsidRPr="009329BA">
          <w:rPr>
            <w:b/>
            <w:bCs/>
            <w:sz w:val="26"/>
            <w:szCs w:val="26"/>
            <w:rPrChange w:id="4542" w:author="kalla madhu" w:date="2024-07-18T10:21:00Z" w16du:dateUtc="2024-07-18T04:51:00Z">
              <w:rPr>
                <w:b/>
                <w:bCs/>
                <w:sz w:val="26"/>
                <w:szCs w:val="26"/>
                <w:u w:val="single"/>
              </w:rPr>
            </w:rPrChange>
          </w:rPr>
          <w:t xml:space="preserve">String </w:t>
        </w:r>
        <w:proofErr w:type="spellStart"/>
        <w:r w:rsidRPr="009329BA">
          <w:rPr>
            <w:b/>
            <w:bCs/>
            <w:sz w:val="26"/>
            <w:szCs w:val="26"/>
            <w:rPrChange w:id="4543" w:author="kalla madhu" w:date="2024-07-18T10:21:00Z" w16du:dateUtc="2024-07-18T04:51:00Z">
              <w:rPr>
                <w:b/>
                <w:bCs/>
                <w:sz w:val="26"/>
                <w:szCs w:val="26"/>
                <w:u w:val="single"/>
              </w:rPr>
            </w:rPrChange>
          </w:rPr>
          <w:t>email,String</w:t>
        </w:r>
        <w:proofErr w:type="spellEnd"/>
        <w:r w:rsidRPr="009329BA">
          <w:rPr>
            <w:b/>
            <w:bCs/>
            <w:sz w:val="26"/>
            <w:szCs w:val="26"/>
            <w:rPrChange w:id="4544" w:author="kalla madhu" w:date="2024-07-18T10:21:00Z" w16du:dateUtc="2024-07-18T04:51:00Z">
              <w:rPr>
                <w:b/>
                <w:bCs/>
                <w:sz w:val="26"/>
                <w:szCs w:val="26"/>
                <w:u w:val="single"/>
              </w:rPr>
            </w:rPrChange>
          </w:rPr>
          <w:t xml:space="preserve"> password)</w:t>
        </w:r>
      </w:ins>
    </w:p>
    <w:p w14:paraId="76D094DB" w14:textId="77777777" w:rsidR="00785183" w:rsidRPr="009329BA" w:rsidRDefault="00785183" w:rsidP="00785183">
      <w:pPr>
        <w:rPr>
          <w:ins w:id="4545" w:author="kalla madhu" w:date="2024-07-17T14:45:00Z"/>
          <w:b/>
          <w:bCs/>
          <w:sz w:val="26"/>
          <w:szCs w:val="26"/>
          <w:rPrChange w:id="4546" w:author="kalla madhu" w:date="2024-07-18T10:21:00Z" w16du:dateUtc="2024-07-18T04:51:00Z">
            <w:rPr>
              <w:ins w:id="4547" w:author="kalla madhu" w:date="2024-07-17T14:45:00Z"/>
              <w:b/>
              <w:bCs/>
              <w:sz w:val="26"/>
              <w:szCs w:val="26"/>
              <w:u w:val="single"/>
            </w:rPr>
          </w:rPrChange>
        </w:rPr>
      </w:pPr>
      <w:ins w:id="4548" w:author="kalla madhu" w:date="2024-07-17T14:45:00Z">
        <w:r w:rsidRPr="009329BA">
          <w:rPr>
            <w:b/>
            <w:bCs/>
            <w:sz w:val="26"/>
            <w:szCs w:val="26"/>
            <w:rPrChange w:id="4549" w:author="kalla madhu" w:date="2024-07-18T10:21:00Z" w16du:dateUtc="2024-07-18T04:51:00Z">
              <w:rPr>
                <w:b/>
                <w:bCs/>
                <w:sz w:val="26"/>
                <w:szCs w:val="26"/>
                <w:u w:val="single"/>
              </w:rPr>
            </w:rPrChange>
          </w:rPr>
          <w:t>    {</w:t>
        </w:r>
      </w:ins>
    </w:p>
    <w:p w14:paraId="3AEB8F3E" w14:textId="77777777" w:rsidR="00785183" w:rsidRPr="009329BA" w:rsidRDefault="00785183" w:rsidP="00785183">
      <w:pPr>
        <w:rPr>
          <w:ins w:id="4550" w:author="kalla madhu" w:date="2024-07-17T14:45:00Z"/>
          <w:b/>
          <w:bCs/>
          <w:sz w:val="26"/>
          <w:szCs w:val="26"/>
          <w:rPrChange w:id="4551" w:author="kalla madhu" w:date="2024-07-18T10:21:00Z" w16du:dateUtc="2024-07-18T04:51:00Z">
            <w:rPr>
              <w:ins w:id="4552" w:author="kalla madhu" w:date="2024-07-17T14:45:00Z"/>
              <w:b/>
              <w:bCs/>
              <w:sz w:val="26"/>
              <w:szCs w:val="26"/>
              <w:u w:val="single"/>
            </w:rPr>
          </w:rPrChange>
        </w:rPr>
      </w:pPr>
      <w:ins w:id="4553" w:author="kalla madhu" w:date="2024-07-17T14:45:00Z">
        <w:r w:rsidRPr="009329BA">
          <w:rPr>
            <w:b/>
            <w:bCs/>
            <w:sz w:val="26"/>
            <w:szCs w:val="26"/>
            <w:rPrChange w:id="4554" w:author="kalla madhu" w:date="2024-07-18T10:21:00Z" w16du:dateUtc="2024-07-18T04:51:00Z">
              <w:rPr>
                <w:b/>
                <w:bCs/>
                <w:sz w:val="26"/>
                <w:szCs w:val="26"/>
                <w:u w:val="single"/>
              </w:rPr>
            </w:rPrChange>
          </w:rPr>
          <w:t xml:space="preserve">        String </w:t>
        </w:r>
        <w:proofErr w:type="spellStart"/>
        <w:r w:rsidRPr="009329BA">
          <w:rPr>
            <w:b/>
            <w:bCs/>
            <w:sz w:val="26"/>
            <w:szCs w:val="26"/>
            <w:rPrChange w:id="4555" w:author="kalla madhu" w:date="2024-07-18T10:21:00Z" w16du:dateUtc="2024-07-18T04:51:00Z">
              <w:rPr>
                <w:b/>
                <w:bCs/>
                <w:sz w:val="26"/>
                <w:szCs w:val="26"/>
                <w:u w:val="single"/>
              </w:rPr>
            </w:rPrChange>
          </w:rPr>
          <w:t>desig</w:t>
        </w:r>
        <w:proofErr w:type="spellEnd"/>
        <w:r w:rsidRPr="009329BA">
          <w:rPr>
            <w:b/>
            <w:bCs/>
            <w:sz w:val="26"/>
            <w:szCs w:val="26"/>
            <w:rPrChange w:id="4556" w:author="kalla madhu" w:date="2024-07-18T10:21:00Z" w16du:dateUtc="2024-07-18T04:51:00Z">
              <w:rPr>
                <w:b/>
                <w:bCs/>
                <w:sz w:val="26"/>
                <w:szCs w:val="26"/>
                <w:u w:val="single"/>
              </w:rPr>
            </w:rPrChange>
          </w:rPr>
          <w:t>=null;</w:t>
        </w:r>
      </w:ins>
    </w:p>
    <w:p w14:paraId="79E316C3" w14:textId="77777777" w:rsidR="00785183" w:rsidRPr="009329BA" w:rsidRDefault="00785183" w:rsidP="00785183">
      <w:pPr>
        <w:rPr>
          <w:ins w:id="4557" w:author="kalla madhu" w:date="2024-07-17T14:45:00Z"/>
          <w:b/>
          <w:bCs/>
          <w:sz w:val="26"/>
          <w:szCs w:val="26"/>
          <w:rPrChange w:id="4558" w:author="kalla madhu" w:date="2024-07-18T10:21:00Z" w16du:dateUtc="2024-07-18T04:51:00Z">
            <w:rPr>
              <w:ins w:id="4559" w:author="kalla madhu" w:date="2024-07-17T14:45:00Z"/>
              <w:b/>
              <w:bCs/>
              <w:sz w:val="26"/>
              <w:szCs w:val="26"/>
              <w:u w:val="single"/>
            </w:rPr>
          </w:rPrChange>
        </w:rPr>
      </w:pPr>
      <w:ins w:id="4560" w:author="kalla madhu" w:date="2024-07-17T14:45:00Z">
        <w:r w:rsidRPr="009329BA">
          <w:rPr>
            <w:b/>
            <w:bCs/>
            <w:sz w:val="26"/>
            <w:szCs w:val="26"/>
            <w:rPrChange w:id="4561" w:author="kalla madhu" w:date="2024-07-18T10:21:00Z" w16du:dateUtc="2024-07-18T04:51:00Z">
              <w:rPr>
                <w:b/>
                <w:bCs/>
                <w:sz w:val="26"/>
                <w:szCs w:val="26"/>
                <w:u w:val="single"/>
              </w:rPr>
            </w:rPrChange>
          </w:rPr>
          <w:t>        try {</w:t>
        </w:r>
      </w:ins>
    </w:p>
    <w:p w14:paraId="17ED1D7F" w14:textId="77777777" w:rsidR="00785183" w:rsidRPr="009329BA" w:rsidRDefault="00785183" w:rsidP="00785183">
      <w:pPr>
        <w:rPr>
          <w:ins w:id="4562" w:author="kalla madhu" w:date="2024-07-17T14:45:00Z"/>
          <w:b/>
          <w:bCs/>
          <w:sz w:val="26"/>
          <w:szCs w:val="26"/>
          <w:rPrChange w:id="4563" w:author="kalla madhu" w:date="2024-07-18T10:21:00Z" w16du:dateUtc="2024-07-18T04:51:00Z">
            <w:rPr>
              <w:ins w:id="4564" w:author="kalla madhu" w:date="2024-07-17T14:45:00Z"/>
              <w:b/>
              <w:bCs/>
              <w:sz w:val="26"/>
              <w:szCs w:val="26"/>
              <w:u w:val="single"/>
            </w:rPr>
          </w:rPrChange>
        </w:rPr>
      </w:pPr>
      <w:ins w:id="4565" w:author="kalla madhu" w:date="2024-07-17T14:45:00Z">
        <w:r w:rsidRPr="009329BA">
          <w:rPr>
            <w:b/>
            <w:bCs/>
            <w:sz w:val="26"/>
            <w:szCs w:val="26"/>
            <w:rPrChange w:id="4566" w:author="kalla madhu" w:date="2024-07-18T10:21:00Z" w16du:dateUtc="2024-07-18T04:51:00Z">
              <w:rPr>
                <w:b/>
                <w:bCs/>
                <w:sz w:val="26"/>
                <w:szCs w:val="26"/>
                <w:u w:val="single"/>
              </w:rPr>
            </w:rPrChange>
          </w:rPr>
          <w:t xml:space="preserve">            </w:t>
        </w:r>
        <w:proofErr w:type="spellStart"/>
        <w:r w:rsidRPr="009329BA">
          <w:rPr>
            <w:b/>
            <w:bCs/>
            <w:sz w:val="26"/>
            <w:szCs w:val="26"/>
            <w:rPrChange w:id="4567" w:author="kalla madhu" w:date="2024-07-18T10:21:00Z" w16du:dateUtc="2024-07-18T04:51:00Z">
              <w:rPr>
                <w:b/>
                <w:bCs/>
                <w:sz w:val="26"/>
                <w:szCs w:val="26"/>
                <w:u w:val="single"/>
              </w:rPr>
            </w:rPrChange>
          </w:rPr>
          <w:t>PreparedStatement</w:t>
        </w:r>
        <w:proofErr w:type="spellEnd"/>
        <w:r w:rsidRPr="009329BA">
          <w:rPr>
            <w:b/>
            <w:bCs/>
            <w:sz w:val="26"/>
            <w:szCs w:val="26"/>
            <w:rPrChange w:id="4568" w:author="kalla madhu" w:date="2024-07-18T10:21:00Z" w16du:dateUtc="2024-07-18T04:51:00Z">
              <w:rPr>
                <w:b/>
                <w:bCs/>
                <w:sz w:val="26"/>
                <w:szCs w:val="26"/>
                <w:u w:val="single"/>
              </w:rPr>
            </w:rPrChange>
          </w:rPr>
          <w:t xml:space="preserve"> </w:t>
        </w:r>
        <w:proofErr w:type="spellStart"/>
        <w:r w:rsidRPr="009329BA">
          <w:rPr>
            <w:b/>
            <w:bCs/>
            <w:sz w:val="26"/>
            <w:szCs w:val="26"/>
            <w:rPrChange w:id="4569" w:author="kalla madhu" w:date="2024-07-18T10:21:00Z" w16du:dateUtc="2024-07-18T04:51:00Z">
              <w:rPr>
                <w:b/>
                <w:bCs/>
                <w:sz w:val="26"/>
                <w:szCs w:val="26"/>
                <w:u w:val="single"/>
              </w:rPr>
            </w:rPrChange>
          </w:rPr>
          <w:t>pstmt</w:t>
        </w:r>
        <w:proofErr w:type="spellEnd"/>
        <w:r w:rsidRPr="009329BA">
          <w:rPr>
            <w:b/>
            <w:bCs/>
            <w:sz w:val="26"/>
            <w:szCs w:val="26"/>
            <w:rPrChange w:id="4570" w:author="kalla madhu" w:date="2024-07-18T10:21:00Z" w16du:dateUtc="2024-07-18T04:51:00Z">
              <w:rPr>
                <w:b/>
                <w:bCs/>
                <w:sz w:val="26"/>
                <w:szCs w:val="26"/>
                <w:u w:val="single"/>
              </w:rPr>
            </w:rPrChange>
          </w:rPr>
          <w:t>=</w:t>
        </w:r>
        <w:proofErr w:type="spellStart"/>
        <w:proofErr w:type="gramStart"/>
        <w:r w:rsidRPr="009329BA">
          <w:rPr>
            <w:b/>
            <w:bCs/>
            <w:sz w:val="26"/>
            <w:szCs w:val="26"/>
            <w:rPrChange w:id="4571" w:author="kalla madhu" w:date="2024-07-18T10:21:00Z" w16du:dateUtc="2024-07-18T04:51:00Z">
              <w:rPr>
                <w:b/>
                <w:bCs/>
                <w:sz w:val="26"/>
                <w:szCs w:val="26"/>
                <w:u w:val="single"/>
              </w:rPr>
            </w:rPrChange>
          </w:rPr>
          <w:t>con.prepareStatement</w:t>
        </w:r>
        <w:proofErr w:type="spellEnd"/>
        <w:proofErr w:type="gramEnd"/>
        <w:r w:rsidRPr="009329BA">
          <w:rPr>
            <w:b/>
            <w:bCs/>
            <w:sz w:val="26"/>
            <w:szCs w:val="26"/>
            <w:rPrChange w:id="4572" w:author="kalla madhu" w:date="2024-07-18T10:21:00Z" w16du:dateUtc="2024-07-18T04:51:00Z">
              <w:rPr>
                <w:b/>
                <w:bCs/>
                <w:sz w:val="26"/>
                <w:szCs w:val="26"/>
                <w:u w:val="single"/>
              </w:rPr>
            </w:rPrChange>
          </w:rPr>
          <w:t>("select * from register where email=? and password=?");</w:t>
        </w:r>
      </w:ins>
    </w:p>
    <w:p w14:paraId="7E913EEA" w14:textId="77777777" w:rsidR="00785183" w:rsidRPr="009329BA" w:rsidRDefault="00785183" w:rsidP="00785183">
      <w:pPr>
        <w:rPr>
          <w:ins w:id="4573" w:author="kalla madhu" w:date="2024-07-17T14:45:00Z"/>
          <w:b/>
          <w:bCs/>
          <w:sz w:val="26"/>
          <w:szCs w:val="26"/>
          <w:rPrChange w:id="4574" w:author="kalla madhu" w:date="2024-07-18T10:21:00Z" w16du:dateUtc="2024-07-18T04:51:00Z">
            <w:rPr>
              <w:ins w:id="4575" w:author="kalla madhu" w:date="2024-07-17T14:45:00Z"/>
              <w:b/>
              <w:bCs/>
              <w:sz w:val="26"/>
              <w:szCs w:val="26"/>
              <w:u w:val="single"/>
            </w:rPr>
          </w:rPrChange>
        </w:rPr>
      </w:pPr>
      <w:ins w:id="4576" w:author="kalla madhu" w:date="2024-07-17T14:45:00Z">
        <w:r w:rsidRPr="009329BA">
          <w:rPr>
            <w:b/>
            <w:bCs/>
            <w:sz w:val="26"/>
            <w:szCs w:val="26"/>
            <w:rPrChange w:id="4577"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578"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4579" w:author="kalla madhu" w:date="2024-07-18T10:21:00Z" w16du:dateUtc="2024-07-18T04:51:00Z">
              <w:rPr>
                <w:b/>
                <w:bCs/>
                <w:sz w:val="26"/>
                <w:szCs w:val="26"/>
                <w:u w:val="single"/>
              </w:rPr>
            </w:rPrChange>
          </w:rPr>
          <w:t>(1,email);</w:t>
        </w:r>
      </w:ins>
    </w:p>
    <w:p w14:paraId="2527968A" w14:textId="77777777" w:rsidR="00785183" w:rsidRPr="009329BA" w:rsidRDefault="00785183" w:rsidP="00785183">
      <w:pPr>
        <w:rPr>
          <w:ins w:id="4580" w:author="kalla madhu" w:date="2024-07-17T14:45:00Z"/>
          <w:b/>
          <w:bCs/>
          <w:sz w:val="26"/>
          <w:szCs w:val="26"/>
          <w:rPrChange w:id="4581" w:author="kalla madhu" w:date="2024-07-18T10:21:00Z" w16du:dateUtc="2024-07-18T04:51:00Z">
            <w:rPr>
              <w:ins w:id="4582" w:author="kalla madhu" w:date="2024-07-17T14:45:00Z"/>
              <w:b/>
              <w:bCs/>
              <w:sz w:val="26"/>
              <w:szCs w:val="26"/>
              <w:u w:val="single"/>
            </w:rPr>
          </w:rPrChange>
        </w:rPr>
      </w:pPr>
      <w:ins w:id="4583" w:author="kalla madhu" w:date="2024-07-17T14:45:00Z">
        <w:r w:rsidRPr="009329BA">
          <w:rPr>
            <w:b/>
            <w:bCs/>
            <w:sz w:val="26"/>
            <w:szCs w:val="26"/>
            <w:rPrChange w:id="4584"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585" w:author="kalla madhu" w:date="2024-07-18T10:21:00Z" w16du:dateUtc="2024-07-18T04:51:00Z">
              <w:rPr>
                <w:b/>
                <w:bCs/>
                <w:sz w:val="26"/>
                <w:szCs w:val="26"/>
                <w:u w:val="single"/>
              </w:rPr>
            </w:rPrChange>
          </w:rPr>
          <w:t>pstmt.setString</w:t>
        </w:r>
        <w:proofErr w:type="spellEnd"/>
        <w:proofErr w:type="gramEnd"/>
        <w:r w:rsidRPr="009329BA">
          <w:rPr>
            <w:b/>
            <w:bCs/>
            <w:sz w:val="26"/>
            <w:szCs w:val="26"/>
            <w:rPrChange w:id="4586" w:author="kalla madhu" w:date="2024-07-18T10:21:00Z" w16du:dateUtc="2024-07-18T04:51:00Z">
              <w:rPr>
                <w:b/>
                <w:bCs/>
                <w:sz w:val="26"/>
                <w:szCs w:val="26"/>
                <w:u w:val="single"/>
              </w:rPr>
            </w:rPrChange>
          </w:rPr>
          <w:t>(2,password);</w:t>
        </w:r>
      </w:ins>
    </w:p>
    <w:p w14:paraId="7AC6E599" w14:textId="77777777" w:rsidR="00785183" w:rsidRPr="009329BA" w:rsidRDefault="00785183" w:rsidP="00785183">
      <w:pPr>
        <w:rPr>
          <w:ins w:id="4587" w:author="kalla madhu" w:date="2024-07-17T14:45:00Z"/>
          <w:b/>
          <w:bCs/>
          <w:sz w:val="26"/>
          <w:szCs w:val="26"/>
          <w:rPrChange w:id="4588" w:author="kalla madhu" w:date="2024-07-18T10:21:00Z" w16du:dateUtc="2024-07-18T04:51:00Z">
            <w:rPr>
              <w:ins w:id="4589" w:author="kalla madhu" w:date="2024-07-17T14:45:00Z"/>
              <w:b/>
              <w:bCs/>
              <w:sz w:val="26"/>
              <w:szCs w:val="26"/>
              <w:u w:val="single"/>
            </w:rPr>
          </w:rPrChange>
        </w:rPr>
      </w:pPr>
      <w:ins w:id="4590" w:author="kalla madhu" w:date="2024-07-17T14:45:00Z">
        <w:r w:rsidRPr="009329BA">
          <w:rPr>
            <w:b/>
            <w:bCs/>
            <w:sz w:val="26"/>
            <w:szCs w:val="26"/>
            <w:rPrChange w:id="4591" w:author="kalla madhu" w:date="2024-07-18T10:21:00Z" w16du:dateUtc="2024-07-18T04:51:00Z">
              <w:rPr>
                <w:b/>
                <w:bCs/>
                <w:sz w:val="26"/>
                <w:szCs w:val="26"/>
                <w:u w:val="single"/>
              </w:rPr>
            </w:rPrChange>
          </w:rPr>
          <w:t xml:space="preserve">            </w:t>
        </w:r>
        <w:proofErr w:type="spellStart"/>
        <w:r w:rsidRPr="009329BA">
          <w:rPr>
            <w:b/>
            <w:bCs/>
            <w:sz w:val="26"/>
            <w:szCs w:val="26"/>
            <w:rPrChange w:id="4592" w:author="kalla madhu" w:date="2024-07-18T10:21:00Z" w16du:dateUtc="2024-07-18T04:51:00Z">
              <w:rPr>
                <w:b/>
                <w:bCs/>
                <w:sz w:val="26"/>
                <w:szCs w:val="26"/>
                <w:u w:val="single"/>
              </w:rPr>
            </w:rPrChange>
          </w:rPr>
          <w:t>ResultSet</w:t>
        </w:r>
        <w:proofErr w:type="spellEnd"/>
        <w:r w:rsidRPr="009329BA">
          <w:rPr>
            <w:b/>
            <w:bCs/>
            <w:sz w:val="26"/>
            <w:szCs w:val="26"/>
            <w:rPrChange w:id="4593" w:author="kalla madhu" w:date="2024-07-18T10:21:00Z" w16du:dateUtc="2024-07-18T04:51:00Z">
              <w:rPr>
                <w:b/>
                <w:bCs/>
                <w:sz w:val="26"/>
                <w:szCs w:val="26"/>
                <w:u w:val="single"/>
              </w:rPr>
            </w:rPrChange>
          </w:rPr>
          <w:t xml:space="preserve"> </w:t>
        </w:r>
        <w:proofErr w:type="spellStart"/>
        <w:r w:rsidRPr="009329BA">
          <w:rPr>
            <w:b/>
            <w:bCs/>
            <w:sz w:val="26"/>
            <w:szCs w:val="26"/>
            <w:rPrChange w:id="4594" w:author="kalla madhu" w:date="2024-07-18T10:21:00Z" w16du:dateUtc="2024-07-18T04:51:00Z">
              <w:rPr>
                <w:b/>
                <w:bCs/>
                <w:sz w:val="26"/>
                <w:szCs w:val="26"/>
                <w:u w:val="single"/>
              </w:rPr>
            </w:rPrChange>
          </w:rPr>
          <w:t>rs</w:t>
        </w:r>
        <w:proofErr w:type="spellEnd"/>
        <w:r w:rsidRPr="009329BA">
          <w:rPr>
            <w:b/>
            <w:bCs/>
            <w:sz w:val="26"/>
            <w:szCs w:val="26"/>
            <w:rPrChange w:id="4595" w:author="kalla madhu" w:date="2024-07-18T10:21:00Z" w16du:dateUtc="2024-07-18T04:51:00Z">
              <w:rPr>
                <w:b/>
                <w:bCs/>
                <w:sz w:val="26"/>
                <w:szCs w:val="26"/>
                <w:u w:val="single"/>
              </w:rPr>
            </w:rPrChange>
          </w:rPr>
          <w:t>=</w:t>
        </w:r>
        <w:proofErr w:type="spellStart"/>
        <w:proofErr w:type="gramStart"/>
        <w:r w:rsidRPr="009329BA">
          <w:rPr>
            <w:b/>
            <w:bCs/>
            <w:sz w:val="26"/>
            <w:szCs w:val="26"/>
            <w:rPrChange w:id="4596" w:author="kalla madhu" w:date="2024-07-18T10:21:00Z" w16du:dateUtc="2024-07-18T04:51:00Z">
              <w:rPr>
                <w:b/>
                <w:bCs/>
                <w:sz w:val="26"/>
                <w:szCs w:val="26"/>
                <w:u w:val="single"/>
              </w:rPr>
            </w:rPrChange>
          </w:rPr>
          <w:t>pstmt.executeQuery</w:t>
        </w:r>
        <w:proofErr w:type="spellEnd"/>
        <w:proofErr w:type="gramEnd"/>
        <w:r w:rsidRPr="009329BA">
          <w:rPr>
            <w:b/>
            <w:bCs/>
            <w:sz w:val="26"/>
            <w:szCs w:val="26"/>
            <w:rPrChange w:id="4597" w:author="kalla madhu" w:date="2024-07-18T10:21:00Z" w16du:dateUtc="2024-07-18T04:51:00Z">
              <w:rPr>
                <w:b/>
                <w:bCs/>
                <w:sz w:val="26"/>
                <w:szCs w:val="26"/>
                <w:u w:val="single"/>
              </w:rPr>
            </w:rPrChange>
          </w:rPr>
          <w:t>();</w:t>
        </w:r>
      </w:ins>
    </w:p>
    <w:p w14:paraId="3B632B00" w14:textId="77777777" w:rsidR="00785183" w:rsidRPr="009329BA" w:rsidRDefault="00785183" w:rsidP="00785183">
      <w:pPr>
        <w:rPr>
          <w:ins w:id="4598" w:author="kalla madhu" w:date="2024-07-17T14:45:00Z"/>
          <w:b/>
          <w:bCs/>
          <w:sz w:val="26"/>
          <w:szCs w:val="26"/>
          <w:rPrChange w:id="4599" w:author="kalla madhu" w:date="2024-07-18T10:21:00Z" w16du:dateUtc="2024-07-18T04:51:00Z">
            <w:rPr>
              <w:ins w:id="4600" w:author="kalla madhu" w:date="2024-07-17T14:45:00Z"/>
              <w:b/>
              <w:bCs/>
              <w:sz w:val="26"/>
              <w:szCs w:val="26"/>
              <w:u w:val="single"/>
            </w:rPr>
          </w:rPrChange>
        </w:rPr>
      </w:pPr>
      <w:ins w:id="4601" w:author="kalla madhu" w:date="2024-07-17T14:45:00Z">
        <w:r w:rsidRPr="009329BA">
          <w:rPr>
            <w:b/>
            <w:bCs/>
            <w:sz w:val="26"/>
            <w:szCs w:val="26"/>
            <w:rPrChange w:id="4602" w:author="kalla madhu" w:date="2024-07-18T10:21:00Z" w16du:dateUtc="2024-07-18T04:51:00Z">
              <w:rPr>
                <w:b/>
                <w:bCs/>
                <w:sz w:val="26"/>
                <w:szCs w:val="26"/>
                <w:u w:val="single"/>
              </w:rPr>
            </w:rPrChange>
          </w:rPr>
          <w:t>            //</w:t>
        </w:r>
      </w:ins>
    </w:p>
    <w:p w14:paraId="667561C2" w14:textId="77777777" w:rsidR="00785183" w:rsidRPr="009329BA" w:rsidRDefault="00785183" w:rsidP="00785183">
      <w:pPr>
        <w:rPr>
          <w:ins w:id="4603" w:author="kalla madhu" w:date="2024-07-17T14:45:00Z"/>
          <w:b/>
          <w:bCs/>
          <w:sz w:val="26"/>
          <w:szCs w:val="26"/>
          <w:rPrChange w:id="4604" w:author="kalla madhu" w:date="2024-07-18T10:21:00Z" w16du:dateUtc="2024-07-18T04:51:00Z">
            <w:rPr>
              <w:ins w:id="4605" w:author="kalla madhu" w:date="2024-07-17T14:45:00Z"/>
              <w:b/>
              <w:bCs/>
              <w:sz w:val="26"/>
              <w:szCs w:val="26"/>
              <w:u w:val="single"/>
            </w:rPr>
          </w:rPrChange>
        </w:rPr>
      </w:pPr>
      <w:ins w:id="4606" w:author="kalla madhu" w:date="2024-07-17T14:45:00Z">
        <w:r w:rsidRPr="009329BA">
          <w:rPr>
            <w:b/>
            <w:bCs/>
            <w:sz w:val="26"/>
            <w:szCs w:val="26"/>
            <w:rPrChange w:id="4607" w:author="kalla madhu" w:date="2024-07-18T10:21:00Z" w16du:dateUtc="2024-07-18T04:51:00Z">
              <w:rPr>
                <w:b/>
                <w:bCs/>
                <w:sz w:val="26"/>
                <w:szCs w:val="26"/>
                <w:u w:val="single"/>
              </w:rPr>
            </w:rPrChange>
          </w:rPr>
          <w:t xml:space="preserve">            //=&gt; madhu@gmail.com | 123456   | 09912280626 | Vijayawada | user </w:t>
        </w:r>
      </w:ins>
    </w:p>
    <w:p w14:paraId="4034499C" w14:textId="77777777" w:rsidR="00785183" w:rsidRPr="009329BA" w:rsidRDefault="00785183" w:rsidP="00785183">
      <w:pPr>
        <w:rPr>
          <w:ins w:id="4608" w:author="kalla madhu" w:date="2024-07-17T14:45:00Z"/>
          <w:b/>
          <w:bCs/>
          <w:sz w:val="26"/>
          <w:szCs w:val="26"/>
          <w:rPrChange w:id="4609" w:author="kalla madhu" w:date="2024-07-18T10:21:00Z" w16du:dateUtc="2024-07-18T04:51:00Z">
            <w:rPr>
              <w:ins w:id="4610" w:author="kalla madhu" w:date="2024-07-17T14:45:00Z"/>
              <w:b/>
              <w:bCs/>
              <w:sz w:val="26"/>
              <w:szCs w:val="26"/>
              <w:u w:val="single"/>
            </w:rPr>
          </w:rPrChange>
        </w:rPr>
      </w:pPr>
      <w:ins w:id="4611" w:author="kalla madhu" w:date="2024-07-17T14:45:00Z">
        <w:r w:rsidRPr="009329BA">
          <w:rPr>
            <w:b/>
            <w:bCs/>
            <w:sz w:val="26"/>
            <w:szCs w:val="26"/>
            <w:rPrChange w:id="4612" w:author="kalla madhu" w:date="2024-07-18T10:21:00Z" w16du:dateUtc="2024-07-18T04:51:00Z">
              <w:rPr>
                <w:b/>
                <w:bCs/>
                <w:sz w:val="26"/>
                <w:szCs w:val="26"/>
                <w:u w:val="single"/>
              </w:rPr>
            </w:rPrChange>
          </w:rPr>
          <w:t>            if(</w:t>
        </w:r>
        <w:proofErr w:type="spellStart"/>
        <w:proofErr w:type="gramStart"/>
        <w:r w:rsidRPr="009329BA">
          <w:rPr>
            <w:b/>
            <w:bCs/>
            <w:sz w:val="26"/>
            <w:szCs w:val="26"/>
            <w:rPrChange w:id="4613" w:author="kalla madhu" w:date="2024-07-18T10:21:00Z" w16du:dateUtc="2024-07-18T04:51:00Z">
              <w:rPr>
                <w:b/>
                <w:bCs/>
                <w:sz w:val="26"/>
                <w:szCs w:val="26"/>
                <w:u w:val="single"/>
              </w:rPr>
            </w:rPrChange>
          </w:rPr>
          <w:t>rs.next</w:t>
        </w:r>
        <w:proofErr w:type="spellEnd"/>
        <w:proofErr w:type="gramEnd"/>
        <w:r w:rsidRPr="009329BA">
          <w:rPr>
            <w:b/>
            <w:bCs/>
            <w:sz w:val="26"/>
            <w:szCs w:val="26"/>
            <w:rPrChange w:id="4614" w:author="kalla madhu" w:date="2024-07-18T10:21:00Z" w16du:dateUtc="2024-07-18T04:51:00Z">
              <w:rPr>
                <w:b/>
                <w:bCs/>
                <w:sz w:val="26"/>
                <w:szCs w:val="26"/>
                <w:u w:val="single"/>
              </w:rPr>
            </w:rPrChange>
          </w:rPr>
          <w:t>())</w:t>
        </w:r>
      </w:ins>
    </w:p>
    <w:p w14:paraId="30F8C25C" w14:textId="77777777" w:rsidR="00785183" w:rsidRPr="009329BA" w:rsidRDefault="00785183" w:rsidP="00785183">
      <w:pPr>
        <w:rPr>
          <w:ins w:id="4615" w:author="kalla madhu" w:date="2024-07-17T14:45:00Z"/>
          <w:b/>
          <w:bCs/>
          <w:sz w:val="26"/>
          <w:szCs w:val="26"/>
          <w:rPrChange w:id="4616" w:author="kalla madhu" w:date="2024-07-18T10:21:00Z" w16du:dateUtc="2024-07-18T04:51:00Z">
            <w:rPr>
              <w:ins w:id="4617" w:author="kalla madhu" w:date="2024-07-17T14:45:00Z"/>
              <w:b/>
              <w:bCs/>
              <w:sz w:val="26"/>
              <w:szCs w:val="26"/>
              <w:u w:val="single"/>
            </w:rPr>
          </w:rPrChange>
        </w:rPr>
      </w:pPr>
      <w:ins w:id="4618" w:author="kalla madhu" w:date="2024-07-17T14:45:00Z">
        <w:r w:rsidRPr="009329BA">
          <w:rPr>
            <w:b/>
            <w:bCs/>
            <w:sz w:val="26"/>
            <w:szCs w:val="26"/>
            <w:rPrChange w:id="4619" w:author="kalla madhu" w:date="2024-07-18T10:21:00Z" w16du:dateUtc="2024-07-18T04:51:00Z">
              <w:rPr>
                <w:b/>
                <w:bCs/>
                <w:sz w:val="26"/>
                <w:szCs w:val="26"/>
                <w:u w:val="single"/>
              </w:rPr>
            </w:rPrChange>
          </w:rPr>
          <w:t>            {</w:t>
        </w:r>
      </w:ins>
    </w:p>
    <w:p w14:paraId="52451159" w14:textId="77777777" w:rsidR="00785183" w:rsidRPr="009329BA" w:rsidRDefault="00785183" w:rsidP="00785183">
      <w:pPr>
        <w:rPr>
          <w:ins w:id="4620" w:author="kalla madhu" w:date="2024-07-17T14:45:00Z"/>
          <w:b/>
          <w:bCs/>
          <w:sz w:val="26"/>
          <w:szCs w:val="26"/>
          <w:rPrChange w:id="4621" w:author="kalla madhu" w:date="2024-07-18T10:21:00Z" w16du:dateUtc="2024-07-18T04:51:00Z">
            <w:rPr>
              <w:ins w:id="4622" w:author="kalla madhu" w:date="2024-07-17T14:45:00Z"/>
              <w:b/>
              <w:bCs/>
              <w:sz w:val="26"/>
              <w:szCs w:val="26"/>
              <w:u w:val="single"/>
            </w:rPr>
          </w:rPrChange>
        </w:rPr>
      </w:pPr>
      <w:ins w:id="4623" w:author="kalla madhu" w:date="2024-07-17T14:45:00Z">
        <w:r w:rsidRPr="009329BA">
          <w:rPr>
            <w:b/>
            <w:bCs/>
            <w:sz w:val="26"/>
            <w:szCs w:val="26"/>
            <w:rPrChange w:id="4624" w:author="kalla madhu" w:date="2024-07-18T10:21:00Z" w16du:dateUtc="2024-07-18T04:51:00Z">
              <w:rPr>
                <w:b/>
                <w:bCs/>
                <w:sz w:val="26"/>
                <w:szCs w:val="26"/>
                <w:u w:val="single"/>
              </w:rPr>
            </w:rPrChange>
          </w:rPr>
          <w:t xml:space="preserve">                </w:t>
        </w:r>
        <w:proofErr w:type="spellStart"/>
        <w:r w:rsidRPr="009329BA">
          <w:rPr>
            <w:b/>
            <w:bCs/>
            <w:sz w:val="26"/>
            <w:szCs w:val="26"/>
            <w:rPrChange w:id="4625" w:author="kalla madhu" w:date="2024-07-18T10:21:00Z" w16du:dateUtc="2024-07-18T04:51:00Z">
              <w:rPr>
                <w:b/>
                <w:bCs/>
                <w:sz w:val="26"/>
                <w:szCs w:val="26"/>
                <w:u w:val="single"/>
              </w:rPr>
            </w:rPrChange>
          </w:rPr>
          <w:t>desig</w:t>
        </w:r>
        <w:proofErr w:type="spellEnd"/>
        <w:r w:rsidRPr="009329BA">
          <w:rPr>
            <w:b/>
            <w:bCs/>
            <w:sz w:val="26"/>
            <w:szCs w:val="26"/>
            <w:rPrChange w:id="4626" w:author="kalla madhu" w:date="2024-07-18T10:21:00Z" w16du:dateUtc="2024-07-18T04:51:00Z">
              <w:rPr>
                <w:b/>
                <w:bCs/>
                <w:sz w:val="26"/>
                <w:szCs w:val="26"/>
                <w:u w:val="single"/>
              </w:rPr>
            </w:rPrChange>
          </w:rPr>
          <w:t>=</w:t>
        </w:r>
        <w:proofErr w:type="spellStart"/>
        <w:proofErr w:type="gramStart"/>
        <w:r w:rsidRPr="009329BA">
          <w:rPr>
            <w:b/>
            <w:bCs/>
            <w:sz w:val="26"/>
            <w:szCs w:val="26"/>
            <w:rPrChange w:id="4627" w:author="kalla madhu" w:date="2024-07-18T10:21:00Z" w16du:dateUtc="2024-07-18T04:51:00Z">
              <w:rPr>
                <w:b/>
                <w:bCs/>
                <w:sz w:val="26"/>
                <w:szCs w:val="26"/>
                <w:u w:val="single"/>
              </w:rPr>
            </w:rPrChange>
          </w:rPr>
          <w:t>rs.getString</w:t>
        </w:r>
        <w:proofErr w:type="spellEnd"/>
        <w:proofErr w:type="gramEnd"/>
        <w:r w:rsidRPr="009329BA">
          <w:rPr>
            <w:b/>
            <w:bCs/>
            <w:sz w:val="26"/>
            <w:szCs w:val="26"/>
            <w:rPrChange w:id="4628" w:author="kalla madhu" w:date="2024-07-18T10:21:00Z" w16du:dateUtc="2024-07-18T04:51:00Z">
              <w:rPr>
                <w:b/>
                <w:bCs/>
                <w:sz w:val="26"/>
                <w:szCs w:val="26"/>
                <w:u w:val="single"/>
              </w:rPr>
            </w:rPrChange>
          </w:rPr>
          <w:t>("</w:t>
        </w:r>
        <w:proofErr w:type="spellStart"/>
        <w:r w:rsidRPr="009329BA">
          <w:rPr>
            <w:b/>
            <w:bCs/>
            <w:sz w:val="26"/>
            <w:szCs w:val="26"/>
            <w:rPrChange w:id="4629" w:author="kalla madhu" w:date="2024-07-18T10:21:00Z" w16du:dateUtc="2024-07-18T04:51:00Z">
              <w:rPr>
                <w:b/>
                <w:bCs/>
                <w:sz w:val="26"/>
                <w:szCs w:val="26"/>
                <w:u w:val="single"/>
              </w:rPr>
            </w:rPrChange>
          </w:rPr>
          <w:t>desig</w:t>
        </w:r>
        <w:proofErr w:type="spellEnd"/>
        <w:r w:rsidRPr="009329BA">
          <w:rPr>
            <w:b/>
            <w:bCs/>
            <w:sz w:val="26"/>
            <w:szCs w:val="26"/>
            <w:rPrChange w:id="4630" w:author="kalla madhu" w:date="2024-07-18T10:21:00Z" w16du:dateUtc="2024-07-18T04:51:00Z">
              <w:rPr>
                <w:b/>
                <w:bCs/>
                <w:sz w:val="26"/>
                <w:szCs w:val="26"/>
                <w:u w:val="single"/>
              </w:rPr>
            </w:rPrChange>
          </w:rPr>
          <w:t>");</w:t>
        </w:r>
      </w:ins>
    </w:p>
    <w:p w14:paraId="3EB75993" w14:textId="77777777" w:rsidR="00785183" w:rsidRPr="009329BA" w:rsidRDefault="00785183" w:rsidP="00785183">
      <w:pPr>
        <w:rPr>
          <w:ins w:id="4631" w:author="kalla madhu" w:date="2024-07-17T14:45:00Z"/>
          <w:b/>
          <w:bCs/>
          <w:sz w:val="26"/>
          <w:szCs w:val="26"/>
          <w:rPrChange w:id="4632" w:author="kalla madhu" w:date="2024-07-18T10:21:00Z" w16du:dateUtc="2024-07-18T04:51:00Z">
            <w:rPr>
              <w:ins w:id="4633" w:author="kalla madhu" w:date="2024-07-17T14:45:00Z"/>
              <w:b/>
              <w:bCs/>
              <w:sz w:val="26"/>
              <w:szCs w:val="26"/>
              <w:u w:val="single"/>
            </w:rPr>
          </w:rPrChange>
        </w:rPr>
      </w:pPr>
      <w:ins w:id="4634" w:author="kalla madhu" w:date="2024-07-17T14:45:00Z">
        <w:r w:rsidRPr="009329BA">
          <w:rPr>
            <w:b/>
            <w:bCs/>
            <w:sz w:val="26"/>
            <w:szCs w:val="26"/>
            <w:rPrChange w:id="4635" w:author="kalla madhu" w:date="2024-07-18T10:21:00Z" w16du:dateUtc="2024-07-18T04:51:00Z">
              <w:rPr>
                <w:b/>
                <w:bCs/>
                <w:sz w:val="26"/>
                <w:szCs w:val="26"/>
                <w:u w:val="single"/>
              </w:rPr>
            </w:rPrChange>
          </w:rPr>
          <w:t>            }</w:t>
        </w:r>
      </w:ins>
    </w:p>
    <w:p w14:paraId="1AF438DE" w14:textId="77777777" w:rsidR="00785183" w:rsidRPr="009329BA" w:rsidRDefault="00785183" w:rsidP="00785183">
      <w:pPr>
        <w:rPr>
          <w:ins w:id="4636" w:author="kalla madhu" w:date="2024-07-17T14:45:00Z"/>
          <w:b/>
          <w:bCs/>
          <w:sz w:val="26"/>
          <w:szCs w:val="26"/>
          <w:rPrChange w:id="4637" w:author="kalla madhu" w:date="2024-07-18T10:21:00Z" w16du:dateUtc="2024-07-18T04:51:00Z">
            <w:rPr>
              <w:ins w:id="4638" w:author="kalla madhu" w:date="2024-07-17T14:45:00Z"/>
              <w:b/>
              <w:bCs/>
              <w:sz w:val="26"/>
              <w:szCs w:val="26"/>
              <w:u w:val="single"/>
            </w:rPr>
          </w:rPrChange>
        </w:rPr>
      </w:pPr>
      <w:ins w:id="4639" w:author="kalla madhu" w:date="2024-07-17T14:45:00Z">
        <w:r w:rsidRPr="009329BA">
          <w:rPr>
            <w:b/>
            <w:bCs/>
            <w:sz w:val="26"/>
            <w:szCs w:val="26"/>
            <w:rPrChange w:id="4640" w:author="kalla madhu" w:date="2024-07-18T10:21:00Z" w16du:dateUtc="2024-07-18T04:51:00Z">
              <w:rPr>
                <w:b/>
                <w:bCs/>
                <w:sz w:val="26"/>
                <w:szCs w:val="26"/>
                <w:u w:val="single"/>
              </w:rPr>
            </w:rPrChange>
          </w:rPr>
          <w:t xml:space="preserve">        </w:t>
        </w:r>
        <w:proofErr w:type="gramStart"/>
        <w:r w:rsidRPr="009329BA">
          <w:rPr>
            <w:b/>
            <w:bCs/>
            <w:sz w:val="26"/>
            <w:szCs w:val="26"/>
            <w:rPrChange w:id="4641" w:author="kalla madhu" w:date="2024-07-18T10:21:00Z" w16du:dateUtc="2024-07-18T04:51:00Z">
              <w:rPr>
                <w:b/>
                <w:bCs/>
                <w:sz w:val="26"/>
                <w:szCs w:val="26"/>
                <w:u w:val="single"/>
              </w:rPr>
            </w:rPrChange>
          </w:rPr>
          <w:t>}catch</w:t>
        </w:r>
        <w:proofErr w:type="gramEnd"/>
        <w:r w:rsidRPr="009329BA">
          <w:rPr>
            <w:b/>
            <w:bCs/>
            <w:sz w:val="26"/>
            <w:szCs w:val="26"/>
            <w:rPrChange w:id="4642" w:author="kalla madhu" w:date="2024-07-18T10:21:00Z" w16du:dateUtc="2024-07-18T04:51:00Z">
              <w:rPr>
                <w:b/>
                <w:bCs/>
                <w:sz w:val="26"/>
                <w:szCs w:val="26"/>
                <w:u w:val="single"/>
              </w:rPr>
            </w:rPrChange>
          </w:rPr>
          <w:t xml:space="preserve"> (Exception e) {</w:t>
        </w:r>
      </w:ins>
    </w:p>
    <w:p w14:paraId="263655AC" w14:textId="77777777" w:rsidR="00785183" w:rsidRPr="009329BA" w:rsidRDefault="00785183" w:rsidP="00785183">
      <w:pPr>
        <w:rPr>
          <w:ins w:id="4643" w:author="kalla madhu" w:date="2024-07-17T14:45:00Z"/>
          <w:b/>
          <w:bCs/>
          <w:sz w:val="26"/>
          <w:szCs w:val="26"/>
          <w:rPrChange w:id="4644" w:author="kalla madhu" w:date="2024-07-18T10:21:00Z" w16du:dateUtc="2024-07-18T04:51:00Z">
            <w:rPr>
              <w:ins w:id="4645" w:author="kalla madhu" w:date="2024-07-17T14:45:00Z"/>
              <w:b/>
              <w:bCs/>
              <w:sz w:val="26"/>
              <w:szCs w:val="26"/>
              <w:u w:val="single"/>
            </w:rPr>
          </w:rPrChange>
        </w:rPr>
      </w:pPr>
      <w:ins w:id="4646" w:author="kalla madhu" w:date="2024-07-17T14:45:00Z">
        <w:r w:rsidRPr="009329BA">
          <w:rPr>
            <w:b/>
            <w:bCs/>
            <w:sz w:val="26"/>
            <w:szCs w:val="26"/>
            <w:rPrChange w:id="4647"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648" w:author="kalla madhu" w:date="2024-07-18T10:21:00Z" w16du:dateUtc="2024-07-18T04:51:00Z">
              <w:rPr>
                <w:b/>
                <w:bCs/>
                <w:sz w:val="26"/>
                <w:szCs w:val="26"/>
                <w:u w:val="single"/>
              </w:rPr>
            </w:rPrChange>
          </w:rPr>
          <w:t>e.printStackTrace</w:t>
        </w:r>
        <w:proofErr w:type="spellEnd"/>
        <w:proofErr w:type="gramEnd"/>
        <w:r w:rsidRPr="009329BA">
          <w:rPr>
            <w:b/>
            <w:bCs/>
            <w:sz w:val="26"/>
            <w:szCs w:val="26"/>
            <w:rPrChange w:id="4649" w:author="kalla madhu" w:date="2024-07-18T10:21:00Z" w16du:dateUtc="2024-07-18T04:51:00Z">
              <w:rPr>
                <w:b/>
                <w:bCs/>
                <w:sz w:val="26"/>
                <w:szCs w:val="26"/>
                <w:u w:val="single"/>
              </w:rPr>
            </w:rPrChange>
          </w:rPr>
          <w:t>();</w:t>
        </w:r>
      </w:ins>
    </w:p>
    <w:p w14:paraId="0D8163BB" w14:textId="77777777" w:rsidR="00785183" w:rsidRPr="009329BA" w:rsidRDefault="00785183" w:rsidP="00785183">
      <w:pPr>
        <w:rPr>
          <w:ins w:id="4650" w:author="kalla madhu" w:date="2024-07-17T14:45:00Z"/>
          <w:b/>
          <w:bCs/>
          <w:sz w:val="26"/>
          <w:szCs w:val="26"/>
          <w:rPrChange w:id="4651" w:author="kalla madhu" w:date="2024-07-18T10:21:00Z" w16du:dateUtc="2024-07-18T04:51:00Z">
            <w:rPr>
              <w:ins w:id="4652" w:author="kalla madhu" w:date="2024-07-17T14:45:00Z"/>
              <w:b/>
              <w:bCs/>
              <w:sz w:val="26"/>
              <w:szCs w:val="26"/>
              <w:u w:val="single"/>
            </w:rPr>
          </w:rPrChange>
        </w:rPr>
      </w:pPr>
      <w:ins w:id="4653" w:author="kalla madhu" w:date="2024-07-17T14:45:00Z">
        <w:r w:rsidRPr="009329BA">
          <w:rPr>
            <w:b/>
            <w:bCs/>
            <w:sz w:val="26"/>
            <w:szCs w:val="26"/>
            <w:rPrChange w:id="4654" w:author="kalla madhu" w:date="2024-07-18T10:21:00Z" w16du:dateUtc="2024-07-18T04:51:00Z">
              <w:rPr>
                <w:b/>
                <w:bCs/>
                <w:sz w:val="26"/>
                <w:szCs w:val="26"/>
                <w:u w:val="single"/>
              </w:rPr>
            </w:rPrChange>
          </w:rPr>
          <w:t>        }</w:t>
        </w:r>
      </w:ins>
    </w:p>
    <w:p w14:paraId="37DBB1E9" w14:textId="77777777" w:rsidR="00785183" w:rsidRPr="009329BA" w:rsidRDefault="00785183" w:rsidP="00785183">
      <w:pPr>
        <w:rPr>
          <w:ins w:id="4655" w:author="kalla madhu" w:date="2024-07-17T14:45:00Z"/>
          <w:b/>
          <w:bCs/>
          <w:sz w:val="26"/>
          <w:szCs w:val="26"/>
          <w:rPrChange w:id="4656" w:author="kalla madhu" w:date="2024-07-18T10:21:00Z" w16du:dateUtc="2024-07-18T04:51:00Z">
            <w:rPr>
              <w:ins w:id="4657" w:author="kalla madhu" w:date="2024-07-17T14:45:00Z"/>
              <w:b/>
              <w:bCs/>
              <w:sz w:val="26"/>
              <w:szCs w:val="26"/>
              <w:u w:val="single"/>
            </w:rPr>
          </w:rPrChange>
        </w:rPr>
      </w:pPr>
      <w:ins w:id="4658" w:author="kalla madhu" w:date="2024-07-17T14:45:00Z">
        <w:r w:rsidRPr="009329BA">
          <w:rPr>
            <w:b/>
            <w:bCs/>
            <w:sz w:val="26"/>
            <w:szCs w:val="26"/>
            <w:rPrChange w:id="4659" w:author="kalla madhu" w:date="2024-07-18T10:21:00Z" w16du:dateUtc="2024-07-18T04:51:00Z">
              <w:rPr>
                <w:b/>
                <w:bCs/>
                <w:sz w:val="26"/>
                <w:szCs w:val="26"/>
                <w:u w:val="single"/>
              </w:rPr>
            </w:rPrChange>
          </w:rPr>
          <w:t xml:space="preserve">        return </w:t>
        </w:r>
        <w:proofErr w:type="spellStart"/>
        <w:r w:rsidRPr="009329BA">
          <w:rPr>
            <w:b/>
            <w:bCs/>
            <w:sz w:val="26"/>
            <w:szCs w:val="26"/>
            <w:rPrChange w:id="4660" w:author="kalla madhu" w:date="2024-07-18T10:21:00Z" w16du:dateUtc="2024-07-18T04:51:00Z">
              <w:rPr>
                <w:b/>
                <w:bCs/>
                <w:sz w:val="26"/>
                <w:szCs w:val="26"/>
                <w:u w:val="single"/>
              </w:rPr>
            </w:rPrChange>
          </w:rPr>
          <w:t>desig</w:t>
        </w:r>
        <w:proofErr w:type="spellEnd"/>
        <w:r w:rsidRPr="009329BA">
          <w:rPr>
            <w:b/>
            <w:bCs/>
            <w:sz w:val="26"/>
            <w:szCs w:val="26"/>
            <w:rPrChange w:id="4661" w:author="kalla madhu" w:date="2024-07-18T10:21:00Z" w16du:dateUtc="2024-07-18T04:51:00Z">
              <w:rPr>
                <w:b/>
                <w:bCs/>
                <w:sz w:val="26"/>
                <w:szCs w:val="26"/>
                <w:u w:val="single"/>
              </w:rPr>
            </w:rPrChange>
          </w:rPr>
          <w:t>;</w:t>
        </w:r>
      </w:ins>
    </w:p>
    <w:p w14:paraId="0244FB3C" w14:textId="77777777" w:rsidR="00785183" w:rsidRPr="009329BA" w:rsidRDefault="00785183" w:rsidP="00785183">
      <w:pPr>
        <w:rPr>
          <w:ins w:id="4662" w:author="kalla madhu" w:date="2024-07-17T14:45:00Z"/>
          <w:b/>
          <w:bCs/>
          <w:sz w:val="26"/>
          <w:szCs w:val="26"/>
          <w:rPrChange w:id="4663" w:author="kalla madhu" w:date="2024-07-18T10:21:00Z" w16du:dateUtc="2024-07-18T04:51:00Z">
            <w:rPr>
              <w:ins w:id="4664" w:author="kalla madhu" w:date="2024-07-17T14:45:00Z"/>
              <w:b/>
              <w:bCs/>
              <w:sz w:val="26"/>
              <w:szCs w:val="26"/>
              <w:u w:val="single"/>
            </w:rPr>
          </w:rPrChange>
        </w:rPr>
      </w:pPr>
      <w:ins w:id="4665" w:author="kalla madhu" w:date="2024-07-17T14:45:00Z">
        <w:r w:rsidRPr="009329BA">
          <w:rPr>
            <w:b/>
            <w:bCs/>
            <w:sz w:val="26"/>
            <w:szCs w:val="26"/>
            <w:rPrChange w:id="4666" w:author="kalla madhu" w:date="2024-07-18T10:21:00Z" w16du:dateUtc="2024-07-18T04:51:00Z">
              <w:rPr>
                <w:b/>
                <w:bCs/>
                <w:sz w:val="26"/>
                <w:szCs w:val="26"/>
                <w:u w:val="single"/>
              </w:rPr>
            </w:rPrChange>
          </w:rPr>
          <w:t>    }</w:t>
        </w:r>
      </w:ins>
    </w:p>
    <w:p w14:paraId="2B66DA21" w14:textId="77777777" w:rsidR="00785183" w:rsidRPr="009329BA" w:rsidRDefault="00785183" w:rsidP="00785183">
      <w:pPr>
        <w:rPr>
          <w:ins w:id="4667" w:author="kalla madhu" w:date="2024-07-17T14:45:00Z"/>
          <w:b/>
          <w:bCs/>
          <w:sz w:val="26"/>
          <w:szCs w:val="26"/>
          <w:rPrChange w:id="4668" w:author="kalla madhu" w:date="2024-07-18T10:21:00Z" w16du:dateUtc="2024-07-18T04:51:00Z">
            <w:rPr>
              <w:ins w:id="4669" w:author="kalla madhu" w:date="2024-07-17T14:45:00Z"/>
              <w:b/>
              <w:bCs/>
              <w:sz w:val="26"/>
              <w:szCs w:val="26"/>
              <w:u w:val="single"/>
            </w:rPr>
          </w:rPrChange>
        </w:rPr>
      </w:pPr>
      <w:ins w:id="4670" w:author="kalla madhu" w:date="2024-07-17T14:45:00Z">
        <w:r w:rsidRPr="009329BA">
          <w:rPr>
            <w:b/>
            <w:bCs/>
            <w:sz w:val="26"/>
            <w:szCs w:val="26"/>
            <w:rPrChange w:id="4671" w:author="kalla madhu" w:date="2024-07-18T10:21:00Z" w16du:dateUtc="2024-07-18T04:51:00Z">
              <w:rPr>
                <w:b/>
                <w:bCs/>
                <w:sz w:val="26"/>
                <w:szCs w:val="26"/>
                <w:u w:val="single"/>
              </w:rPr>
            </w:rPrChange>
          </w:rPr>
          <w:t>}</w:t>
        </w:r>
      </w:ins>
    </w:p>
    <w:p w14:paraId="23CAF9B6" w14:textId="77777777" w:rsidR="00785183" w:rsidRPr="009329BA" w:rsidRDefault="00785183" w:rsidP="00785183">
      <w:pPr>
        <w:rPr>
          <w:ins w:id="4672" w:author="kalla madhu" w:date="2024-07-17T14:45:00Z"/>
          <w:b/>
          <w:bCs/>
          <w:sz w:val="26"/>
          <w:szCs w:val="26"/>
          <w:rPrChange w:id="4673" w:author="kalla madhu" w:date="2024-07-18T10:21:00Z" w16du:dateUtc="2024-07-18T04:51:00Z">
            <w:rPr>
              <w:ins w:id="4674" w:author="kalla madhu" w:date="2024-07-17T14:45:00Z"/>
              <w:b/>
              <w:bCs/>
              <w:sz w:val="26"/>
              <w:szCs w:val="26"/>
              <w:u w:val="single"/>
            </w:rPr>
          </w:rPrChange>
        </w:rPr>
      </w:pPr>
    </w:p>
    <w:p w14:paraId="0B810B7C" w14:textId="77777777" w:rsidR="002865E6" w:rsidRPr="009329BA" w:rsidRDefault="002865E6" w:rsidP="00196405">
      <w:pPr>
        <w:rPr>
          <w:ins w:id="4675" w:author="kalla madhu" w:date="2024-07-17T14:45:00Z" w16du:dateUtc="2024-07-17T09:15:00Z"/>
          <w:b/>
          <w:bCs/>
          <w:sz w:val="26"/>
          <w:szCs w:val="26"/>
          <w:rPrChange w:id="4676" w:author="kalla madhu" w:date="2024-07-18T10:21:00Z" w16du:dateUtc="2024-07-18T04:51:00Z">
            <w:rPr>
              <w:ins w:id="4677" w:author="kalla madhu" w:date="2024-07-17T14:45:00Z" w16du:dateUtc="2024-07-17T09:15:00Z"/>
              <w:b/>
              <w:bCs/>
              <w:sz w:val="26"/>
              <w:szCs w:val="26"/>
              <w:u w:val="single"/>
            </w:rPr>
          </w:rPrChange>
        </w:rPr>
      </w:pPr>
    </w:p>
    <w:p w14:paraId="422116F0" w14:textId="682A1449" w:rsidR="00785183" w:rsidRPr="009329BA" w:rsidRDefault="003D4E71" w:rsidP="00196405">
      <w:pPr>
        <w:rPr>
          <w:ins w:id="4678" w:author="kalla madhu" w:date="2024-07-17T14:46:00Z" w16du:dateUtc="2024-07-17T09:16:00Z"/>
          <w:b/>
          <w:bCs/>
          <w:sz w:val="26"/>
          <w:szCs w:val="26"/>
          <w:rPrChange w:id="4679" w:author="kalla madhu" w:date="2024-07-18T10:21:00Z" w16du:dateUtc="2024-07-18T04:51:00Z">
            <w:rPr>
              <w:ins w:id="4680" w:author="kalla madhu" w:date="2024-07-17T14:46:00Z" w16du:dateUtc="2024-07-17T09:16:00Z"/>
              <w:b/>
              <w:bCs/>
              <w:sz w:val="26"/>
              <w:szCs w:val="26"/>
              <w:u w:val="single"/>
            </w:rPr>
          </w:rPrChange>
        </w:rPr>
      </w:pPr>
      <w:proofErr w:type="spellStart"/>
      <w:ins w:id="4681" w:author="kalla madhu" w:date="2024-07-17T14:46:00Z" w16du:dateUtc="2024-07-17T09:16:00Z">
        <w:r w:rsidRPr="009329BA">
          <w:rPr>
            <w:b/>
            <w:bCs/>
            <w:sz w:val="26"/>
            <w:szCs w:val="26"/>
            <w:highlight w:val="green"/>
            <w:rPrChange w:id="4682" w:author="kalla madhu" w:date="2024-07-18T10:21:00Z" w16du:dateUtc="2024-07-18T04:51:00Z">
              <w:rPr>
                <w:b/>
                <w:bCs/>
                <w:sz w:val="26"/>
                <w:szCs w:val="26"/>
                <w:u w:val="single"/>
              </w:rPr>
            </w:rPrChange>
          </w:rPr>
          <w:t>Doregister.jsp</w:t>
        </w:r>
        <w:proofErr w:type="spellEnd"/>
      </w:ins>
    </w:p>
    <w:p w14:paraId="0033CF33" w14:textId="77777777" w:rsidR="003D4E71" w:rsidRPr="009329BA" w:rsidRDefault="003D4E71" w:rsidP="003D4E71">
      <w:pPr>
        <w:rPr>
          <w:ins w:id="4683" w:author="kalla madhu" w:date="2024-07-17T14:46:00Z"/>
          <w:b/>
          <w:bCs/>
          <w:sz w:val="26"/>
          <w:szCs w:val="26"/>
          <w:rPrChange w:id="4684" w:author="kalla madhu" w:date="2024-07-18T10:21:00Z" w16du:dateUtc="2024-07-18T04:51:00Z">
            <w:rPr>
              <w:ins w:id="4685" w:author="kalla madhu" w:date="2024-07-17T14:46:00Z"/>
              <w:b/>
              <w:bCs/>
              <w:sz w:val="26"/>
              <w:szCs w:val="26"/>
              <w:u w:val="single"/>
            </w:rPr>
          </w:rPrChange>
        </w:rPr>
      </w:pPr>
      <w:ins w:id="4686" w:author="kalla madhu" w:date="2024-07-17T14:46:00Z">
        <w:r w:rsidRPr="009329BA">
          <w:rPr>
            <w:b/>
            <w:bCs/>
            <w:sz w:val="26"/>
            <w:szCs w:val="26"/>
            <w:rPrChange w:id="4687" w:author="kalla madhu" w:date="2024-07-18T10:21:00Z" w16du:dateUtc="2024-07-18T04:51:00Z">
              <w:rPr>
                <w:b/>
                <w:bCs/>
                <w:sz w:val="26"/>
                <w:szCs w:val="26"/>
                <w:u w:val="single"/>
              </w:rPr>
            </w:rPrChange>
          </w:rPr>
          <w:t>&lt;%@page import="</w:t>
        </w:r>
        <w:proofErr w:type="spellStart"/>
        <w:r w:rsidRPr="009329BA">
          <w:rPr>
            <w:b/>
            <w:bCs/>
            <w:sz w:val="26"/>
            <w:szCs w:val="26"/>
            <w:rPrChange w:id="4688" w:author="kalla madhu" w:date="2024-07-18T10:21:00Z" w16du:dateUtc="2024-07-18T04:51:00Z">
              <w:rPr>
                <w:b/>
                <w:bCs/>
                <w:sz w:val="26"/>
                <w:szCs w:val="26"/>
                <w:u w:val="single"/>
              </w:rPr>
            </w:rPrChange>
          </w:rPr>
          <w:t>dao.DAO</w:t>
        </w:r>
        <w:proofErr w:type="spellEnd"/>
        <w:r w:rsidRPr="009329BA">
          <w:rPr>
            <w:b/>
            <w:bCs/>
            <w:sz w:val="26"/>
            <w:szCs w:val="26"/>
            <w:rPrChange w:id="4689" w:author="kalla madhu" w:date="2024-07-18T10:21:00Z" w16du:dateUtc="2024-07-18T04:51:00Z">
              <w:rPr>
                <w:b/>
                <w:bCs/>
                <w:sz w:val="26"/>
                <w:szCs w:val="26"/>
                <w:u w:val="single"/>
              </w:rPr>
            </w:rPrChange>
          </w:rPr>
          <w:t>"%&gt;</w:t>
        </w:r>
      </w:ins>
    </w:p>
    <w:p w14:paraId="5EA08263" w14:textId="77777777" w:rsidR="003D4E71" w:rsidRPr="009329BA" w:rsidRDefault="003D4E71" w:rsidP="003D4E71">
      <w:pPr>
        <w:rPr>
          <w:ins w:id="4690" w:author="kalla madhu" w:date="2024-07-17T14:46:00Z"/>
          <w:b/>
          <w:bCs/>
          <w:sz w:val="26"/>
          <w:szCs w:val="26"/>
          <w:rPrChange w:id="4691" w:author="kalla madhu" w:date="2024-07-18T10:21:00Z" w16du:dateUtc="2024-07-18T04:51:00Z">
            <w:rPr>
              <w:ins w:id="4692" w:author="kalla madhu" w:date="2024-07-17T14:46:00Z"/>
              <w:b/>
              <w:bCs/>
              <w:sz w:val="26"/>
              <w:szCs w:val="26"/>
              <w:u w:val="single"/>
            </w:rPr>
          </w:rPrChange>
        </w:rPr>
      </w:pPr>
      <w:ins w:id="4693" w:author="kalla madhu" w:date="2024-07-17T14:46:00Z">
        <w:r w:rsidRPr="009329BA">
          <w:rPr>
            <w:b/>
            <w:bCs/>
            <w:sz w:val="26"/>
            <w:szCs w:val="26"/>
            <w:rPrChange w:id="4694" w:author="kalla madhu" w:date="2024-07-18T10:21:00Z" w16du:dateUtc="2024-07-18T04:51:00Z">
              <w:rPr>
                <w:b/>
                <w:bCs/>
                <w:sz w:val="26"/>
                <w:szCs w:val="26"/>
                <w:u w:val="single"/>
              </w:rPr>
            </w:rPrChange>
          </w:rPr>
          <w:t>&lt;%</w:t>
        </w:r>
      </w:ins>
    </w:p>
    <w:p w14:paraId="4EB6E5E9" w14:textId="77777777" w:rsidR="003D4E71" w:rsidRPr="009329BA" w:rsidRDefault="003D4E71" w:rsidP="003D4E71">
      <w:pPr>
        <w:rPr>
          <w:ins w:id="4695" w:author="kalla madhu" w:date="2024-07-17T14:46:00Z"/>
          <w:b/>
          <w:bCs/>
          <w:sz w:val="26"/>
          <w:szCs w:val="26"/>
          <w:rPrChange w:id="4696" w:author="kalla madhu" w:date="2024-07-18T10:21:00Z" w16du:dateUtc="2024-07-18T04:51:00Z">
            <w:rPr>
              <w:ins w:id="4697" w:author="kalla madhu" w:date="2024-07-17T14:46:00Z"/>
              <w:b/>
              <w:bCs/>
              <w:sz w:val="26"/>
              <w:szCs w:val="26"/>
              <w:u w:val="single"/>
            </w:rPr>
          </w:rPrChange>
        </w:rPr>
      </w:pPr>
      <w:ins w:id="4698" w:author="kalla madhu" w:date="2024-07-17T14:46:00Z">
        <w:r w:rsidRPr="009329BA">
          <w:rPr>
            <w:b/>
            <w:bCs/>
            <w:sz w:val="26"/>
            <w:szCs w:val="26"/>
            <w:rPrChange w:id="4699" w:author="kalla madhu" w:date="2024-07-18T10:21:00Z" w16du:dateUtc="2024-07-18T04:51:00Z">
              <w:rPr>
                <w:b/>
                <w:bCs/>
                <w:sz w:val="26"/>
                <w:szCs w:val="26"/>
                <w:u w:val="single"/>
              </w:rPr>
            </w:rPrChange>
          </w:rPr>
          <w:t>    String email=</w:t>
        </w:r>
        <w:proofErr w:type="spellStart"/>
        <w:proofErr w:type="gramStart"/>
        <w:r w:rsidRPr="009329BA">
          <w:rPr>
            <w:b/>
            <w:bCs/>
            <w:sz w:val="26"/>
            <w:szCs w:val="26"/>
            <w:rPrChange w:id="4700" w:author="kalla madhu" w:date="2024-07-18T10:21:00Z" w16du:dateUtc="2024-07-18T04:51:00Z">
              <w:rPr>
                <w:b/>
                <w:bCs/>
                <w:sz w:val="26"/>
                <w:szCs w:val="26"/>
                <w:u w:val="single"/>
              </w:rPr>
            </w:rPrChange>
          </w:rPr>
          <w:t>request.getParameter</w:t>
        </w:r>
        <w:proofErr w:type="spellEnd"/>
        <w:proofErr w:type="gramEnd"/>
        <w:r w:rsidRPr="009329BA">
          <w:rPr>
            <w:b/>
            <w:bCs/>
            <w:sz w:val="26"/>
            <w:szCs w:val="26"/>
            <w:rPrChange w:id="4701" w:author="kalla madhu" w:date="2024-07-18T10:21:00Z" w16du:dateUtc="2024-07-18T04:51:00Z">
              <w:rPr>
                <w:b/>
                <w:bCs/>
                <w:sz w:val="26"/>
                <w:szCs w:val="26"/>
                <w:u w:val="single"/>
              </w:rPr>
            </w:rPrChange>
          </w:rPr>
          <w:t>("email");</w:t>
        </w:r>
      </w:ins>
    </w:p>
    <w:p w14:paraId="599EEA9E" w14:textId="77777777" w:rsidR="003D4E71" w:rsidRPr="009329BA" w:rsidRDefault="003D4E71" w:rsidP="003D4E71">
      <w:pPr>
        <w:rPr>
          <w:ins w:id="4702" w:author="kalla madhu" w:date="2024-07-17T14:46:00Z"/>
          <w:b/>
          <w:bCs/>
          <w:sz w:val="26"/>
          <w:szCs w:val="26"/>
          <w:rPrChange w:id="4703" w:author="kalla madhu" w:date="2024-07-18T10:21:00Z" w16du:dateUtc="2024-07-18T04:51:00Z">
            <w:rPr>
              <w:ins w:id="4704" w:author="kalla madhu" w:date="2024-07-17T14:46:00Z"/>
              <w:b/>
              <w:bCs/>
              <w:sz w:val="26"/>
              <w:szCs w:val="26"/>
              <w:u w:val="single"/>
            </w:rPr>
          </w:rPrChange>
        </w:rPr>
      </w:pPr>
      <w:ins w:id="4705" w:author="kalla madhu" w:date="2024-07-17T14:46:00Z">
        <w:r w:rsidRPr="009329BA">
          <w:rPr>
            <w:b/>
            <w:bCs/>
            <w:sz w:val="26"/>
            <w:szCs w:val="26"/>
            <w:rPrChange w:id="4706" w:author="kalla madhu" w:date="2024-07-18T10:21:00Z" w16du:dateUtc="2024-07-18T04:51:00Z">
              <w:rPr>
                <w:b/>
                <w:bCs/>
                <w:sz w:val="26"/>
                <w:szCs w:val="26"/>
                <w:u w:val="single"/>
              </w:rPr>
            </w:rPrChange>
          </w:rPr>
          <w:t>    String password=</w:t>
        </w:r>
        <w:proofErr w:type="spellStart"/>
        <w:proofErr w:type="gramStart"/>
        <w:r w:rsidRPr="009329BA">
          <w:rPr>
            <w:b/>
            <w:bCs/>
            <w:sz w:val="26"/>
            <w:szCs w:val="26"/>
            <w:rPrChange w:id="4707" w:author="kalla madhu" w:date="2024-07-18T10:21:00Z" w16du:dateUtc="2024-07-18T04:51:00Z">
              <w:rPr>
                <w:b/>
                <w:bCs/>
                <w:sz w:val="26"/>
                <w:szCs w:val="26"/>
                <w:u w:val="single"/>
              </w:rPr>
            </w:rPrChange>
          </w:rPr>
          <w:t>request.getParameter</w:t>
        </w:r>
        <w:proofErr w:type="spellEnd"/>
        <w:proofErr w:type="gramEnd"/>
        <w:r w:rsidRPr="009329BA">
          <w:rPr>
            <w:b/>
            <w:bCs/>
            <w:sz w:val="26"/>
            <w:szCs w:val="26"/>
            <w:rPrChange w:id="4708" w:author="kalla madhu" w:date="2024-07-18T10:21:00Z" w16du:dateUtc="2024-07-18T04:51:00Z">
              <w:rPr>
                <w:b/>
                <w:bCs/>
                <w:sz w:val="26"/>
                <w:szCs w:val="26"/>
                <w:u w:val="single"/>
              </w:rPr>
            </w:rPrChange>
          </w:rPr>
          <w:t>("password");</w:t>
        </w:r>
      </w:ins>
    </w:p>
    <w:p w14:paraId="409B9A79" w14:textId="77777777" w:rsidR="003D4E71" w:rsidRPr="009329BA" w:rsidRDefault="003D4E71" w:rsidP="003D4E71">
      <w:pPr>
        <w:rPr>
          <w:ins w:id="4709" w:author="kalla madhu" w:date="2024-07-17T14:46:00Z"/>
          <w:b/>
          <w:bCs/>
          <w:sz w:val="26"/>
          <w:szCs w:val="26"/>
          <w:rPrChange w:id="4710" w:author="kalla madhu" w:date="2024-07-18T10:21:00Z" w16du:dateUtc="2024-07-18T04:51:00Z">
            <w:rPr>
              <w:ins w:id="4711" w:author="kalla madhu" w:date="2024-07-17T14:46:00Z"/>
              <w:b/>
              <w:bCs/>
              <w:sz w:val="26"/>
              <w:szCs w:val="26"/>
              <w:u w:val="single"/>
            </w:rPr>
          </w:rPrChange>
        </w:rPr>
      </w:pPr>
      <w:ins w:id="4712" w:author="kalla madhu" w:date="2024-07-17T14:46:00Z">
        <w:r w:rsidRPr="009329BA">
          <w:rPr>
            <w:b/>
            <w:bCs/>
            <w:sz w:val="26"/>
            <w:szCs w:val="26"/>
            <w:rPrChange w:id="4713" w:author="kalla madhu" w:date="2024-07-18T10:21:00Z" w16du:dateUtc="2024-07-18T04:51:00Z">
              <w:rPr>
                <w:b/>
                <w:bCs/>
                <w:sz w:val="26"/>
                <w:szCs w:val="26"/>
                <w:u w:val="single"/>
              </w:rPr>
            </w:rPrChange>
          </w:rPr>
          <w:t>    String phone=</w:t>
        </w:r>
        <w:proofErr w:type="spellStart"/>
        <w:proofErr w:type="gramStart"/>
        <w:r w:rsidRPr="009329BA">
          <w:rPr>
            <w:b/>
            <w:bCs/>
            <w:sz w:val="26"/>
            <w:szCs w:val="26"/>
            <w:rPrChange w:id="4714" w:author="kalla madhu" w:date="2024-07-18T10:21:00Z" w16du:dateUtc="2024-07-18T04:51:00Z">
              <w:rPr>
                <w:b/>
                <w:bCs/>
                <w:sz w:val="26"/>
                <w:szCs w:val="26"/>
                <w:u w:val="single"/>
              </w:rPr>
            </w:rPrChange>
          </w:rPr>
          <w:t>request.getParameter</w:t>
        </w:r>
        <w:proofErr w:type="spellEnd"/>
        <w:proofErr w:type="gramEnd"/>
        <w:r w:rsidRPr="009329BA">
          <w:rPr>
            <w:b/>
            <w:bCs/>
            <w:sz w:val="26"/>
            <w:szCs w:val="26"/>
            <w:rPrChange w:id="4715" w:author="kalla madhu" w:date="2024-07-18T10:21:00Z" w16du:dateUtc="2024-07-18T04:51:00Z">
              <w:rPr>
                <w:b/>
                <w:bCs/>
                <w:sz w:val="26"/>
                <w:szCs w:val="26"/>
                <w:u w:val="single"/>
              </w:rPr>
            </w:rPrChange>
          </w:rPr>
          <w:t>("phone");</w:t>
        </w:r>
      </w:ins>
    </w:p>
    <w:p w14:paraId="2C81DD17" w14:textId="77777777" w:rsidR="003D4E71" w:rsidRPr="009329BA" w:rsidRDefault="003D4E71" w:rsidP="003D4E71">
      <w:pPr>
        <w:rPr>
          <w:ins w:id="4716" w:author="kalla madhu" w:date="2024-07-17T14:46:00Z"/>
          <w:b/>
          <w:bCs/>
          <w:sz w:val="26"/>
          <w:szCs w:val="26"/>
          <w:rPrChange w:id="4717" w:author="kalla madhu" w:date="2024-07-18T10:21:00Z" w16du:dateUtc="2024-07-18T04:51:00Z">
            <w:rPr>
              <w:ins w:id="4718" w:author="kalla madhu" w:date="2024-07-17T14:46:00Z"/>
              <w:b/>
              <w:bCs/>
              <w:sz w:val="26"/>
              <w:szCs w:val="26"/>
              <w:u w:val="single"/>
            </w:rPr>
          </w:rPrChange>
        </w:rPr>
      </w:pPr>
      <w:ins w:id="4719" w:author="kalla madhu" w:date="2024-07-17T14:46:00Z">
        <w:r w:rsidRPr="009329BA">
          <w:rPr>
            <w:b/>
            <w:bCs/>
            <w:sz w:val="26"/>
            <w:szCs w:val="26"/>
            <w:rPrChange w:id="4720" w:author="kalla madhu" w:date="2024-07-18T10:21:00Z" w16du:dateUtc="2024-07-18T04:51:00Z">
              <w:rPr>
                <w:b/>
                <w:bCs/>
                <w:sz w:val="26"/>
                <w:szCs w:val="26"/>
                <w:u w:val="single"/>
              </w:rPr>
            </w:rPrChange>
          </w:rPr>
          <w:t>    String address=</w:t>
        </w:r>
        <w:proofErr w:type="spellStart"/>
        <w:proofErr w:type="gramStart"/>
        <w:r w:rsidRPr="009329BA">
          <w:rPr>
            <w:b/>
            <w:bCs/>
            <w:sz w:val="26"/>
            <w:szCs w:val="26"/>
            <w:rPrChange w:id="4721" w:author="kalla madhu" w:date="2024-07-18T10:21:00Z" w16du:dateUtc="2024-07-18T04:51:00Z">
              <w:rPr>
                <w:b/>
                <w:bCs/>
                <w:sz w:val="26"/>
                <w:szCs w:val="26"/>
                <w:u w:val="single"/>
              </w:rPr>
            </w:rPrChange>
          </w:rPr>
          <w:t>request.getParameter</w:t>
        </w:r>
        <w:proofErr w:type="spellEnd"/>
        <w:proofErr w:type="gramEnd"/>
        <w:r w:rsidRPr="009329BA">
          <w:rPr>
            <w:b/>
            <w:bCs/>
            <w:sz w:val="26"/>
            <w:szCs w:val="26"/>
            <w:rPrChange w:id="4722" w:author="kalla madhu" w:date="2024-07-18T10:21:00Z" w16du:dateUtc="2024-07-18T04:51:00Z">
              <w:rPr>
                <w:b/>
                <w:bCs/>
                <w:sz w:val="26"/>
                <w:szCs w:val="26"/>
                <w:u w:val="single"/>
              </w:rPr>
            </w:rPrChange>
          </w:rPr>
          <w:t>("address");</w:t>
        </w:r>
      </w:ins>
    </w:p>
    <w:p w14:paraId="0D0B79A0" w14:textId="77777777" w:rsidR="003D4E71" w:rsidRPr="009329BA" w:rsidRDefault="003D4E71" w:rsidP="003D4E71">
      <w:pPr>
        <w:rPr>
          <w:ins w:id="4723" w:author="kalla madhu" w:date="2024-07-17T14:46:00Z"/>
          <w:b/>
          <w:bCs/>
          <w:sz w:val="26"/>
          <w:szCs w:val="26"/>
          <w:rPrChange w:id="4724" w:author="kalla madhu" w:date="2024-07-18T10:21:00Z" w16du:dateUtc="2024-07-18T04:51:00Z">
            <w:rPr>
              <w:ins w:id="4725" w:author="kalla madhu" w:date="2024-07-17T14:46:00Z"/>
              <w:b/>
              <w:bCs/>
              <w:sz w:val="26"/>
              <w:szCs w:val="26"/>
              <w:u w:val="single"/>
            </w:rPr>
          </w:rPrChange>
        </w:rPr>
      </w:pPr>
      <w:ins w:id="4726" w:author="kalla madhu" w:date="2024-07-17T14:46:00Z">
        <w:r w:rsidRPr="009329BA">
          <w:rPr>
            <w:b/>
            <w:bCs/>
            <w:sz w:val="26"/>
            <w:szCs w:val="26"/>
            <w:rPrChange w:id="4727" w:author="kalla madhu" w:date="2024-07-18T10:21:00Z" w16du:dateUtc="2024-07-18T04:51:00Z">
              <w:rPr>
                <w:b/>
                <w:bCs/>
                <w:sz w:val="26"/>
                <w:szCs w:val="26"/>
                <w:u w:val="single"/>
              </w:rPr>
            </w:rPrChange>
          </w:rPr>
          <w:t xml:space="preserve">    DAO </w:t>
        </w:r>
        <w:proofErr w:type="spellStart"/>
        <w:r w:rsidRPr="009329BA">
          <w:rPr>
            <w:b/>
            <w:bCs/>
            <w:sz w:val="26"/>
            <w:szCs w:val="26"/>
            <w:rPrChange w:id="4728" w:author="kalla madhu" w:date="2024-07-18T10:21:00Z" w16du:dateUtc="2024-07-18T04:51:00Z">
              <w:rPr>
                <w:b/>
                <w:bCs/>
                <w:sz w:val="26"/>
                <w:szCs w:val="26"/>
                <w:u w:val="single"/>
              </w:rPr>
            </w:rPrChange>
          </w:rPr>
          <w:t>dao</w:t>
        </w:r>
        <w:proofErr w:type="spellEnd"/>
        <w:r w:rsidRPr="009329BA">
          <w:rPr>
            <w:b/>
            <w:bCs/>
            <w:sz w:val="26"/>
            <w:szCs w:val="26"/>
            <w:rPrChange w:id="4729" w:author="kalla madhu" w:date="2024-07-18T10:21:00Z" w16du:dateUtc="2024-07-18T04:51:00Z">
              <w:rPr>
                <w:b/>
                <w:bCs/>
                <w:sz w:val="26"/>
                <w:szCs w:val="26"/>
                <w:u w:val="single"/>
              </w:rPr>
            </w:rPrChange>
          </w:rPr>
          <w:t xml:space="preserve">=new </w:t>
        </w:r>
        <w:proofErr w:type="gramStart"/>
        <w:r w:rsidRPr="009329BA">
          <w:rPr>
            <w:b/>
            <w:bCs/>
            <w:sz w:val="26"/>
            <w:szCs w:val="26"/>
            <w:rPrChange w:id="4730" w:author="kalla madhu" w:date="2024-07-18T10:21:00Z" w16du:dateUtc="2024-07-18T04:51:00Z">
              <w:rPr>
                <w:b/>
                <w:bCs/>
                <w:sz w:val="26"/>
                <w:szCs w:val="26"/>
                <w:u w:val="single"/>
              </w:rPr>
            </w:rPrChange>
          </w:rPr>
          <w:t>DAO(</w:t>
        </w:r>
        <w:proofErr w:type="gramEnd"/>
        <w:r w:rsidRPr="009329BA">
          <w:rPr>
            <w:b/>
            <w:bCs/>
            <w:sz w:val="26"/>
            <w:szCs w:val="26"/>
            <w:rPrChange w:id="4731" w:author="kalla madhu" w:date="2024-07-18T10:21:00Z" w16du:dateUtc="2024-07-18T04:51:00Z">
              <w:rPr>
                <w:b/>
                <w:bCs/>
                <w:sz w:val="26"/>
                <w:szCs w:val="26"/>
                <w:u w:val="single"/>
              </w:rPr>
            </w:rPrChange>
          </w:rPr>
          <w:t>);</w:t>
        </w:r>
      </w:ins>
    </w:p>
    <w:p w14:paraId="0C45A06E" w14:textId="77777777" w:rsidR="003D4E71" w:rsidRPr="009329BA" w:rsidRDefault="003D4E71" w:rsidP="003D4E71">
      <w:pPr>
        <w:rPr>
          <w:ins w:id="4732" w:author="kalla madhu" w:date="2024-07-17T14:46:00Z"/>
          <w:b/>
          <w:bCs/>
          <w:sz w:val="26"/>
          <w:szCs w:val="26"/>
          <w:rPrChange w:id="4733" w:author="kalla madhu" w:date="2024-07-18T10:21:00Z" w16du:dateUtc="2024-07-18T04:51:00Z">
            <w:rPr>
              <w:ins w:id="4734" w:author="kalla madhu" w:date="2024-07-17T14:46:00Z"/>
              <w:b/>
              <w:bCs/>
              <w:sz w:val="26"/>
              <w:szCs w:val="26"/>
              <w:u w:val="single"/>
            </w:rPr>
          </w:rPrChange>
        </w:rPr>
      </w:pPr>
      <w:ins w:id="4735" w:author="kalla madhu" w:date="2024-07-17T14:46:00Z">
        <w:r w:rsidRPr="009329BA">
          <w:rPr>
            <w:b/>
            <w:bCs/>
            <w:sz w:val="26"/>
            <w:szCs w:val="26"/>
            <w:rPrChange w:id="4736" w:author="kalla madhu" w:date="2024-07-18T10:21:00Z" w16du:dateUtc="2024-07-18T04:51:00Z">
              <w:rPr>
                <w:b/>
                <w:bCs/>
                <w:sz w:val="26"/>
                <w:szCs w:val="26"/>
                <w:u w:val="single"/>
              </w:rPr>
            </w:rPrChange>
          </w:rPr>
          <w:t xml:space="preserve">    </w:t>
        </w:r>
        <w:proofErr w:type="gramStart"/>
        <w:r w:rsidRPr="009329BA">
          <w:rPr>
            <w:b/>
            <w:bCs/>
            <w:sz w:val="26"/>
            <w:szCs w:val="26"/>
            <w:rPrChange w:id="4737" w:author="kalla madhu" w:date="2024-07-18T10:21:00Z" w16du:dateUtc="2024-07-18T04:51:00Z">
              <w:rPr>
                <w:b/>
                <w:bCs/>
                <w:sz w:val="26"/>
                <w:szCs w:val="26"/>
                <w:u w:val="single"/>
              </w:rPr>
            </w:rPrChange>
          </w:rPr>
          <w:t>if(</w:t>
        </w:r>
        <w:proofErr w:type="spellStart"/>
        <w:proofErr w:type="gramEnd"/>
        <w:r w:rsidRPr="009329BA">
          <w:rPr>
            <w:b/>
            <w:bCs/>
            <w:sz w:val="26"/>
            <w:szCs w:val="26"/>
            <w:rPrChange w:id="4738" w:author="kalla madhu" w:date="2024-07-18T10:21:00Z" w16du:dateUtc="2024-07-18T04:51:00Z">
              <w:rPr>
                <w:b/>
                <w:bCs/>
                <w:sz w:val="26"/>
                <w:szCs w:val="26"/>
                <w:u w:val="single"/>
              </w:rPr>
            </w:rPrChange>
          </w:rPr>
          <w:t>dao.doRegister</w:t>
        </w:r>
        <w:proofErr w:type="spellEnd"/>
        <w:r w:rsidRPr="009329BA">
          <w:rPr>
            <w:b/>
            <w:bCs/>
            <w:sz w:val="26"/>
            <w:szCs w:val="26"/>
            <w:rPrChange w:id="4739" w:author="kalla madhu" w:date="2024-07-18T10:21:00Z" w16du:dateUtc="2024-07-18T04:51:00Z">
              <w:rPr>
                <w:b/>
                <w:bCs/>
                <w:sz w:val="26"/>
                <w:szCs w:val="26"/>
                <w:u w:val="single"/>
              </w:rPr>
            </w:rPrChange>
          </w:rPr>
          <w:t>(email, password, phone, address))</w:t>
        </w:r>
      </w:ins>
    </w:p>
    <w:p w14:paraId="6628635E" w14:textId="77777777" w:rsidR="003D4E71" w:rsidRPr="009329BA" w:rsidRDefault="003D4E71" w:rsidP="003D4E71">
      <w:pPr>
        <w:rPr>
          <w:ins w:id="4740" w:author="kalla madhu" w:date="2024-07-17T14:46:00Z"/>
          <w:b/>
          <w:bCs/>
          <w:sz w:val="26"/>
          <w:szCs w:val="26"/>
          <w:rPrChange w:id="4741" w:author="kalla madhu" w:date="2024-07-18T10:21:00Z" w16du:dateUtc="2024-07-18T04:51:00Z">
            <w:rPr>
              <w:ins w:id="4742" w:author="kalla madhu" w:date="2024-07-17T14:46:00Z"/>
              <w:b/>
              <w:bCs/>
              <w:sz w:val="26"/>
              <w:szCs w:val="26"/>
              <w:u w:val="single"/>
            </w:rPr>
          </w:rPrChange>
        </w:rPr>
      </w:pPr>
      <w:ins w:id="4743" w:author="kalla madhu" w:date="2024-07-17T14:46:00Z">
        <w:r w:rsidRPr="009329BA">
          <w:rPr>
            <w:b/>
            <w:bCs/>
            <w:sz w:val="26"/>
            <w:szCs w:val="26"/>
            <w:rPrChange w:id="4744" w:author="kalla madhu" w:date="2024-07-18T10:21:00Z" w16du:dateUtc="2024-07-18T04:51:00Z">
              <w:rPr>
                <w:b/>
                <w:bCs/>
                <w:sz w:val="26"/>
                <w:szCs w:val="26"/>
                <w:u w:val="single"/>
              </w:rPr>
            </w:rPrChange>
          </w:rPr>
          <w:t>    {</w:t>
        </w:r>
      </w:ins>
    </w:p>
    <w:p w14:paraId="3678EAF6" w14:textId="77777777" w:rsidR="003D4E71" w:rsidRPr="009329BA" w:rsidRDefault="003D4E71" w:rsidP="003D4E71">
      <w:pPr>
        <w:rPr>
          <w:ins w:id="4745" w:author="kalla madhu" w:date="2024-07-17T14:46:00Z"/>
          <w:b/>
          <w:bCs/>
          <w:sz w:val="26"/>
          <w:szCs w:val="26"/>
          <w:rPrChange w:id="4746" w:author="kalla madhu" w:date="2024-07-18T10:21:00Z" w16du:dateUtc="2024-07-18T04:51:00Z">
            <w:rPr>
              <w:ins w:id="4747" w:author="kalla madhu" w:date="2024-07-17T14:46:00Z"/>
              <w:b/>
              <w:bCs/>
              <w:sz w:val="26"/>
              <w:szCs w:val="26"/>
              <w:u w:val="single"/>
            </w:rPr>
          </w:rPrChange>
        </w:rPr>
      </w:pPr>
      <w:ins w:id="4748" w:author="kalla madhu" w:date="2024-07-17T14:46:00Z">
        <w:r w:rsidRPr="009329BA">
          <w:rPr>
            <w:b/>
            <w:bCs/>
            <w:sz w:val="26"/>
            <w:szCs w:val="26"/>
            <w:rPrChange w:id="4749"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750" w:author="kalla madhu" w:date="2024-07-18T10:21:00Z" w16du:dateUtc="2024-07-18T04:51:00Z">
              <w:rPr>
                <w:b/>
                <w:bCs/>
                <w:sz w:val="26"/>
                <w:szCs w:val="26"/>
                <w:u w:val="single"/>
              </w:rPr>
            </w:rPrChange>
          </w:rPr>
          <w:t>response.sendRedirect</w:t>
        </w:r>
        <w:proofErr w:type="spellEnd"/>
        <w:proofErr w:type="gramEnd"/>
        <w:r w:rsidRPr="009329BA">
          <w:rPr>
            <w:b/>
            <w:bCs/>
            <w:sz w:val="26"/>
            <w:szCs w:val="26"/>
            <w:rPrChange w:id="4751" w:author="kalla madhu" w:date="2024-07-18T10:21:00Z" w16du:dateUtc="2024-07-18T04:51:00Z">
              <w:rPr>
                <w:b/>
                <w:bCs/>
                <w:sz w:val="26"/>
                <w:szCs w:val="26"/>
                <w:u w:val="single"/>
              </w:rPr>
            </w:rPrChange>
          </w:rPr>
          <w:t>("</w:t>
        </w:r>
        <w:proofErr w:type="spellStart"/>
        <w:r w:rsidRPr="009329BA">
          <w:rPr>
            <w:b/>
            <w:bCs/>
            <w:sz w:val="26"/>
            <w:szCs w:val="26"/>
            <w:rPrChange w:id="4752" w:author="kalla madhu" w:date="2024-07-18T10:21:00Z" w16du:dateUtc="2024-07-18T04:51:00Z">
              <w:rPr>
                <w:b/>
                <w:bCs/>
                <w:sz w:val="26"/>
                <w:szCs w:val="26"/>
                <w:u w:val="single"/>
              </w:rPr>
            </w:rPrChange>
          </w:rPr>
          <w:t>login.jsp?msg</w:t>
        </w:r>
        <w:proofErr w:type="spellEnd"/>
        <w:r w:rsidRPr="009329BA">
          <w:rPr>
            <w:b/>
            <w:bCs/>
            <w:sz w:val="26"/>
            <w:szCs w:val="26"/>
            <w:rPrChange w:id="4753" w:author="kalla madhu" w:date="2024-07-18T10:21:00Z" w16du:dateUtc="2024-07-18T04:51:00Z">
              <w:rPr>
                <w:b/>
                <w:bCs/>
                <w:sz w:val="26"/>
                <w:szCs w:val="26"/>
                <w:u w:val="single"/>
              </w:rPr>
            </w:rPrChange>
          </w:rPr>
          <w:t>=</w:t>
        </w:r>
        <w:proofErr w:type="spellStart"/>
        <w:r w:rsidRPr="009329BA">
          <w:rPr>
            <w:b/>
            <w:bCs/>
            <w:sz w:val="26"/>
            <w:szCs w:val="26"/>
            <w:rPrChange w:id="4754" w:author="kalla madhu" w:date="2024-07-18T10:21:00Z" w16du:dateUtc="2024-07-18T04:51:00Z">
              <w:rPr>
                <w:b/>
                <w:bCs/>
                <w:sz w:val="26"/>
                <w:szCs w:val="26"/>
                <w:u w:val="single"/>
              </w:rPr>
            </w:rPrChange>
          </w:rPr>
          <w:t>RegistrationSuccessfull</w:t>
        </w:r>
        <w:proofErr w:type="spellEnd"/>
        <w:r w:rsidRPr="009329BA">
          <w:rPr>
            <w:b/>
            <w:bCs/>
            <w:sz w:val="26"/>
            <w:szCs w:val="26"/>
            <w:rPrChange w:id="4755" w:author="kalla madhu" w:date="2024-07-18T10:21:00Z" w16du:dateUtc="2024-07-18T04:51:00Z">
              <w:rPr>
                <w:b/>
                <w:bCs/>
                <w:sz w:val="26"/>
                <w:szCs w:val="26"/>
                <w:u w:val="single"/>
              </w:rPr>
            </w:rPrChange>
          </w:rPr>
          <w:t>");</w:t>
        </w:r>
      </w:ins>
    </w:p>
    <w:p w14:paraId="57DAA2BA" w14:textId="77777777" w:rsidR="003D4E71" w:rsidRPr="009329BA" w:rsidRDefault="003D4E71" w:rsidP="003D4E71">
      <w:pPr>
        <w:rPr>
          <w:ins w:id="4756" w:author="kalla madhu" w:date="2024-07-17T14:46:00Z"/>
          <w:b/>
          <w:bCs/>
          <w:sz w:val="26"/>
          <w:szCs w:val="26"/>
          <w:rPrChange w:id="4757" w:author="kalla madhu" w:date="2024-07-18T10:21:00Z" w16du:dateUtc="2024-07-18T04:51:00Z">
            <w:rPr>
              <w:ins w:id="4758" w:author="kalla madhu" w:date="2024-07-17T14:46:00Z"/>
              <w:b/>
              <w:bCs/>
              <w:sz w:val="26"/>
              <w:szCs w:val="26"/>
              <w:u w:val="single"/>
            </w:rPr>
          </w:rPrChange>
        </w:rPr>
      </w:pPr>
      <w:ins w:id="4759" w:author="kalla madhu" w:date="2024-07-17T14:46:00Z">
        <w:r w:rsidRPr="009329BA">
          <w:rPr>
            <w:b/>
            <w:bCs/>
            <w:sz w:val="26"/>
            <w:szCs w:val="26"/>
            <w:rPrChange w:id="4760" w:author="kalla madhu" w:date="2024-07-18T10:21:00Z" w16du:dateUtc="2024-07-18T04:51:00Z">
              <w:rPr>
                <w:b/>
                <w:bCs/>
                <w:sz w:val="26"/>
                <w:szCs w:val="26"/>
                <w:u w:val="single"/>
              </w:rPr>
            </w:rPrChange>
          </w:rPr>
          <w:t xml:space="preserve">    </w:t>
        </w:r>
        <w:proofErr w:type="gramStart"/>
        <w:r w:rsidRPr="009329BA">
          <w:rPr>
            <w:b/>
            <w:bCs/>
            <w:sz w:val="26"/>
            <w:szCs w:val="26"/>
            <w:rPrChange w:id="4761" w:author="kalla madhu" w:date="2024-07-18T10:21:00Z" w16du:dateUtc="2024-07-18T04:51:00Z">
              <w:rPr>
                <w:b/>
                <w:bCs/>
                <w:sz w:val="26"/>
                <w:szCs w:val="26"/>
                <w:u w:val="single"/>
              </w:rPr>
            </w:rPrChange>
          </w:rPr>
          <w:t>}else</w:t>
        </w:r>
        <w:proofErr w:type="gramEnd"/>
        <w:r w:rsidRPr="009329BA">
          <w:rPr>
            <w:b/>
            <w:bCs/>
            <w:sz w:val="26"/>
            <w:szCs w:val="26"/>
            <w:rPrChange w:id="4762" w:author="kalla madhu" w:date="2024-07-18T10:21:00Z" w16du:dateUtc="2024-07-18T04:51:00Z">
              <w:rPr>
                <w:b/>
                <w:bCs/>
                <w:sz w:val="26"/>
                <w:szCs w:val="26"/>
                <w:u w:val="single"/>
              </w:rPr>
            </w:rPrChange>
          </w:rPr>
          <w:t>{</w:t>
        </w:r>
      </w:ins>
    </w:p>
    <w:p w14:paraId="79A19EB8" w14:textId="77777777" w:rsidR="003D4E71" w:rsidRPr="009329BA" w:rsidRDefault="003D4E71" w:rsidP="003D4E71">
      <w:pPr>
        <w:rPr>
          <w:ins w:id="4763" w:author="kalla madhu" w:date="2024-07-17T14:46:00Z"/>
          <w:b/>
          <w:bCs/>
          <w:sz w:val="26"/>
          <w:szCs w:val="26"/>
          <w:rPrChange w:id="4764" w:author="kalla madhu" w:date="2024-07-18T10:21:00Z" w16du:dateUtc="2024-07-18T04:51:00Z">
            <w:rPr>
              <w:ins w:id="4765" w:author="kalla madhu" w:date="2024-07-17T14:46:00Z"/>
              <w:b/>
              <w:bCs/>
              <w:sz w:val="26"/>
              <w:szCs w:val="26"/>
              <w:u w:val="single"/>
            </w:rPr>
          </w:rPrChange>
        </w:rPr>
      </w:pPr>
      <w:ins w:id="4766" w:author="kalla madhu" w:date="2024-07-17T14:46:00Z">
        <w:r w:rsidRPr="009329BA">
          <w:rPr>
            <w:b/>
            <w:bCs/>
            <w:sz w:val="26"/>
            <w:szCs w:val="26"/>
            <w:rPrChange w:id="4767"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768" w:author="kalla madhu" w:date="2024-07-18T10:21:00Z" w16du:dateUtc="2024-07-18T04:51:00Z">
              <w:rPr>
                <w:b/>
                <w:bCs/>
                <w:sz w:val="26"/>
                <w:szCs w:val="26"/>
                <w:u w:val="single"/>
              </w:rPr>
            </w:rPrChange>
          </w:rPr>
          <w:t>response.sendRedirect</w:t>
        </w:r>
        <w:proofErr w:type="spellEnd"/>
        <w:proofErr w:type="gramEnd"/>
        <w:r w:rsidRPr="009329BA">
          <w:rPr>
            <w:b/>
            <w:bCs/>
            <w:sz w:val="26"/>
            <w:szCs w:val="26"/>
            <w:rPrChange w:id="4769" w:author="kalla madhu" w:date="2024-07-18T10:21:00Z" w16du:dateUtc="2024-07-18T04:51:00Z">
              <w:rPr>
                <w:b/>
                <w:bCs/>
                <w:sz w:val="26"/>
                <w:szCs w:val="26"/>
                <w:u w:val="single"/>
              </w:rPr>
            </w:rPrChange>
          </w:rPr>
          <w:t>("</w:t>
        </w:r>
        <w:proofErr w:type="spellStart"/>
        <w:r w:rsidRPr="009329BA">
          <w:rPr>
            <w:b/>
            <w:bCs/>
            <w:sz w:val="26"/>
            <w:szCs w:val="26"/>
            <w:rPrChange w:id="4770" w:author="kalla madhu" w:date="2024-07-18T10:21:00Z" w16du:dateUtc="2024-07-18T04:51:00Z">
              <w:rPr>
                <w:b/>
                <w:bCs/>
                <w:sz w:val="26"/>
                <w:szCs w:val="26"/>
                <w:u w:val="single"/>
              </w:rPr>
            </w:rPrChange>
          </w:rPr>
          <w:t>register.jsp?msg</w:t>
        </w:r>
        <w:proofErr w:type="spellEnd"/>
        <w:r w:rsidRPr="009329BA">
          <w:rPr>
            <w:b/>
            <w:bCs/>
            <w:sz w:val="26"/>
            <w:szCs w:val="26"/>
            <w:rPrChange w:id="4771" w:author="kalla madhu" w:date="2024-07-18T10:21:00Z" w16du:dateUtc="2024-07-18T04:51:00Z">
              <w:rPr>
                <w:b/>
                <w:bCs/>
                <w:sz w:val="26"/>
                <w:szCs w:val="26"/>
                <w:u w:val="single"/>
              </w:rPr>
            </w:rPrChange>
          </w:rPr>
          <w:t>=</w:t>
        </w:r>
        <w:proofErr w:type="spellStart"/>
        <w:r w:rsidRPr="009329BA">
          <w:rPr>
            <w:b/>
            <w:bCs/>
            <w:sz w:val="26"/>
            <w:szCs w:val="26"/>
            <w:rPrChange w:id="4772" w:author="kalla madhu" w:date="2024-07-18T10:21:00Z" w16du:dateUtc="2024-07-18T04:51:00Z">
              <w:rPr>
                <w:b/>
                <w:bCs/>
                <w:sz w:val="26"/>
                <w:szCs w:val="26"/>
                <w:u w:val="single"/>
              </w:rPr>
            </w:rPrChange>
          </w:rPr>
          <w:t>RegistrationFailed</w:t>
        </w:r>
        <w:proofErr w:type="spellEnd"/>
        <w:r w:rsidRPr="009329BA">
          <w:rPr>
            <w:b/>
            <w:bCs/>
            <w:sz w:val="26"/>
            <w:szCs w:val="26"/>
            <w:rPrChange w:id="4773" w:author="kalla madhu" w:date="2024-07-18T10:21:00Z" w16du:dateUtc="2024-07-18T04:51:00Z">
              <w:rPr>
                <w:b/>
                <w:bCs/>
                <w:sz w:val="26"/>
                <w:szCs w:val="26"/>
                <w:u w:val="single"/>
              </w:rPr>
            </w:rPrChange>
          </w:rPr>
          <w:t>");</w:t>
        </w:r>
      </w:ins>
    </w:p>
    <w:p w14:paraId="4853014A" w14:textId="77777777" w:rsidR="003D4E71" w:rsidRPr="009329BA" w:rsidRDefault="003D4E71" w:rsidP="003D4E71">
      <w:pPr>
        <w:rPr>
          <w:ins w:id="4774" w:author="kalla madhu" w:date="2024-07-17T14:46:00Z"/>
          <w:b/>
          <w:bCs/>
          <w:sz w:val="26"/>
          <w:szCs w:val="26"/>
          <w:rPrChange w:id="4775" w:author="kalla madhu" w:date="2024-07-18T10:21:00Z" w16du:dateUtc="2024-07-18T04:51:00Z">
            <w:rPr>
              <w:ins w:id="4776" w:author="kalla madhu" w:date="2024-07-17T14:46:00Z"/>
              <w:b/>
              <w:bCs/>
              <w:sz w:val="26"/>
              <w:szCs w:val="26"/>
              <w:u w:val="single"/>
            </w:rPr>
          </w:rPrChange>
        </w:rPr>
      </w:pPr>
      <w:ins w:id="4777" w:author="kalla madhu" w:date="2024-07-17T14:46:00Z">
        <w:r w:rsidRPr="009329BA">
          <w:rPr>
            <w:b/>
            <w:bCs/>
            <w:sz w:val="26"/>
            <w:szCs w:val="26"/>
            <w:rPrChange w:id="4778" w:author="kalla madhu" w:date="2024-07-18T10:21:00Z" w16du:dateUtc="2024-07-18T04:51:00Z">
              <w:rPr>
                <w:b/>
                <w:bCs/>
                <w:sz w:val="26"/>
                <w:szCs w:val="26"/>
                <w:u w:val="single"/>
              </w:rPr>
            </w:rPrChange>
          </w:rPr>
          <w:lastRenderedPageBreak/>
          <w:t>    }</w:t>
        </w:r>
      </w:ins>
    </w:p>
    <w:p w14:paraId="336544E2" w14:textId="77777777" w:rsidR="003D4E71" w:rsidRPr="009329BA" w:rsidRDefault="003D4E71" w:rsidP="003D4E71">
      <w:pPr>
        <w:rPr>
          <w:ins w:id="4779" w:author="kalla madhu" w:date="2024-07-17T14:46:00Z"/>
          <w:b/>
          <w:bCs/>
          <w:sz w:val="26"/>
          <w:szCs w:val="26"/>
          <w:rPrChange w:id="4780" w:author="kalla madhu" w:date="2024-07-18T10:21:00Z" w16du:dateUtc="2024-07-18T04:51:00Z">
            <w:rPr>
              <w:ins w:id="4781" w:author="kalla madhu" w:date="2024-07-17T14:46:00Z"/>
              <w:b/>
              <w:bCs/>
              <w:sz w:val="26"/>
              <w:szCs w:val="26"/>
              <w:u w:val="single"/>
            </w:rPr>
          </w:rPrChange>
        </w:rPr>
      </w:pPr>
      <w:ins w:id="4782" w:author="kalla madhu" w:date="2024-07-17T14:46:00Z">
        <w:r w:rsidRPr="009329BA">
          <w:rPr>
            <w:b/>
            <w:bCs/>
            <w:sz w:val="26"/>
            <w:szCs w:val="26"/>
            <w:rPrChange w:id="4783" w:author="kalla madhu" w:date="2024-07-18T10:21:00Z" w16du:dateUtc="2024-07-18T04:51:00Z">
              <w:rPr>
                <w:b/>
                <w:bCs/>
                <w:sz w:val="26"/>
                <w:szCs w:val="26"/>
                <w:u w:val="single"/>
              </w:rPr>
            </w:rPrChange>
          </w:rPr>
          <w:t>%&gt;</w:t>
        </w:r>
      </w:ins>
    </w:p>
    <w:p w14:paraId="5E574E5A" w14:textId="77777777" w:rsidR="003D4E71" w:rsidRPr="009329BA" w:rsidRDefault="003D4E71" w:rsidP="00196405">
      <w:pPr>
        <w:rPr>
          <w:ins w:id="4784" w:author="kalla madhu" w:date="2024-07-17T14:46:00Z" w16du:dateUtc="2024-07-17T09:16:00Z"/>
          <w:b/>
          <w:bCs/>
          <w:sz w:val="26"/>
          <w:szCs w:val="26"/>
          <w:rPrChange w:id="4785" w:author="kalla madhu" w:date="2024-07-18T10:21:00Z" w16du:dateUtc="2024-07-18T04:51:00Z">
            <w:rPr>
              <w:ins w:id="4786" w:author="kalla madhu" w:date="2024-07-17T14:46:00Z" w16du:dateUtc="2024-07-17T09:16:00Z"/>
              <w:b/>
              <w:bCs/>
              <w:sz w:val="26"/>
              <w:szCs w:val="26"/>
              <w:u w:val="single"/>
            </w:rPr>
          </w:rPrChange>
        </w:rPr>
      </w:pPr>
    </w:p>
    <w:p w14:paraId="4107FEE8" w14:textId="3AD1AA87" w:rsidR="005F09EA" w:rsidRPr="009329BA" w:rsidRDefault="005F09EA" w:rsidP="00196405">
      <w:pPr>
        <w:rPr>
          <w:ins w:id="4787" w:author="kalla madhu" w:date="2024-07-17T14:46:00Z" w16du:dateUtc="2024-07-17T09:16:00Z"/>
          <w:b/>
          <w:bCs/>
          <w:sz w:val="26"/>
          <w:szCs w:val="26"/>
          <w:rPrChange w:id="4788" w:author="kalla madhu" w:date="2024-07-18T10:21:00Z" w16du:dateUtc="2024-07-18T04:51:00Z">
            <w:rPr>
              <w:ins w:id="4789" w:author="kalla madhu" w:date="2024-07-17T14:46:00Z" w16du:dateUtc="2024-07-17T09:16:00Z"/>
              <w:b/>
              <w:bCs/>
              <w:sz w:val="26"/>
              <w:szCs w:val="26"/>
              <w:u w:val="single"/>
            </w:rPr>
          </w:rPrChange>
        </w:rPr>
      </w:pPr>
      <w:proofErr w:type="spellStart"/>
      <w:ins w:id="4790" w:author="kalla madhu" w:date="2024-07-17T14:46:00Z" w16du:dateUtc="2024-07-17T09:16:00Z">
        <w:r w:rsidRPr="009329BA">
          <w:rPr>
            <w:b/>
            <w:bCs/>
            <w:sz w:val="26"/>
            <w:szCs w:val="26"/>
            <w:highlight w:val="green"/>
            <w:rPrChange w:id="4791" w:author="kalla madhu" w:date="2024-07-18T10:21:00Z" w16du:dateUtc="2024-07-18T04:51:00Z">
              <w:rPr>
                <w:b/>
                <w:bCs/>
                <w:sz w:val="26"/>
                <w:szCs w:val="26"/>
                <w:u w:val="single"/>
              </w:rPr>
            </w:rPrChange>
          </w:rPr>
          <w:t>Logincheck.jsp</w:t>
        </w:r>
        <w:proofErr w:type="spellEnd"/>
      </w:ins>
    </w:p>
    <w:p w14:paraId="4289A9D3" w14:textId="77777777" w:rsidR="005F09EA" w:rsidRPr="009329BA" w:rsidRDefault="005F09EA" w:rsidP="005F09EA">
      <w:pPr>
        <w:rPr>
          <w:ins w:id="4792" w:author="kalla madhu" w:date="2024-07-17T14:46:00Z"/>
          <w:b/>
          <w:bCs/>
          <w:sz w:val="26"/>
          <w:szCs w:val="26"/>
          <w:rPrChange w:id="4793" w:author="kalla madhu" w:date="2024-07-18T10:21:00Z" w16du:dateUtc="2024-07-18T04:51:00Z">
            <w:rPr>
              <w:ins w:id="4794" w:author="kalla madhu" w:date="2024-07-17T14:46:00Z"/>
              <w:b/>
              <w:bCs/>
              <w:sz w:val="26"/>
              <w:szCs w:val="26"/>
              <w:u w:val="single"/>
            </w:rPr>
          </w:rPrChange>
        </w:rPr>
      </w:pPr>
      <w:ins w:id="4795" w:author="kalla madhu" w:date="2024-07-17T14:46:00Z">
        <w:r w:rsidRPr="009329BA">
          <w:rPr>
            <w:b/>
            <w:bCs/>
            <w:sz w:val="26"/>
            <w:szCs w:val="26"/>
            <w:rPrChange w:id="4796" w:author="kalla madhu" w:date="2024-07-18T10:21:00Z" w16du:dateUtc="2024-07-18T04:51:00Z">
              <w:rPr>
                <w:b/>
                <w:bCs/>
                <w:sz w:val="26"/>
                <w:szCs w:val="26"/>
                <w:u w:val="single"/>
              </w:rPr>
            </w:rPrChange>
          </w:rPr>
          <w:t>&lt;%@page import="</w:t>
        </w:r>
        <w:proofErr w:type="spellStart"/>
        <w:r w:rsidRPr="009329BA">
          <w:rPr>
            <w:b/>
            <w:bCs/>
            <w:sz w:val="26"/>
            <w:szCs w:val="26"/>
            <w:rPrChange w:id="4797" w:author="kalla madhu" w:date="2024-07-18T10:21:00Z" w16du:dateUtc="2024-07-18T04:51:00Z">
              <w:rPr>
                <w:b/>
                <w:bCs/>
                <w:sz w:val="26"/>
                <w:szCs w:val="26"/>
                <w:u w:val="single"/>
              </w:rPr>
            </w:rPrChange>
          </w:rPr>
          <w:t>dao.DAO</w:t>
        </w:r>
        <w:proofErr w:type="spellEnd"/>
        <w:r w:rsidRPr="009329BA">
          <w:rPr>
            <w:b/>
            <w:bCs/>
            <w:sz w:val="26"/>
            <w:szCs w:val="26"/>
            <w:rPrChange w:id="4798" w:author="kalla madhu" w:date="2024-07-18T10:21:00Z" w16du:dateUtc="2024-07-18T04:51:00Z">
              <w:rPr>
                <w:b/>
                <w:bCs/>
                <w:sz w:val="26"/>
                <w:szCs w:val="26"/>
                <w:u w:val="single"/>
              </w:rPr>
            </w:rPrChange>
          </w:rPr>
          <w:t>"%&gt;</w:t>
        </w:r>
      </w:ins>
    </w:p>
    <w:p w14:paraId="3644DFBD" w14:textId="77777777" w:rsidR="005F09EA" w:rsidRPr="009329BA" w:rsidRDefault="005F09EA" w:rsidP="005F09EA">
      <w:pPr>
        <w:rPr>
          <w:ins w:id="4799" w:author="kalla madhu" w:date="2024-07-17T14:46:00Z"/>
          <w:b/>
          <w:bCs/>
          <w:sz w:val="26"/>
          <w:szCs w:val="26"/>
          <w:rPrChange w:id="4800" w:author="kalla madhu" w:date="2024-07-18T10:21:00Z" w16du:dateUtc="2024-07-18T04:51:00Z">
            <w:rPr>
              <w:ins w:id="4801" w:author="kalla madhu" w:date="2024-07-17T14:46:00Z"/>
              <w:b/>
              <w:bCs/>
              <w:sz w:val="26"/>
              <w:szCs w:val="26"/>
              <w:u w:val="single"/>
            </w:rPr>
          </w:rPrChange>
        </w:rPr>
      </w:pPr>
      <w:ins w:id="4802" w:author="kalla madhu" w:date="2024-07-17T14:46:00Z">
        <w:r w:rsidRPr="009329BA">
          <w:rPr>
            <w:b/>
            <w:bCs/>
            <w:sz w:val="26"/>
            <w:szCs w:val="26"/>
            <w:rPrChange w:id="4803" w:author="kalla madhu" w:date="2024-07-18T10:21:00Z" w16du:dateUtc="2024-07-18T04:51:00Z">
              <w:rPr>
                <w:b/>
                <w:bCs/>
                <w:sz w:val="26"/>
                <w:szCs w:val="26"/>
                <w:u w:val="single"/>
              </w:rPr>
            </w:rPrChange>
          </w:rPr>
          <w:t>&lt;%</w:t>
        </w:r>
      </w:ins>
    </w:p>
    <w:p w14:paraId="0B483892" w14:textId="77777777" w:rsidR="005F09EA" w:rsidRPr="009329BA" w:rsidRDefault="005F09EA" w:rsidP="005F09EA">
      <w:pPr>
        <w:rPr>
          <w:ins w:id="4804" w:author="kalla madhu" w:date="2024-07-17T14:46:00Z"/>
          <w:b/>
          <w:bCs/>
          <w:sz w:val="26"/>
          <w:szCs w:val="26"/>
          <w:rPrChange w:id="4805" w:author="kalla madhu" w:date="2024-07-18T10:21:00Z" w16du:dateUtc="2024-07-18T04:51:00Z">
            <w:rPr>
              <w:ins w:id="4806" w:author="kalla madhu" w:date="2024-07-17T14:46:00Z"/>
              <w:b/>
              <w:bCs/>
              <w:sz w:val="26"/>
              <w:szCs w:val="26"/>
              <w:u w:val="single"/>
            </w:rPr>
          </w:rPrChange>
        </w:rPr>
      </w:pPr>
      <w:ins w:id="4807" w:author="kalla madhu" w:date="2024-07-17T14:46:00Z">
        <w:r w:rsidRPr="009329BA">
          <w:rPr>
            <w:b/>
            <w:bCs/>
            <w:sz w:val="26"/>
            <w:szCs w:val="26"/>
            <w:rPrChange w:id="4808" w:author="kalla madhu" w:date="2024-07-18T10:21:00Z" w16du:dateUtc="2024-07-18T04:51:00Z">
              <w:rPr>
                <w:b/>
                <w:bCs/>
                <w:sz w:val="26"/>
                <w:szCs w:val="26"/>
                <w:u w:val="single"/>
              </w:rPr>
            </w:rPrChange>
          </w:rPr>
          <w:t>    String email=</w:t>
        </w:r>
        <w:proofErr w:type="spellStart"/>
        <w:proofErr w:type="gramStart"/>
        <w:r w:rsidRPr="009329BA">
          <w:rPr>
            <w:b/>
            <w:bCs/>
            <w:sz w:val="26"/>
            <w:szCs w:val="26"/>
            <w:rPrChange w:id="4809" w:author="kalla madhu" w:date="2024-07-18T10:21:00Z" w16du:dateUtc="2024-07-18T04:51:00Z">
              <w:rPr>
                <w:b/>
                <w:bCs/>
                <w:sz w:val="26"/>
                <w:szCs w:val="26"/>
                <w:u w:val="single"/>
              </w:rPr>
            </w:rPrChange>
          </w:rPr>
          <w:t>request.getParameter</w:t>
        </w:r>
        <w:proofErr w:type="spellEnd"/>
        <w:proofErr w:type="gramEnd"/>
        <w:r w:rsidRPr="009329BA">
          <w:rPr>
            <w:b/>
            <w:bCs/>
            <w:sz w:val="26"/>
            <w:szCs w:val="26"/>
            <w:rPrChange w:id="4810" w:author="kalla madhu" w:date="2024-07-18T10:21:00Z" w16du:dateUtc="2024-07-18T04:51:00Z">
              <w:rPr>
                <w:b/>
                <w:bCs/>
                <w:sz w:val="26"/>
                <w:szCs w:val="26"/>
                <w:u w:val="single"/>
              </w:rPr>
            </w:rPrChange>
          </w:rPr>
          <w:t>("email");</w:t>
        </w:r>
      </w:ins>
    </w:p>
    <w:p w14:paraId="6CAEE385" w14:textId="77777777" w:rsidR="005F09EA" w:rsidRPr="009329BA" w:rsidRDefault="005F09EA" w:rsidP="005F09EA">
      <w:pPr>
        <w:rPr>
          <w:ins w:id="4811" w:author="kalla madhu" w:date="2024-07-17T14:46:00Z"/>
          <w:b/>
          <w:bCs/>
          <w:sz w:val="26"/>
          <w:szCs w:val="26"/>
          <w:rPrChange w:id="4812" w:author="kalla madhu" w:date="2024-07-18T10:21:00Z" w16du:dateUtc="2024-07-18T04:51:00Z">
            <w:rPr>
              <w:ins w:id="4813" w:author="kalla madhu" w:date="2024-07-17T14:46:00Z"/>
              <w:b/>
              <w:bCs/>
              <w:sz w:val="26"/>
              <w:szCs w:val="26"/>
              <w:u w:val="single"/>
            </w:rPr>
          </w:rPrChange>
        </w:rPr>
      </w:pPr>
      <w:ins w:id="4814" w:author="kalla madhu" w:date="2024-07-17T14:46:00Z">
        <w:r w:rsidRPr="009329BA">
          <w:rPr>
            <w:b/>
            <w:bCs/>
            <w:sz w:val="26"/>
            <w:szCs w:val="26"/>
            <w:rPrChange w:id="4815" w:author="kalla madhu" w:date="2024-07-18T10:21:00Z" w16du:dateUtc="2024-07-18T04:51:00Z">
              <w:rPr>
                <w:b/>
                <w:bCs/>
                <w:sz w:val="26"/>
                <w:szCs w:val="26"/>
                <w:u w:val="single"/>
              </w:rPr>
            </w:rPrChange>
          </w:rPr>
          <w:t>    String password=</w:t>
        </w:r>
        <w:proofErr w:type="spellStart"/>
        <w:proofErr w:type="gramStart"/>
        <w:r w:rsidRPr="009329BA">
          <w:rPr>
            <w:b/>
            <w:bCs/>
            <w:sz w:val="26"/>
            <w:szCs w:val="26"/>
            <w:rPrChange w:id="4816" w:author="kalla madhu" w:date="2024-07-18T10:21:00Z" w16du:dateUtc="2024-07-18T04:51:00Z">
              <w:rPr>
                <w:b/>
                <w:bCs/>
                <w:sz w:val="26"/>
                <w:szCs w:val="26"/>
                <w:u w:val="single"/>
              </w:rPr>
            </w:rPrChange>
          </w:rPr>
          <w:t>request.getParameter</w:t>
        </w:r>
        <w:proofErr w:type="spellEnd"/>
        <w:proofErr w:type="gramEnd"/>
        <w:r w:rsidRPr="009329BA">
          <w:rPr>
            <w:b/>
            <w:bCs/>
            <w:sz w:val="26"/>
            <w:szCs w:val="26"/>
            <w:rPrChange w:id="4817" w:author="kalla madhu" w:date="2024-07-18T10:21:00Z" w16du:dateUtc="2024-07-18T04:51:00Z">
              <w:rPr>
                <w:b/>
                <w:bCs/>
                <w:sz w:val="26"/>
                <w:szCs w:val="26"/>
                <w:u w:val="single"/>
              </w:rPr>
            </w:rPrChange>
          </w:rPr>
          <w:t>("password");</w:t>
        </w:r>
      </w:ins>
    </w:p>
    <w:p w14:paraId="0C5B6526" w14:textId="77777777" w:rsidR="005F09EA" w:rsidRPr="009329BA" w:rsidRDefault="005F09EA" w:rsidP="005F09EA">
      <w:pPr>
        <w:rPr>
          <w:ins w:id="4818" w:author="kalla madhu" w:date="2024-07-17T14:46:00Z"/>
          <w:b/>
          <w:bCs/>
          <w:sz w:val="26"/>
          <w:szCs w:val="26"/>
          <w:rPrChange w:id="4819" w:author="kalla madhu" w:date="2024-07-18T10:21:00Z" w16du:dateUtc="2024-07-18T04:51:00Z">
            <w:rPr>
              <w:ins w:id="4820" w:author="kalla madhu" w:date="2024-07-17T14:46:00Z"/>
              <w:b/>
              <w:bCs/>
              <w:sz w:val="26"/>
              <w:szCs w:val="26"/>
              <w:u w:val="single"/>
            </w:rPr>
          </w:rPrChange>
        </w:rPr>
      </w:pPr>
      <w:ins w:id="4821" w:author="kalla madhu" w:date="2024-07-17T14:46:00Z">
        <w:r w:rsidRPr="009329BA">
          <w:rPr>
            <w:b/>
            <w:bCs/>
            <w:sz w:val="26"/>
            <w:szCs w:val="26"/>
            <w:rPrChange w:id="4822" w:author="kalla madhu" w:date="2024-07-18T10:21:00Z" w16du:dateUtc="2024-07-18T04:51:00Z">
              <w:rPr>
                <w:b/>
                <w:bCs/>
                <w:sz w:val="26"/>
                <w:szCs w:val="26"/>
                <w:u w:val="single"/>
              </w:rPr>
            </w:rPrChange>
          </w:rPr>
          <w:t xml:space="preserve">    DAO </w:t>
        </w:r>
        <w:proofErr w:type="spellStart"/>
        <w:r w:rsidRPr="009329BA">
          <w:rPr>
            <w:b/>
            <w:bCs/>
            <w:sz w:val="26"/>
            <w:szCs w:val="26"/>
            <w:rPrChange w:id="4823" w:author="kalla madhu" w:date="2024-07-18T10:21:00Z" w16du:dateUtc="2024-07-18T04:51:00Z">
              <w:rPr>
                <w:b/>
                <w:bCs/>
                <w:sz w:val="26"/>
                <w:szCs w:val="26"/>
                <w:u w:val="single"/>
              </w:rPr>
            </w:rPrChange>
          </w:rPr>
          <w:t>dao</w:t>
        </w:r>
        <w:proofErr w:type="spellEnd"/>
        <w:r w:rsidRPr="009329BA">
          <w:rPr>
            <w:b/>
            <w:bCs/>
            <w:sz w:val="26"/>
            <w:szCs w:val="26"/>
            <w:rPrChange w:id="4824" w:author="kalla madhu" w:date="2024-07-18T10:21:00Z" w16du:dateUtc="2024-07-18T04:51:00Z">
              <w:rPr>
                <w:b/>
                <w:bCs/>
                <w:sz w:val="26"/>
                <w:szCs w:val="26"/>
                <w:u w:val="single"/>
              </w:rPr>
            </w:rPrChange>
          </w:rPr>
          <w:t xml:space="preserve">=new </w:t>
        </w:r>
        <w:proofErr w:type="gramStart"/>
        <w:r w:rsidRPr="009329BA">
          <w:rPr>
            <w:b/>
            <w:bCs/>
            <w:sz w:val="26"/>
            <w:szCs w:val="26"/>
            <w:rPrChange w:id="4825" w:author="kalla madhu" w:date="2024-07-18T10:21:00Z" w16du:dateUtc="2024-07-18T04:51:00Z">
              <w:rPr>
                <w:b/>
                <w:bCs/>
                <w:sz w:val="26"/>
                <w:szCs w:val="26"/>
                <w:u w:val="single"/>
              </w:rPr>
            </w:rPrChange>
          </w:rPr>
          <w:t>DAO(</w:t>
        </w:r>
        <w:proofErr w:type="gramEnd"/>
        <w:r w:rsidRPr="009329BA">
          <w:rPr>
            <w:b/>
            <w:bCs/>
            <w:sz w:val="26"/>
            <w:szCs w:val="26"/>
            <w:rPrChange w:id="4826" w:author="kalla madhu" w:date="2024-07-18T10:21:00Z" w16du:dateUtc="2024-07-18T04:51:00Z">
              <w:rPr>
                <w:b/>
                <w:bCs/>
                <w:sz w:val="26"/>
                <w:szCs w:val="26"/>
                <w:u w:val="single"/>
              </w:rPr>
            </w:rPrChange>
          </w:rPr>
          <w:t>);</w:t>
        </w:r>
      </w:ins>
    </w:p>
    <w:p w14:paraId="294411C9" w14:textId="77777777" w:rsidR="005F09EA" w:rsidRPr="009329BA" w:rsidRDefault="005F09EA" w:rsidP="005F09EA">
      <w:pPr>
        <w:rPr>
          <w:ins w:id="4827" w:author="kalla madhu" w:date="2024-07-17T14:46:00Z"/>
          <w:b/>
          <w:bCs/>
          <w:sz w:val="26"/>
          <w:szCs w:val="26"/>
          <w:rPrChange w:id="4828" w:author="kalla madhu" w:date="2024-07-18T10:21:00Z" w16du:dateUtc="2024-07-18T04:51:00Z">
            <w:rPr>
              <w:ins w:id="4829" w:author="kalla madhu" w:date="2024-07-17T14:46:00Z"/>
              <w:b/>
              <w:bCs/>
              <w:sz w:val="26"/>
              <w:szCs w:val="26"/>
              <w:u w:val="single"/>
            </w:rPr>
          </w:rPrChange>
        </w:rPr>
      </w:pPr>
      <w:ins w:id="4830" w:author="kalla madhu" w:date="2024-07-17T14:46:00Z">
        <w:r w:rsidRPr="009329BA">
          <w:rPr>
            <w:b/>
            <w:bCs/>
            <w:sz w:val="26"/>
            <w:szCs w:val="26"/>
            <w:rPrChange w:id="4831" w:author="kalla madhu" w:date="2024-07-18T10:21:00Z" w16du:dateUtc="2024-07-18T04:51:00Z">
              <w:rPr>
                <w:b/>
                <w:bCs/>
                <w:sz w:val="26"/>
                <w:szCs w:val="26"/>
                <w:u w:val="single"/>
              </w:rPr>
            </w:rPrChange>
          </w:rPr>
          <w:t xml:space="preserve">    String </w:t>
        </w:r>
        <w:proofErr w:type="spellStart"/>
        <w:r w:rsidRPr="009329BA">
          <w:rPr>
            <w:b/>
            <w:bCs/>
            <w:sz w:val="26"/>
            <w:szCs w:val="26"/>
            <w:rPrChange w:id="4832" w:author="kalla madhu" w:date="2024-07-18T10:21:00Z" w16du:dateUtc="2024-07-18T04:51:00Z">
              <w:rPr>
                <w:b/>
                <w:bCs/>
                <w:sz w:val="26"/>
                <w:szCs w:val="26"/>
                <w:u w:val="single"/>
              </w:rPr>
            </w:rPrChange>
          </w:rPr>
          <w:t>desig</w:t>
        </w:r>
        <w:proofErr w:type="spellEnd"/>
        <w:r w:rsidRPr="009329BA">
          <w:rPr>
            <w:b/>
            <w:bCs/>
            <w:sz w:val="26"/>
            <w:szCs w:val="26"/>
            <w:rPrChange w:id="4833" w:author="kalla madhu" w:date="2024-07-18T10:21:00Z" w16du:dateUtc="2024-07-18T04:51:00Z">
              <w:rPr>
                <w:b/>
                <w:bCs/>
                <w:sz w:val="26"/>
                <w:szCs w:val="26"/>
                <w:u w:val="single"/>
              </w:rPr>
            </w:rPrChange>
          </w:rPr>
          <w:t>=</w:t>
        </w:r>
        <w:proofErr w:type="spellStart"/>
        <w:proofErr w:type="gramStart"/>
        <w:r w:rsidRPr="009329BA">
          <w:rPr>
            <w:b/>
            <w:bCs/>
            <w:sz w:val="26"/>
            <w:szCs w:val="26"/>
            <w:rPrChange w:id="4834" w:author="kalla madhu" w:date="2024-07-18T10:21:00Z" w16du:dateUtc="2024-07-18T04:51:00Z">
              <w:rPr>
                <w:b/>
                <w:bCs/>
                <w:sz w:val="26"/>
                <w:szCs w:val="26"/>
                <w:u w:val="single"/>
              </w:rPr>
            </w:rPrChange>
          </w:rPr>
          <w:t>dao.loginCheck</w:t>
        </w:r>
        <w:proofErr w:type="spellEnd"/>
        <w:proofErr w:type="gramEnd"/>
        <w:r w:rsidRPr="009329BA">
          <w:rPr>
            <w:b/>
            <w:bCs/>
            <w:sz w:val="26"/>
            <w:szCs w:val="26"/>
            <w:rPrChange w:id="4835" w:author="kalla madhu" w:date="2024-07-18T10:21:00Z" w16du:dateUtc="2024-07-18T04:51:00Z">
              <w:rPr>
                <w:b/>
                <w:bCs/>
                <w:sz w:val="26"/>
                <w:szCs w:val="26"/>
                <w:u w:val="single"/>
              </w:rPr>
            </w:rPrChange>
          </w:rPr>
          <w:t>(email, password);</w:t>
        </w:r>
      </w:ins>
    </w:p>
    <w:p w14:paraId="336B2197" w14:textId="77777777" w:rsidR="005F09EA" w:rsidRPr="009329BA" w:rsidRDefault="005F09EA" w:rsidP="005F09EA">
      <w:pPr>
        <w:rPr>
          <w:ins w:id="4836" w:author="kalla madhu" w:date="2024-07-17T14:46:00Z"/>
          <w:b/>
          <w:bCs/>
          <w:sz w:val="26"/>
          <w:szCs w:val="26"/>
          <w:rPrChange w:id="4837" w:author="kalla madhu" w:date="2024-07-18T10:21:00Z" w16du:dateUtc="2024-07-18T04:51:00Z">
            <w:rPr>
              <w:ins w:id="4838" w:author="kalla madhu" w:date="2024-07-17T14:46:00Z"/>
              <w:b/>
              <w:bCs/>
              <w:sz w:val="26"/>
              <w:szCs w:val="26"/>
              <w:u w:val="single"/>
            </w:rPr>
          </w:rPrChange>
        </w:rPr>
      </w:pPr>
      <w:ins w:id="4839" w:author="kalla madhu" w:date="2024-07-17T14:46:00Z">
        <w:r w:rsidRPr="009329BA">
          <w:rPr>
            <w:b/>
            <w:bCs/>
            <w:sz w:val="26"/>
            <w:szCs w:val="26"/>
            <w:rPrChange w:id="4840" w:author="kalla madhu" w:date="2024-07-18T10:21:00Z" w16du:dateUtc="2024-07-18T04:51:00Z">
              <w:rPr>
                <w:b/>
                <w:bCs/>
                <w:sz w:val="26"/>
                <w:szCs w:val="26"/>
                <w:u w:val="single"/>
              </w:rPr>
            </w:rPrChange>
          </w:rPr>
          <w:t>    if(</w:t>
        </w:r>
        <w:proofErr w:type="spellStart"/>
        <w:proofErr w:type="gramStart"/>
        <w:r w:rsidRPr="009329BA">
          <w:rPr>
            <w:b/>
            <w:bCs/>
            <w:sz w:val="26"/>
            <w:szCs w:val="26"/>
            <w:rPrChange w:id="4841" w:author="kalla madhu" w:date="2024-07-18T10:21:00Z" w16du:dateUtc="2024-07-18T04:51:00Z">
              <w:rPr>
                <w:b/>
                <w:bCs/>
                <w:sz w:val="26"/>
                <w:szCs w:val="26"/>
                <w:u w:val="single"/>
              </w:rPr>
            </w:rPrChange>
          </w:rPr>
          <w:t>desig</w:t>
        </w:r>
        <w:proofErr w:type="spellEnd"/>
        <w:r w:rsidRPr="009329BA">
          <w:rPr>
            <w:b/>
            <w:bCs/>
            <w:sz w:val="26"/>
            <w:szCs w:val="26"/>
            <w:rPrChange w:id="4842" w:author="kalla madhu" w:date="2024-07-18T10:21:00Z" w16du:dateUtc="2024-07-18T04:51:00Z">
              <w:rPr>
                <w:b/>
                <w:bCs/>
                <w:sz w:val="26"/>
                <w:szCs w:val="26"/>
                <w:u w:val="single"/>
              </w:rPr>
            </w:rPrChange>
          </w:rPr>
          <w:t>!=</w:t>
        </w:r>
        <w:proofErr w:type="gramEnd"/>
        <w:r w:rsidRPr="009329BA">
          <w:rPr>
            <w:b/>
            <w:bCs/>
            <w:sz w:val="26"/>
            <w:szCs w:val="26"/>
            <w:rPrChange w:id="4843" w:author="kalla madhu" w:date="2024-07-18T10:21:00Z" w16du:dateUtc="2024-07-18T04:51:00Z">
              <w:rPr>
                <w:b/>
                <w:bCs/>
                <w:sz w:val="26"/>
                <w:szCs w:val="26"/>
                <w:u w:val="single"/>
              </w:rPr>
            </w:rPrChange>
          </w:rPr>
          <w:t>null)</w:t>
        </w:r>
      </w:ins>
    </w:p>
    <w:p w14:paraId="2FF461F7" w14:textId="77777777" w:rsidR="005F09EA" w:rsidRPr="009329BA" w:rsidRDefault="005F09EA" w:rsidP="005F09EA">
      <w:pPr>
        <w:rPr>
          <w:ins w:id="4844" w:author="kalla madhu" w:date="2024-07-17T14:46:00Z"/>
          <w:b/>
          <w:bCs/>
          <w:sz w:val="26"/>
          <w:szCs w:val="26"/>
          <w:rPrChange w:id="4845" w:author="kalla madhu" w:date="2024-07-18T10:21:00Z" w16du:dateUtc="2024-07-18T04:51:00Z">
            <w:rPr>
              <w:ins w:id="4846" w:author="kalla madhu" w:date="2024-07-17T14:46:00Z"/>
              <w:b/>
              <w:bCs/>
              <w:sz w:val="26"/>
              <w:szCs w:val="26"/>
              <w:u w:val="single"/>
            </w:rPr>
          </w:rPrChange>
        </w:rPr>
      </w:pPr>
      <w:ins w:id="4847" w:author="kalla madhu" w:date="2024-07-17T14:46:00Z">
        <w:r w:rsidRPr="009329BA">
          <w:rPr>
            <w:b/>
            <w:bCs/>
            <w:sz w:val="26"/>
            <w:szCs w:val="26"/>
            <w:rPrChange w:id="4848" w:author="kalla madhu" w:date="2024-07-18T10:21:00Z" w16du:dateUtc="2024-07-18T04:51:00Z">
              <w:rPr>
                <w:b/>
                <w:bCs/>
                <w:sz w:val="26"/>
                <w:szCs w:val="26"/>
                <w:u w:val="single"/>
              </w:rPr>
            </w:rPrChange>
          </w:rPr>
          <w:t>    {</w:t>
        </w:r>
      </w:ins>
    </w:p>
    <w:p w14:paraId="4D5F1ED7" w14:textId="77777777" w:rsidR="005F09EA" w:rsidRPr="009329BA" w:rsidRDefault="005F09EA" w:rsidP="005F09EA">
      <w:pPr>
        <w:rPr>
          <w:ins w:id="4849" w:author="kalla madhu" w:date="2024-07-17T14:46:00Z"/>
          <w:b/>
          <w:bCs/>
          <w:sz w:val="26"/>
          <w:szCs w:val="26"/>
          <w:rPrChange w:id="4850" w:author="kalla madhu" w:date="2024-07-18T10:21:00Z" w16du:dateUtc="2024-07-18T04:51:00Z">
            <w:rPr>
              <w:ins w:id="4851" w:author="kalla madhu" w:date="2024-07-17T14:46:00Z"/>
              <w:b/>
              <w:bCs/>
              <w:sz w:val="26"/>
              <w:szCs w:val="26"/>
              <w:u w:val="single"/>
            </w:rPr>
          </w:rPrChange>
        </w:rPr>
      </w:pPr>
      <w:ins w:id="4852" w:author="kalla madhu" w:date="2024-07-17T14:46:00Z">
        <w:r w:rsidRPr="009329BA">
          <w:rPr>
            <w:b/>
            <w:bCs/>
            <w:sz w:val="26"/>
            <w:szCs w:val="26"/>
            <w:rPrChange w:id="4853"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854" w:author="kalla madhu" w:date="2024-07-18T10:21:00Z" w16du:dateUtc="2024-07-18T04:51:00Z">
              <w:rPr>
                <w:b/>
                <w:bCs/>
                <w:sz w:val="26"/>
                <w:szCs w:val="26"/>
                <w:u w:val="single"/>
              </w:rPr>
            </w:rPrChange>
          </w:rPr>
          <w:t>session.setAttribute</w:t>
        </w:r>
        <w:proofErr w:type="spellEnd"/>
        <w:proofErr w:type="gramEnd"/>
        <w:r w:rsidRPr="009329BA">
          <w:rPr>
            <w:b/>
            <w:bCs/>
            <w:sz w:val="26"/>
            <w:szCs w:val="26"/>
            <w:rPrChange w:id="4855" w:author="kalla madhu" w:date="2024-07-18T10:21:00Z" w16du:dateUtc="2024-07-18T04:51:00Z">
              <w:rPr>
                <w:b/>
                <w:bCs/>
                <w:sz w:val="26"/>
                <w:szCs w:val="26"/>
                <w:u w:val="single"/>
              </w:rPr>
            </w:rPrChange>
          </w:rPr>
          <w:t>("</w:t>
        </w:r>
        <w:proofErr w:type="spellStart"/>
        <w:r w:rsidRPr="009329BA">
          <w:rPr>
            <w:b/>
            <w:bCs/>
            <w:sz w:val="26"/>
            <w:szCs w:val="26"/>
            <w:rPrChange w:id="4856" w:author="kalla madhu" w:date="2024-07-18T10:21:00Z" w16du:dateUtc="2024-07-18T04:51:00Z">
              <w:rPr>
                <w:b/>
                <w:bCs/>
                <w:sz w:val="26"/>
                <w:szCs w:val="26"/>
                <w:u w:val="single"/>
              </w:rPr>
            </w:rPrChange>
          </w:rPr>
          <w:t>email",email</w:t>
        </w:r>
        <w:proofErr w:type="spellEnd"/>
        <w:r w:rsidRPr="009329BA">
          <w:rPr>
            <w:b/>
            <w:bCs/>
            <w:sz w:val="26"/>
            <w:szCs w:val="26"/>
            <w:rPrChange w:id="4857" w:author="kalla madhu" w:date="2024-07-18T10:21:00Z" w16du:dateUtc="2024-07-18T04:51:00Z">
              <w:rPr>
                <w:b/>
                <w:bCs/>
                <w:sz w:val="26"/>
                <w:szCs w:val="26"/>
                <w:u w:val="single"/>
              </w:rPr>
            </w:rPrChange>
          </w:rPr>
          <w:t>);</w:t>
        </w:r>
      </w:ins>
    </w:p>
    <w:p w14:paraId="552EFD57" w14:textId="77777777" w:rsidR="005F09EA" w:rsidRPr="009329BA" w:rsidRDefault="005F09EA" w:rsidP="005F09EA">
      <w:pPr>
        <w:rPr>
          <w:ins w:id="4858" w:author="kalla madhu" w:date="2024-07-17T14:46:00Z"/>
          <w:b/>
          <w:bCs/>
          <w:sz w:val="26"/>
          <w:szCs w:val="26"/>
          <w:rPrChange w:id="4859" w:author="kalla madhu" w:date="2024-07-18T10:21:00Z" w16du:dateUtc="2024-07-18T04:51:00Z">
            <w:rPr>
              <w:ins w:id="4860" w:author="kalla madhu" w:date="2024-07-17T14:46:00Z"/>
              <w:b/>
              <w:bCs/>
              <w:sz w:val="26"/>
              <w:szCs w:val="26"/>
              <w:u w:val="single"/>
            </w:rPr>
          </w:rPrChange>
        </w:rPr>
      </w:pPr>
      <w:ins w:id="4861" w:author="kalla madhu" w:date="2024-07-17T14:46:00Z">
        <w:r w:rsidRPr="009329BA">
          <w:rPr>
            <w:b/>
            <w:bCs/>
            <w:sz w:val="26"/>
            <w:szCs w:val="26"/>
            <w:rPrChange w:id="4862" w:author="kalla madhu" w:date="2024-07-18T10:21:00Z" w16du:dateUtc="2024-07-18T04:51:00Z">
              <w:rPr>
                <w:b/>
                <w:bCs/>
                <w:sz w:val="26"/>
                <w:szCs w:val="26"/>
                <w:u w:val="single"/>
              </w:rPr>
            </w:rPrChange>
          </w:rPr>
          <w:t>        if(</w:t>
        </w:r>
        <w:proofErr w:type="spellStart"/>
        <w:proofErr w:type="gramStart"/>
        <w:r w:rsidRPr="009329BA">
          <w:rPr>
            <w:b/>
            <w:bCs/>
            <w:sz w:val="26"/>
            <w:szCs w:val="26"/>
            <w:rPrChange w:id="4863" w:author="kalla madhu" w:date="2024-07-18T10:21:00Z" w16du:dateUtc="2024-07-18T04:51:00Z">
              <w:rPr>
                <w:b/>
                <w:bCs/>
                <w:sz w:val="26"/>
                <w:szCs w:val="26"/>
                <w:u w:val="single"/>
              </w:rPr>
            </w:rPrChange>
          </w:rPr>
          <w:t>desig.equalsIgnoreCase</w:t>
        </w:r>
        <w:proofErr w:type="spellEnd"/>
        <w:proofErr w:type="gramEnd"/>
        <w:r w:rsidRPr="009329BA">
          <w:rPr>
            <w:b/>
            <w:bCs/>
            <w:sz w:val="26"/>
            <w:szCs w:val="26"/>
            <w:rPrChange w:id="4864" w:author="kalla madhu" w:date="2024-07-18T10:21:00Z" w16du:dateUtc="2024-07-18T04:51:00Z">
              <w:rPr>
                <w:b/>
                <w:bCs/>
                <w:sz w:val="26"/>
                <w:szCs w:val="26"/>
                <w:u w:val="single"/>
              </w:rPr>
            </w:rPrChange>
          </w:rPr>
          <w:t>("user"))</w:t>
        </w:r>
      </w:ins>
    </w:p>
    <w:p w14:paraId="06B9C747" w14:textId="77777777" w:rsidR="005F09EA" w:rsidRPr="009329BA" w:rsidRDefault="005F09EA" w:rsidP="005F09EA">
      <w:pPr>
        <w:rPr>
          <w:ins w:id="4865" w:author="kalla madhu" w:date="2024-07-17T14:46:00Z"/>
          <w:b/>
          <w:bCs/>
          <w:sz w:val="26"/>
          <w:szCs w:val="26"/>
          <w:rPrChange w:id="4866" w:author="kalla madhu" w:date="2024-07-18T10:21:00Z" w16du:dateUtc="2024-07-18T04:51:00Z">
            <w:rPr>
              <w:ins w:id="4867" w:author="kalla madhu" w:date="2024-07-17T14:46:00Z"/>
              <w:b/>
              <w:bCs/>
              <w:sz w:val="26"/>
              <w:szCs w:val="26"/>
              <w:u w:val="single"/>
            </w:rPr>
          </w:rPrChange>
        </w:rPr>
      </w:pPr>
      <w:ins w:id="4868" w:author="kalla madhu" w:date="2024-07-17T14:46:00Z">
        <w:r w:rsidRPr="009329BA">
          <w:rPr>
            <w:b/>
            <w:bCs/>
            <w:sz w:val="26"/>
            <w:szCs w:val="26"/>
            <w:rPrChange w:id="4869"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870" w:author="kalla madhu" w:date="2024-07-18T10:21:00Z" w16du:dateUtc="2024-07-18T04:51:00Z">
              <w:rPr>
                <w:b/>
                <w:bCs/>
                <w:sz w:val="26"/>
                <w:szCs w:val="26"/>
                <w:u w:val="single"/>
              </w:rPr>
            </w:rPrChange>
          </w:rPr>
          <w:t>response.sendRedirect</w:t>
        </w:r>
        <w:proofErr w:type="spellEnd"/>
        <w:proofErr w:type="gramEnd"/>
        <w:r w:rsidRPr="009329BA">
          <w:rPr>
            <w:b/>
            <w:bCs/>
            <w:sz w:val="26"/>
            <w:szCs w:val="26"/>
            <w:rPrChange w:id="4871" w:author="kalla madhu" w:date="2024-07-18T10:21:00Z" w16du:dateUtc="2024-07-18T04:51:00Z">
              <w:rPr>
                <w:b/>
                <w:bCs/>
                <w:sz w:val="26"/>
                <w:szCs w:val="26"/>
                <w:u w:val="single"/>
              </w:rPr>
            </w:rPrChange>
          </w:rPr>
          <w:t>("</w:t>
        </w:r>
        <w:proofErr w:type="spellStart"/>
        <w:r w:rsidRPr="009329BA">
          <w:rPr>
            <w:b/>
            <w:bCs/>
            <w:sz w:val="26"/>
            <w:szCs w:val="26"/>
            <w:rPrChange w:id="4872" w:author="kalla madhu" w:date="2024-07-18T10:21:00Z" w16du:dateUtc="2024-07-18T04:51:00Z">
              <w:rPr>
                <w:b/>
                <w:bCs/>
                <w:sz w:val="26"/>
                <w:szCs w:val="26"/>
                <w:u w:val="single"/>
              </w:rPr>
            </w:rPrChange>
          </w:rPr>
          <w:t>UserHome.jsp</w:t>
        </w:r>
        <w:proofErr w:type="spellEnd"/>
        <w:r w:rsidRPr="009329BA">
          <w:rPr>
            <w:b/>
            <w:bCs/>
            <w:sz w:val="26"/>
            <w:szCs w:val="26"/>
            <w:rPrChange w:id="4873" w:author="kalla madhu" w:date="2024-07-18T10:21:00Z" w16du:dateUtc="2024-07-18T04:51:00Z">
              <w:rPr>
                <w:b/>
                <w:bCs/>
                <w:sz w:val="26"/>
                <w:szCs w:val="26"/>
                <w:u w:val="single"/>
              </w:rPr>
            </w:rPrChange>
          </w:rPr>
          <w:t>");</w:t>
        </w:r>
      </w:ins>
    </w:p>
    <w:p w14:paraId="201EAC03" w14:textId="77777777" w:rsidR="005F09EA" w:rsidRPr="009329BA" w:rsidRDefault="005F09EA" w:rsidP="005F09EA">
      <w:pPr>
        <w:rPr>
          <w:ins w:id="4874" w:author="kalla madhu" w:date="2024-07-17T14:46:00Z"/>
          <w:b/>
          <w:bCs/>
          <w:sz w:val="26"/>
          <w:szCs w:val="26"/>
          <w:rPrChange w:id="4875" w:author="kalla madhu" w:date="2024-07-18T10:21:00Z" w16du:dateUtc="2024-07-18T04:51:00Z">
            <w:rPr>
              <w:ins w:id="4876" w:author="kalla madhu" w:date="2024-07-17T14:46:00Z"/>
              <w:b/>
              <w:bCs/>
              <w:sz w:val="26"/>
              <w:szCs w:val="26"/>
              <w:u w:val="single"/>
            </w:rPr>
          </w:rPrChange>
        </w:rPr>
      </w:pPr>
      <w:ins w:id="4877" w:author="kalla madhu" w:date="2024-07-17T14:46:00Z">
        <w:r w:rsidRPr="009329BA">
          <w:rPr>
            <w:b/>
            <w:bCs/>
            <w:sz w:val="26"/>
            <w:szCs w:val="26"/>
            <w:rPrChange w:id="4878" w:author="kalla madhu" w:date="2024-07-18T10:21:00Z" w16du:dateUtc="2024-07-18T04:51:00Z">
              <w:rPr>
                <w:b/>
                <w:bCs/>
                <w:sz w:val="26"/>
                <w:szCs w:val="26"/>
                <w:u w:val="single"/>
              </w:rPr>
            </w:rPrChange>
          </w:rPr>
          <w:t>        else if(</w:t>
        </w:r>
        <w:proofErr w:type="spellStart"/>
        <w:proofErr w:type="gramStart"/>
        <w:r w:rsidRPr="009329BA">
          <w:rPr>
            <w:b/>
            <w:bCs/>
            <w:sz w:val="26"/>
            <w:szCs w:val="26"/>
            <w:rPrChange w:id="4879" w:author="kalla madhu" w:date="2024-07-18T10:21:00Z" w16du:dateUtc="2024-07-18T04:51:00Z">
              <w:rPr>
                <w:b/>
                <w:bCs/>
                <w:sz w:val="26"/>
                <w:szCs w:val="26"/>
                <w:u w:val="single"/>
              </w:rPr>
            </w:rPrChange>
          </w:rPr>
          <w:t>desig.equalsIgnoreCase</w:t>
        </w:r>
        <w:proofErr w:type="spellEnd"/>
        <w:proofErr w:type="gramEnd"/>
        <w:r w:rsidRPr="009329BA">
          <w:rPr>
            <w:b/>
            <w:bCs/>
            <w:sz w:val="26"/>
            <w:szCs w:val="26"/>
            <w:rPrChange w:id="4880" w:author="kalla madhu" w:date="2024-07-18T10:21:00Z" w16du:dateUtc="2024-07-18T04:51:00Z">
              <w:rPr>
                <w:b/>
                <w:bCs/>
                <w:sz w:val="26"/>
                <w:szCs w:val="26"/>
                <w:u w:val="single"/>
              </w:rPr>
            </w:rPrChange>
          </w:rPr>
          <w:t>("admin"))</w:t>
        </w:r>
      </w:ins>
    </w:p>
    <w:p w14:paraId="53B9B1ED" w14:textId="77777777" w:rsidR="005F09EA" w:rsidRPr="009329BA" w:rsidRDefault="005F09EA" w:rsidP="005F09EA">
      <w:pPr>
        <w:rPr>
          <w:ins w:id="4881" w:author="kalla madhu" w:date="2024-07-17T14:46:00Z"/>
          <w:b/>
          <w:bCs/>
          <w:sz w:val="26"/>
          <w:szCs w:val="26"/>
          <w:rPrChange w:id="4882" w:author="kalla madhu" w:date="2024-07-18T10:21:00Z" w16du:dateUtc="2024-07-18T04:51:00Z">
            <w:rPr>
              <w:ins w:id="4883" w:author="kalla madhu" w:date="2024-07-17T14:46:00Z"/>
              <w:b/>
              <w:bCs/>
              <w:sz w:val="26"/>
              <w:szCs w:val="26"/>
              <w:u w:val="single"/>
            </w:rPr>
          </w:rPrChange>
        </w:rPr>
      </w:pPr>
      <w:ins w:id="4884" w:author="kalla madhu" w:date="2024-07-17T14:46:00Z">
        <w:r w:rsidRPr="009329BA">
          <w:rPr>
            <w:b/>
            <w:bCs/>
            <w:sz w:val="26"/>
            <w:szCs w:val="26"/>
            <w:rPrChange w:id="4885"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886" w:author="kalla madhu" w:date="2024-07-18T10:21:00Z" w16du:dateUtc="2024-07-18T04:51:00Z">
              <w:rPr>
                <w:b/>
                <w:bCs/>
                <w:sz w:val="26"/>
                <w:szCs w:val="26"/>
                <w:u w:val="single"/>
              </w:rPr>
            </w:rPrChange>
          </w:rPr>
          <w:t>response.sendRedirect</w:t>
        </w:r>
        <w:proofErr w:type="spellEnd"/>
        <w:proofErr w:type="gramEnd"/>
        <w:r w:rsidRPr="009329BA">
          <w:rPr>
            <w:b/>
            <w:bCs/>
            <w:sz w:val="26"/>
            <w:szCs w:val="26"/>
            <w:rPrChange w:id="4887" w:author="kalla madhu" w:date="2024-07-18T10:21:00Z" w16du:dateUtc="2024-07-18T04:51:00Z">
              <w:rPr>
                <w:b/>
                <w:bCs/>
                <w:sz w:val="26"/>
                <w:szCs w:val="26"/>
                <w:u w:val="single"/>
              </w:rPr>
            </w:rPrChange>
          </w:rPr>
          <w:t>("</w:t>
        </w:r>
        <w:proofErr w:type="spellStart"/>
        <w:r w:rsidRPr="009329BA">
          <w:rPr>
            <w:b/>
            <w:bCs/>
            <w:sz w:val="26"/>
            <w:szCs w:val="26"/>
            <w:rPrChange w:id="4888" w:author="kalla madhu" w:date="2024-07-18T10:21:00Z" w16du:dateUtc="2024-07-18T04:51:00Z">
              <w:rPr>
                <w:b/>
                <w:bCs/>
                <w:sz w:val="26"/>
                <w:szCs w:val="26"/>
                <w:u w:val="single"/>
              </w:rPr>
            </w:rPrChange>
          </w:rPr>
          <w:t>AdminHome.jsp</w:t>
        </w:r>
        <w:proofErr w:type="spellEnd"/>
        <w:r w:rsidRPr="009329BA">
          <w:rPr>
            <w:b/>
            <w:bCs/>
            <w:sz w:val="26"/>
            <w:szCs w:val="26"/>
            <w:rPrChange w:id="4889" w:author="kalla madhu" w:date="2024-07-18T10:21:00Z" w16du:dateUtc="2024-07-18T04:51:00Z">
              <w:rPr>
                <w:b/>
                <w:bCs/>
                <w:sz w:val="26"/>
                <w:szCs w:val="26"/>
                <w:u w:val="single"/>
              </w:rPr>
            </w:rPrChange>
          </w:rPr>
          <w:t>");</w:t>
        </w:r>
      </w:ins>
    </w:p>
    <w:p w14:paraId="15EBABD7" w14:textId="77777777" w:rsidR="005F09EA" w:rsidRPr="009329BA" w:rsidRDefault="005F09EA" w:rsidP="005F09EA">
      <w:pPr>
        <w:rPr>
          <w:ins w:id="4890" w:author="kalla madhu" w:date="2024-07-17T14:46:00Z"/>
          <w:b/>
          <w:bCs/>
          <w:sz w:val="26"/>
          <w:szCs w:val="26"/>
          <w:rPrChange w:id="4891" w:author="kalla madhu" w:date="2024-07-18T10:21:00Z" w16du:dateUtc="2024-07-18T04:51:00Z">
            <w:rPr>
              <w:ins w:id="4892" w:author="kalla madhu" w:date="2024-07-17T14:46:00Z"/>
              <w:b/>
              <w:bCs/>
              <w:sz w:val="26"/>
              <w:szCs w:val="26"/>
              <w:u w:val="single"/>
            </w:rPr>
          </w:rPrChange>
        </w:rPr>
      </w:pPr>
      <w:ins w:id="4893" w:author="kalla madhu" w:date="2024-07-17T14:46:00Z">
        <w:r w:rsidRPr="009329BA">
          <w:rPr>
            <w:b/>
            <w:bCs/>
            <w:sz w:val="26"/>
            <w:szCs w:val="26"/>
            <w:rPrChange w:id="4894" w:author="kalla madhu" w:date="2024-07-18T10:21:00Z" w16du:dateUtc="2024-07-18T04:51:00Z">
              <w:rPr>
                <w:b/>
                <w:bCs/>
                <w:sz w:val="26"/>
                <w:szCs w:val="26"/>
                <w:u w:val="single"/>
              </w:rPr>
            </w:rPrChange>
          </w:rPr>
          <w:t xml:space="preserve">    </w:t>
        </w:r>
        <w:proofErr w:type="gramStart"/>
        <w:r w:rsidRPr="009329BA">
          <w:rPr>
            <w:b/>
            <w:bCs/>
            <w:sz w:val="26"/>
            <w:szCs w:val="26"/>
            <w:rPrChange w:id="4895" w:author="kalla madhu" w:date="2024-07-18T10:21:00Z" w16du:dateUtc="2024-07-18T04:51:00Z">
              <w:rPr>
                <w:b/>
                <w:bCs/>
                <w:sz w:val="26"/>
                <w:szCs w:val="26"/>
                <w:u w:val="single"/>
              </w:rPr>
            </w:rPrChange>
          </w:rPr>
          <w:t>}else</w:t>
        </w:r>
        <w:proofErr w:type="gramEnd"/>
        <w:r w:rsidRPr="009329BA">
          <w:rPr>
            <w:b/>
            <w:bCs/>
            <w:sz w:val="26"/>
            <w:szCs w:val="26"/>
            <w:rPrChange w:id="4896" w:author="kalla madhu" w:date="2024-07-18T10:21:00Z" w16du:dateUtc="2024-07-18T04:51:00Z">
              <w:rPr>
                <w:b/>
                <w:bCs/>
                <w:sz w:val="26"/>
                <w:szCs w:val="26"/>
                <w:u w:val="single"/>
              </w:rPr>
            </w:rPrChange>
          </w:rPr>
          <w:t>{</w:t>
        </w:r>
      </w:ins>
    </w:p>
    <w:p w14:paraId="0D2C0950" w14:textId="77777777" w:rsidR="005F09EA" w:rsidRPr="009329BA" w:rsidRDefault="005F09EA" w:rsidP="005F09EA">
      <w:pPr>
        <w:rPr>
          <w:ins w:id="4897" w:author="kalla madhu" w:date="2024-07-17T14:46:00Z"/>
          <w:b/>
          <w:bCs/>
          <w:sz w:val="26"/>
          <w:szCs w:val="26"/>
          <w:rPrChange w:id="4898" w:author="kalla madhu" w:date="2024-07-18T10:21:00Z" w16du:dateUtc="2024-07-18T04:51:00Z">
            <w:rPr>
              <w:ins w:id="4899" w:author="kalla madhu" w:date="2024-07-17T14:46:00Z"/>
              <w:b/>
              <w:bCs/>
              <w:sz w:val="26"/>
              <w:szCs w:val="26"/>
              <w:u w:val="single"/>
            </w:rPr>
          </w:rPrChange>
        </w:rPr>
      </w:pPr>
      <w:ins w:id="4900" w:author="kalla madhu" w:date="2024-07-17T14:46:00Z">
        <w:r w:rsidRPr="009329BA">
          <w:rPr>
            <w:b/>
            <w:bCs/>
            <w:sz w:val="26"/>
            <w:szCs w:val="26"/>
            <w:rPrChange w:id="4901"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902" w:author="kalla madhu" w:date="2024-07-18T10:21:00Z" w16du:dateUtc="2024-07-18T04:51:00Z">
              <w:rPr>
                <w:b/>
                <w:bCs/>
                <w:sz w:val="26"/>
                <w:szCs w:val="26"/>
                <w:u w:val="single"/>
              </w:rPr>
            </w:rPrChange>
          </w:rPr>
          <w:t>response.sendRedirect</w:t>
        </w:r>
        <w:proofErr w:type="spellEnd"/>
        <w:proofErr w:type="gramEnd"/>
        <w:r w:rsidRPr="009329BA">
          <w:rPr>
            <w:b/>
            <w:bCs/>
            <w:sz w:val="26"/>
            <w:szCs w:val="26"/>
            <w:rPrChange w:id="4903" w:author="kalla madhu" w:date="2024-07-18T10:21:00Z" w16du:dateUtc="2024-07-18T04:51:00Z">
              <w:rPr>
                <w:b/>
                <w:bCs/>
                <w:sz w:val="26"/>
                <w:szCs w:val="26"/>
                <w:u w:val="single"/>
              </w:rPr>
            </w:rPrChange>
          </w:rPr>
          <w:t>("</w:t>
        </w:r>
        <w:proofErr w:type="spellStart"/>
        <w:r w:rsidRPr="009329BA">
          <w:rPr>
            <w:b/>
            <w:bCs/>
            <w:sz w:val="26"/>
            <w:szCs w:val="26"/>
            <w:rPrChange w:id="4904" w:author="kalla madhu" w:date="2024-07-18T10:21:00Z" w16du:dateUtc="2024-07-18T04:51:00Z">
              <w:rPr>
                <w:b/>
                <w:bCs/>
                <w:sz w:val="26"/>
                <w:szCs w:val="26"/>
                <w:u w:val="single"/>
              </w:rPr>
            </w:rPrChange>
          </w:rPr>
          <w:t>login.jsp?msg</w:t>
        </w:r>
        <w:proofErr w:type="spellEnd"/>
        <w:r w:rsidRPr="009329BA">
          <w:rPr>
            <w:b/>
            <w:bCs/>
            <w:sz w:val="26"/>
            <w:szCs w:val="26"/>
            <w:rPrChange w:id="4905" w:author="kalla madhu" w:date="2024-07-18T10:21:00Z" w16du:dateUtc="2024-07-18T04:51:00Z">
              <w:rPr>
                <w:b/>
                <w:bCs/>
                <w:sz w:val="26"/>
                <w:szCs w:val="26"/>
                <w:u w:val="single"/>
              </w:rPr>
            </w:rPrChange>
          </w:rPr>
          <w:t>=</w:t>
        </w:r>
        <w:proofErr w:type="spellStart"/>
        <w:r w:rsidRPr="009329BA">
          <w:rPr>
            <w:b/>
            <w:bCs/>
            <w:sz w:val="26"/>
            <w:szCs w:val="26"/>
            <w:rPrChange w:id="4906" w:author="kalla madhu" w:date="2024-07-18T10:21:00Z" w16du:dateUtc="2024-07-18T04:51:00Z">
              <w:rPr>
                <w:b/>
                <w:bCs/>
                <w:sz w:val="26"/>
                <w:szCs w:val="26"/>
                <w:u w:val="single"/>
              </w:rPr>
            </w:rPrChange>
          </w:rPr>
          <w:t>AuthenticationFailed</w:t>
        </w:r>
        <w:proofErr w:type="spellEnd"/>
        <w:r w:rsidRPr="009329BA">
          <w:rPr>
            <w:b/>
            <w:bCs/>
            <w:sz w:val="26"/>
            <w:szCs w:val="26"/>
            <w:rPrChange w:id="4907" w:author="kalla madhu" w:date="2024-07-18T10:21:00Z" w16du:dateUtc="2024-07-18T04:51:00Z">
              <w:rPr>
                <w:b/>
                <w:bCs/>
                <w:sz w:val="26"/>
                <w:szCs w:val="26"/>
                <w:u w:val="single"/>
              </w:rPr>
            </w:rPrChange>
          </w:rPr>
          <w:t>");</w:t>
        </w:r>
      </w:ins>
    </w:p>
    <w:p w14:paraId="6D6DE9FF" w14:textId="77777777" w:rsidR="005F09EA" w:rsidRPr="009329BA" w:rsidRDefault="005F09EA" w:rsidP="005F09EA">
      <w:pPr>
        <w:rPr>
          <w:ins w:id="4908" w:author="kalla madhu" w:date="2024-07-17T14:46:00Z"/>
          <w:b/>
          <w:bCs/>
          <w:sz w:val="26"/>
          <w:szCs w:val="26"/>
          <w:rPrChange w:id="4909" w:author="kalla madhu" w:date="2024-07-18T10:21:00Z" w16du:dateUtc="2024-07-18T04:51:00Z">
            <w:rPr>
              <w:ins w:id="4910" w:author="kalla madhu" w:date="2024-07-17T14:46:00Z"/>
              <w:b/>
              <w:bCs/>
              <w:sz w:val="26"/>
              <w:szCs w:val="26"/>
              <w:u w:val="single"/>
            </w:rPr>
          </w:rPrChange>
        </w:rPr>
      </w:pPr>
      <w:ins w:id="4911" w:author="kalla madhu" w:date="2024-07-17T14:46:00Z">
        <w:r w:rsidRPr="009329BA">
          <w:rPr>
            <w:b/>
            <w:bCs/>
            <w:sz w:val="26"/>
            <w:szCs w:val="26"/>
            <w:rPrChange w:id="4912" w:author="kalla madhu" w:date="2024-07-18T10:21:00Z" w16du:dateUtc="2024-07-18T04:51:00Z">
              <w:rPr>
                <w:b/>
                <w:bCs/>
                <w:sz w:val="26"/>
                <w:szCs w:val="26"/>
                <w:u w:val="single"/>
              </w:rPr>
            </w:rPrChange>
          </w:rPr>
          <w:t>    }</w:t>
        </w:r>
      </w:ins>
    </w:p>
    <w:p w14:paraId="2CB6D4B9" w14:textId="77777777" w:rsidR="005F09EA" w:rsidRPr="009329BA" w:rsidRDefault="005F09EA" w:rsidP="005F09EA">
      <w:pPr>
        <w:rPr>
          <w:ins w:id="4913" w:author="kalla madhu" w:date="2024-07-17T14:46:00Z"/>
          <w:b/>
          <w:bCs/>
          <w:sz w:val="26"/>
          <w:szCs w:val="26"/>
          <w:rPrChange w:id="4914" w:author="kalla madhu" w:date="2024-07-18T10:21:00Z" w16du:dateUtc="2024-07-18T04:51:00Z">
            <w:rPr>
              <w:ins w:id="4915" w:author="kalla madhu" w:date="2024-07-17T14:46:00Z"/>
              <w:b/>
              <w:bCs/>
              <w:sz w:val="26"/>
              <w:szCs w:val="26"/>
              <w:u w:val="single"/>
            </w:rPr>
          </w:rPrChange>
        </w:rPr>
      </w:pPr>
      <w:ins w:id="4916" w:author="kalla madhu" w:date="2024-07-17T14:46:00Z">
        <w:r w:rsidRPr="009329BA">
          <w:rPr>
            <w:b/>
            <w:bCs/>
            <w:sz w:val="26"/>
            <w:szCs w:val="26"/>
            <w:rPrChange w:id="4917" w:author="kalla madhu" w:date="2024-07-18T10:21:00Z" w16du:dateUtc="2024-07-18T04:51:00Z">
              <w:rPr>
                <w:b/>
                <w:bCs/>
                <w:sz w:val="26"/>
                <w:szCs w:val="26"/>
                <w:u w:val="single"/>
              </w:rPr>
            </w:rPrChange>
          </w:rPr>
          <w:t>%&gt;</w:t>
        </w:r>
      </w:ins>
    </w:p>
    <w:p w14:paraId="2BC4ED55" w14:textId="77777777" w:rsidR="005F09EA" w:rsidRPr="009329BA" w:rsidRDefault="005F09EA" w:rsidP="00196405">
      <w:pPr>
        <w:rPr>
          <w:ins w:id="4918" w:author="kalla madhu" w:date="2024-07-17T14:40:00Z" w16du:dateUtc="2024-07-17T09:10:00Z"/>
          <w:b/>
          <w:bCs/>
          <w:sz w:val="26"/>
          <w:szCs w:val="26"/>
          <w:rPrChange w:id="4919" w:author="kalla madhu" w:date="2024-07-18T10:21:00Z" w16du:dateUtc="2024-07-18T04:51:00Z">
            <w:rPr>
              <w:ins w:id="4920" w:author="kalla madhu" w:date="2024-07-17T14:40:00Z" w16du:dateUtc="2024-07-17T09:10:00Z"/>
              <w:b/>
              <w:bCs/>
              <w:sz w:val="26"/>
              <w:szCs w:val="26"/>
              <w:u w:val="single"/>
            </w:rPr>
          </w:rPrChange>
        </w:rPr>
      </w:pPr>
    </w:p>
    <w:p w14:paraId="107BF834" w14:textId="77777777" w:rsidR="006F7240" w:rsidRPr="009329BA" w:rsidRDefault="006F7240" w:rsidP="00196405">
      <w:pPr>
        <w:rPr>
          <w:ins w:id="4921" w:author="kalla madhu" w:date="2024-07-17T14:47:00Z" w16du:dateUtc="2024-07-17T09:17:00Z"/>
          <w:b/>
          <w:bCs/>
          <w:sz w:val="26"/>
          <w:szCs w:val="26"/>
          <w:rPrChange w:id="4922" w:author="kalla madhu" w:date="2024-07-18T10:21:00Z" w16du:dateUtc="2024-07-18T04:51:00Z">
            <w:rPr>
              <w:ins w:id="4923" w:author="kalla madhu" w:date="2024-07-17T14:47:00Z" w16du:dateUtc="2024-07-17T09:17:00Z"/>
              <w:b/>
              <w:bCs/>
              <w:sz w:val="26"/>
              <w:szCs w:val="26"/>
              <w:u w:val="single"/>
            </w:rPr>
          </w:rPrChange>
        </w:rPr>
      </w:pPr>
    </w:p>
    <w:p w14:paraId="1EABCA00" w14:textId="440F77E2" w:rsidR="007B6D00" w:rsidRPr="009329BA" w:rsidRDefault="004D7B26" w:rsidP="00196405">
      <w:pPr>
        <w:rPr>
          <w:ins w:id="4924" w:author="kalla madhu" w:date="2024-07-17T14:48:00Z" w16du:dateUtc="2024-07-17T09:18:00Z"/>
          <w:b/>
          <w:bCs/>
          <w:sz w:val="26"/>
          <w:szCs w:val="26"/>
          <w:rPrChange w:id="4925" w:author="kalla madhu" w:date="2024-07-18T10:21:00Z" w16du:dateUtc="2024-07-18T04:51:00Z">
            <w:rPr>
              <w:ins w:id="4926" w:author="kalla madhu" w:date="2024-07-17T14:48:00Z" w16du:dateUtc="2024-07-17T09:18:00Z"/>
              <w:b/>
              <w:bCs/>
              <w:sz w:val="26"/>
              <w:szCs w:val="26"/>
              <w:u w:val="single"/>
            </w:rPr>
          </w:rPrChange>
        </w:rPr>
      </w:pPr>
      <w:proofErr w:type="spellStart"/>
      <w:ins w:id="4927" w:author="kalla madhu" w:date="2024-07-17T14:48:00Z" w16du:dateUtc="2024-07-17T09:18:00Z">
        <w:r w:rsidRPr="009329BA">
          <w:rPr>
            <w:b/>
            <w:bCs/>
            <w:sz w:val="26"/>
            <w:szCs w:val="26"/>
            <w:highlight w:val="green"/>
            <w:rPrChange w:id="4928" w:author="kalla madhu" w:date="2024-07-18T10:21:00Z" w16du:dateUtc="2024-07-18T04:51:00Z">
              <w:rPr>
                <w:b/>
                <w:bCs/>
                <w:sz w:val="26"/>
                <w:szCs w:val="26"/>
                <w:u w:val="single"/>
              </w:rPr>
            </w:rPrChange>
          </w:rPr>
          <w:t>Usermenu.jsp</w:t>
        </w:r>
        <w:proofErr w:type="spellEnd"/>
      </w:ins>
    </w:p>
    <w:p w14:paraId="390B2C82" w14:textId="77777777" w:rsidR="004E26B5" w:rsidRPr="009329BA" w:rsidRDefault="004E26B5" w:rsidP="004E26B5">
      <w:pPr>
        <w:rPr>
          <w:ins w:id="4929" w:author="kalla madhu" w:date="2024-07-17T14:48:00Z"/>
          <w:b/>
          <w:bCs/>
          <w:sz w:val="26"/>
          <w:szCs w:val="26"/>
          <w:rPrChange w:id="4930" w:author="kalla madhu" w:date="2024-07-18T10:21:00Z" w16du:dateUtc="2024-07-18T04:51:00Z">
            <w:rPr>
              <w:ins w:id="4931" w:author="kalla madhu" w:date="2024-07-17T14:48:00Z"/>
              <w:b/>
              <w:bCs/>
              <w:sz w:val="26"/>
              <w:szCs w:val="26"/>
              <w:u w:val="single"/>
            </w:rPr>
          </w:rPrChange>
        </w:rPr>
      </w:pPr>
      <w:ins w:id="4932" w:author="kalla madhu" w:date="2024-07-17T14:48:00Z">
        <w:r w:rsidRPr="009329BA">
          <w:rPr>
            <w:b/>
            <w:bCs/>
            <w:sz w:val="26"/>
            <w:szCs w:val="26"/>
            <w:rPrChange w:id="4933" w:author="kalla madhu" w:date="2024-07-18T10:21:00Z" w16du:dateUtc="2024-07-18T04:51:00Z">
              <w:rPr>
                <w:b/>
                <w:bCs/>
                <w:sz w:val="26"/>
                <w:szCs w:val="26"/>
                <w:u w:val="single"/>
              </w:rPr>
            </w:rPrChange>
          </w:rPr>
          <w:t>&lt;%</w:t>
        </w:r>
      </w:ins>
    </w:p>
    <w:p w14:paraId="7CB73A49" w14:textId="77777777" w:rsidR="004E26B5" w:rsidRPr="009329BA" w:rsidRDefault="004E26B5" w:rsidP="004E26B5">
      <w:pPr>
        <w:rPr>
          <w:ins w:id="4934" w:author="kalla madhu" w:date="2024-07-17T14:48:00Z"/>
          <w:b/>
          <w:bCs/>
          <w:sz w:val="26"/>
          <w:szCs w:val="26"/>
          <w:rPrChange w:id="4935" w:author="kalla madhu" w:date="2024-07-18T10:21:00Z" w16du:dateUtc="2024-07-18T04:51:00Z">
            <w:rPr>
              <w:ins w:id="4936" w:author="kalla madhu" w:date="2024-07-17T14:48:00Z"/>
              <w:b/>
              <w:bCs/>
              <w:sz w:val="26"/>
              <w:szCs w:val="26"/>
              <w:u w:val="single"/>
            </w:rPr>
          </w:rPrChange>
        </w:rPr>
      </w:pPr>
      <w:ins w:id="4937" w:author="kalla madhu" w:date="2024-07-17T14:48:00Z">
        <w:r w:rsidRPr="009329BA">
          <w:rPr>
            <w:b/>
            <w:bCs/>
            <w:sz w:val="26"/>
            <w:szCs w:val="26"/>
            <w:rPrChange w:id="4938" w:author="kalla madhu" w:date="2024-07-18T10:21:00Z" w16du:dateUtc="2024-07-18T04:51:00Z">
              <w:rPr>
                <w:b/>
                <w:bCs/>
                <w:sz w:val="26"/>
                <w:szCs w:val="26"/>
                <w:u w:val="single"/>
              </w:rPr>
            </w:rPrChange>
          </w:rPr>
          <w:t>    String email=(String)</w:t>
        </w:r>
        <w:proofErr w:type="spellStart"/>
        <w:proofErr w:type="gramStart"/>
        <w:r w:rsidRPr="009329BA">
          <w:rPr>
            <w:b/>
            <w:bCs/>
            <w:sz w:val="26"/>
            <w:szCs w:val="26"/>
            <w:rPrChange w:id="4939" w:author="kalla madhu" w:date="2024-07-18T10:21:00Z" w16du:dateUtc="2024-07-18T04:51:00Z">
              <w:rPr>
                <w:b/>
                <w:bCs/>
                <w:sz w:val="26"/>
                <w:szCs w:val="26"/>
                <w:u w:val="single"/>
              </w:rPr>
            </w:rPrChange>
          </w:rPr>
          <w:t>session.getAttribute</w:t>
        </w:r>
        <w:proofErr w:type="spellEnd"/>
        <w:proofErr w:type="gramEnd"/>
        <w:r w:rsidRPr="009329BA">
          <w:rPr>
            <w:b/>
            <w:bCs/>
            <w:sz w:val="26"/>
            <w:szCs w:val="26"/>
            <w:rPrChange w:id="4940" w:author="kalla madhu" w:date="2024-07-18T10:21:00Z" w16du:dateUtc="2024-07-18T04:51:00Z">
              <w:rPr>
                <w:b/>
                <w:bCs/>
                <w:sz w:val="26"/>
                <w:szCs w:val="26"/>
                <w:u w:val="single"/>
              </w:rPr>
            </w:rPrChange>
          </w:rPr>
          <w:t>("email");</w:t>
        </w:r>
      </w:ins>
    </w:p>
    <w:p w14:paraId="1C43F22A" w14:textId="77777777" w:rsidR="004E26B5" w:rsidRPr="009329BA" w:rsidRDefault="004E26B5" w:rsidP="004E26B5">
      <w:pPr>
        <w:rPr>
          <w:ins w:id="4941" w:author="kalla madhu" w:date="2024-07-17T14:48:00Z"/>
          <w:b/>
          <w:bCs/>
          <w:sz w:val="26"/>
          <w:szCs w:val="26"/>
          <w:rPrChange w:id="4942" w:author="kalla madhu" w:date="2024-07-18T10:21:00Z" w16du:dateUtc="2024-07-18T04:51:00Z">
            <w:rPr>
              <w:ins w:id="4943" w:author="kalla madhu" w:date="2024-07-17T14:48:00Z"/>
              <w:b/>
              <w:bCs/>
              <w:sz w:val="26"/>
              <w:szCs w:val="26"/>
              <w:u w:val="single"/>
            </w:rPr>
          </w:rPrChange>
        </w:rPr>
      </w:pPr>
      <w:ins w:id="4944" w:author="kalla madhu" w:date="2024-07-17T14:48:00Z">
        <w:r w:rsidRPr="009329BA">
          <w:rPr>
            <w:b/>
            <w:bCs/>
            <w:sz w:val="26"/>
            <w:szCs w:val="26"/>
            <w:rPrChange w:id="4945" w:author="kalla madhu" w:date="2024-07-18T10:21:00Z" w16du:dateUtc="2024-07-18T04:51:00Z">
              <w:rPr>
                <w:b/>
                <w:bCs/>
                <w:sz w:val="26"/>
                <w:szCs w:val="26"/>
                <w:u w:val="single"/>
              </w:rPr>
            </w:rPrChange>
          </w:rPr>
          <w:t>    if(email==null)</w:t>
        </w:r>
      </w:ins>
    </w:p>
    <w:p w14:paraId="75AE019B" w14:textId="77777777" w:rsidR="004E26B5" w:rsidRPr="009329BA" w:rsidRDefault="004E26B5" w:rsidP="004E26B5">
      <w:pPr>
        <w:rPr>
          <w:ins w:id="4946" w:author="kalla madhu" w:date="2024-07-17T14:48:00Z"/>
          <w:b/>
          <w:bCs/>
          <w:sz w:val="26"/>
          <w:szCs w:val="26"/>
          <w:rPrChange w:id="4947" w:author="kalla madhu" w:date="2024-07-18T10:21:00Z" w16du:dateUtc="2024-07-18T04:51:00Z">
            <w:rPr>
              <w:ins w:id="4948" w:author="kalla madhu" w:date="2024-07-17T14:48:00Z"/>
              <w:b/>
              <w:bCs/>
              <w:sz w:val="26"/>
              <w:szCs w:val="26"/>
              <w:u w:val="single"/>
            </w:rPr>
          </w:rPrChange>
        </w:rPr>
      </w:pPr>
      <w:ins w:id="4949" w:author="kalla madhu" w:date="2024-07-17T14:48:00Z">
        <w:r w:rsidRPr="009329BA">
          <w:rPr>
            <w:b/>
            <w:bCs/>
            <w:sz w:val="26"/>
            <w:szCs w:val="26"/>
            <w:rPrChange w:id="4950" w:author="kalla madhu" w:date="2024-07-18T10:21:00Z" w16du:dateUtc="2024-07-18T04:51:00Z">
              <w:rPr>
                <w:b/>
                <w:bCs/>
                <w:sz w:val="26"/>
                <w:szCs w:val="26"/>
                <w:u w:val="single"/>
              </w:rPr>
            </w:rPrChange>
          </w:rPr>
          <w:t>    {</w:t>
        </w:r>
      </w:ins>
    </w:p>
    <w:p w14:paraId="2F809B09" w14:textId="77777777" w:rsidR="004E26B5" w:rsidRPr="009329BA" w:rsidRDefault="004E26B5" w:rsidP="004E26B5">
      <w:pPr>
        <w:rPr>
          <w:ins w:id="4951" w:author="kalla madhu" w:date="2024-07-17T14:48:00Z"/>
          <w:b/>
          <w:bCs/>
          <w:sz w:val="26"/>
          <w:szCs w:val="26"/>
          <w:rPrChange w:id="4952" w:author="kalla madhu" w:date="2024-07-18T10:21:00Z" w16du:dateUtc="2024-07-18T04:51:00Z">
            <w:rPr>
              <w:ins w:id="4953" w:author="kalla madhu" w:date="2024-07-17T14:48:00Z"/>
              <w:b/>
              <w:bCs/>
              <w:sz w:val="26"/>
              <w:szCs w:val="26"/>
              <w:u w:val="single"/>
            </w:rPr>
          </w:rPrChange>
        </w:rPr>
      </w:pPr>
      <w:ins w:id="4954" w:author="kalla madhu" w:date="2024-07-17T14:48:00Z">
        <w:r w:rsidRPr="009329BA">
          <w:rPr>
            <w:b/>
            <w:bCs/>
            <w:sz w:val="26"/>
            <w:szCs w:val="26"/>
            <w:rPrChange w:id="4955" w:author="kalla madhu" w:date="2024-07-18T10:21:00Z" w16du:dateUtc="2024-07-18T04:51:00Z">
              <w:rPr>
                <w:b/>
                <w:bCs/>
                <w:sz w:val="26"/>
                <w:szCs w:val="26"/>
                <w:u w:val="single"/>
              </w:rPr>
            </w:rPrChange>
          </w:rPr>
          <w:t xml:space="preserve">        </w:t>
        </w:r>
        <w:proofErr w:type="spellStart"/>
        <w:proofErr w:type="gramStart"/>
        <w:r w:rsidRPr="009329BA">
          <w:rPr>
            <w:b/>
            <w:bCs/>
            <w:sz w:val="26"/>
            <w:szCs w:val="26"/>
            <w:rPrChange w:id="4956" w:author="kalla madhu" w:date="2024-07-18T10:21:00Z" w16du:dateUtc="2024-07-18T04:51:00Z">
              <w:rPr>
                <w:b/>
                <w:bCs/>
                <w:sz w:val="26"/>
                <w:szCs w:val="26"/>
                <w:u w:val="single"/>
              </w:rPr>
            </w:rPrChange>
          </w:rPr>
          <w:t>response.sendRedirect</w:t>
        </w:r>
        <w:proofErr w:type="spellEnd"/>
        <w:proofErr w:type="gramEnd"/>
        <w:r w:rsidRPr="009329BA">
          <w:rPr>
            <w:b/>
            <w:bCs/>
            <w:sz w:val="26"/>
            <w:szCs w:val="26"/>
            <w:rPrChange w:id="4957" w:author="kalla madhu" w:date="2024-07-18T10:21:00Z" w16du:dateUtc="2024-07-18T04:51:00Z">
              <w:rPr>
                <w:b/>
                <w:bCs/>
                <w:sz w:val="26"/>
                <w:szCs w:val="26"/>
                <w:u w:val="single"/>
              </w:rPr>
            </w:rPrChange>
          </w:rPr>
          <w:t>("</w:t>
        </w:r>
        <w:proofErr w:type="spellStart"/>
        <w:r w:rsidRPr="009329BA">
          <w:rPr>
            <w:b/>
            <w:bCs/>
            <w:sz w:val="26"/>
            <w:szCs w:val="26"/>
            <w:rPrChange w:id="4958" w:author="kalla madhu" w:date="2024-07-18T10:21:00Z" w16du:dateUtc="2024-07-18T04:51:00Z">
              <w:rPr>
                <w:b/>
                <w:bCs/>
                <w:sz w:val="26"/>
                <w:szCs w:val="26"/>
                <w:u w:val="single"/>
              </w:rPr>
            </w:rPrChange>
          </w:rPr>
          <w:t>index.jsp?msg</w:t>
        </w:r>
        <w:proofErr w:type="spellEnd"/>
        <w:r w:rsidRPr="009329BA">
          <w:rPr>
            <w:b/>
            <w:bCs/>
            <w:sz w:val="26"/>
            <w:szCs w:val="26"/>
            <w:rPrChange w:id="4959" w:author="kalla madhu" w:date="2024-07-18T10:21:00Z" w16du:dateUtc="2024-07-18T04:51:00Z">
              <w:rPr>
                <w:b/>
                <w:bCs/>
                <w:sz w:val="26"/>
                <w:szCs w:val="26"/>
                <w:u w:val="single"/>
              </w:rPr>
            </w:rPrChange>
          </w:rPr>
          <w:t xml:space="preserve">=You Can't Cheat me </w:t>
        </w:r>
        <w:proofErr w:type="spellStart"/>
        <w:r w:rsidRPr="009329BA">
          <w:rPr>
            <w:b/>
            <w:bCs/>
            <w:sz w:val="26"/>
            <w:szCs w:val="26"/>
            <w:rPrChange w:id="4960" w:author="kalla madhu" w:date="2024-07-18T10:21:00Z" w16du:dateUtc="2024-07-18T04:51:00Z">
              <w:rPr>
                <w:b/>
                <w:bCs/>
                <w:sz w:val="26"/>
                <w:szCs w:val="26"/>
                <w:u w:val="single"/>
              </w:rPr>
            </w:rPrChange>
          </w:rPr>
          <w:t>aaaaa</w:t>
        </w:r>
        <w:proofErr w:type="spellEnd"/>
        <w:r w:rsidRPr="009329BA">
          <w:rPr>
            <w:b/>
            <w:bCs/>
            <w:sz w:val="26"/>
            <w:szCs w:val="26"/>
            <w:rPrChange w:id="4961" w:author="kalla madhu" w:date="2024-07-18T10:21:00Z" w16du:dateUtc="2024-07-18T04:51:00Z">
              <w:rPr>
                <w:b/>
                <w:bCs/>
                <w:sz w:val="26"/>
                <w:szCs w:val="26"/>
                <w:u w:val="single"/>
              </w:rPr>
            </w:rPrChange>
          </w:rPr>
          <w:t>.....");</w:t>
        </w:r>
      </w:ins>
    </w:p>
    <w:p w14:paraId="73C86855" w14:textId="77777777" w:rsidR="004E26B5" w:rsidRPr="009329BA" w:rsidRDefault="004E26B5" w:rsidP="004E26B5">
      <w:pPr>
        <w:rPr>
          <w:ins w:id="4962" w:author="kalla madhu" w:date="2024-07-17T14:48:00Z"/>
          <w:b/>
          <w:bCs/>
          <w:sz w:val="26"/>
          <w:szCs w:val="26"/>
          <w:rPrChange w:id="4963" w:author="kalla madhu" w:date="2024-07-18T10:21:00Z" w16du:dateUtc="2024-07-18T04:51:00Z">
            <w:rPr>
              <w:ins w:id="4964" w:author="kalla madhu" w:date="2024-07-17T14:48:00Z"/>
              <w:b/>
              <w:bCs/>
              <w:sz w:val="26"/>
              <w:szCs w:val="26"/>
              <w:u w:val="single"/>
            </w:rPr>
          </w:rPrChange>
        </w:rPr>
      </w:pPr>
      <w:ins w:id="4965" w:author="kalla madhu" w:date="2024-07-17T14:48:00Z">
        <w:r w:rsidRPr="009329BA">
          <w:rPr>
            <w:b/>
            <w:bCs/>
            <w:sz w:val="26"/>
            <w:szCs w:val="26"/>
            <w:rPrChange w:id="4966" w:author="kalla madhu" w:date="2024-07-18T10:21:00Z" w16du:dateUtc="2024-07-18T04:51:00Z">
              <w:rPr>
                <w:b/>
                <w:bCs/>
                <w:sz w:val="26"/>
                <w:szCs w:val="26"/>
                <w:u w:val="single"/>
              </w:rPr>
            </w:rPrChange>
          </w:rPr>
          <w:t>    }</w:t>
        </w:r>
      </w:ins>
    </w:p>
    <w:p w14:paraId="6A576A54" w14:textId="77777777" w:rsidR="004E26B5" w:rsidRPr="009329BA" w:rsidRDefault="004E26B5" w:rsidP="004E26B5">
      <w:pPr>
        <w:rPr>
          <w:ins w:id="4967" w:author="kalla madhu" w:date="2024-07-17T14:48:00Z"/>
          <w:b/>
          <w:bCs/>
          <w:sz w:val="26"/>
          <w:szCs w:val="26"/>
          <w:rPrChange w:id="4968" w:author="kalla madhu" w:date="2024-07-18T10:21:00Z" w16du:dateUtc="2024-07-18T04:51:00Z">
            <w:rPr>
              <w:ins w:id="4969" w:author="kalla madhu" w:date="2024-07-17T14:48:00Z"/>
              <w:b/>
              <w:bCs/>
              <w:sz w:val="26"/>
              <w:szCs w:val="26"/>
              <w:u w:val="single"/>
            </w:rPr>
          </w:rPrChange>
        </w:rPr>
      </w:pPr>
      <w:ins w:id="4970" w:author="kalla madhu" w:date="2024-07-17T14:48:00Z">
        <w:r w:rsidRPr="009329BA">
          <w:rPr>
            <w:b/>
            <w:bCs/>
            <w:sz w:val="26"/>
            <w:szCs w:val="26"/>
            <w:rPrChange w:id="4971" w:author="kalla madhu" w:date="2024-07-18T10:21:00Z" w16du:dateUtc="2024-07-18T04:51:00Z">
              <w:rPr>
                <w:b/>
                <w:bCs/>
                <w:sz w:val="26"/>
                <w:szCs w:val="26"/>
                <w:u w:val="single"/>
              </w:rPr>
            </w:rPrChange>
          </w:rPr>
          <w:t>%&gt;</w:t>
        </w:r>
      </w:ins>
    </w:p>
    <w:p w14:paraId="3697169F" w14:textId="77777777" w:rsidR="004E26B5" w:rsidRPr="009329BA" w:rsidRDefault="004E26B5" w:rsidP="004E26B5">
      <w:pPr>
        <w:rPr>
          <w:ins w:id="4972" w:author="kalla madhu" w:date="2024-07-17T14:48:00Z"/>
          <w:b/>
          <w:bCs/>
          <w:sz w:val="26"/>
          <w:szCs w:val="26"/>
          <w:rPrChange w:id="4973" w:author="kalla madhu" w:date="2024-07-18T10:21:00Z" w16du:dateUtc="2024-07-18T04:51:00Z">
            <w:rPr>
              <w:ins w:id="4974" w:author="kalla madhu" w:date="2024-07-17T14:48:00Z"/>
              <w:b/>
              <w:bCs/>
              <w:sz w:val="26"/>
              <w:szCs w:val="26"/>
              <w:u w:val="single"/>
            </w:rPr>
          </w:rPrChange>
        </w:rPr>
      </w:pPr>
      <w:ins w:id="4975" w:author="kalla madhu" w:date="2024-07-17T14:48:00Z">
        <w:r w:rsidRPr="009329BA">
          <w:rPr>
            <w:b/>
            <w:bCs/>
            <w:sz w:val="26"/>
            <w:szCs w:val="26"/>
            <w:rPrChange w:id="4976" w:author="kalla madhu" w:date="2024-07-18T10:21:00Z" w16du:dateUtc="2024-07-18T04:51:00Z">
              <w:rPr>
                <w:b/>
                <w:bCs/>
                <w:sz w:val="26"/>
                <w:szCs w:val="26"/>
                <w:u w:val="single"/>
              </w:rPr>
            </w:rPrChange>
          </w:rPr>
          <w:t>&lt;div class="header"&gt;</w:t>
        </w:r>
      </w:ins>
    </w:p>
    <w:p w14:paraId="5D4BA023" w14:textId="77777777" w:rsidR="004E26B5" w:rsidRPr="009329BA" w:rsidRDefault="004E26B5" w:rsidP="004E26B5">
      <w:pPr>
        <w:rPr>
          <w:ins w:id="4977" w:author="kalla madhu" w:date="2024-07-17T14:48:00Z"/>
          <w:b/>
          <w:bCs/>
          <w:sz w:val="26"/>
          <w:szCs w:val="26"/>
          <w:rPrChange w:id="4978" w:author="kalla madhu" w:date="2024-07-18T10:21:00Z" w16du:dateUtc="2024-07-18T04:51:00Z">
            <w:rPr>
              <w:ins w:id="4979" w:author="kalla madhu" w:date="2024-07-17T14:48:00Z"/>
              <w:b/>
              <w:bCs/>
              <w:sz w:val="26"/>
              <w:szCs w:val="26"/>
              <w:u w:val="single"/>
            </w:rPr>
          </w:rPrChange>
        </w:rPr>
      </w:pPr>
      <w:ins w:id="4980" w:author="kalla madhu" w:date="2024-07-17T14:48:00Z">
        <w:r w:rsidRPr="009329BA">
          <w:rPr>
            <w:b/>
            <w:bCs/>
            <w:sz w:val="26"/>
            <w:szCs w:val="26"/>
            <w:rPrChange w:id="4981" w:author="kalla madhu" w:date="2024-07-18T10:21:00Z" w16du:dateUtc="2024-07-18T04:51:00Z">
              <w:rPr>
                <w:b/>
                <w:bCs/>
                <w:sz w:val="26"/>
                <w:szCs w:val="26"/>
                <w:u w:val="single"/>
              </w:rPr>
            </w:rPrChange>
          </w:rPr>
          <w:t>    &lt;</w:t>
        </w:r>
        <w:proofErr w:type="spellStart"/>
        <w:r w:rsidRPr="009329BA">
          <w:rPr>
            <w:b/>
            <w:bCs/>
            <w:sz w:val="26"/>
            <w:szCs w:val="26"/>
            <w:rPrChange w:id="4982" w:author="kalla madhu" w:date="2024-07-18T10:21:00Z" w16du:dateUtc="2024-07-18T04:51:00Z">
              <w:rPr>
                <w:b/>
                <w:bCs/>
                <w:sz w:val="26"/>
                <w:szCs w:val="26"/>
                <w:u w:val="single"/>
              </w:rPr>
            </w:rPrChange>
          </w:rPr>
          <w:t>ul</w:t>
        </w:r>
        <w:proofErr w:type="spellEnd"/>
        <w:r w:rsidRPr="009329BA">
          <w:rPr>
            <w:b/>
            <w:bCs/>
            <w:sz w:val="26"/>
            <w:szCs w:val="26"/>
            <w:rPrChange w:id="4983" w:author="kalla madhu" w:date="2024-07-18T10:21:00Z" w16du:dateUtc="2024-07-18T04:51:00Z">
              <w:rPr>
                <w:b/>
                <w:bCs/>
                <w:sz w:val="26"/>
                <w:szCs w:val="26"/>
                <w:u w:val="single"/>
              </w:rPr>
            </w:rPrChange>
          </w:rPr>
          <w:t xml:space="preserve"> class="navbar-nav"&gt;</w:t>
        </w:r>
      </w:ins>
    </w:p>
    <w:p w14:paraId="394B3868" w14:textId="77777777" w:rsidR="004E26B5" w:rsidRPr="009329BA" w:rsidRDefault="004E26B5" w:rsidP="004E26B5">
      <w:pPr>
        <w:rPr>
          <w:ins w:id="4984" w:author="kalla madhu" w:date="2024-07-17T14:48:00Z"/>
          <w:b/>
          <w:bCs/>
          <w:sz w:val="26"/>
          <w:szCs w:val="26"/>
          <w:rPrChange w:id="4985" w:author="kalla madhu" w:date="2024-07-18T10:21:00Z" w16du:dateUtc="2024-07-18T04:51:00Z">
            <w:rPr>
              <w:ins w:id="4986" w:author="kalla madhu" w:date="2024-07-17T14:48:00Z"/>
              <w:b/>
              <w:bCs/>
              <w:sz w:val="26"/>
              <w:szCs w:val="26"/>
              <w:u w:val="single"/>
            </w:rPr>
          </w:rPrChange>
        </w:rPr>
      </w:pPr>
      <w:ins w:id="4987" w:author="kalla madhu" w:date="2024-07-17T14:48:00Z">
        <w:r w:rsidRPr="009329BA">
          <w:rPr>
            <w:b/>
            <w:bCs/>
            <w:sz w:val="26"/>
            <w:szCs w:val="26"/>
            <w:rPrChange w:id="4988" w:author="kalla madhu" w:date="2024-07-18T10:21:00Z" w16du:dateUtc="2024-07-18T04:51:00Z">
              <w:rPr>
                <w:b/>
                <w:bCs/>
                <w:sz w:val="26"/>
                <w:szCs w:val="26"/>
                <w:u w:val="single"/>
              </w:rPr>
            </w:rPrChange>
          </w:rPr>
          <w:t>        &lt;li&gt;</w:t>
        </w:r>
      </w:ins>
    </w:p>
    <w:p w14:paraId="15BFB185" w14:textId="77777777" w:rsidR="004E26B5" w:rsidRPr="009329BA" w:rsidRDefault="004E26B5" w:rsidP="004E26B5">
      <w:pPr>
        <w:rPr>
          <w:ins w:id="4989" w:author="kalla madhu" w:date="2024-07-17T14:48:00Z"/>
          <w:b/>
          <w:bCs/>
          <w:sz w:val="26"/>
          <w:szCs w:val="26"/>
          <w:rPrChange w:id="4990" w:author="kalla madhu" w:date="2024-07-18T10:21:00Z" w16du:dateUtc="2024-07-18T04:51:00Z">
            <w:rPr>
              <w:ins w:id="4991" w:author="kalla madhu" w:date="2024-07-17T14:48:00Z"/>
              <w:b/>
              <w:bCs/>
              <w:sz w:val="26"/>
              <w:szCs w:val="26"/>
              <w:u w:val="single"/>
            </w:rPr>
          </w:rPrChange>
        </w:rPr>
      </w:pPr>
      <w:ins w:id="4992" w:author="kalla madhu" w:date="2024-07-17T14:48:00Z">
        <w:r w:rsidRPr="009329BA">
          <w:rPr>
            <w:b/>
            <w:bCs/>
            <w:sz w:val="26"/>
            <w:szCs w:val="26"/>
            <w:rPrChange w:id="4993" w:author="kalla madhu" w:date="2024-07-18T10:21:00Z" w16du:dateUtc="2024-07-18T04:51:00Z">
              <w:rPr>
                <w:b/>
                <w:bCs/>
                <w:sz w:val="26"/>
                <w:szCs w:val="26"/>
                <w:u w:val="single"/>
              </w:rPr>
            </w:rPrChange>
          </w:rPr>
          <w:t>            &lt;</w:t>
        </w:r>
        <w:proofErr w:type="spellStart"/>
        <w:r w:rsidRPr="009329BA">
          <w:rPr>
            <w:b/>
            <w:bCs/>
            <w:sz w:val="26"/>
            <w:szCs w:val="26"/>
            <w:rPrChange w:id="4994" w:author="kalla madhu" w:date="2024-07-18T10:21:00Z" w16du:dateUtc="2024-07-18T04:51:00Z">
              <w:rPr>
                <w:b/>
                <w:bCs/>
                <w:sz w:val="26"/>
                <w:szCs w:val="26"/>
                <w:u w:val="single"/>
              </w:rPr>
            </w:rPrChange>
          </w:rPr>
          <w:t>img</w:t>
        </w:r>
        <w:proofErr w:type="spellEnd"/>
        <w:r w:rsidRPr="009329BA">
          <w:rPr>
            <w:b/>
            <w:bCs/>
            <w:sz w:val="26"/>
            <w:szCs w:val="26"/>
            <w:rPrChange w:id="4995" w:author="kalla madhu" w:date="2024-07-18T10:21:00Z" w16du:dateUtc="2024-07-18T04:51:00Z">
              <w:rPr>
                <w:b/>
                <w:bCs/>
                <w:sz w:val="26"/>
                <w:szCs w:val="26"/>
                <w:u w:val="single"/>
              </w:rPr>
            </w:rPrChange>
          </w:rPr>
          <w:t xml:space="preserve"> class="navbar-brand" alt="" </w:t>
        </w:r>
        <w:proofErr w:type="spellStart"/>
        <w:r w:rsidRPr="009329BA">
          <w:rPr>
            <w:b/>
            <w:bCs/>
            <w:sz w:val="26"/>
            <w:szCs w:val="26"/>
            <w:rPrChange w:id="4996" w:author="kalla madhu" w:date="2024-07-18T10:21:00Z" w16du:dateUtc="2024-07-18T04:51:00Z">
              <w:rPr>
                <w:b/>
                <w:bCs/>
                <w:sz w:val="26"/>
                <w:szCs w:val="26"/>
                <w:u w:val="single"/>
              </w:rPr>
            </w:rPrChange>
          </w:rPr>
          <w:t>src</w:t>
        </w:r>
        <w:proofErr w:type="spellEnd"/>
        <w:r w:rsidRPr="009329BA">
          <w:rPr>
            <w:b/>
            <w:bCs/>
            <w:sz w:val="26"/>
            <w:szCs w:val="26"/>
            <w:rPrChange w:id="4997" w:author="kalla madhu" w:date="2024-07-18T10:21:00Z" w16du:dateUtc="2024-07-18T04:51:00Z">
              <w:rPr>
                <w:b/>
                <w:bCs/>
                <w:sz w:val="26"/>
                <w:szCs w:val="26"/>
                <w:u w:val="single"/>
              </w:rPr>
            </w:rPrChange>
          </w:rPr>
          <w:t>="images/logo.png"&gt;</w:t>
        </w:r>
      </w:ins>
    </w:p>
    <w:p w14:paraId="7609F695" w14:textId="77777777" w:rsidR="004E26B5" w:rsidRPr="009329BA" w:rsidRDefault="004E26B5" w:rsidP="004E26B5">
      <w:pPr>
        <w:rPr>
          <w:ins w:id="4998" w:author="kalla madhu" w:date="2024-07-17T14:48:00Z"/>
          <w:b/>
          <w:bCs/>
          <w:sz w:val="26"/>
          <w:szCs w:val="26"/>
          <w:rPrChange w:id="4999" w:author="kalla madhu" w:date="2024-07-18T10:21:00Z" w16du:dateUtc="2024-07-18T04:51:00Z">
            <w:rPr>
              <w:ins w:id="5000" w:author="kalla madhu" w:date="2024-07-17T14:48:00Z"/>
              <w:b/>
              <w:bCs/>
              <w:sz w:val="26"/>
              <w:szCs w:val="26"/>
              <w:u w:val="single"/>
            </w:rPr>
          </w:rPrChange>
        </w:rPr>
      </w:pPr>
      <w:ins w:id="5001" w:author="kalla madhu" w:date="2024-07-17T14:48:00Z">
        <w:r w:rsidRPr="009329BA">
          <w:rPr>
            <w:b/>
            <w:bCs/>
            <w:sz w:val="26"/>
            <w:szCs w:val="26"/>
            <w:rPrChange w:id="5002" w:author="kalla madhu" w:date="2024-07-18T10:21:00Z" w16du:dateUtc="2024-07-18T04:51:00Z">
              <w:rPr>
                <w:b/>
                <w:bCs/>
                <w:sz w:val="26"/>
                <w:szCs w:val="26"/>
                <w:u w:val="single"/>
              </w:rPr>
            </w:rPrChange>
          </w:rPr>
          <w:t>        &lt;/li&gt;</w:t>
        </w:r>
      </w:ins>
    </w:p>
    <w:p w14:paraId="7745A5F7" w14:textId="77777777" w:rsidR="004E26B5" w:rsidRPr="009329BA" w:rsidRDefault="004E26B5" w:rsidP="004E26B5">
      <w:pPr>
        <w:rPr>
          <w:ins w:id="5003" w:author="kalla madhu" w:date="2024-07-17T14:48:00Z"/>
          <w:b/>
          <w:bCs/>
          <w:sz w:val="26"/>
          <w:szCs w:val="26"/>
          <w:rPrChange w:id="5004" w:author="kalla madhu" w:date="2024-07-18T10:21:00Z" w16du:dateUtc="2024-07-18T04:51:00Z">
            <w:rPr>
              <w:ins w:id="5005" w:author="kalla madhu" w:date="2024-07-17T14:48:00Z"/>
              <w:b/>
              <w:bCs/>
              <w:sz w:val="26"/>
              <w:szCs w:val="26"/>
              <w:u w:val="single"/>
            </w:rPr>
          </w:rPrChange>
        </w:rPr>
      </w:pPr>
      <w:ins w:id="5006" w:author="kalla madhu" w:date="2024-07-17T14:48:00Z">
        <w:r w:rsidRPr="009329BA">
          <w:rPr>
            <w:b/>
            <w:bCs/>
            <w:sz w:val="26"/>
            <w:szCs w:val="26"/>
            <w:rPrChange w:id="5007" w:author="kalla madhu" w:date="2024-07-18T10:21:00Z" w16du:dateUtc="2024-07-18T04:51:00Z">
              <w:rPr>
                <w:b/>
                <w:bCs/>
                <w:sz w:val="26"/>
                <w:szCs w:val="26"/>
                <w:u w:val="single"/>
              </w:rPr>
            </w:rPrChange>
          </w:rPr>
          <w:t>        &lt;li&gt;</w:t>
        </w:r>
      </w:ins>
    </w:p>
    <w:p w14:paraId="45FCEE0A" w14:textId="77777777" w:rsidR="004E26B5" w:rsidRPr="009329BA" w:rsidRDefault="004E26B5" w:rsidP="004E26B5">
      <w:pPr>
        <w:rPr>
          <w:ins w:id="5008" w:author="kalla madhu" w:date="2024-07-17T14:48:00Z"/>
          <w:b/>
          <w:bCs/>
          <w:sz w:val="26"/>
          <w:szCs w:val="26"/>
          <w:rPrChange w:id="5009" w:author="kalla madhu" w:date="2024-07-18T10:21:00Z" w16du:dateUtc="2024-07-18T04:51:00Z">
            <w:rPr>
              <w:ins w:id="5010" w:author="kalla madhu" w:date="2024-07-17T14:48:00Z"/>
              <w:b/>
              <w:bCs/>
              <w:sz w:val="26"/>
              <w:szCs w:val="26"/>
              <w:u w:val="single"/>
            </w:rPr>
          </w:rPrChange>
        </w:rPr>
      </w:pPr>
      <w:ins w:id="5011" w:author="kalla madhu" w:date="2024-07-17T14:48:00Z">
        <w:r w:rsidRPr="009329BA">
          <w:rPr>
            <w:b/>
            <w:bCs/>
            <w:sz w:val="26"/>
            <w:szCs w:val="26"/>
            <w:rPrChange w:id="5012" w:author="kalla madhu" w:date="2024-07-18T10:21:00Z" w16du:dateUtc="2024-07-18T04:51:00Z">
              <w:rPr>
                <w:b/>
                <w:bCs/>
                <w:sz w:val="26"/>
                <w:szCs w:val="26"/>
                <w:u w:val="single"/>
              </w:rPr>
            </w:rPrChange>
          </w:rPr>
          <w:t xml:space="preserve">            &lt;a </w:t>
        </w:r>
        <w:proofErr w:type="spellStart"/>
        <w:r w:rsidRPr="009329BA">
          <w:rPr>
            <w:b/>
            <w:bCs/>
            <w:sz w:val="26"/>
            <w:szCs w:val="26"/>
            <w:rPrChange w:id="5013" w:author="kalla madhu" w:date="2024-07-18T10:21:00Z" w16du:dateUtc="2024-07-18T04:51:00Z">
              <w:rPr>
                <w:b/>
                <w:bCs/>
                <w:sz w:val="26"/>
                <w:szCs w:val="26"/>
                <w:u w:val="single"/>
              </w:rPr>
            </w:rPrChange>
          </w:rPr>
          <w:t>href</w:t>
        </w:r>
        <w:proofErr w:type="spellEnd"/>
        <w:r w:rsidRPr="009329BA">
          <w:rPr>
            <w:b/>
            <w:bCs/>
            <w:sz w:val="26"/>
            <w:szCs w:val="26"/>
            <w:rPrChange w:id="5014" w:author="kalla madhu" w:date="2024-07-18T10:21:00Z" w16du:dateUtc="2024-07-18T04:51:00Z">
              <w:rPr>
                <w:b/>
                <w:bCs/>
                <w:sz w:val="26"/>
                <w:szCs w:val="26"/>
                <w:u w:val="single"/>
              </w:rPr>
            </w:rPrChange>
          </w:rPr>
          <w:t>="</w:t>
        </w:r>
        <w:proofErr w:type="spellStart"/>
        <w:r w:rsidRPr="009329BA">
          <w:rPr>
            <w:b/>
            <w:bCs/>
            <w:sz w:val="26"/>
            <w:szCs w:val="26"/>
            <w:rPrChange w:id="5015" w:author="kalla madhu" w:date="2024-07-18T10:21:00Z" w16du:dateUtc="2024-07-18T04:51:00Z">
              <w:rPr>
                <w:b/>
                <w:bCs/>
                <w:sz w:val="26"/>
                <w:szCs w:val="26"/>
                <w:u w:val="single"/>
              </w:rPr>
            </w:rPrChange>
          </w:rPr>
          <w:t>UserHome.jsp</w:t>
        </w:r>
        <w:proofErr w:type="spellEnd"/>
        <w:r w:rsidRPr="009329BA">
          <w:rPr>
            <w:b/>
            <w:bCs/>
            <w:sz w:val="26"/>
            <w:szCs w:val="26"/>
            <w:rPrChange w:id="5016" w:author="kalla madhu" w:date="2024-07-18T10:21:00Z" w16du:dateUtc="2024-07-18T04:51:00Z">
              <w:rPr>
                <w:b/>
                <w:bCs/>
                <w:sz w:val="26"/>
                <w:szCs w:val="26"/>
                <w:u w:val="single"/>
              </w:rPr>
            </w:rPrChange>
          </w:rPr>
          <w:t>"&gt;</w:t>
        </w:r>
        <w:proofErr w:type="spellStart"/>
        <w:r w:rsidRPr="009329BA">
          <w:rPr>
            <w:b/>
            <w:bCs/>
            <w:sz w:val="26"/>
            <w:szCs w:val="26"/>
            <w:rPrChange w:id="5017" w:author="kalla madhu" w:date="2024-07-18T10:21:00Z" w16du:dateUtc="2024-07-18T04:51:00Z">
              <w:rPr>
                <w:b/>
                <w:bCs/>
                <w:sz w:val="26"/>
                <w:szCs w:val="26"/>
                <w:u w:val="single"/>
              </w:rPr>
            </w:rPrChange>
          </w:rPr>
          <w:t>AddToDo</w:t>
        </w:r>
        <w:proofErr w:type="spellEnd"/>
        <w:r w:rsidRPr="009329BA">
          <w:rPr>
            <w:b/>
            <w:bCs/>
            <w:sz w:val="26"/>
            <w:szCs w:val="26"/>
            <w:rPrChange w:id="5018" w:author="kalla madhu" w:date="2024-07-18T10:21:00Z" w16du:dateUtc="2024-07-18T04:51:00Z">
              <w:rPr>
                <w:b/>
                <w:bCs/>
                <w:sz w:val="26"/>
                <w:szCs w:val="26"/>
                <w:u w:val="single"/>
              </w:rPr>
            </w:rPrChange>
          </w:rPr>
          <w:t>&lt;/a&gt;</w:t>
        </w:r>
      </w:ins>
    </w:p>
    <w:p w14:paraId="1344D279" w14:textId="77777777" w:rsidR="004E26B5" w:rsidRPr="009329BA" w:rsidRDefault="004E26B5" w:rsidP="004E26B5">
      <w:pPr>
        <w:rPr>
          <w:ins w:id="5019" w:author="kalla madhu" w:date="2024-07-17T14:48:00Z"/>
          <w:b/>
          <w:bCs/>
          <w:sz w:val="26"/>
          <w:szCs w:val="26"/>
          <w:rPrChange w:id="5020" w:author="kalla madhu" w:date="2024-07-18T10:21:00Z" w16du:dateUtc="2024-07-18T04:51:00Z">
            <w:rPr>
              <w:ins w:id="5021" w:author="kalla madhu" w:date="2024-07-17T14:48:00Z"/>
              <w:b/>
              <w:bCs/>
              <w:sz w:val="26"/>
              <w:szCs w:val="26"/>
              <w:u w:val="single"/>
            </w:rPr>
          </w:rPrChange>
        </w:rPr>
      </w:pPr>
      <w:ins w:id="5022" w:author="kalla madhu" w:date="2024-07-17T14:48:00Z">
        <w:r w:rsidRPr="009329BA">
          <w:rPr>
            <w:b/>
            <w:bCs/>
            <w:sz w:val="26"/>
            <w:szCs w:val="26"/>
            <w:rPrChange w:id="5023" w:author="kalla madhu" w:date="2024-07-18T10:21:00Z" w16du:dateUtc="2024-07-18T04:51:00Z">
              <w:rPr>
                <w:b/>
                <w:bCs/>
                <w:sz w:val="26"/>
                <w:szCs w:val="26"/>
                <w:u w:val="single"/>
              </w:rPr>
            </w:rPrChange>
          </w:rPr>
          <w:t>        &lt;/li&gt;</w:t>
        </w:r>
      </w:ins>
    </w:p>
    <w:p w14:paraId="524B2174" w14:textId="77777777" w:rsidR="004E26B5" w:rsidRPr="009329BA" w:rsidRDefault="004E26B5" w:rsidP="004E26B5">
      <w:pPr>
        <w:rPr>
          <w:ins w:id="5024" w:author="kalla madhu" w:date="2024-07-17T14:48:00Z"/>
          <w:b/>
          <w:bCs/>
          <w:sz w:val="26"/>
          <w:szCs w:val="26"/>
          <w:rPrChange w:id="5025" w:author="kalla madhu" w:date="2024-07-18T10:21:00Z" w16du:dateUtc="2024-07-18T04:51:00Z">
            <w:rPr>
              <w:ins w:id="5026" w:author="kalla madhu" w:date="2024-07-17T14:48:00Z"/>
              <w:b/>
              <w:bCs/>
              <w:sz w:val="26"/>
              <w:szCs w:val="26"/>
              <w:u w:val="single"/>
            </w:rPr>
          </w:rPrChange>
        </w:rPr>
      </w:pPr>
      <w:ins w:id="5027" w:author="kalla madhu" w:date="2024-07-17T14:48:00Z">
        <w:r w:rsidRPr="009329BA">
          <w:rPr>
            <w:b/>
            <w:bCs/>
            <w:sz w:val="26"/>
            <w:szCs w:val="26"/>
            <w:rPrChange w:id="5028" w:author="kalla madhu" w:date="2024-07-18T10:21:00Z" w16du:dateUtc="2024-07-18T04:51:00Z">
              <w:rPr>
                <w:b/>
                <w:bCs/>
                <w:sz w:val="26"/>
                <w:szCs w:val="26"/>
                <w:u w:val="single"/>
              </w:rPr>
            </w:rPrChange>
          </w:rPr>
          <w:t>        &lt;li&gt;</w:t>
        </w:r>
      </w:ins>
    </w:p>
    <w:p w14:paraId="274F5382" w14:textId="77777777" w:rsidR="004E26B5" w:rsidRPr="009329BA" w:rsidRDefault="004E26B5" w:rsidP="004E26B5">
      <w:pPr>
        <w:rPr>
          <w:ins w:id="5029" w:author="kalla madhu" w:date="2024-07-17T14:48:00Z"/>
          <w:b/>
          <w:bCs/>
          <w:sz w:val="26"/>
          <w:szCs w:val="26"/>
          <w:rPrChange w:id="5030" w:author="kalla madhu" w:date="2024-07-18T10:21:00Z" w16du:dateUtc="2024-07-18T04:51:00Z">
            <w:rPr>
              <w:ins w:id="5031" w:author="kalla madhu" w:date="2024-07-17T14:48:00Z"/>
              <w:b/>
              <w:bCs/>
              <w:sz w:val="26"/>
              <w:szCs w:val="26"/>
              <w:u w:val="single"/>
            </w:rPr>
          </w:rPrChange>
        </w:rPr>
      </w:pPr>
      <w:ins w:id="5032" w:author="kalla madhu" w:date="2024-07-17T14:48:00Z">
        <w:r w:rsidRPr="009329BA">
          <w:rPr>
            <w:b/>
            <w:bCs/>
            <w:sz w:val="26"/>
            <w:szCs w:val="26"/>
            <w:rPrChange w:id="5033" w:author="kalla madhu" w:date="2024-07-18T10:21:00Z" w16du:dateUtc="2024-07-18T04:51:00Z">
              <w:rPr>
                <w:b/>
                <w:bCs/>
                <w:sz w:val="26"/>
                <w:szCs w:val="26"/>
                <w:u w:val="single"/>
              </w:rPr>
            </w:rPrChange>
          </w:rPr>
          <w:t xml:space="preserve">            &lt;a </w:t>
        </w:r>
        <w:proofErr w:type="spellStart"/>
        <w:r w:rsidRPr="009329BA">
          <w:rPr>
            <w:b/>
            <w:bCs/>
            <w:sz w:val="26"/>
            <w:szCs w:val="26"/>
            <w:rPrChange w:id="5034" w:author="kalla madhu" w:date="2024-07-18T10:21:00Z" w16du:dateUtc="2024-07-18T04:51:00Z">
              <w:rPr>
                <w:b/>
                <w:bCs/>
                <w:sz w:val="26"/>
                <w:szCs w:val="26"/>
                <w:u w:val="single"/>
              </w:rPr>
            </w:rPrChange>
          </w:rPr>
          <w:t>href</w:t>
        </w:r>
        <w:proofErr w:type="spellEnd"/>
        <w:r w:rsidRPr="009329BA">
          <w:rPr>
            <w:b/>
            <w:bCs/>
            <w:sz w:val="26"/>
            <w:szCs w:val="26"/>
            <w:rPrChange w:id="5035" w:author="kalla madhu" w:date="2024-07-18T10:21:00Z" w16du:dateUtc="2024-07-18T04:51:00Z">
              <w:rPr>
                <w:b/>
                <w:bCs/>
                <w:sz w:val="26"/>
                <w:szCs w:val="26"/>
                <w:u w:val="single"/>
              </w:rPr>
            </w:rPrChange>
          </w:rPr>
          <w:t>="</w:t>
        </w:r>
        <w:proofErr w:type="spellStart"/>
        <w:r w:rsidRPr="009329BA">
          <w:rPr>
            <w:b/>
            <w:bCs/>
            <w:sz w:val="26"/>
            <w:szCs w:val="26"/>
            <w:rPrChange w:id="5036" w:author="kalla madhu" w:date="2024-07-18T10:21:00Z" w16du:dateUtc="2024-07-18T04:51:00Z">
              <w:rPr>
                <w:b/>
                <w:bCs/>
                <w:sz w:val="26"/>
                <w:szCs w:val="26"/>
                <w:u w:val="single"/>
              </w:rPr>
            </w:rPrChange>
          </w:rPr>
          <w:t>ViewToDos.jsp</w:t>
        </w:r>
        <w:proofErr w:type="spellEnd"/>
        <w:r w:rsidRPr="009329BA">
          <w:rPr>
            <w:b/>
            <w:bCs/>
            <w:sz w:val="26"/>
            <w:szCs w:val="26"/>
            <w:rPrChange w:id="5037" w:author="kalla madhu" w:date="2024-07-18T10:21:00Z" w16du:dateUtc="2024-07-18T04:51:00Z">
              <w:rPr>
                <w:b/>
                <w:bCs/>
                <w:sz w:val="26"/>
                <w:szCs w:val="26"/>
                <w:u w:val="single"/>
              </w:rPr>
            </w:rPrChange>
          </w:rPr>
          <w:t>"&gt;</w:t>
        </w:r>
        <w:proofErr w:type="spellStart"/>
        <w:r w:rsidRPr="009329BA">
          <w:rPr>
            <w:b/>
            <w:bCs/>
            <w:sz w:val="26"/>
            <w:szCs w:val="26"/>
            <w:rPrChange w:id="5038" w:author="kalla madhu" w:date="2024-07-18T10:21:00Z" w16du:dateUtc="2024-07-18T04:51:00Z">
              <w:rPr>
                <w:b/>
                <w:bCs/>
                <w:sz w:val="26"/>
                <w:szCs w:val="26"/>
                <w:u w:val="single"/>
              </w:rPr>
            </w:rPrChange>
          </w:rPr>
          <w:t>ViewToDos</w:t>
        </w:r>
        <w:proofErr w:type="spellEnd"/>
        <w:r w:rsidRPr="009329BA">
          <w:rPr>
            <w:b/>
            <w:bCs/>
            <w:sz w:val="26"/>
            <w:szCs w:val="26"/>
            <w:rPrChange w:id="5039" w:author="kalla madhu" w:date="2024-07-18T10:21:00Z" w16du:dateUtc="2024-07-18T04:51:00Z">
              <w:rPr>
                <w:b/>
                <w:bCs/>
                <w:sz w:val="26"/>
                <w:szCs w:val="26"/>
                <w:u w:val="single"/>
              </w:rPr>
            </w:rPrChange>
          </w:rPr>
          <w:t>&lt;/a&gt;</w:t>
        </w:r>
      </w:ins>
    </w:p>
    <w:p w14:paraId="29435913" w14:textId="77777777" w:rsidR="004E26B5" w:rsidRPr="009329BA" w:rsidRDefault="004E26B5" w:rsidP="004E26B5">
      <w:pPr>
        <w:rPr>
          <w:ins w:id="5040" w:author="kalla madhu" w:date="2024-07-17T14:48:00Z"/>
          <w:b/>
          <w:bCs/>
          <w:sz w:val="26"/>
          <w:szCs w:val="26"/>
          <w:rPrChange w:id="5041" w:author="kalla madhu" w:date="2024-07-18T10:21:00Z" w16du:dateUtc="2024-07-18T04:51:00Z">
            <w:rPr>
              <w:ins w:id="5042" w:author="kalla madhu" w:date="2024-07-17T14:48:00Z"/>
              <w:b/>
              <w:bCs/>
              <w:sz w:val="26"/>
              <w:szCs w:val="26"/>
              <w:u w:val="single"/>
            </w:rPr>
          </w:rPrChange>
        </w:rPr>
      </w:pPr>
      <w:ins w:id="5043" w:author="kalla madhu" w:date="2024-07-17T14:48:00Z">
        <w:r w:rsidRPr="009329BA">
          <w:rPr>
            <w:b/>
            <w:bCs/>
            <w:sz w:val="26"/>
            <w:szCs w:val="26"/>
            <w:rPrChange w:id="5044" w:author="kalla madhu" w:date="2024-07-18T10:21:00Z" w16du:dateUtc="2024-07-18T04:51:00Z">
              <w:rPr>
                <w:b/>
                <w:bCs/>
                <w:sz w:val="26"/>
                <w:szCs w:val="26"/>
                <w:u w:val="single"/>
              </w:rPr>
            </w:rPrChange>
          </w:rPr>
          <w:t>        &lt;/li&gt;</w:t>
        </w:r>
      </w:ins>
    </w:p>
    <w:p w14:paraId="17BD063F" w14:textId="77777777" w:rsidR="004E26B5" w:rsidRPr="009329BA" w:rsidRDefault="004E26B5" w:rsidP="004E26B5">
      <w:pPr>
        <w:rPr>
          <w:ins w:id="5045" w:author="kalla madhu" w:date="2024-07-17T14:48:00Z"/>
          <w:b/>
          <w:bCs/>
          <w:sz w:val="26"/>
          <w:szCs w:val="26"/>
          <w:rPrChange w:id="5046" w:author="kalla madhu" w:date="2024-07-18T10:21:00Z" w16du:dateUtc="2024-07-18T04:51:00Z">
            <w:rPr>
              <w:ins w:id="5047" w:author="kalla madhu" w:date="2024-07-17T14:48:00Z"/>
              <w:b/>
              <w:bCs/>
              <w:sz w:val="26"/>
              <w:szCs w:val="26"/>
              <w:u w:val="single"/>
            </w:rPr>
          </w:rPrChange>
        </w:rPr>
      </w:pPr>
      <w:ins w:id="5048" w:author="kalla madhu" w:date="2024-07-17T14:48:00Z">
        <w:r w:rsidRPr="009329BA">
          <w:rPr>
            <w:b/>
            <w:bCs/>
            <w:sz w:val="26"/>
            <w:szCs w:val="26"/>
            <w:rPrChange w:id="5049" w:author="kalla madhu" w:date="2024-07-18T10:21:00Z" w16du:dateUtc="2024-07-18T04:51:00Z">
              <w:rPr>
                <w:b/>
                <w:bCs/>
                <w:sz w:val="26"/>
                <w:szCs w:val="26"/>
                <w:u w:val="single"/>
              </w:rPr>
            </w:rPrChange>
          </w:rPr>
          <w:lastRenderedPageBreak/>
          <w:t>        &lt;li&gt;</w:t>
        </w:r>
      </w:ins>
    </w:p>
    <w:p w14:paraId="49A55848" w14:textId="77777777" w:rsidR="004E26B5" w:rsidRPr="009329BA" w:rsidRDefault="004E26B5" w:rsidP="004E26B5">
      <w:pPr>
        <w:rPr>
          <w:ins w:id="5050" w:author="kalla madhu" w:date="2024-07-17T14:48:00Z"/>
          <w:b/>
          <w:bCs/>
          <w:sz w:val="26"/>
          <w:szCs w:val="26"/>
          <w:rPrChange w:id="5051" w:author="kalla madhu" w:date="2024-07-18T10:21:00Z" w16du:dateUtc="2024-07-18T04:51:00Z">
            <w:rPr>
              <w:ins w:id="5052" w:author="kalla madhu" w:date="2024-07-17T14:48:00Z"/>
              <w:b/>
              <w:bCs/>
              <w:sz w:val="26"/>
              <w:szCs w:val="26"/>
              <w:u w:val="single"/>
            </w:rPr>
          </w:rPrChange>
        </w:rPr>
      </w:pPr>
      <w:ins w:id="5053" w:author="kalla madhu" w:date="2024-07-17T14:48:00Z">
        <w:r w:rsidRPr="009329BA">
          <w:rPr>
            <w:b/>
            <w:bCs/>
            <w:sz w:val="26"/>
            <w:szCs w:val="26"/>
            <w:rPrChange w:id="5054" w:author="kalla madhu" w:date="2024-07-18T10:21:00Z" w16du:dateUtc="2024-07-18T04:51:00Z">
              <w:rPr>
                <w:b/>
                <w:bCs/>
                <w:sz w:val="26"/>
                <w:szCs w:val="26"/>
                <w:u w:val="single"/>
              </w:rPr>
            </w:rPrChange>
          </w:rPr>
          <w:t xml:space="preserve">            &lt;a </w:t>
        </w:r>
        <w:proofErr w:type="spellStart"/>
        <w:r w:rsidRPr="009329BA">
          <w:rPr>
            <w:b/>
            <w:bCs/>
            <w:sz w:val="26"/>
            <w:szCs w:val="26"/>
            <w:rPrChange w:id="5055" w:author="kalla madhu" w:date="2024-07-18T10:21:00Z" w16du:dateUtc="2024-07-18T04:51:00Z">
              <w:rPr>
                <w:b/>
                <w:bCs/>
                <w:sz w:val="26"/>
                <w:szCs w:val="26"/>
                <w:u w:val="single"/>
              </w:rPr>
            </w:rPrChange>
          </w:rPr>
          <w:t>href</w:t>
        </w:r>
        <w:proofErr w:type="spellEnd"/>
        <w:r w:rsidRPr="009329BA">
          <w:rPr>
            <w:b/>
            <w:bCs/>
            <w:sz w:val="26"/>
            <w:szCs w:val="26"/>
            <w:rPrChange w:id="5056" w:author="kalla madhu" w:date="2024-07-18T10:21:00Z" w16du:dateUtc="2024-07-18T04:51:00Z">
              <w:rPr>
                <w:b/>
                <w:bCs/>
                <w:sz w:val="26"/>
                <w:szCs w:val="26"/>
                <w:u w:val="single"/>
              </w:rPr>
            </w:rPrChange>
          </w:rPr>
          <w:t>="</w:t>
        </w:r>
        <w:proofErr w:type="spellStart"/>
        <w:r w:rsidRPr="009329BA">
          <w:rPr>
            <w:b/>
            <w:bCs/>
            <w:sz w:val="26"/>
            <w:szCs w:val="26"/>
            <w:rPrChange w:id="5057" w:author="kalla madhu" w:date="2024-07-18T10:21:00Z" w16du:dateUtc="2024-07-18T04:51:00Z">
              <w:rPr>
                <w:b/>
                <w:bCs/>
                <w:sz w:val="26"/>
                <w:szCs w:val="26"/>
                <w:u w:val="single"/>
              </w:rPr>
            </w:rPrChange>
          </w:rPr>
          <w:t>logout.jsp</w:t>
        </w:r>
        <w:proofErr w:type="spellEnd"/>
        <w:r w:rsidRPr="009329BA">
          <w:rPr>
            <w:b/>
            <w:bCs/>
            <w:sz w:val="26"/>
            <w:szCs w:val="26"/>
            <w:rPrChange w:id="5058" w:author="kalla madhu" w:date="2024-07-18T10:21:00Z" w16du:dateUtc="2024-07-18T04:51:00Z">
              <w:rPr>
                <w:b/>
                <w:bCs/>
                <w:sz w:val="26"/>
                <w:szCs w:val="26"/>
                <w:u w:val="single"/>
              </w:rPr>
            </w:rPrChange>
          </w:rPr>
          <w:t>"&gt;Logout&lt;/a&gt;</w:t>
        </w:r>
      </w:ins>
    </w:p>
    <w:p w14:paraId="6738A13D" w14:textId="77777777" w:rsidR="004E26B5" w:rsidRPr="009329BA" w:rsidRDefault="004E26B5" w:rsidP="004E26B5">
      <w:pPr>
        <w:rPr>
          <w:ins w:id="5059" w:author="kalla madhu" w:date="2024-07-17T14:48:00Z"/>
          <w:b/>
          <w:bCs/>
          <w:sz w:val="26"/>
          <w:szCs w:val="26"/>
          <w:rPrChange w:id="5060" w:author="kalla madhu" w:date="2024-07-18T10:21:00Z" w16du:dateUtc="2024-07-18T04:51:00Z">
            <w:rPr>
              <w:ins w:id="5061" w:author="kalla madhu" w:date="2024-07-17T14:48:00Z"/>
              <w:b/>
              <w:bCs/>
              <w:sz w:val="26"/>
              <w:szCs w:val="26"/>
              <w:u w:val="single"/>
            </w:rPr>
          </w:rPrChange>
        </w:rPr>
      </w:pPr>
      <w:ins w:id="5062" w:author="kalla madhu" w:date="2024-07-17T14:48:00Z">
        <w:r w:rsidRPr="009329BA">
          <w:rPr>
            <w:b/>
            <w:bCs/>
            <w:sz w:val="26"/>
            <w:szCs w:val="26"/>
            <w:rPrChange w:id="5063" w:author="kalla madhu" w:date="2024-07-18T10:21:00Z" w16du:dateUtc="2024-07-18T04:51:00Z">
              <w:rPr>
                <w:b/>
                <w:bCs/>
                <w:sz w:val="26"/>
                <w:szCs w:val="26"/>
                <w:u w:val="single"/>
              </w:rPr>
            </w:rPrChange>
          </w:rPr>
          <w:t>        &lt;/li&gt;</w:t>
        </w:r>
      </w:ins>
    </w:p>
    <w:p w14:paraId="028E8E43" w14:textId="77777777" w:rsidR="004E26B5" w:rsidRPr="009329BA" w:rsidRDefault="004E26B5" w:rsidP="004E26B5">
      <w:pPr>
        <w:rPr>
          <w:ins w:id="5064" w:author="kalla madhu" w:date="2024-07-17T14:48:00Z"/>
          <w:b/>
          <w:bCs/>
          <w:sz w:val="26"/>
          <w:szCs w:val="26"/>
          <w:rPrChange w:id="5065" w:author="kalla madhu" w:date="2024-07-18T10:21:00Z" w16du:dateUtc="2024-07-18T04:51:00Z">
            <w:rPr>
              <w:ins w:id="5066" w:author="kalla madhu" w:date="2024-07-17T14:48:00Z"/>
              <w:b/>
              <w:bCs/>
              <w:sz w:val="26"/>
              <w:szCs w:val="26"/>
              <w:u w:val="single"/>
            </w:rPr>
          </w:rPrChange>
        </w:rPr>
      </w:pPr>
      <w:ins w:id="5067" w:author="kalla madhu" w:date="2024-07-17T14:48:00Z">
        <w:r w:rsidRPr="009329BA">
          <w:rPr>
            <w:b/>
            <w:bCs/>
            <w:sz w:val="26"/>
            <w:szCs w:val="26"/>
            <w:rPrChange w:id="5068" w:author="kalla madhu" w:date="2024-07-18T10:21:00Z" w16du:dateUtc="2024-07-18T04:51:00Z">
              <w:rPr>
                <w:b/>
                <w:bCs/>
                <w:sz w:val="26"/>
                <w:szCs w:val="26"/>
                <w:u w:val="single"/>
              </w:rPr>
            </w:rPrChange>
          </w:rPr>
          <w:t>        &lt;li style="padding-left: 600px"&gt;</w:t>
        </w:r>
      </w:ins>
    </w:p>
    <w:p w14:paraId="31F43F70" w14:textId="77777777" w:rsidR="004E26B5" w:rsidRPr="009329BA" w:rsidRDefault="004E26B5" w:rsidP="004E26B5">
      <w:pPr>
        <w:rPr>
          <w:ins w:id="5069" w:author="kalla madhu" w:date="2024-07-17T14:48:00Z"/>
          <w:b/>
          <w:bCs/>
          <w:sz w:val="26"/>
          <w:szCs w:val="26"/>
          <w:rPrChange w:id="5070" w:author="kalla madhu" w:date="2024-07-18T10:21:00Z" w16du:dateUtc="2024-07-18T04:51:00Z">
            <w:rPr>
              <w:ins w:id="5071" w:author="kalla madhu" w:date="2024-07-17T14:48:00Z"/>
              <w:b/>
              <w:bCs/>
              <w:sz w:val="26"/>
              <w:szCs w:val="26"/>
              <w:u w:val="single"/>
            </w:rPr>
          </w:rPrChange>
        </w:rPr>
      </w:pPr>
      <w:ins w:id="5072" w:author="kalla madhu" w:date="2024-07-17T14:48:00Z">
        <w:r w:rsidRPr="009329BA">
          <w:rPr>
            <w:b/>
            <w:bCs/>
            <w:sz w:val="26"/>
            <w:szCs w:val="26"/>
            <w:rPrChange w:id="5073" w:author="kalla madhu" w:date="2024-07-18T10:21:00Z" w16du:dateUtc="2024-07-18T04:51:00Z">
              <w:rPr>
                <w:b/>
                <w:bCs/>
                <w:sz w:val="26"/>
                <w:szCs w:val="26"/>
                <w:u w:val="single"/>
              </w:rPr>
            </w:rPrChange>
          </w:rPr>
          <w:t>                &lt;span style="</w:t>
        </w:r>
        <w:proofErr w:type="spellStart"/>
        <w:proofErr w:type="gramStart"/>
        <w:r w:rsidRPr="009329BA">
          <w:rPr>
            <w:b/>
            <w:bCs/>
            <w:sz w:val="26"/>
            <w:szCs w:val="26"/>
            <w:rPrChange w:id="5074" w:author="kalla madhu" w:date="2024-07-18T10:21:00Z" w16du:dateUtc="2024-07-18T04:51:00Z">
              <w:rPr>
                <w:b/>
                <w:bCs/>
                <w:sz w:val="26"/>
                <w:szCs w:val="26"/>
                <w:u w:val="single"/>
              </w:rPr>
            </w:rPrChange>
          </w:rPr>
          <w:t>color:orange</w:t>
        </w:r>
        <w:proofErr w:type="spellEnd"/>
        <w:proofErr w:type="gramEnd"/>
        <w:r w:rsidRPr="009329BA">
          <w:rPr>
            <w:b/>
            <w:bCs/>
            <w:sz w:val="26"/>
            <w:szCs w:val="26"/>
            <w:rPrChange w:id="5075" w:author="kalla madhu" w:date="2024-07-18T10:21:00Z" w16du:dateUtc="2024-07-18T04:51:00Z">
              <w:rPr>
                <w:b/>
                <w:bCs/>
                <w:sz w:val="26"/>
                <w:szCs w:val="26"/>
                <w:u w:val="single"/>
              </w:rPr>
            </w:rPrChange>
          </w:rPr>
          <w:t>;"&gt;Active User&lt;/span&gt;&amp;</w:t>
        </w:r>
        <w:proofErr w:type="spellStart"/>
        <w:r w:rsidRPr="009329BA">
          <w:rPr>
            <w:b/>
            <w:bCs/>
            <w:sz w:val="26"/>
            <w:szCs w:val="26"/>
            <w:rPrChange w:id="5076" w:author="kalla madhu" w:date="2024-07-18T10:21:00Z" w16du:dateUtc="2024-07-18T04:51:00Z">
              <w:rPr>
                <w:b/>
                <w:bCs/>
                <w:sz w:val="26"/>
                <w:szCs w:val="26"/>
                <w:u w:val="single"/>
              </w:rPr>
            </w:rPrChange>
          </w:rPr>
          <w:t>nbsp</w:t>
        </w:r>
        <w:proofErr w:type="spellEnd"/>
        <w:r w:rsidRPr="009329BA">
          <w:rPr>
            <w:b/>
            <w:bCs/>
            <w:sz w:val="26"/>
            <w:szCs w:val="26"/>
            <w:rPrChange w:id="5077" w:author="kalla madhu" w:date="2024-07-18T10:21:00Z" w16du:dateUtc="2024-07-18T04:51:00Z">
              <w:rPr>
                <w:b/>
                <w:bCs/>
                <w:sz w:val="26"/>
                <w:szCs w:val="26"/>
                <w:u w:val="single"/>
              </w:rPr>
            </w:rPrChange>
          </w:rPr>
          <w:t>;:&amp;</w:t>
        </w:r>
        <w:proofErr w:type="spellStart"/>
        <w:r w:rsidRPr="009329BA">
          <w:rPr>
            <w:b/>
            <w:bCs/>
            <w:sz w:val="26"/>
            <w:szCs w:val="26"/>
            <w:rPrChange w:id="5078" w:author="kalla madhu" w:date="2024-07-18T10:21:00Z" w16du:dateUtc="2024-07-18T04:51:00Z">
              <w:rPr>
                <w:b/>
                <w:bCs/>
                <w:sz w:val="26"/>
                <w:szCs w:val="26"/>
                <w:u w:val="single"/>
              </w:rPr>
            </w:rPrChange>
          </w:rPr>
          <w:t>nbsp</w:t>
        </w:r>
        <w:proofErr w:type="spellEnd"/>
        <w:r w:rsidRPr="009329BA">
          <w:rPr>
            <w:b/>
            <w:bCs/>
            <w:sz w:val="26"/>
            <w:szCs w:val="26"/>
            <w:rPrChange w:id="5079" w:author="kalla madhu" w:date="2024-07-18T10:21:00Z" w16du:dateUtc="2024-07-18T04:51:00Z">
              <w:rPr>
                <w:b/>
                <w:bCs/>
                <w:sz w:val="26"/>
                <w:szCs w:val="26"/>
                <w:u w:val="single"/>
              </w:rPr>
            </w:rPrChange>
          </w:rPr>
          <w:t>; &lt;%=email%&gt;</w:t>
        </w:r>
      </w:ins>
    </w:p>
    <w:p w14:paraId="02326DC8" w14:textId="77777777" w:rsidR="004E26B5" w:rsidRPr="009329BA" w:rsidRDefault="004E26B5" w:rsidP="004E26B5">
      <w:pPr>
        <w:rPr>
          <w:ins w:id="5080" w:author="kalla madhu" w:date="2024-07-17T14:48:00Z"/>
          <w:b/>
          <w:bCs/>
          <w:sz w:val="26"/>
          <w:szCs w:val="26"/>
          <w:rPrChange w:id="5081" w:author="kalla madhu" w:date="2024-07-18T10:21:00Z" w16du:dateUtc="2024-07-18T04:51:00Z">
            <w:rPr>
              <w:ins w:id="5082" w:author="kalla madhu" w:date="2024-07-17T14:48:00Z"/>
              <w:b/>
              <w:bCs/>
              <w:sz w:val="26"/>
              <w:szCs w:val="26"/>
              <w:u w:val="single"/>
            </w:rPr>
          </w:rPrChange>
        </w:rPr>
      </w:pPr>
      <w:ins w:id="5083" w:author="kalla madhu" w:date="2024-07-17T14:48:00Z">
        <w:r w:rsidRPr="009329BA">
          <w:rPr>
            <w:b/>
            <w:bCs/>
            <w:sz w:val="26"/>
            <w:szCs w:val="26"/>
            <w:rPrChange w:id="5084" w:author="kalla madhu" w:date="2024-07-18T10:21:00Z" w16du:dateUtc="2024-07-18T04:51:00Z">
              <w:rPr>
                <w:b/>
                <w:bCs/>
                <w:sz w:val="26"/>
                <w:szCs w:val="26"/>
                <w:u w:val="single"/>
              </w:rPr>
            </w:rPrChange>
          </w:rPr>
          <w:t>        &lt;/li&gt;</w:t>
        </w:r>
      </w:ins>
    </w:p>
    <w:p w14:paraId="63AA3DB6" w14:textId="77777777" w:rsidR="004E26B5" w:rsidRPr="009329BA" w:rsidRDefault="004E26B5" w:rsidP="004E26B5">
      <w:pPr>
        <w:rPr>
          <w:ins w:id="5085" w:author="kalla madhu" w:date="2024-07-17T14:48:00Z"/>
          <w:b/>
          <w:bCs/>
          <w:sz w:val="26"/>
          <w:szCs w:val="26"/>
          <w:rPrChange w:id="5086" w:author="kalla madhu" w:date="2024-07-18T10:21:00Z" w16du:dateUtc="2024-07-18T04:51:00Z">
            <w:rPr>
              <w:ins w:id="5087" w:author="kalla madhu" w:date="2024-07-17T14:48:00Z"/>
              <w:b/>
              <w:bCs/>
              <w:sz w:val="26"/>
              <w:szCs w:val="26"/>
              <w:u w:val="single"/>
            </w:rPr>
          </w:rPrChange>
        </w:rPr>
      </w:pPr>
      <w:ins w:id="5088" w:author="kalla madhu" w:date="2024-07-17T14:48:00Z">
        <w:r w:rsidRPr="009329BA">
          <w:rPr>
            <w:b/>
            <w:bCs/>
            <w:sz w:val="26"/>
            <w:szCs w:val="26"/>
            <w:rPrChange w:id="5089" w:author="kalla madhu" w:date="2024-07-18T10:21:00Z" w16du:dateUtc="2024-07-18T04:51:00Z">
              <w:rPr>
                <w:b/>
                <w:bCs/>
                <w:sz w:val="26"/>
                <w:szCs w:val="26"/>
                <w:u w:val="single"/>
              </w:rPr>
            </w:rPrChange>
          </w:rPr>
          <w:t>    &lt;/</w:t>
        </w:r>
        <w:proofErr w:type="spellStart"/>
        <w:r w:rsidRPr="009329BA">
          <w:rPr>
            <w:b/>
            <w:bCs/>
            <w:sz w:val="26"/>
            <w:szCs w:val="26"/>
            <w:rPrChange w:id="5090" w:author="kalla madhu" w:date="2024-07-18T10:21:00Z" w16du:dateUtc="2024-07-18T04:51:00Z">
              <w:rPr>
                <w:b/>
                <w:bCs/>
                <w:sz w:val="26"/>
                <w:szCs w:val="26"/>
                <w:u w:val="single"/>
              </w:rPr>
            </w:rPrChange>
          </w:rPr>
          <w:t>ul</w:t>
        </w:r>
        <w:proofErr w:type="spellEnd"/>
        <w:r w:rsidRPr="009329BA">
          <w:rPr>
            <w:b/>
            <w:bCs/>
            <w:sz w:val="26"/>
            <w:szCs w:val="26"/>
            <w:rPrChange w:id="5091" w:author="kalla madhu" w:date="2024-07-18T10:21:00Z" w16du:dateUtc="2024-07-18T04:51:00Z">
              <w:rPr>
                <w:b/>
                <w:bCs/>
                <w:sz w:val="26"/>
                <w:szCs w:val="26"/>
                <w:u w:val="single"/>
              </w:rPr>
            </w:rPrChange>
          </w:rPr>
          <w:t>&gt;</w:t>
        </w:r>
      </w:ins>
    </w:p>
    <w:p w14:paraId="150E67D5" w14:textId="77777777" w:rsidR="004E26B5" w:rsidRPr="009329BA" w:rsidRDefault="004E26B5" w:rsidP="004E26B5">
      <w:pPr>
        <w:rPr>
          <w:ins w:id="5092" w:author="kalla madhu" w:date="2024-07-17T14:48:00Z"/>
          <w:b/>
          <w:bCs/>
          <w:sz w:val="26"/>
          <w:szCs w:val="26"/>
          <w:rPrChange w:id="5093" w:author="kalla madhu" w:date="2024-07-18T10:21:00Z" w16du:dateUtc="2024-07-18T04:51:00Z">
            <w:rPr>
              <w:ins w:id="5094" w:author="kalla madhu" w:date="2024-07-17T14:48:00Z"/>
              <w:b/>
              <w:bCs/>
              <w:sz w:val="26"/>
              <w:szCs w:val="26"/>
              <w:u w:val="single"/>
            </w:rPr>
          </w:rPrChange>
        </w:rPr>
      </w:pPr>
      <w:ins w:id="5095" w:author="kalla madhu" w:date="2024-07-17T14:48:00Z">
        <w:r w:rsidRPr="009329BA">
          <w:rPr>
            <w:b/>
            <w:bCs/>
            <w:sz w:val="26"/>
            <w:szCs w:val="26"/>
            <w:rPrChange w:id="5096" w:author="kalla madhu" w:date="2024-07-18T10:21:00Z" w16du:dateUtc="2024-07-18T04:51:00Z">
              <w:rPr>
                <w:b/>
                <w:bCs/>
                <w:sz w:val="26"/>
                <w:szCs w:val="26"/>
                <w:u w:val="single"/>
              </w:rPr>
            </w:rPrChange>
          </w:rPr>
          <w:t>&lt;/div&gt;</w:t>
        </w:r>
      </w:ins>
    </w:p>
    <w:p w14:paraId="64B21265" w14:textId="77777777" w:rsidR="004E26B5" w:rsidRPr="009329BA" w:rsidRDefault="004E26B5" w:rsidP="004E26B5">
      <w:pPr>
        <w:rPr>
          <w:ins w:id="5097" w:author="kalla madhu" w:date="2024-07-17T14:48:00Z"/>
          <w:b/>
          <w:bCs/>
          <w:sz w:val="26"/>
          <w:szCs w:val="26"/>
          <w:rPrChange w:id="5098" w:author="kalla madhu" w:date="2024-07-18T10:21:00Z" w16du:dateUtc="2024-07-18T04:51:00Z">
            <w:rPr>
              <w:ins w:id="5099" w:author="kalla madhu" w:date="2024-07-17T14:48:00Z"/>
              <w:b/>
              <w:bCs/>
              <w:sz w:val="26"/>
              <w:szCs w:val="26"/>
              <w:u w:val="single"/>
            </w:rPr>
          </w:rPrChange>
        </w:rPr>
      </w:pPr>
    </w:p>
    <w:p w14:paraId="5759209C" w14:textId="681CB1C3" w:rsidR="004D7B26" w:rsidRPr="009329BA" w:rsidRDefault="002833E1" w:rsidP="00196405">
      <w:pPr>
        <w:rPr>
          <w:ins w:id="5100" w:author="kalla madhu" w:date="2024-07-17T14:49:00Z" w16du:dateUtc="2024-07-17T09:19:00Z"/>
          <w:b/>
          <w:bCs/>
          <w:sz w:val="26"/>
          <w:szCs w:val="26"/>
          <w:rPrChange w:id="5101" w:author="kalla madhu" w:date="2024-07-18T10:21:00Z" w16du:dateUtc="2024-07-18T04:51:00Z">
            <w:rPr>
              <w:ins w:id="5102" w:author="kalla madhu" w:date="2024-07-17T14:49:00Z" w16du:dateUtc="2024-07-17T09:19:00Z"/>
              <w:b/>
              <w:bCs/>
              <w:sz w:val="26"/>
              <w:szCs w:val="26"/>
              <w:u w:val="single"/>
            </w:rPr>
          </w:rPrChange>
        </w:rPr>
      </w:pPr>
      <w:proofErr w:type="spellStart"/>
      <w:ins w:id="5103" w:author="kalla madhu" w:date="2024-07-17T14:49:00Z" w16du:dateUtc="2024-07-17T09:19:00Z">
        <w:r w:rsidRPr="009329BA">
          <w:rPr>
            <w:b/>
            <w:bCs/>
            <w:sz w:val="26"/>
            <w:szCs w:val="26"/>
            <w:highlight w:val="green"/>
            <w:rPrChange w:id="5104" w:author="kalla madhu" w:date="2024-07-18T10:21:00Z" w16du:dateUtc="2024-07-18T04:51:00Z">
              <w:rPr>
                <w:b/>
                <w:bCs/>
                <w:sz w:val="26"/>
                <w:szCs w:val="26"/>
                <w:u w:val="single"/>
              </w:rPr>
            </w:rPrChange>
          </w:rPr>
          <w:t>UserHome.jsp</w:t>
        </w:r>
        <w:proofErr w:type="spellEnd"/>
      </w:ins>
    </w:p>
    <w:p w14:paraId="783C6B43" w14:textId="77777777" w:rsidR="002833E1" w:rsidRPr="009329BA" w:rsidRDefault="002833E1" w:rsidP="002833E1">
      <w:pPr>
        <w:rPr>
          <w:ins w:id="5105" w:author="kalla madhu" w:date="2024-07-17T14:49:00Z"/>
          <w:b/>
          <w:bCs/>
          <w:sz w:val="26"/>
          <w:szCs w:val="26"/>
          <w:rPrChange w:id="5106" w:author="kalla madhu" w:date="2024-07-18T10:21:00Z" w16du:dateUtc="2024-07-18T04:51:00Z">
            <w:rPr>
              <w:ins w:id="5107" w:author="kalla madhu" w:date="2024-07-17T14:49:00Z"/>
              <w:b/>
              <w:bCs/>
              <w:sz w:val="26"/>
              <w:szCs w:val="26"/>
              <w:u w:val="single"/>
            </w:rPr>
          </w:rPrChange>
        </w:rPr>
      </w:pPr>
      <w:ins w:id="5108" w:author="kalla madhu" w:date="2024-07-17T14:49:00Z">
        <w:r w:rsidRPr="009329BA">
          <w:rPr>
            <w:b/>
            <w:bCs/>
            <w:sz w:val="26"/>
            <w:szCs w:val="26"/>
            <w:rPrChange w:id="5109" w:author="kalla madhu" w:date="2024-07-18T10:21:00Z" w16du:dateUtc="2024-07-18T04:51:00Z">
              <w:rPr>
                <w:b/>
                <w:bCs/>
                <w:sz w:val="26"/>
                <w:szCs w:val="26"/>
                <w:u w:val="single"/>
              </w:rPr>
            </w:rPrChange>
          </w:rPr>
          <w:t xml:space="preserve">&lt;%@ page language="java" </w:t>
        </w:r>
        <w:proofErr w:type="spellStart"/>
        <w:r w:rsidRPr="009329BA">
          <w:rPr>
            <w:b/>
            <w:bCs/>
            <w:sz w:val="26"/>
            <w:szCs w:val="26"/>
            <w:rPrChange w:id="5110" w:author="kalla madhu" w:date="2024-07-18T10:21:00Z" w16du:dateUtc="2024-07-18T04:51:00Z">
              <w:rPr>
                <w:b/>
                <w:bCs/>
                <w:sz w:val="26"/>
                <w:szCs w:val="26"/>
                <w:u w:val="single"/>
              </w:rPr>
            </w:rPrChange>
          </w:rPr>
          <w:t>contentType</w:t>
        </w:r>
        <w:proofErr w:type="spellEnd"/>
        <w:r w:rsidRPr="009329BA">
          <w:rPr>
            <w:b/>
            <w:bCs/>
            <w:sz w:val="26"/>
            <w:szCs w:val="26"/>
            <w:rPrChange w:id="5111" w:author="kalla madhu" w:date="2024-07-18T10:21:00Z" w16du:dateUtc="2024-07-18T04:51:00Z">
              <w:rPr>
                <w:b/>
                <w:bCs/>
                <w:sz w:val="26"/>
                <w:szCs w:val="26"/>
                <w:u w:val="single"/>
              </w:rPr>
            </w:rPrChange>
          </w:rPr>
          <w:t>="text/html; charset=UTF-8"</w:t>
        </w:r>
      </w:ins>
    </w:p>
    <w:p w14:paraId="40EBD277" w14:textId="77777777" w:rsidR="002833E1" w:rsidRPr="009329BA" w:rsidRDefault="002833E1" w:rsidP="002833E1">
      <w:pPr>
        <w:rPr>
          <w:ins w:id="5112" w:author="kalla madhu" w:date="2024-07-17T14:49:00Z"/>
          <w:b/>
          <w:bCs/>
          <w:sz w:val="26"/>
          <w:szCs w:val="26"/>
          <w:rPrChange w:id="5113" w:author="kalla madhu" w:date="2024-07-18T10:21:00Z" w16du:dateUtc="2024-07-18T04:51:00Z">
            <w:rPr>
              <w:ins w:id="5114" w:author="kalla madhu" w:date="2024-07-17T14:49:00Z"/>
              <w:b/>
              <w:bCs/>
              <w:sz w:val="26"/>
              <w:szCs w:val="26"/>
              <w:u w:val="single"/>
            </w:rPr>
          </w:rPrChange>
        </w:rPr>
      </w:pPr>
      <w:ins w:id="5115" w:author="kalla madhu" w:date="2024-07-17T14:49:00Z">
        <w:r w:rsidRPr="009329BA">
          <w:rPr>
            <w:b/>
            <w:bCs/>
            <w:sz w:val="26"/>
            <w:szCs w:val="26"/>
            <w:rPrChange w:id="5116" w:author="kalla madhu" w:date="2024-07-18T10:21:00Z" w16du:dateUtc="2024-07-18T04:51:00Z">
              <w:rPr>
                <w:b/>
                <w:bCs/>
                <w:sz w:val="26"/>
                <w:szCs w:val="26"/>
                <w:u w:val="single"/>
              </w:rPr>
            </w:rPrChange>
          </w:rPr>
          <w:t xml:space="preserve">    </w:t>
        </w:r>
        <w:proofErr w:type="spellStart"/>
        <w:r w:rsidRPr="009329BA">
          <w:rPr>
            <w:b/>
            <w:bCs/>
            <w:sz w:val="26"/>
            <w:szCs w:val="26"/>
            <w:rPrChange w:id="5117" w:author="kalla madhu" w:date="2024-07-18T10:21:00Z" w16du:dateUtc="2024-07-18T04:51:00Z">
              <w:rPr>
                <w:b/>
                <w:bCs/>
                <w:sz w:val="26"/>
                <w:szCs w:val="26"/>
                <w:u w:val="single"/>
              </w:rPr>
            </w:rPrChange>
          </w:rPr>
          <w:t>pageEncoding</w:t>
        </w:r>
        <w:proofErr w:type="spellEnd"/>
        <w:r w:rsidRPr="009329BA">
          <w:rPr>
            <w:b/>
            <w:bCs/>
            <w:sz w:val="26"/>
            <w:szCs w:val="26"/>
            <w:rPrChange w:id="5118" w:author="kalla madhu" w:date="2024-07-18T10:21:00Z" w16du:dateUtc="2024-07-18T04:51:00Z">
              <w:rPr>
                <w:b/>
                <w:bCs/>
                <w:sz w:val="26"/>
                <w:szCs w:val="26"/>
                <w:u w:val="single"/>
              </w:rPr>
            </w:rPrChange>
          </w:rPr>
          <w:t>="UTF-8"%&gt;</w:t>
        </w:r>
      </w:ins>
    </w:p>
    <w:p w14:paraId="31F5F314" w14:textId="77777777" w:rsidR="002833E1" w:rsidRPr="009329BA" w:rsidRDefault="002833E1" w:rsidP="002833E1">
      <w:pPr>
        <w:rPr>
          <w:ins w:id="5119" w:author="kalla madhu" w:date="2024-07-17T14:49:00Z"/>
          <w:b/>
          <w:bCs/>
          <w:sz w:val="26"/>
          <w:szCs w:val="26"/>
          <w:rPrChange w:id="5120" w:author="kalla madhu" w:date="2024-07-18T10:21:00Z" w16du:dateUtc="2024-07-18T04:51:00Z">
            <w:rPr>
              <w:ins w:id="5121" w:author="kalla madhu" w:date="2024-07-17T14:49:00Z"/>
              <w:b/>
              <w:bCs/>
              <w:sz w:val="26"/>
              <w:szCs w:val="26"/>
              <w:u w:val="single"/>
            </w:rPr>
          </w:rPrChange>
        </w:rPr>
      </w:pPr>
      <w:ins w:id="5122" w:author="kalla madhu" w:date="2024-07-17T14:49:00Z">
        <w:r w:rsidRPr="009329BA">
          <w:rPr>
            <w:b/>
            <w:bCs/>
            <w:sz w:val="26"/>
            <w:szCs w:val="26"/>
            <w:rPrChange w:id="5123" w:author="kalla madhu" w:date="2024-07-18T10:21:00Z" w16du:dateUtc="2024-07-18T04:51:00Z">
              <w:rPr>
                <w:b/>
                <w:bCs/>
                <w:sz w:val="26"/>
                <w:szCs w:val="26"/>
                <w:u w:val="single"/>
              </w:rPr>
            </w:rPrChange>
          </w:rPr>
          <w:t>&lt;!DOCTYPE html&gt;</w:t>
        </w:r>
      </w:ins>
    </w:p>
    <w:p w14:paraId="437B038F" w14:textId="77777777" w:rsidR="002833E1" w:rsidRPr="009329BA" w:rsidRDefault="002833E1" w:rsidP="002833E1">
      <w:pPr>
        <w:rPr>
          <w:ins w:id="5124" w:author="kalla madhu" w:date="2024-07-17T14:49:00Z"/>
          <w:b/>
          <w:bCs/>
          <w:sz w:val="26"/>
          <w:szCs w:val="26"/>
          <w:rPrChange w:id="5125" w:author="kalla madhu" w:date="2024-07-18T10:21:00Z" w16du:dateUtc="2024-07-18T04:51:00Z">
            <w:rPr>
              <w:ins w:id="5126" w:author="kalla madhu" w:date="2024-07-17T14:49:00Z"/>
              <w:b/>
              <w:bCs/>
              <w:sz w:val="26"/>
              <w:szCs w:val="26"/>
              <w:u w:val="single"/>
            </w:rPr>
          </w:rPrChange>
        </w:rPr>
      </w:pPr>
      <w:ins w:id="5127" w:author="kalla madhu" w:date="2024-07-17T14:49:00Z">
        <w:r w:rsidRPr="009329BA">
          <w:rPr>
            <w:b/>
            <w:bCs/>
            <w:sz w:val="26"/>
            <w:szCs w:val="26"/>
            <w:rPrChange w:id="5128" w:author="kalla madhu" w:date="2024-07-18T10:21:00Z" w16du:dateUtc="2024-07-18T04:51:00Z">
              <w:rPr>
                <w:b/>
                <w:bCs/>
                <w:sz w:val="26"/>
                <w:szCs w:val="26"/>
                <w:u w:val="single"/>
              </w:rPr>
            </w:rPrChange>
          </w:rPr>
          <w:t>&lt;html&gt;</w:t>
        </w:r>
      </w:ins>
    </w:p>
    <w:p w14:paraId="61444EC0" w14:textId="77777777" w:rsidR="002833E1" w:rsidRPr="009329BA" w:rsidRDefault="002833E1" w:rsidP="002833E1">
      <w:pPr>
        <w:rPr>
          <w:ins w:id="5129" w:author="kalla madhu" w:date="2024-07-17T14:49:00Z"/>
          <w:b/>
          <w:bCs/>
          <w:sz w:val="26"/>
          <w:szCs w:val="26"/>
          <w:rPrChange w:id="5130" w:author="kalla madhu" w:date="2024-07-18T10:21:00Z" w16du:dateUtc="2024-07-18T04:51:00Z">
            <w:rPr>
              <w:ins w:id="5131" w:author="kalla madhu" w:date="2024-07-17T14:49:00Z"/>
              <w:b/>
              <w:bCs/>
              <w:sz w:val="26"/>
              <w:szCs w:val="26"/>
              <w:u w:val="single"/>
            </w:rPr>
          </w:rPrChange>
        </w:rPr>
      </w:pPr>
      <w:ins w:id="5132" w:author="kalla madhu" w:date="2024-07-17T14:49:00Z">
        <w:r w:rsidRPr="009329BA">
          <w:rPr>
            <w:b/>
            <w:bCs/>
            <w:sz w:val="26"/>
            <w:szCs w:val="26"/>
            <w:rPrChange w:id="5133" w:author="kalla madhu" w:date="2024-07-18T10:21:00Z" w16du:dateUtc="2024-07-18T04:51:00Z">
              <w:rPr>
                <w:b/>
                <w:bCs/>
                <w:sz w:val="26"/>
                <w:szCs w:val="26"/>
                <w:u w:val="single"/>
              </w:rPr>
            </w:rPrChange>
          </w:rPr>
          <w:t>&lt;head&gt;</w:t>
        </w:r>
      </w:ins>
    </w:p>
    <w:p w14:paraId="148E18BC" w14:textId="77777777" w:rsidR="002833E1" w:rsidRPr="009329BA" w:rsidRDefault="002833E1" w:rsidP="002833E1">
      <w:pPr>
        <w:rPr>
          <w:ins w:id="5134" w:author="kalla madhu" w:date="2024-07-17T14:49:00Z"/>
          <w:b/>
          <w:bCs/>
          <w:sz w:val="26"/>
          <w:szCs w:val="26"/>
          <w:rPrChange w:id="5135" w:author="kalla madhu" w:date="2024-07-18T10:21:00Z" w16du:dateUtc="2024-07-18T04:51:00Z">
            <w:rPr>
              <w:ins w:id="5136" w:author="kalla madhu" w:date="2024-07-17T14:49:00Z"/>
              <w:b/>
              <w:bCs/>
              <w:sz w:val="26"/>
              <w:szCs w:val="26"/>
              <w:u w:val="single"/>
            </w:rPr>
          </w:rPrChange>
        </w:rPr>
      </w:pPr>
      <w:ins w:id="5137" w:author="kalla madhu" w:date="2024-07-17T14:49:00Z">
        <w:r w:rsidRPr="009329BA">
          <w:rPr>
            <w:b/>
            <w:bCs/>
            <w:sz w:val="26"/>
            <w:szCs w:val="26"/>
            <w:rPrChange w:id="5138" w:author="kalla madhu" w:date="2024-07-18T10:21:00Z" w16du:dateUtc="2024-07-18T04:51:00Z">
              <w:rPr>
                <w:b/>
                <w:bCs/>
                <w:sz w:val="26"/>
                <w:szCs w:val="26"/>
                <w:u w:val="single"/>
              </w:rPr>
            </w:rPrChange>
          </w:rPr>
          <w:t>&lt;meta charset="UTF-8"&gt;</w:t>
        </w:r>
      </w:ins>
    </w:p>
    <w:p w14:paraId="2A5796E0" w14:textId="77777777" w:rsidR="002833E1" w:rsidRPr="009329BA" w:rsidRDefault="002833E1" w:rsidP="002833E1">
      <w:pPr>
        <w:rPr>
          <w:ins w:id="5139" w:author="kalla madhu" w:date="2024-07-17T14:49:00Z"/>
          <w:b/>
          <w:bCs/>
          <w:sz w:val="26"/>
          <w:szCs w:val="26"/>
          <w:rPrChange w:id="5140" w:author="kalla madhu" w:date="2024-07-18T10:21:00Z" w16du:dateUtc="2024-07-18T04:51:00Z">
            <w:rPr>
              <w:ins w:id="5141" w:author="kalla madhu" w:date="2024-07-17T14:49:00Z"/>
              <w:b/>
              <w:bCs/>
              <w:sz w:val="26"/>
              <w:szCs w:val="26"/>
              <w:u w:val="single"/>
            </w:rPr>
          </w:rPrChange>
        </w:rPr>
      </w:pPr>
      <w:ins w:id="5142" w:author="kalla madhu" w:date="2024-07-17T14:49:00Z">
        <w:r w:rsidRPr="009329BA">
          <w:rPr>
            <w:b/>
            <w:bCs/>
            <w:sz w:val="26"/>
            <w:szCs w:val="26"/>
            <w:rPrChange w:id="5143" w:author="kalla madhu" w:date="2024-07-18T10:21:00Z" w16du:dateUtc="2024-07-18T04:51:00Z">
              <w:rPr>
                <w:b/>
                <w:bCs/>
                <w:sz w:val="26"/>
                <w:szCs w:val="26"/>
                <w:u w:val="single"/>
              </w:rPr>
            </w:rPrChange>
          </w:rPr>
          <w:t>&lt;title&gt;</w:t>
        </w:r>
        <w:proofErr w:type="spellStart"/>
        <w:r w:rsidRPr="009329BA">
          <w:rPr>
            <w:b/>
            <w:bCs/>
            <w:sz w:val="26"/>
            <w:szCs w:val="26"/>
            <w:rPrChange w:id="5144" w:author="kalla madhu" w:date="2024-07-18T10:21:00Z" w16du:dateUtc="2024-07-18T04:51:00Z">
              <w:rPr>
                <w:b/>
                <w:bCs/>
                <w:sz w:val="26"/>
                <w:szCs w:val="26"/>
                <w:u w:val="single"/>
              </w:rPr>
            </w:rPrChange>
          </w:rPr>
          <w:t>ToDoList-IndexPage</w:t>
        </w:r>
        <w:proofErr w:type="spellEnd"/>
        <w:r w:rsidRPr="009329BA">
          <w:rPr>
            <w:b/>
            <w:bCs/>
            <w:sz w:val="26"/>
            <w:szCs w:val="26"/>
            <w:rPrChange w:id="5145" w:author="kalla madhu" w:date="2024-07-18T10:21:00Z" w16du:dateUtc="2024-07-18T04:51:00Z">
              <w:rPr>
                <w:b/>
                <w:bCs/>
                <w:sz w:val="26"/>
                <w:szCs w:val="26"/>
                <w:u w:val="single"/>
              </w:rPr>
            </w:rPrChange>
          </w:rPr>
          <w:t>&lt;/title&gt;</w:t>
        </w:r>
      </w:ins>
    </w:p>
    <w:p w14:paraId="7D43DA26" w14:textId="77777777" w:rsidR="002833E1" w:rsidRPr="009329BA" w:rsidRDefault="002833E1" w:rsidP="002833E1">
      <w:pPr>
        <w:rPr>
          <w:ins w:id="5146" w:author="kalla madhu" w:date="2024-07-17T14:49:00Z"/>
          <w:b/>
          <w:bCs/>
          <w:sz w:val="26"/>
          <w:szCs w:val="26"/>
          <w:rPrChange w:id="5147" w:author="kalla madhu" w:date="2024-07-18T10:21:00Z" w16du:dateUtc="2024-07-18T04:51:00Z">
            <w:rPr>
              <w:ins w:id="5148" w:author="kalla madhu" w:date="2024-07-17T14:49:00Z"/>
              <w:b/>
              <w:bCs/>
              <w:sz w:val="26"/>
              <w:szCs w:val="26"/>
              <w:u w:val="single"/>
            </w:rPr>
          </w:rPrChange>
        </w:rPr>
      </w:pPr>
      <w:ins w:id="5149" w:author="kalla madhu" w:date="2024-07-17T14:49:00Z">
        <w:r w:rsidRPr="009329BA">
          <w:rPr>
            <w:b/>
            <w:bCs/>
            <w:sz w:val="26"/>
            <w:szCs w:val="26"/>
            <w:rPrChange w:id="5150" w:author="kalla madhu" w:date="2024-07-18T10:21:00Z" w16du:dateUtc="2024-07-18T04:51:00Z">
              <w:rPr>
                <w:b/>
                <w:bCs/>
                <w:sz w:val="26"/>
                <w:szCs w:val="26"/>
                <w:u w:val="single"/>
              </w:rPr>
            </w:rPrChange>
          </w:rPr>
          <w:t xml:space="preserve">&lt;link </w:t>
        </w:r>
        <w:proofErr w:type="spellStart"/>
        <w:r w:rsidRPr="009329BA">
          <w:rPr>
            <w:b/>
            <w:bCs/>
            <w:sz w:val="26"/>
            <w:szCs w:val="26"/>
            <w:rPrChange w:id="5151" w:author="kalla madhu" w:date="2024-07-18T10:21:00Z" w16du:dateUtc="2024-07-18T04:51:00Z">
              <w:rPr>
                <w:b/>
                <w:bCs/>
                <w:sz w:val="26"/>
                <w:szCs w:val="26"/>
                <w:u w:val="single"/>
              </w:rPr>
            </w:rPrChange>
          </w:rPr>
          <w:t>rel</w:t>
        </w:r>
        <w:proofErr w:type="spellEnd"/>
        <w:r w:rsidRPr="009329BA">
          <w:rPr>
            <w:b/>
            <w:bCs/>
            <w:sz w:val="26"/>
            <w:szCs w:val="26"/>
            <w:rPrChange w:id="5152" w:author="kalla madhu" w:date="2024-07-18T10:21:00Z" w16du:dateUtc="2024-07-18T04:51:00Z">
              <w:rPr>
                <w:b/>
                <w:bCs/>
                <w:sz w:val="26"/>
                <w:szCs w:val="26"/>
                <w:u w:val="single"/>
              </w:rPr>
            </w:rPrChange>
          </w:rPr>
          <w:t xml:space="preserve">="icon" </w:t>
        </w:r>
        <w:proofErr w:type="spellStart"/>
        <w:r w:rsidRPr="009329BA">
          <w:rPr>
            <w:b/>
            <w:bCs/>
            <w:sz w:val="26"/>
            <w:szCs w:val="26"/>
            <w:rPrChange w:id="5153" w:author="kalla madhu" w:date="2024-07-18T10:21:00Z" w16du:dateUtc="2024-07-18T04:51:00Z">
              <w:rPr>
                <w:b/>
                <w:bCs/>
                <w:sz w:val="26"/>
                <w:szCs w:val="26"/>
                <w:u w:val="single"/>
              </w:rPr>
            </w:rPrChange>
          </w:rPr>
          <w:t>href</w:t>
        </w:r>
        <w:proofErr w:type="spellEnd"/>
        <w:r w:rsidRPr="009329BA">
          <w:rPr>
            <w:b/>
            <w:bCs/>
            <w:sz w:val="26"/>
            <w:szCs w:val="26"/>
            <w:rPrChange w:id="5154" w:author="kalla madhu" w:date="2024-07-18T10:21:00Z" w16du:dateUtc="2024-07-18T04:51:00Z">
              <w:rPr>
                <w:b/>
                <w:bCs/>
                <w:sz w:val="26"/>
                <w:szCs w:val="26"/>
                <w:u w:val="single"/>
              </w:rPr>
            </w:rPrChange>
          </w:rPr>
          <w:t>="images/logo.png"&gt;</w:t>
        </w:r>
      </w:ins>
    </w:p>
    <w:p w14:paraId="2F14EEA6" w14:textId="77777777" w:rsidR="002833E1" w:rsidRPr="009329BA" w:rsidRDefault="002833E1" w:rsidP="002833E1">
      <w:pPr>
        <w:rPr>
          <w:ins w:id="5155" w:author="kalla madhu" w:date="2024-07-17T14:49:00Z"/>
          <w:b/>
          <w:bCs/>
          <w:sz w:val="26"/>
          <w:szCs w:val="26"/>
          <w:rPrChange w:id="5156" w:author="kalla madhu" w:date="2024-07-18T10:21:00Z" w16du:dateUtc="2024-07-18T04:51:00Z">
            <w:rPr>
              <w:ins w:id="5157" w:author="kalla madhu" w:date="2024-07-17T14:49:00Z"/>
              <w:b/>
              <w:bCs/>
              <w:sz w:val="26"/>
              <w:szCs w:val="26"/>
              <w:u w:val="single"/>
            </w:rPr>
          </w:rPrChange>
        </w:rPr>
      </w:pPr>
      <w:ins w:id="5158" w:author="kalla madhu" w:date="2024-07-17T14:49:00Z">
        <w:r w:rsidRPr="009329BA">
          <w:rPr>
            <w:b/>
            <w:bCs/>
            <w:sz w:val="26"/>
            <w:szCs w:val="26"/>
            <w:rPrChange w:id="5159" w:author="kalla madhu" w:date="2024-07-18T10:21:00Z" w16du:dateUtc="2024-07-18T04:51:00Z">
              <w:rPr>
                <w:b/>
                <w:bCs/>
                <w:sz w:val="26"/>
                <w:szCs w:val="26"/>
                <w:u w:val="single"/>
              </w:rPr>
            </w:rPrChange>
          </w:rPr>
          <w:t xml:space="preserve">&lt;link </w:t>
        </w:r>
        <w:proofErr w:type="spellStart"/>
        <w:r w:rsidRPr="009329BA">
          <w:rPr>
            <w:b/>
            <w:bCs/>
            <w:sz w:val="26"/>
            <w:szCs w:val="26"/>
            <w:rPrChange w:id="5160" w:author="kalla madhu" w:date="2024-07-18T10:21:00Z" w16du:dateUtc="2024-07-18T04:51:00Z">
              <w:rPr>
                <w:b/>
                <w:bCs/>
                <w:sz w:val="26"/>
                <w:szCs w:val="26"/>
                <w:u w:val="single"/>
              </w:rPr>
            </w:rPrChange>
          </w:rPr>
          <w:t>rel</w:t>
        </w:r>
        <w:proofErr w:type="spellEnd"/>
        <w:r w:rsidRPr="009329BA">
          <w:rPr>
            <w:b/>
            <w:bCs/>
            <w:sz w:val="26"/>
            <w:szCs w:val="26"/>
            <w:rPrChange w:id="5161" w:author="kalla madhu" w:date="2024-07-18T10:21:00Z" w16du:dateUtc="2024-07-18T04:51:00Z">
              <w:rPr>
                <w:b/>
                <w:bCs/>
                <w:sz w:val="26"/>
                <w:szCs w:val="26"/>
                <w:u w:val="single"/>
              </w:rPr>
            </w:rPrChange>
          </w:rPr>
          <w:t xml:space="preserve">="stylesheet" </w:t>
        </w:r>
        <w:proofErr w:type="spellStart"/>
        <w:r w:rsidRPr="009329BA">
          <w:rPr>
            <w:b/>
            <w:bCs/>
            <w:sz w:val="26"/>
            <w:szCs w:val="26"/>
            <w:rPrChange w:id="5162" w:author="kalla madhu" w:date="2024-07-18T10:21:00Z" w16du:dateUtc="2024-07-18T04:51:00Z">
              <w:rPr>
                <w:b/>
                <w:bCs/>
                <w:sz w:val="26"/>
                <w:szCs w:val="26"/>
                <w:u w:val="single"/>
              </w:rPr>
            </w:rPrChange>
          </w:rPr>
          <w:t>href</w:t>
        </w:r>
        <w:proofErr w:type="spellEnd"/>
        <w:r w:rsidRPr="009329BA">
          <w:rPr>
            <w:b/>
            <w:bCs/>
            <w:sz w:val="26"/>
            <w:szCs w:val="26"/>
            <w:rPrChange w:id="5163" w:author="kalla madhu" w:date="2024-07-18T10:21:00Z" w16du:dateUtc="2024-07-18T04:51:00Z">
              <w:rPr>
                <w:b/>
                <w:bCs/>
                <w:sz w:val="26"/>
                <w:szCs w:val="26"/>
                <w:u w:val="single"/>
              </w:rPr>
            </w:rPrChange>
          </w:rPr>
          <w:t>="</w:t>
        </w:r>
        <w:proofErr w:type="spellStart"/>
        <w:r w:rsidRPr="009329BA">
          <w:rPr>
            <w:b/>
            <w:bCs/>
            <w:sz w:val="26"/>
            <w:szCs w:val="26"/>
            <w:rPrChange w:id="5164" w:author="kalla madhu" w:date="2024-07-18T10:21:00Z" w16du:dateUtc="2024-07-18T04:51:00Z">
              <w:rPr>
                <w:b/>
                <w:bCs/>
                <w:sz w:val="26"/>
                <w:szCs w:val="26"/>
                <w:u w:val="single"/>
              </w:rPr>
            </w:rPrChange>
          </w:rPr>
          <w:t>css</w:t>
        </w:r>
        <w:proofErr w:type="spellEnd"/>
        <w:r w:rsidRPr="009329BA">
          <w:rPr>
            <w:b/>
            <w:bCs/>
            <w:sz w:val="26"/>
            <w:szCs w:val="26"/>
            <w:rPrChange w:id="5165" w:author="kalla madhu" w:date="2024-07-18T10:21:00Z" w16du:dateUtc="2024-07-18T04:51:00Z">
              <w:rPr>
                <w:b/>
                <w:bCs/>
                <w:sz w:val="26"/>
                <w:szCs w:val="26"/>
                <w:u w:val="single"/>
              </w:rPr>
            </w:rPrChange>
          </w:rPr>
          <w:t>/style2.css"&gt;</w:t>
        </w:r>
      </w:ins>
    </w:p>
    <w:p w14:paraId="5114201C" w14:textId="77777777" w:rsidR="002833E1" w:rsidRPr="009329BA" w:rsidRDefault="002833E1" w:rsidP="002833E1">
      <w:pPr>
        <w:rPr>
          <w:ins w:id="5166" w:author="kalla madhu" w:date="2024-07-17T14:49:00Z"/>
          <w:b/>
          <w:bCs/>
          <w:sz w:val="26"/>
          <w:szCs w:val="26"/>
          <w:rPrChange w:id="5167" w:author="kalla madhu" w:date="2024-07-18T10:21:00Z" w16du:dateUtc="2024-07-18T04:51:00Z">
            <w:rPr>
              <w:ins w:id="5168" w:author="kalla madhu" w:date="2024-07-17T14:49:00Z"/>
              <w:b/>
              <w:bCs/>
              <w:sz w:val="26"/>
              <w:szCs w:val="26"/>
              <w:u w:val="single"/>
            </w:rPr>
          </w:rPrChange>
        </w:rPr>
      </w:pPr>
      <w:ins w:id="5169" w:author="kalla madhu" w:date="2024-07-17T14:49:00Z">
        <w:r w:rsidRPr="009329BA">
          <w:rPr>
            <w:b/>
            <w:bCs/>
            <w:sz w:val="26"/>
            <w:szCs w:val="26"/>
            <w:rPrChange w:id="5170" w:author="kalla madhu" w:date="2024-07-18T10:21:00Z" w16du:dateUtc="2024-07-18T04:51:00Z">
              <w:rPr>
                <w:b/>
                <w:bCs/>
                <w:sz w:val="26"/>
                <w:szCs w:val="26"/>
                <w:u w:val="single"/>
              </w:rPr>
            </w:rPrChange>
          </w:rPr>
          <w:t>&lt;/head&gt;</w:t>
        </w:r>
      </w:ins>
    </w:p>
    <w:p w14:paraId="0C20A8CB" w14:textId="77777777" w:rsidR="002833E1" w:rsidRPr="009329BA" w:rsidRDefault="002833E1" w:rsidP="002833E1">
      <w:pPr>
        <w:rPr>
          <w:ins w:id="5171" w:author="kalla madhu" w:date="2024-07-17T14:49:00Z"/>
          <w:b/>
          <w:bCs/>
          <w:sz w:val="26"/>
          <w:szCs w:val="26"/>
          <w:rPrChange w:id="5172" w:author="kalla madhu" w:date="2024-07-18T10:21:00Z" w16du:dateUtc="2024-07-18T04:51:00Z">
            <w:rPr>
              <w:ins w:id="5173" w:author="kalla madhu" w:date="2024-07-17T14:49:00Z"/>
              <w:b/>
              <w:bCs/>
              <w:sz w:val="26"/>
              <w:szCs w:val="26"/>
              <w:u w:val="single"/>
            </w:rPr>
          </w:rPrChange>
        </w:rPr>
      </w:pPr>
      <w:ins w:id="5174" w:author="kalla madhu" w:date="2024-07-17T14:49:00Z">
        <w:r w:rsidRPr="009329BA">
          <w:rPr>
            <w:b/>
            <w:bCs/>
            <w:sz w:val="26"/>
            <w:szCs w:val="26"/>
            <w:rPrChange w:id="5175" w:author="kalla madhu" w:date="2024-07-18T10:21:00Z" w16du:dateUtc="2024-07-18T04:51:00Z">
              <w:rPr>
                <w:b/>
                <w:bCs/>
                <w:sz w:val="26"/>
                <w:szCs w:val="26"/>
                <w:u w:val="single"/>
              </w:rPr>
            </w:rPrChange>
          </w:rPr>
          <w:t>&lt;body&gt;</w:t>
        </w:r>
      </w:ins>
    </w:p>
    <w:p w14:paraId="5BF82652" w14:textId="77777777" w:rsidR="002833E1" w:rsidRPr="009329BA" w:rsidRDefault="002833E1" w:rsidP="002833E1">
      <w:pPr>
        <w:rPr>
          <w:ins w:id="5176" w:author="kalla madhu" w:date="2024-07-17T14:49:00Z"/>
          <w:b/>
          <w:bCs/>
          <w:sz w:val="26"/>
          <w:szCs w:val="26"/>
          <w:rPrChange w:id="5177" w:author="kalla madhu" w:date="2024-07-18T10:21:00Z" w16du:dateUtc="2024-07-18T04:51:00Z">
            <w:rPr>
              <w:ins w:id="5178" w:author="kalla madhu" w:date="2024-07-17T14:49:00Z"/>
              <w:b/>
              <w:bCs/>
              <w:sz w:val="26"/>
              <w:szCs w:val="26"/>
              <w:u w:val="single"/>
            </w:rPr>
          </w:rPrChange>
        </w:rPr>
      </w:pPr>
      <w:ins w:id="5179" w:author="kalla madhu" w:date="2024-07-17T14:49:00Z">
        <w:r w:rsidRPr="009329BA">
          <w:rPr>
            <w:b/>
            <w:bCs/>
            <w:sz w:val="26"/>
            <w:szCs w:val="26"/>
            <w:rPrChange w:id="5180" w:author="kalla madhu" w:date="2024-07-18T10:21:00Z" w16du:dateUtc="2024-07-18T04:51:00Z">
              <w:rPr>
                <w:b/>
                <w:bCs/>
                <w:sz w:val="26"/>
                <w:szCs w:val="26"/>
                <w:u w:val="single"/>
              </w:rPr>
            </w:rPrChange>
          </w:rPr>
          <w:t>&lt;div class="main"&gt;</w:t>
        </w:r>
      </w:ins>
    </w:p>
    <w:p w14:paraId="59E308EE" w14:textId="77777777" w:rsidR="002833E1" w:rsidRPr="009329BA" w:rsidRDefault="002833E1" w:rsidP="002833E1">
      <w:pPr>
        <w:rPr>
          <w:ins w:id="5181" w:author="kalla madhu" w:date="2024-07-17T14:49:00Z"/>
          <w:b/>
          <w:bCs/>
          <w:sz w:val="26"/>
          <w:szCs w:val="26"/>
          <w:rPrChange w:id="5182" w:author="kalla madhu" w:date="2024-07-18T10:21:00Z" w16du:dateUtc="2024-07-18T04:51:00Z">
            <w:rPr>
              <w:ins w:id="5183" w:author="kalla madhu" w:date="2024-07-17T14:49:00Z"/>
              <w:b/>
              <w:bCs/>
              <w:sz w:val="26"/>
              <w:szCs w:val="26"/>
              <w:u w:val="single"/>
            </w:rPr>
          </w:rPrChange>
        </w:rPr>
      </w:pPr>
      <w:ins w:id="5184" w:author="kalla madhu" w:date="2024-07-17T14:49:00Z">
        <w:r w:rsidRPr="009329BA">
          <w:rPr>
            <w:b/>
            <w:bCs/>
            <w:sz w:val="26"/>
            <w:szCs w:val="26"/>
            <w:rPrChange w:id="5185" w:author="kalla madhu" w:date="2024-07-18T10:21:00Z" w16du:dateUtc="2024-07-18T04:51:00Z">
              <w:rPr>
                <w:b/>
                <w:bCs/>
                <w:sz w:val="26"/>
                <w:szCs w:val="26"/>
                <w:u w:val="single"/>
              </w:rPr>
            </w:rPrChange>
          </w:rPr>
          <w:t>    &lt;%@ include file="</w:t>
        </w:r>
        <w:proofErr w:type="spellStart"/>
        <w:r w:rsidRPr="009329BA">
          <w:rPr>
            <w:b/>
            <w:bCs/>
            <w:sz w:val="26"/>
            <w:szCs w:val="26"/>
            <w:rPrChange w:id="5186" w:author="kalla madhu" w:date="2024-07-18T10:21:00Z" w16du:dateUtc="2024-07-18T04:51:00Z">
              <w:rPr>
                <w:b/>
                <w:bCs/>
                <w:sz w:val="26"/>
                <w:szCs w:val="26"/>
                <w:u w:val="single"/>
              </w:rPr>
            </w:rPrChange>
          </w:rPr>
          <w:t>usermenu.jsp</w:t>
        </w:r>
        <w:proofErr w:type="spellEnd"/>
        <w:r w:rsidRPr="009329BA">
          <w:rPr>
            <w:b/>
            <w:bCs/>
            <w:sz w:val="26"/>
            <w:szCs w:val="26"/>
            <w:rPrChange w:id="5187" w:author="kalla madhu" w:date="2024-07-18T10:21:00Z" w16du:dateUtc="2024-07-18T04:51:00Z">
              <w:rPr>
                <w:b/>
                <w:bCs/>
                <w:sz w:val="26"/>
                <w:szCs w:val="26"/>
                <w:u w:val="single"/>
              </w:rPr>
            </w:rPrChange>
          </w:rPr>
          <w:t>"%&gt;</w:t>
        </w:r>
      </w:ins>
    </w:p>
    <w:p w14:paraId="75DA76F0" w14:textId="77777777" w:rsidR="002833E1" w:rsidRPr="009329BA" w:rsidRDefault="002833E1" w:rsidP="002833E1">
      <w:pPr>
        <w:rPr>
          <w:ins w:id="5188" w:author="kalla madhu" w:date="2024-07-17T14:49:00Z"/>
          <w:b/>
          <w:bCs/>
          <w:sz w:val="26"/>
          <w:szCs w:val="26"/>
          <w:rPrChange w:id="5189" w:author="kalla madhu" w:date="2024-07-18T10:21:00Z" w16du:dateUtc="2024-07-18T04:51:00Z">
            <w:rPr>
              <w:ins w:id="5190" w:author="kalla madhu" w:date="2024-07-17T14:49:00Z"/>
              <w:b/>
              <w:bCs/>
              <w:sz w:val="26"/>
              <w:szCs w:val="26"/>
              <w:u w:val="single"/>
            </w:rPr>
          </w:rPrChange>
        </w:rPr>
      </w:pPr>
      <w:ins w:id="5191" w:author="kalla madhu" w:date="2024-07-17T14:49:00Z">
        <w:r w:rsidRPr="009329BA">
          <w:rPr>
            <w:b/>
            <w:bCs/>
            <w:sz w:val="26"/>
            <w:szCs w:val="26"/>
            <w:rPrChange w:id="5192" w:author="kalla madhu" w:date="2024-07-18T10:21:00Z" w16du:dateUtc="2024-07-18T04:51:00Z">
              <w:rPr>
                <w:b/>
                <w:bCs/>
                <w:sz w:val="26"/>
                <w:szCs w:val="26"/>
                <w:u w:val="single"/>
              </w:rPr>
            </w:rPrChange>
          </w:rPr>
          <w:t>    &lt;%</w:t>
        </w:r>
      </w:ins>
    </w:p>
    <w:p w14:paraId="5911C547" w14:textId="77777777" w:rsidR="002833E1" w:rsidRPr="009329BA" w:rsidRDefault="002833E1" w:rsidP="002833E1">
      <w:pPr>
        <w:rPr>
          <w:ins w:id="5193" w:author="kalla madhu" w:date="2024-07-17T14:49:00Z"/>
          <w:b/>
          <w:bCs/>
          <w:sz w:val="26"/>
          <w:szCs w:val="26"/>
          <w:rPrChange w:id="5194" w:author="kalla madhu" w:date="2024-07-18T10:21:00Z" w16du:dateUtc="2024-07-18T04:51:00Z">
            <w:rPr>
              <w:ins w:id="5195" w:author="kalla madhu" w:date="2024-07-17T14:49:00Z"/>
              <w:b/>
              <w:bCs/>
              <w:sz w:val="26"/>
              <w:szCs w:val="26"/>
              <w:u w:val="single"/>
            </w:rPr>
          </w:rPrChange>
        </w:rPr>
      </w:pPr>
      <w:ins w:id="5196" w:author="kalla madhu" w:date="2024-07-17T14:49:00Z">
        <w:r w:rsidRPr="009329BA">
          <w:rPr>
            <w:b/>
            <w:bCs/>
            <w:sz w:val="26"/>
            <w:szCs w:val="26"/>
            <w:rPrChange w:id="5197" w:author="kalla madhu" w:date="2024-07-18T10:21:00Z" w16du:dateUtc="2024-07-18T04:51:00Z">
              <w:rPr>
                <w:b/>
                <w:bCs/>
                <w:sz w:val="26"/>
                <w:szCs w:val="26"/>
                <w:u w:val="single"/>
              </w:rPr>
            </w:rPrChange>
          </w:rPr>
          <w:t>    String msg=</w:t>
        </w:r>
        <w:proofErr w:type="spellStart"/>
        <w:proofErr w:type="gramStart"/>
        <w:r w:rsidRPr="009329BA">
          <w:rPr>
            <w:b/>
            <w:bCs/>
            <w:sz w:val="26"/>
            <w:szCs w:val="26"/>
            <w:rPrChange w:id="5198" w:author="kalla madhu" w:date="2024-07-18T10:21:00Z" w16du:dateUtc="2024-07-18T04:51:00Z">
              <w:rPr>
                <w:b/>
                <w:bCs/>
                <w:sz w:val="26"/>
                <w:szCs w:val="26"/>
                <w:u w:val="single"/>
              </w:rPr>
            </w:rPrChange>
          </w:rPr>
          <w:t>request.getParameter</w:t>
        </w:r>
        <w:proofErr w:type="spellEnd"/>
        <w:proofErr w:type="gramEnd"/>
        <w:r w:rsidRPr="009329BA">
          <w:rPr>
            <w:b/>
            <w:bCs/>
            <w:sz w:val="26"/>
            <w:szCs w:val="26"/>
            <w:rPrChange w:id="5199" w:author="kalla madhu" w:date="2024-07-18T10:21:00Z" w16du:dateUtc="2024-07-18T04:51:00Z">
              <w:rPr>
                <w:b/>
                <w:bCs/>
                <w:sz w:val="26"/>
                <w:szCs w:val="26"/>
                <w:u w:val="single"/>
              </w:rPr>
            </w:rPrChange>
          </w:rPr>
          <w:t>("msg");</w:t>
        </w:r>
      </w:ins>
    </w:p>
    <w:p w14:paraId="19CA2ACF" w14:textId="77777777" w:rsidR="002833E1" w:rsidRPr="009329BA" w:rsidRDefault="002833E1" w:rsidP="002833E1">
      <w:pPr>
        <w:rPr>
          <w:ins w:id="5200" w:author="kalla madhu" w:date="2024-07-17T14:49:00Z"/>
          <w:b/>
          <w:bCs/>
          <w:sz w:val="26"/>
          <w:szCs w:val="26"/>
          <w:rPrChange w:id="5201" w:author="kalla madhu" w:date="2024-07-18T10:21:00Z" w16du:dateUtc="2024-07-18T04:51:00Z">
            <w:rPr>
              <w:ins w:id="5202" w:author="kalla madhu" w:date="2024-07-17T14:49:00Z"/>
              <w:b/>
              <w:bCs/>
              <w:sz w:val="26"/>
              <w:szCs w:val="26"/>
              <w:u w:val="single"/>
            </w:rPr>
          </w:rPrChange>
        </w:rPr>
      </w:pPr>
      <w:ins w:id="5203" w:author="kalla madhu" w:date="2024-07-17T14:49:00Z">
        <w:r w:rsidRPr="009329BA">
          <w:rPr>
            <w:b/>
            <w:bCs/>
            <w:sz w:val="26"/>
            <w:szCs w:val="26"/>
            <w:rPrChange w:id="5204" w:author="kalla madhu" w:date="2024-07-18T10:21:00Z" w16du:dateUtc="2024-07-18T04:51:00Z">
              <w:rPr>
                <w:b/>
                <w:bCs/>
                <w:sz w:val="26"/>
                <w:szCs w:val="26"/>
                <w:u w:val="single"/>
              </w:rPr>
            </w:rPrChange>
          </w:rPr>
          <w:t>    if(msg==null)</w:t>
        </w:r>
      </w:ins>
    </w:p>
    <w:p w14:paraId="7BD8FDE5" w14:textId="77777777" w:rsidR="002833E1" w:rsidRPr="009329BA" w:rsidRDefault="002833E1" w:rsidP="002833E1">
      <w:pPr>
        <w:rPr>
          <w:ins w:id="5205" w:author="kalla madhu" w:date="2024-07-17T14:49:00Z"/>
          <w:b/>
          <w:bCs/>
          <w:sz w:val="26"/>
          <w:szCs w:val="26"/>
          <w:rPrChange w:id="5206" w:author="kalla madhu" w:date="2024-07-18T10:21:00Z" w16du:dateUtc="2024-07-18T04:51:00Z">
            <w:rPr>
              <w:ins w:id="5207" w:author="kalla madhu" w:date="2024-07-17T14:49:00Z"/>
              <w:b/>
              <w:bCs/>
              <w:sz w:val="26"/>
              <w:szCs w:val="26"/>
              <w:u w:val="single"/>
            </w:rPr>
          </w:rPrChange>
        </w:rPr>
      </w:pPr>
      <w:ins w:id="5208" w:author="kalla madhu" w:date="2024-07-17T14:49:00Z">
        <w:r w:rsidRPr="009329BA">
          <w:rPr>
            <w:b/>
            <w:bCs/>
            <w:sz w:val="26"/>
            <w:szCs w:val="26"/>
            <w:rPrChange w:id="5209" w:author="kalla madhu" w:date="2024-07-18T10:21:00Z" w16du:dateUtc="2024-07-18T04:51:00Z">
              <w:rPr>
                <w:b/>
                <w:bCs/>
                <w:sz w:val="26"/>
                <w:szCs w:val="26"/>
                <w:u w:val="single"/>
              </w:rPr>
            </w:rPrChange>
          </w:rPr>
          <w:t>        msg="";</w:t>
        </w:r>
      </w:ins>
    </w:p>
    <w:p w14:paraId="4E912AF5" w14:textId="77777777" w:rsidR="002833E1" w:rsidRPr="009329BA" w:rsidRDefault="002833E1" w:rsidP="002833E1">
      <w:pPr>
        <w:rPr>
          <w:ins w:id="5210" w:author="kalla madhu" w:date="2024-07-17T14:49:00Z"/>
          <w:b/>
          <w:bCs/>
          <w:sz w:val="26"/>
          <w:szCs w:val="26"/>
          <w:rPrChange w:id="5211" w:author="kalla madhu" w:date="2024-07-18T10:21:00Z" w16du:dateUtc="2024-07-18T04:51:00Z">
            <w:rPr>
              <w:ins w:id="5212" w:author="kalla madhu" w:date="2024-07-17T14:49:00Z"/>
              <w:b/>
              <w:bCs/>
              <w:sz w:val="26"/>
              <w:szCs w:val="26"/>
              <w:u w:val="single"/>
            </w:rPr>
          </w:rPrChange>
        </w:rPr>
      </w:pPr>
      <w:ins w:id="5213" w:author="kalla madhu" w:date="2024-07-17T14:49:00Z">
        <w:r w:rsidRPr="009329BA">
          <w:rPr>
            <w:b/>
            <w:bCs/>
            <w:sz w:val="26"/>
            <w:szCs w:val="26"/>
            <w:rPrChange w:id="5214" w:author="kalla madhu" w:date="2024-07-18T10:21:00Z" w16du:dateUtc="2024-07-18T04:51:00Z">
              <w:rPr>
                <w:b/>
                <w:bCs/>
                <w:sz w:val="26"/>
                <w:szCs w:val="26"/>
                <w:u w:val="single"/>
              </w:rPr>
            </w:rPrChange>
          </w:rPr>
          <w:t>    %&gt;</w:t>
        </w:r>
      </w:ins>
    </w:p>
    <w:p w14:paraId="3229E115" w14:textId="77777777" w:rsidR="002833E1" w:rsidRPr="009329BA" w:rsidRDefault="002833E1" w:rsidP="002833E1">
      <w:pPr>
        <w:rPr>
          <w:ins w:id="5215" w:author="kalla madhu" w:date="2024-07-17T14:49:00Z"/>
          <w:b/>
          <w:bCs/>
          <w:sz w:val="26"/>
          <w:szCs w:val="26"/>
          <w:rPrChange w:id="5216" w:author="kalla madhu" w:date="2024-07-18T10:21:00Z" w16du:dateUtc="2024-07-18T04:51:00Z">
            <w:rPr>
              <w:ins w:id="5217" w:author="kalla madhu" w:date="2024-07-17T14:49:00Z"/>
              <w:b/>
              <w:bCs/>
              <w:sz w:val="26"/>
              <w:szCs w:val="26"/>
              <w:u w:val="single"/>
            </w:rPr>
          </w:rPrChange>
        </w:rPr>
      </w:pPr>
      <w:ins w:id="5218" w:author="kalla madhu" w:date="2024-07-17T14:49:00Z">
        <w:r w:rsidRPr="009329BA">
          <w:rPr>
            <w:b/>
            <w:bCs/>
            <w:sz w:val="26"/>
            <w:szCs w:val="26"/>
            <w:rPrChange w:id="5219" w:author="kalla madhu" w:date="2024-07-18T10:21:00Z" w16du:dateUtc="2024-07-18T04:51:00Z">
              <w:rPr>
                <w:b/>
                <w:bCs/>
                <w:sz w:val="26"/>
                <w:szCs w:val="26"/>
                <w:u w:val="single"/>
              </w:rPr>
            </w:rPrChange>
          </w:rPr>
          <w:t>    &lt;div class="row"&gt;</w:t>
        </w:r>
      </w:ins>
    </w:p>
    <w:p w14:paraId="0BACA192" w14:textId="77777777" w:rsidR="002833E1" w:rsidRPr="009329BA" w:rsidRDefault="002833E1" w:rsidP="002833E1">
      <w:pPr>
        <w:rPr>
          <w:ins w:id="5220" w:author="kalla madhu" w:date="2024-07-17T14:49:00Z"/>
          <w:b/>
          <w:bCs/>
          <w:sz w:val="26"/>
          <w:szCs w:val="26"/>
          <w:rPrChange w:id="5221" w:author="kalla madhu" w:date="2024-07-18T10:21:00Z" w16du:dateUtc="2024-07-18T04:51:00Z">
            <w:rPr>
              <w:ins w:id="5222" w:author="kalla madhu" w:date="2024-07-17T14:49:00Z"/>
              <w:b/>
              <w:bCs/>
              <w:sz w:val="26"/>
              <w:szCs w:val="26"/>
              <w:u w:val="single"/>
            </w:rPr>
          </w:rPrChange>
        </w:rPr>
      </w:pPr>
      <w:ins w:id="5223" w:author="kalla madhu" w:date="2024-07-17T14:49:00Z">
        <w:r w:rsidRPr="009329BA">
          <w:rPr>
            <w:b/>
            <w:bCs/>
            <w:sz w:val="26"/>
            <w:szCs w:val="26"/>
            <w:rPrChange w:id="5224" w:author="kalla madhu" w:date="2024-07-18T10:21:00Z" w16du:dateUtc="2024-07-18T04:51:00Z">
              <w:rPr>
                <w:b/>
                <w:bCs/>
                <w:sz w:val="26"/>
                <w:szCs w:val="26"/>
                <w:u w:val="single"/>
              </w:rPr>
            </w:rPrChange>
          </w:rPr>
          <w:t>    &lt;div class="col1"&gt;</w:t>
        </w:r>
      </w:ins>
    </w:p>
    <w:p w14:paraId="78BF27B1" w14:textId="77777777" w:rsidR="002833E1" w:rsidRPr="009329BA" w:rsidRDefault="002833E1" w:rsidP="002833E1">
      <w:pPr>
        <w:rPr>
          <w:ins w:id="5225" w:author="kalla madhu" w:date="2024-07-17T14:49:00Z"/>
          <w:b/>
          <w:bCs/>
          <w:sz w:val="26"/>
          <w:szCs w:val="26"/>
          <w:rPrChange w:id="5226" w:author="kalla madhu" w:date="2024-07-18T10:21:00Z" w16du:dateUtc="2024-07-18T04:51:00Z">
            <w:rPr>
              <w:ins w:id="5227" w:author="kalla madhu" w:date="2024-07-17T14:49:00Z"/>
              <w:b/>
              <w:bCs/>
              <w:sz w:val="26"/>
              <w:szCs w:val="26"/>
              <w:u w:val="single"/>
            </w:rPr>
          </w:rPrChange>
        </w:rPr>
      </w:pPr>
      <w:ins w:id="5228" w:author="kalla madhu" w:date="2024-07-17T14:49:00Z">
        <w:r w:rsidRPr="009329BA">
          <w:rPr>
            <w:b/>
            <w:bCs/>
            <w:sz w:val="26"/>
            <w:szCs w:val="26"/>
            <w:rPrChange w:id="5229" w:author="kalla madhu" w:date="2024-07-18T10:21:00Z" w16du:dateUtc="2024-07-18T04:51:00Z">
              <w:rPr>
                <w:b/>
                <w:bCs/>
                <w:sz w:val="26"/>
                <w:szCs w:val="26"/>
                <w:u w:val="single"/>
              </w:rPr>
            </w:rPrChange>
          </w:rPr>
          <w:t>        &lt;</w:t>
        </w:r>
        <w:proofErr w:type="spellStart"/>
        <w:r w:rsidRPr="009329BA">
          <w:rPr>
            <w:b/>
            <w:bCs/>
            <w:sz w:val="26"/>
            <w:szCs w:val="26"/>
            <w:rPrChange w:id="5230" w:author="kalla madhu" w:date="2024-07-18T10:21:00Z" w16du:dateUtc="2024-07-18T04:51:00Z">
              <w:rPr>
                <w:b/>
                <w:bCs/>
                <w:sz w:val="26"/>
                <w:szCs w:val="26"/>
                <w:u w:val="single"/>
              </w:rPr>
            </w:rPrChange>
          </w:rPr>
          <w:t>img</w:t>
        </w:r>
        <w:proofErr w:type="spellEnd"/>
        <w:r w:rsidRPr="009329BA">
          <w:rPr>
            <w:b/>
            <w:bCs/>
            <w:sz w:val="26"/>
            <w:szCs w:val="26"/>
            <w:rPrChange w:id="5231" w:author="kalla madhu" w:date="2024-07-18T10:21:00Z" w16du:dateUtc="2024-07-18T04:51:00Z">
              <w:rPr>
                <w:b/>
                <w:bCs/>
                <w:sz w:val="26"/>
                <w:szCs w:val="26"/>
                <w:u w:val="single"/>
              </w:rPr>
            </w:rPrChange>
          </w:rPr>
          <w:t xml:space="preserve"> class="</w:t>
        </w:r>
        <w:proofErr w:type="spellStart"/>
        <w:r w:rsidRPr="009329BA">
          <w:rPr>
            <w:b/>
            <w:bCs/>
            <w:sz w:val="26"/>
            <w:szCs w:val="26"/>
            <w:rPrChange w:id="5232" w:author="kalla madhu" w:date="2024-07-18T10:21:00Z" w16du:dateUtc="2024-07-18T04:51:00Z">
              <w:rPr>
                <w:b/>
                <w:bCs/>
                <w:sz w:val="26"/>
                <w:szCs w:val="26"/>
                <w:u w:val="single"/>
              </w:rPr>
            </w:rPrChange>
          </w:rPr>
          <w:t>img</w:t>
        </w:r>
        <w:proofErr w:type="spellEnd"/>
        <w:r w:rsidRPr="009329BA">
          <w:rPr>
            <w:b/>
            <w:bCs/>
            <w:sz w:val="26"/>
            <w:szCs w:val="26"/>
            <w:rPrChange w:id="5233" w:author="kalla madhu" w:date="2024-07-18T10:21:00Z" w16du:dateUtc="2024-07-18T04:51:00Z">
              <w:rPr>
                <w:b/>
                <w:bCs/>
                <w:sz w:val="26"/>
                <w:szCs w:val="26"/>
                <w:u w:val="single"/>
              </w:rPr>
            </w:rPrChange>
          </w:rPr>
          <w:t xml:space="preserve">" </w:t>
        </w:r>
        <w:proofErr w:type="spellStart"/>
        <w:r w:rsidRPr="009329BA">
          <w:rPr>
            <w:b/>
            <w:bCs/>
            <w:sz w:val="26"/>
            <w:szCs w:val="26"/>
            <w:rPrChange w:id="5234" w:author="kalla madhu" w:date="2024-07-18T10:21:00Z" w16du:dateUtc="2024-07-18T04:51:00Z">
              <w:rPr>
                <w:b/>
                <w:bCs/>
                <w:sz w:val="26"/>
                <w:szCs w:val="26"/>
                <w:u w:val="single"/>
              </w:rPr>
            </w:rPrChange>
          </w:rPr>
          <w:t>src</w:t>
        </w:r>
        <w:proofErr w:type="spellEnd"/>
        <w:r w:rsidRPr="009329BA">
          <w:rPr>
            <w:b/>
            <w:bCs/>
            <w:sz w:val="26"/>
            <w:szCs w:val="26"/>
            <w:rPrChange w:id="5235" w:author="kalla madhu" w:date="2024-07-18T10:21:00Z" w16du:dateUtc="2024-07-18T04:51:00Z">
              <w:rPr>
                <w:b/>
                <w:bCs/>
                <w:sz w:val="26"/>
                <w:szCs w:val="26"/>
                <w:u w:val="single"/>
              </w:rPr>
            </w:rPrChange>
          </w:rPr>
          <w:t>="images/user.png" alt=""&gt;</w:t>
        </w:r>
      </w:ins>
    </w:p>
    <w:p w14:paraId="5862A058" w14:textId="77777777" w:rsidR="002833E1" w:rsidRPr="009329BA" w:rsidRDefault="002833E1" w:rsidP="002833E1">
      <w:pPr>
        <w:rPr>
          <w:ins w:id="5236" w:author="kalla madhu" w:date="2024-07-17T14:49:00Z"/>
          <w:b/>
          <w:bCs/>
          <w:sz w:val="26"/>
          <w:szCs w:val="26"/>
          <w:rPrChange w:id="5237" w:author="kalla madhu" w:date="2024-07-18T10:21:00Z" w16du:dateUtc="2024-07-18T04:51:00Z">
            <w:rPr>
              <w:ins w:id="5238" w:author="kalla madhu" w:date="2024-07-17T14:49:00Z"/>
              <w:b/>
              <w:bCs/>
              <w:sz w:val="26"/>
              <w:szCs w:val="26"/>
              <w:u w:val="single"/>
            </w:rPr>
          </w:rPrChange>
        </w:rPr>
      </w:pPr>
      <w:ins w:id="5239" w:author="kalla madhu" w:date="2024-07-17T14:49:00Z">
        <w:r w:rsidRPr="009329BA">
          <w:rPr>
            <w:b/>
            <w:bCs/>
            <w:sz w:val="26"/>
            <w:szCs w:val="26"/>
            <w:rPrChange w:id="5240" w:author="kalla madhu" w:date="2024-07-18T10:21:00Z" w16du:dateUtc="2024-07-18T04:51:00Z">
              <w:rPr>
                <w:b/>
                <w:bCs/>
                <w:sz w:val="26"/>
                <w:szCs w:val="26"/>
                <w:u w:val="single"/>
              </w:rPr>
            </w:rPrChange>
          </w:rPr>
          <w:t>    &lt;/div&gt;</w:t>
        </w:r>
      </w:ins>
    </w:p>
    <w:p w14:paraId="5AAE314D" w14:textId="77777777" w:rsidR="002833E1" w:rsidRPr="009329BA" w:rsidRDefault="002833E1" w:rsidP="002833E1">
      <w:pPr>
        <w:rPr>
          <w:ins w:id="5241" w:author="kalla madhu" w:date="2024-07-17T14:49:00Z"/>
          <w:b/>
          <w:bCs/>
          <w:sz w:val="26"/>
          <w:szCs w:val="26"/>
          <w:rPrChange w:id="5242" w:author="kalla madhu" w:date="2024-07-18T10:21:00Z" w16du:dateUtc="2024-07-18T04:51:00Z">
            <w:rPr>
              <w:ins w:id="5243" w:author="kalla madhu" w:date="2024-07-17T14:49:00Z"/>
              <w:b/>
              <w:bCs/>
              <w:sz w:val="26"/>
              <w:szCs w:val="26"/>
              <w:u w:val="single"/>
            </w:rPr>
          </w:rPrChange>
        </w:rPr>
      </w:pPr>
      <w:ins w:id="5244" w:author="kalla madhu" w:date="2024-07-17T14:49:00Z">
        <w:r w:rsidRPr="009329BA">
          <w:rPr>
            <w:b/>
            <w:bCs/>
            <w:sz w:val="26"/>
            <w:szCs w:val="26"/>
            <w:rPrChange w:id="5245" w:author="kalla madhu" w:date="2024-07-18T10:21:00Z" w16du:dateUtc="2024-07-18T04:51:00Z">
              <w:rPr>
                <w:b/>
                <w:bCs/>
                <w:sz w:val="26"/>
                <w:szCs w:val="26"/>
                <w:u w:val="single"/>
              </w:rPr>
            </w:rPrChange>
          </w:rPr>
          <w:t xml:space="preserve">    </w:t>
        </w:r>
      </w:ins>
    </w:p>
    <w:p w14:paraId="67A62EF0" w14:textId="77777777" w:rsidR="002833E1" w:rsidRPr="009329BA" w:rsidRDefault="002833E1" w:rsidP="002833E1">
      <w:pPr>
        <w:rPr>
          <w:ins w:id="5246" w:author="kalla madhu" w:date="2024-07-17T14:49:00Z"/>
          <w:b/>
          <w:bCs/>
          <w:sz w:val="26"/>
          <w:szCs w:val="26"/>
          <w:rPrChange w:id="5247" w:author="kalla madhu" w:date="2024-07-18T10:21:00Z" w16du:dateUtc="2024-07-18T04:51:00Z">
            <w:rPr>
              <w:ins w:id="5248" w:author="kalla madhu" w:date="2024-07-17T14:49:00Z"/>
              <w:b/>
              <w:bCs/>
              <w:sz w:val="26"/>
              <w:szCs w:val="26"/>
              <w:u w:val="single"/>
            </w:rPr>
          </w:rPrChange>
        </w:rPr>
      </w:pPr>
      <w:ins w:id="5249" w:author="kalla madhu" w:date="2024-07-17T14:49:00Z">
        <w:r w:rsidRPr="009329BA">
          <w:rPr>
            <w:b/>
            <w:bCs/>
            <w:sz w:val="26"/>
            <w:szCs w:val="26"/>
            <w:rPrChange w:id="5250" w:author="kalla madhu" w:date="2024-07-18T10:21:00Z" w16du:dateUtc="2024-07-18T04:51:00Z">
              <w:rPr>
                <w:b/>
                <w:bCs/>
                <w:sz w:val="26"/>
                <w:szCs w:val="26"/>
                <w:u w:val="single"/>
              </w:rPr>
            </w:rPrChange>
          </w:rPr>
          <w:t>    &lt;div class="col2"&gt;</w:t>
        </w:r>
      </w:ins>
    </w:p>
    <w:p w14:paraId="6D639077" w14:textId="77777777" w:rsidR="002833E1" w:rsidRPr="009329BA" w:rsidRDefault="002833E1" w:rsidP="002833E1">
      <w:pPr>
        <w:rPr>
          <w:ins w:id="5251" w:author="kalla madhu" w:date="2024-07-17T14:49:00Z"/>
          <w:b/>
          <w:bCs/>
          <w:sz w:val="26"/>
          <w:szCs w:val="26"/>
          <w:rPrChange w:id="5252" w:author="kalla madhu" w:date="2024-07-18T10:21:00Z" w16du:dateUtc="2024-07-18T04:51:00Z">
            <w:rPr>
              <w:ins w:id="5253" w:author="kalla madhu" w:date="2024-07-17T14:49:00Z"/>
              <w:b/>
              <w:bCs/>
              <w:sz w:val="26"/>
              <w:szCs w:val="26"/>
              <w:u w:val="single"/>
            </w:rPr>
          </w:rPrChange>
        </w:rPr>
      </w:pPr>
      <w:ins w:id="5254" w:author="kalla madhu" w:date="2024-07-17T14:49:00Z">
        <w:r w:rsidRPr="009329BA">
          <w:rPr>
            <w:b/>
            <w:bCs/>
            <w:sz w:val="26"/>
            <w:szCs w:val="26"/>
            <w:rPrChange w:id="5255" w:author="kalla madhu" w:date="2024-07-18T10:21:00Z" w16du:dateUtc="2024-07-18T04:51:00Z">
              <w:rPr>
                <w:b/>
                <w:bCs/>
                <w:sz w:val="26"/>
                <w:szCs w:val="26"/>
                <w:u w:val="single"/>
              </w:rPr>
            </w:rPrChange>
          </w:rPr>
          <w:t>        &lt;h5&gt;&lt;%=msg%&gt;&lt;/h5&gt;</w:t>
        </w:r>
      </w:ins>
    </w:p>
    <w:p w14:paraId="1FAA18EC" w14:textId="77777777" w:rsidR="002833E1" w:rsidRPr="009329BA" w:rsidRDefault="002833E1" w:rsidP="002833E1">
      <w:pPr>
        <w:rPr>
          <w:ins w:id="5256" w:author="kalla madhu" w:date="2024-07-17T14:49:00Z"/>
          <w:b/>
          <w:bCs/>
          <w:sz w:val="26"/>
          <w:szCs w:val="26"/>
          <w:rPrChange w:id="5257" w:author="kalla madhu" w:date="2024-07-18T10:21:00Z" w16du:dateUtc="2024-07-18T04:51:00Z">
            <w:rPr>
              <w:ins w:id="5258" w:author="kalla madhu" w:date="2024-07-17T14:49:00Z"/>
              <w:b/>
              <w:bCs/>
              <w:sz w:val="26"/>
              <w:szCs w:val="26"/>
              <w:u w:val="single"/>
            </w:rPr>
          </w:rPrChange>
        </w:rPr>
      </w:pPr>
      <w:ins w:id="5259" w:author="kalla madhu" w:date="2024-07-17T14:49:00Z">
        <w:r w:rsidRPr="009329BA">
          <w:rPr>
            <w:b/>
            <w:bCs/>
            <w:sz w:val="26"/>
            <w:szCs w:val="26"/>
            <w:rPrChange w:id="5260" w:author="kalla madhu" w:date="2024-07-18T10:21:00Z" w16du:dateUtc="2024-07-18T04:51:00Z">
              <w:rPr>
                <w:b/>
                <w:bCs/>
                <w:sz w:val="26"/>
                <w:szCs w:val="26"/>
                <w:u w:val="single"/>
              </w:rPr>
            </w:rPrChange>
          </w:rPr>
          <w:t xml:space="preserve">        &lt;h3&gt;Add </w:t>
        </w:r>
        <w:proofErr w:type="spellStart"/>
        <w:r w:rsidRPr="009329BA">
          <w:rPr>
            <w:b/>
            <w:bCs/>
            <w:sz w:val="26"/>
            <w:szCs w:val="26"/>
            <w:rPrChange w:id="5261" w:author="kalla madhu" w:date="2024-07-18T10:21:00Z" w16du:dateUtc="2024-07-18T04:51:00Z">
              <w:rPr>
                <w:b/>
                <w:bCs/>
                <w:sz w:val="26"/>
                <w:szCs w:val="26"/>
                <w:u w:val="single"/>
              </w:rPr>
            </w:rPrChange>
          </w:rPr>
          <w:t>ToDo</w:t>
        </w:r>
        <w:proofErr w:type="spellEnd"/>
        <w:r w:rsidRPr="009329BA">
          <w:rPr>
            <w:b/>
            <w:bCs/>
            <w:sz w:val="26"/>
            <w:szCs w:val="26"/>
            <w:rPrChange w:id="5262" w:author="kalla madhu" w:date="2024-07-18T10:21:00Z" w16du:dateUtc="2024-07-18T04:51:00Z">
              <w:rPr>
                <w:b/>
                <w:bCs/>
                <w:sz w:val="26"/>
                <w:szCs w:val="26"/>
                <w:u w:val="single"/>
              </w:rPr>
            </w:rPrChange>
          </w:rPr>
          <w:t xml:space="preserve"> List&lt;/h3&gt;</w:t>
        </w:r>
      </w:ins>
    </w:p>
    <w:p w14:paraId="5B8ADA98" w14:textId="77777777" w:rsidR="002833E1" w:rsidRPr="009329BA" w:rsidRDefault="002833E1" w:rsidP="002833E1">
      <w:pPr>
        <w:rPr>
          <w:ins w:id="5263" w:author="kalla madhu" w:date="2024-07-17T14:49:00Z"/>
          <w:b/>
          <w:bCs/>
          <w:sz w:val="26"/>
          <w:szCs w:val="26"/>
          <w:rPrChange w:id="5264" w:author="kalla madhu" w:date="2024-07-18T10:21:00Z" w16du:dateUtc="2024-07-18T04:51:00Z">
            <w:rPr>
              <w:ins w:id="5265" w:author="kalla madhu" w:date="2024-07-17T14:49:00Z"/>
              <w:b/>
              <w:bCs/>
              <w:sz w:val="26"/>
              <w:szCs w:val="26"/>
              <w:u w:val="single"/>
            </w:rPr>
          </w:rPrChange>
        </w:rPr>
      </w:pPr>
      <w:ins w:id="5266" w:author="kalla madhu" w:date="2024-07-17T14:49:00Z">
        <w:r w:rsidRPr="009329BA">
          <w:rPr>
            <w:b/>
            <w:bCs/>
            <w:sz w:val="26"/>
            <w:szCs w:val="26"/>
            <w:rPrChange w:id="5267" w:author="kalla madhu" w:date="2024-07-18T10:21:00Z" w16du:dateUtc="2024-07-18T04:51:00Z">
              <w:rPr>
                <w:b/>
                <w:bCs/>
                <w:sz w:val="26"/>
                <w:szCs w:val="26"/>
                <w:u w:val="single"/>
              </w:rPr>
            </w:rPrChange>
          </w:rPr>
          <w:t>        &lt;form action="</w:t>
        </w:r>
        <w:proofErr w:type="spellStart"/>
        <w:r w:rsidRPr="009329BA">
          <w:rPr>
            <w:b/>
            <w:bCs/>
            <w:sz w:val="26"/>
            <w:szCs w:val="26"/>
            <w:rPrChange w:id="5268" w:author="kalla madhu" w:date="2024-07-18T10:21:00Z" w16du:dateUtc="2024-07-18T04:51:00Z">
              <w:rPr>
                <w:b/>
                <w:bCs/>
                <w:sz w:val="26"/>
                <w:szCs w:val="26"/>
                <w:u w:val="single"/>
              </w:rPr>
            </w:rPrChange>
          </w:rPr>
          <w:t>addToDo.jsp</w:t>
        </w:r>
        <w:proofErr w:type="spellEnd"/>
        <w:r w:rsidRPr="009329BA">
          <w:rPr>
            <w:b/>
            <w:bCs/>
            <w:sz w:val="26"/>
            <w:szCs w:val="26"/>
            <w:rPrChange w:id="5269" w:author="kalla madhu" w:date="2024-07-18T10:21:00Z" w16du:dateUtc="2024-07-18T04:51:00Z">
              <w:rPr>
                <w:b/>
                <w:bCs/>
                <w:sz w:val="26"/>
                <w:szCs w:val="26"/>
                <w:u w:val="single"/>
              </w:rPr>
            </w:rPrChange>
          </w:rPr>
          <w:t>" method="post"&gt;</w:t>
        </w:r>
      </w:ins>
    </w:p>
    <w:p w14:paraId="78F0D048" w14:textId="77777777" w:rsidR="002833E1" w:rsidRPr="009329BA" w:rsidRDefault="002833E1" w:rsidP="002833E1">
      <w:pPr>
        <w:rPr>
          <w:ins w:id="5270" w:author="kalla madhu" w:date="2024-07-17T14:49:00Z"/>
          <w:b/>
          <w:bCs/>
          <w:sz w:val="26"/>
          <w:szCs w:val="26"/>
          <w:rPrChange w:id="5271" w:author="kalla madhu" w:date="2024-07-18T10:21:00Z" w16du:dateUtc="2024-07-18T04:51:00Z">
            <w:rPr>
              <w:ins w:id="5272" w:author="kalla madhu" w:date="2024-07-17T14:49:00Z"/>
              <w:b/>
              <w:bCs/>
              <w:sz w:val="26"/>
              <w:szCs w:val="26"/>
              <w:u w:val="single"/>
            </w:rPr>
          </w:rPrChange>
        </w:rPr>
      </w:pPr>
      <w:ins w:id="5273" w:author="kalla madhu" w:date="2024-07-17T14:49:00Z">
        <w:r w:rsidRPr="009329BA">
          <w:rPr>
            <w:b/>
            <w:bCs/>
            <w:sz w:val="26"/>
            <w:szCs w:val="26"/>
            <w:rPrChange w:id="5274" w:author="kalla madhu" w:date="2024-07-18T10:21:00Z" w16du:dateUtc="2024-07-18T04:51:00Z">
              <w:rPr>
                <w:b/>
                <w:bCs/>
                <w:sz w:val="26"/>
                <w:szCs w:val="26"/>
                <w:u w:val="single"/>
              </w:rPr>
            </w:rPrChange>
          </w:rPr>
          <w:t>            &lt;div class="mb"&gt;</w:t>
        </w:r>
      </w:ins>
    </w:p>
    <w:p w14:paraId="49735CE8" w14:textId="77777777" w:rsidR="002833E1" w:rsidRPr="009329BA" w:rsidRDefault="002833E1" w:rsidP="002833E1">
      <w:pPr>
        <w:rPr>
          <w:ins w:id="5275" w:author="kalla madhu" w:date="2024-07-17T14:49:00Z"/>
          <w:b/>
          <w:bCs/>
          <w:sz w:val="26"/>
          <w:szCs w:val="26"/>
          <w:rPrChange w:id="5276" w:author="kalla madhu" w:date="2024-07-18T10:21:00Z" w16du:dateUtc="2024-07-18T04:51:00Z">
            <w:rPr>
              <w:ins w:id="5277" w:author="kalla madhu" w:date="2024-07-17T14:49:00Z"/>
              <w:b/>
              <w:bCs/>
              <w:sz w:val="26"/>
              <w:szCs w:val="26"/>
              <w:u w:val="single"/>
            </w:rPr>
          </w:rPrChange>
        </w:rPr>
      </w:pPr>
      <w:ins w:id="5278" w:author="kalla madhu" w:date="2024-07-17T14:49:00Z">
        <w:r w:rsidRPr="009329BA">
          <w:rPr>
            <w:b/>
            <w:bCs/>
            <w:sz w:val="26"/>
            <w:szCs w:val="26"/>
            <w:rPrChange w:id="5279" w:author="kalla madhu" w:date="2024-07-18T10:21:00Z" w16du:dateUtc="2024-07-18T04:51:00Z">
              <w:rPr>
                <w:b/>
                <w:bCs/>
                <w:sz w:val="26"/>
                <w:szCs w:val="26"/>
                <w:u w:val="single"/>
              </w:rPr>
            </w:rPrChange>
          </w:rPr>
          <w:t>                &lt;</w:t>
        </w:r>
        <w:proofErr w:type="spellStart"/>
        <w:r w:rsidRPr="009329BA">
          <w:rPr>
            <w:b/>
            <w:bCs/>
            <w:sz w:val="26"/>
            <w:szCs w:val="26"/>
            <w:rPrChange w:id="5280" w:author="kalla madhu" w:date="2024-07-18T10:21:00Z" w16du:dateUtc="2024-07-18T04:51:00Z">
              <w:rPr>
                <w:b/>
                <w:bCs/>
                <w:sz w:val="26"/>
                <w:szCs w:val="26"/>
                <w:u w:val="single"/>
              </w:rPr>
            </w:rPrChange>
          </w:rPr>
          <w:t>textarea</w:t>
        </w:r>
        <w:proofErr w:type="spellEnd"/>
        <w:r w:rsidRPr="009329BA">
          <w:rPr>
            <w:b/>
            <w:bCs/>
            <w:sz w:val="26"/>
            <w:szCs w:val="26"/>
            <w:rPrChange w:id="5281" w:author="kalla madhu" w:date="2024-07-18T10:21:00Z" w16du:dateUtc="2024-07-18T04:51:00Z">
              <w:rPr>
                <w:b/>
                <w:bCs/>
                <w:sz w:val="26"/>
                <w:szCs w:val="26"/>
                <w:u w:val="single"/>
              </w:rPr>
            </w:rPrChange>
          </w:rPr>
          <w:t xml:space="preserve"> name="task" id="" placeholder="Task </w:t>
        </w:r>
        <w:proofErr w:type="gramStart"/>
        <w:r w:rsidRPr="009329BA">
          <w:rPr>
            <w:b/>
            <w:bCs/>
            <w:sz w:val="26"/>
            <w:szCs w:val="26"/>
            <w:rPrChange w:id="5282" w:author="kalla madhu" w:date="2024-07-18T10:21:00Z" w16du:dateUtc="2024-07-18T04:51:00Z">
              <w:rPr>
                <w:b/>
                <w:bCs/>
                <w:sz w:val="26"/>
                <w:szCs w:val="26"/>
                <w:u w:val="single"/>
              </w:rPr>
            </w:rPrChange>
          </w:rPr>
          <w:t>To</w:t>
        </w:r>
        <w:proofErr w:type="gramEnd"/>
        <w:r w:rsidRPr="009329BA">
          <w:rPr>
            <w:b/>
            <w:bCs/>
            <w:sz w:val="26"/>
            <w:szCs w:val="26"/>
            <w:rPrChange w:id="5283" w:author="kalla madhu" w:date="2024-07-18T10:21:00Z" w16du:dateUtc="2024-07-18T04:51:00Z">
              <w:rPr>
                <w:b/>
                <w:bCs/>
                <w:sz w:val="26"/>
                <w:szCs w:val="26"/>
                <w:u w:val="single"/>
              </w:rPr>
            </w:rPrChange>
          </w:rPr>
          <w:t xml:space="preserve"> Complete: "&gt;&lt;/</w:t>
        </w:r>
        <w:proofErr w:type="spellStart"/>
        <w:r w:rsidRPr="009329BA">
          <w:rPr>
            <w:b/>
            <w:bCs/>
            <w:sz w:val="26"/>
            <w:szCs w:val="26"/>
            <w:rPrChange w:id="5284" w:author="kalla madhu" w:date="2024-07-18T10:21:00Z" w16du:dateUtc="2024-07-18T04:51:00Z">
              <w:rPr>
                <w:b/>
                <w:bCs/>
                <w:sz w:val="26"/>
                <w:szCs w:val="26"/>
                <w:u w:val="single"/>
              </w:rPr>
            </w:rPrChange>
          </w:rPr>
          <w:t>textarea</w:t>
        </w:r>
        <w:proofErr w:type="spellEnd"/>
        <w:r w:rsidRPr="009329BA">
          <w:rPr>
            <w:b/>
            <w:bCs/>
            <w:sz w:val="26"/>
            <w:szCs w:val="26"/>
            <w:rPrChange w:id="5285" w:author="kalla madhu" w:date="2024-07-18T10:21:00Z" w16du:dateUtc="2024-07-18T04:51:00Z">
              <w:rPr>
                <w:b/>
                <w:bCs/>
                <w:sz w:val="26"/>
                <w:szCs w:val="26"/>
                <w:u w:val="single"/>
              </w:rPr>
            </w:rPrChange>
          </w:rPr>
          <w:t>&gt;</w:t>
        </w:r>
      </w:ins>
    </w:p>
    <w:p w14:paraId="69C008C5" w14:textId="77777777" w:rsidR="002833E1" w:rsidRPr="009329BA" w:rsidRDefault="002833E1" w:rsidP="002833E1">
      <w:pPr>
        <w:rPr>
          <w:ins w:id="5286" w:author="kalla madhu" w:date="2024-07-17T14:49:00Z"/>
          <w:b/>
          <w:bCs/>
          <w:sz w:val="26"/>
          <w:szCs w:val="26"/>
          <w:rPrChange w:id="5287" w:author="kalla madhu" w:date="2024-07-18T10:21:00Z" w16du:dateUtc="2024-07-18T04:51:00Z">
            <w:rPr>
              <w:ins w:id="5288" w:author="kalla madhu" w:date="2024-07-17T14:49:00Z"/>
              <w:b/>
              <w:bCs/>
              <w:sz w:val="26"/>
              <w:szCs w:val="26"/>
              <w:u w:val="single"/>
            </w:rPr>
          </w:rPrChange>
        </w:rPr>
      </w:pPr>
      <w:ins w:id="5289" w:author="kalla madhu" w:date="2024-07-17T14:49:00Z">
        <w:r w:rsidRPr="009329BA">
          <w:rPr>
            <w:b/>
            <w:bCs/>
            <w:sz w:val="26"/>
            <w:szCs w:val="26"/>
            <w:rPrChange w:id="5290" w:author="kalla madhu" w:date="2024-07-18T10:21:00Z" w16du:dateUtc="2024-07-18T04:51:00Z">
              <w:rPr>
                <w:b/>
                <w:bCs/>
                <w:sz w:val="26"/>
                <w:szCs w:val="26"/>
                <w:u w:val="single"/>
              </w:rPr>
            </w:rPrChange>
          </w:rPr>
          <w:t>            &lt;/div&gt;</w:t>
        </w:r>
      </w:ins>
    </w:p>
    <w:p w14:paraId="071D5B44" w14:textId="77777777" w:rsidR="002833E1" w:rsidRPr="009329BA" w:rsidRDefault="002833E1" w:rsidP="002833E1">
      <w:pPr>
        <w:rPr>
          <w:ins w:id="5291" w:author="kalla madhu" w:date="2024-07-17T14:49:00Z"/>
          <w:b/>
          <w:bCs/>
          <w:sz w:val="26"/>
          <w:szCs w:val="26"/>
          <w:rPrChange w:id="5292" w:author="kalla madhu" w:date="2024-07-18T10:21:00Z" w16du:dateUtc="2024-07-18T04:51:00Z">
            <w:rPr>
              <w:ins w:id="5293" w:author="kalla madhu" w:date="2024-07-17T14:49:00Z"/>
              <w:b/>
              <w:bCs/>
              <w:sz w:val="26"/>
              <w:szCs w:val="26"/>
              <w:u w:val="single"/>
            </w:rPr>
          </w:rPrChange>
        </w:rPr>
      </w:pPr>
      <w:ins w:id="5294" w:author="kalla madhu" w:date="2024-07-17T14:49:00Z">
        <w:r w:rsidRPr="009329BA">
          <w:rPr>
            <w:b/>
            <w:bCs/>
            <w:sz w:val="26"/>
            <w:szCs w:val="26"/>
            <w:rPrChange w:id="5295" w:author="kalla madhu" w:date="2024-07-18T10:21:00Z" w16du:dateUtc="2024-07-18T04:51:00Z">
              <w:rPr>
                <w:b/>
                <w:bCs/>
                <w:sz w:val="26"/>
                <w:szCs w:val="26"/>
                <w:u w:val="single"/>
              </w:rPr>
            </w:rPrChange>
          </w:rPr>
          <w:t>            &lt;div class="mb"&gt;</w:t>
        </w:r>
      </w:ins>
    </w:p>
    <w:p w14:paraId="0C42F02F" w14:textId="77777777" w:rsidR="002833E1" w:rsidRPr="009329BA" w:rsidRDefault="002833E1" w:rsidP="002833E1">
      <w:pPr>
        <w:rPr>
          <w:ins w:id="5296" w:author="kalla madhu" w:date="2024-07-17T14:49:00Z"/>
          <w:b/>
          <w:bCs/>
          <w:sz w:val="26"/>
          <w:szCs w:val="26"/>
          <w:rPrChange w:id="5297" w:author="kalla madhu" w:date="2024-07-18T10:21:00Z" w16du:dateUtc="2024-07-18T04:51:00Z">
            <w:rPr>
              <w:ins w:id="5298" w:author="kalla madhu" w:date="2024-07-17T14:49:00Z"/>
              <w:b/>
              <w:bCs/>
              <w:sz w:val="26"/>
              <w:szCs w:val="26"/>
              <w:u w:val="single"/>
            </w:rPr>
          </w:rPrChange>
        </w:rPr>
      </w:pPr>
      <w:ins w:id="5299" w:author="kalla madhu" w:date="2024-07-17T14:49:00Z">
        <w:r w:rsidRPr="009329BA">
          <w:rPr>
            <w:b/>
            <w:bCs/>
            <w:sz w:val="26"/>
            <w:szCs w:val="26"/>
            <w:rPrChange w:id="5300" w:author="kalla madhu" w:date="2024-07-18T10:21:00Z" w16du:dateUtc="2024-07-18T04:51:00Z">
              <w:rPr>
                <w:b/>
                <w:bCs/>
                <w:sz w:val="26"/>
                <w:szCs w:val="26"/>
                <w:u w:val="single"/>
              </w:rPr>
            </w:rPrChange>
          </w:rPr>
          <w:lastRenderedPageBreak/>
          <w:t>                &lt;label for="</w:t>
        </w:r>
        <w:proofErr w:type="spellStart"/>
        <w:r w:rsidRPr="009329BA">
          <w:rPr>
            <w:b/>
            <w:bCs/>
            <w:sz w:val="26"/>
            <w:szCs w:val="26"/>
            <w:rPrChange w:id="5301" w:author="kalla madhu" w:date="2024-07-18T10:21:00Z" w16du:dateUtc="2024-07-18T04:51:00Z">
              <w:rPr>
                <w:b/>
                <w:bCs/>
                <w:sz w:val="26"/>
                <w:szCs w:val="26"/>
                <w:u w:val="single"/>
              </w:rPr>
            </w:rPrChange>
          </w:rPr>
          <w:t>startdate</w:t>
        </w:r>
        <w:proofErr w:type="spellEnd"/>
        <w:r w:rsidRPr="009329BA">
          <w:rPr>
            <w:b/>
            <w:bCs/>
            <w:sz w:val="26"/>
            <w:szCs w:val="26"/>
            <w:rPrChange w:id="5302" w:author="kalla madhu" w:date="2024-07-18T10:21:00Z" w16du:dateUtc="2024-07-18T04:51:00Z">
              <w:rPr>
                <w:b/>
                <w:bCs/>
                <w:sz w:val="26"/>
                <w:szCs w:val="26"/>
                <w:u w:val="single"/>
              </w:rPr>
            </w:rPrChange>
          </w:rPr>
          <w:t>"&gt;StartDate:&lt;/label&gt;</w:t>
        </w:r>
      </w:ins>
    </w:p>
    <w:p w14:paraId="7F05028D" w14:textId="77777777" w:rsidR="002833E1" w:rsidRPr="009329BA" w:rsidRDefault="002833E1" w:rsidP="002833E1">
      <w:pPr>
        <w:rPr>
          <w:ins w:id="5303" w:author="kalla madhu" w:date="2024-07-17T14:49:00Z"/>
          <w:b/>
          <w:bCs/>
          <w:sz w:val="26"/>
          <w:szCs w:val="26"/>
          <w:rPrChange w:id="5304" w:author="kalla madhu" w:date="2024-07-18T10:21:00Z" w16du:dateUtc="2024-07-18T04:51:00Z">
            <w:rPr>
              <w:ins w:id="5305" w:author="kalla madhu" w:date="2024-07-17T14:49:00Z"/>
              <w:b/>
              <w:bCs/>
              <w:sz w:val="26"/>
              <w:szCs w:val="26"/>
              <w:u w:val="single"/>
            </w:rPr>
          </w:rPrChange>
        </w:rPr>
      </w:pPr>
      <w:ins w:id="5306" w:author="kalla madhu" w:date="2024-07-17T14:49:00Z">
        <w:r w:rsidRPr="009329BA">
          <w:rPr>
            <w:b/>
            <w:bCs/>
            <w:sz w:val="26"/>
            <w:szCs w:val="26"/>
            <w:rPrChange w:id="5307" w:author="kalla madhu" w:date="2024-07-18T10:21:00Z" w16du:dateUtc="2024-07-18T04:51:00Z">
              <w:rPr>
                <w:b/>
                <w:bCs/>
                <w:sz w:val="26"/>
                <w:szCs w:val="26"/>
                <w:u w:val="single"/>
              </w:rPr>
            </w:rPrChange>
          </w:rPr>
          <w:t>                &lt;input type="date" name="</w:t>
        </w:r>
        <w:proofErr w:type="spellStart"/>
        <w:r w:rsidRPr="009329BA">
          <w:rPr>
            <w:b/>
            <w:bCs/>
            <w:sz w:val="26"/>
            <w:szCs w:val="26"/>
            <w:rPrChange w:id="5308" w:author="kalla madhu" w:date="2024-07-18T10:21:00Z" w16du:dateUtc="2024-07-18T04:51:00Z">
              <w:rPr>
                <w:b/>
                <w:bCs/>
                <w:sz w:val="26"/>
                <w:szCs w:val="26"/>
                <w:u w:val="single"/>
              </w:rPr>
            </w:rPrChange>
          </w:rPr>
          <w:t>startdate</w:t>
        </w:r>
        <w:proofErr w:type="spellEnd"/>
        <w:r w:rsidRPr="009329BA">
          <w:rPr>
            <w:b/>
            <w:bCs/>
            <w:sz w:val="26"/>
            <w:szCs w:val="26"/>
            <w:rPrChange w:id="5309" w:author="kalla madhu" w:date="2024-07-18T10:21:00Z" w16du:dateUtc="2024-07-18T04:51:00Z">
              <w:rPr>
                <w:b/>
                <w:bCs/>
                <w:sz w:val="26"/>
                <w:szCs w:val="26"/>
                <w:u w:val="single"/>
              </w:rPr>
            </w:rPrChange>
          </w:rPr>
          <w:t>"&gt;</w:t>
        </w:r>
      </w:ins>
    </w:p>
    <w:p w14:paraId="7E3FE65C" w14:textId="77777777" w:rsidR="002833E1" w:rsidRPr="009329BA" w:rsidRDefault="002833E1" w:rsidP="002833E1">
      <w:pPr>
        <w:rPr>
          <w:ins w:id="5310" w:author="kalla madhu" w:date="2024-07-17T14:49:00Z"/>
          <w:b/>
          <w:bCs/>
          <w:sz w:val="26"/>
          <w:szCs w:val="26"/>
          <w:rPrChange w:id="5311" w:author="kalla madhu" w:date="2024-07-18T10:21:00Z" w16du:dateUtc="2024-07-18T04:51:00Z">
            <w:rPr>
              <w:ins w:id="5312" w:author="kalla madhu" w:date="2024-07-17T14:49:00Z"/>
              <w:b/>
              <w:bCs/>
              <w:sz w:val="26"/>
              <w:szCs w:val="26"/>
              <w:u w:val="single"/>
            </w:rPr>
          </w:rPrChange>
        </w:rPr>
      </w:pPr>
      <w:ins w:id="5313" w:author="kalla madhu" w:date="2024-07-17T14:49:00Z">
        <w:r w:rsidRPr="009329BA">
          <w:rPr>
            <w:b/>
            <w:bCs/>
            <w:sz w:val="26"/>
            <w:szCs w:val="26"/>
            <w:rPrChange w:id="5314" w:author="kalla madhu" w:date="2024-07-18T10:21:00Z" w16du:dateUtc="2024-07-18T04:51:00Z">
              <w:rPr>
                <w:b/>
                <w:bCs/>
                <w:sz w:val="26"/>
                <w:szCs w:val="26"/>
                <w:u w:val="single"/>
              </w:rPr>
            </w:rPrChange>
          </w:rPr>
          <w:t>            &lt;/div&gt;</w:t>
        </w:r>
      </w:ins>
    </w:p>
    <w:p w14:paraId="74756376" w14:textId="77777777" w:rsidR="002833E1" w:rsidRPr="009329BA" w:rsidRDefault="002833E1" w:rsidP="002833E1">
      <w:pPr>
        <w:rPr>
          <w:ins w:id="5315" w:author="kalla madhu" w:date="2024-07-17T14:49:00Z"/>
          <w:b/>
          <w:bCs/>
          <w:sz w:val="26"/>
          <w:szCs w:val="26"/>
          <w:rPrChange w:id="5316" w:author="kalla madhu" w:date="2024-07-18T10:21:00Z" w16du:dateUtc="2024-07-18T04:51:00Z">
            <w:rPr>
              <w:ins w:id="5317" w:author="kalla madhu" w:date="2024-07-17T14:49:00Z"/>
              <w:b/>
              <w:bCs/>
              <w:sz w:val="26"/>
              <w:szCs w:val="26"/>
              <w:u w:val="single"/>
            </w:rPr>
          </w:rPrChange>
        </w:rPr>
      </w:pPr>
      <w:ins w:id="5318" w:author="kalla madhu" w:date="2024-07-17T14:49:00Z">
        <w:r w:rsidRPr="009329BA">
          <w:rPr>
            <w:b/>
            <w:bCs/>
            <w:sz w:val="26"/>
            <w:szCs w:val="26"/>
            <w:rPrChange w:id="5319" w:author="kalla madhu" w:date="2024-07-18T10:21:00Z" w16du:dateUtc="2024-07-18T04:51:00Z">
              <w:rPr>
                <w:b/>
                <w:bCs/>
                <w:sz w:val="26"/>
                <w:szCs w:val="26"/>
                <w:u w:val="single"/>
              </w:rPr>
            </w:rPrChange>
          </w:rPr>
          <w:t>            &lt;div class="mb"&gt;</w:t>
        </w:r>
      </w:ins>
    </w:p>
    <w:p w14:paraId="56759270" w14:textId="77777777" w:rsidR="002833E1" w:rsidRPr="009329BA" w:rsidRDefault="002833E1" w:rsidP="002833E1">
      <w:pPr>
        <w:rPr>
          <w:ins w:id="5320" w:author="kalla madhu" w:date="2024-07-17T14:49:00Z"/>
          <w:b/>
          <w:bCs/>
          <w:sz w:val="26"/>
          <w:szCs w:val="26"/>
          <w:rPrChange w:id="5321" w:author="kalla madhu" w:date="2024-07-18T10:21:00Z" w16du:dateUtc="2024-07-18T04:51:00Z">
            <w:rPr>
              <w:ins w:id="5322" w:author="kalla madhu" w:date="2024-07-17T14:49:00Z"/>
              <w:b/>
              <w:bCs/>
              <w:sz w:val="26"/>
              <w:szCs w:val="26"/>
              <w:u w:val="single"/>
            </w:rPr>
          </w:rPrChange>
        </w:rPr>
      </w:pPr>
      <w:ins w:id="5323" w:author="kalla madhu" w:date="2024-07-17T14:49:00Z">
        <w:r w:rsidRPr="009329BA">
          <w:rPr>
            <w:b/>
            <w:bCs/>
            <w:sz w:val="26"/>
            <w:szCs w:val="26"/>
            <w:rPrChange w:id="5324" w:author="kalla madhu" w:date="2024-07-18T10:21:00Z" w16du:dateUtc="2024-07-18T04:51:00Z">
              <w:rPr>
                <w:b/>
                <w:bCs/>
                <w:sz w:val="26"/>
                <w:szCs w:val="26"/>
                <w:u w:val="single"/>
              </w:rPr>
            </w:rPrChange>
          </w:rPr>
          <w:t>                &lt;label for="</w:t>
        </w:r>
        <w:proofErr w:type="spellStart"/>
        <w:r w:rsidRPr="009329BA">
          <w:rPr>
            <w:b/>
            <w:bCs/>
            <w:sz w:val="26"/>
            <w:szCs w:val="26"/>
            <w:rPrChange w:id="5325" w:author="kalla madhu" w:date="2024-07-18T10:21:00Z" w16du:dateUtc="2024-07-18T04:51:00Z">
              <w:rPr>
                <w:b/>
                <w:bCs/>
                <w:sz w:val="26"/>
                <w:szCs w:val="26"/>
                <w:u w:val="single"/>
              </w:rPr>
            </w:rPrChange>
          </w:rPr>
          <w:t>starttime</w:t>
        </w:r>
        <w:proofErr w:type="spellEnd"/>
        <w:r w:rsidRPr="009329BA">
          <w:rPr>
            <w:b/>
            <w:bCs/>
            <w:sz w:val="26"/>
            <w:szCs w:val="26"/>
            <w:rPrChange w:id="5326" w:author="kalla madhu" w:date="2024-07-18T10:21:00Z" w16du:dateUtc="2024-07-18T04:51:00Z">
              <w:rPr>
                <w:b/>
                <w:bCs/>
                <w:sz w:val="26"/>
                <w:szCs w:val="26"/>
                <w:u w:val="single"/>
              </w:rPr>
            </w:rPrChange>
          </w:rPr>
          <w:t>"&gt;</w:t>
        </w:r>
        <w:proofErr w:type="spellStart"/>
        <w:r w:rsidRPr="009329BA">
          <w:rPr>
            <w:b/>
            <w:bCs/>
            <w:sz w:val="26"/>
            <w:szCs w:val="26"/>
            <w:rPrChange w:id="5327" w:author="kalla madhu" w:date="2024-07-18T10:21:00Z" w16du:dateUtc="2024-07-18T04:51:00Z">
              <w:rPr>
                <w:b/>
                <w:bCs/>
                <w:sz w:val="26"/>
                <w:szCs w:val="26"/>
                <w:u w:val="single"/>
              </w:rPr>
            </w:rPrChange>
          </w:rPr>
          <w:t>StartTime</w:t>
        </w:r>
        <w:proofErr w:type="spellEnd"/>
        <w:r w:rsidRPr="009329BA">
          <w:rPr>
            <w:b/>
            <w:bCs/>
            <w:sz w:val="26"/>
            <w:szCs w:val="26"/>
            <w:rPrChange w:id="5328" w:author="kalla madhu" w:date="2024-07-18T10:21:00Z" w16du:dateUtc="2024-07-18T04:51:00Z">
              <w:rPr>
                <w:b/>
                <w:bCs/>
                <w:sz w:val="26"/>
                <w:szCs w:val="26"/>
                <w:u w:val="single"/>
              </w:rPr>
            </w:rPrChange>
          </w:rPr>
          <w:t>:&lt;/label&gt;</w:t>
        </w:r>
      </w:ins>
    </w:p>
    <w:p w14:paraId="777FB42B" w14:textId="77777777" w:rsidR="002833E1" w:rsidRPr="009329BA" w:rsidRDefault="002833E1" w:rsidP="002833E1">
      <w:pPr>
        <w:rPr>
          <w:ins w:id="5329" w:author="kalla madhu" w:date="2024-07-17T14:49:00Z"/>
          <w:b/>
          <w:bCs/>
          <w:sz w:val="26"/>
          <w:szCs w:val="26"/>
          <w:rPrChange w:id="5330" w:author="kalla madhu" w:date="2024-07-18T10:21:00Z" w16du:dateUtc="2024-07-18T04:51:00Z">
            <w:rPr>
              <w:ins w:id="5331" w:author="kalla madhu" w:date="2024-07-17T14:49:00Z"/>
              <w:b/>
              <w:bCs/>
              <w:sz w:val="26"/>
              <w:szCs w:val="26"/>
              <w:u w:val="single"/>
            </w:rPr>
          </w:rPrChange>
        </w:rPr>
      </w:pPr>
      <w:ins w:id="5332" w:author="kalla madhu" w:date="2024-07-17T14:49:00Z">
        <w:r w:rsidRPr="009329BA">
          <w:rPr>
            <w:b/>
            <w:bCs/>
            <w:sz w:val="26"/>
            <w:szCs w:val="26"/>
            <w:rPrChange w:id="5333" w:author="kalla madhu" w:date="2024-07-18T10:21:00Z" w16du:dateUtc="2024-07-18T04:51:00Z">
              <w:rPr>
                <w:b/>
                <w:bCs/>
                <w:sz w:val="26"/>
                <w:szCs w:val="26"/>
                <w:u w:val="single"/>
              </w:rPr>
            </w:rPrChange>
          </w:rPr>
          <w:t>                &lt;input type="time" name="</w:t>
        </w:r>
        <w:proofErr w:type="spellStart"/>
        <w:r w:rsidRPr="009329BA">
          <w:rPr>
            <w:b/>
            <w:bCs/>
            <w:sz w:val="26"/>
            <w:szCs w:val="26"/>
            <w:rPrChange w:id="5334" w:author="kalla madhu" w:date="2024-07-18T10:21:00Z" w16du:dateUtc="2024-07-18T04:51:00Z">
              <w:rPr>
                <w:b/>
                <w:bCs/>
                <w:sz w:val="26"/>
                <w:szCs w:val="26"/>
                <w:u w:val="single"/>
              </w:rPr>
            </w:rPrChange>
          </w:rPr>
          <w:t>starttime</w:t>
        </w:r>
        <w:proofErr w:type="spellEnd"/>
        <w:r w:rsidRPr="009329BA">
          <w:rPr>
            <w:b/>
            <w:bCs/>
            <w:sz w:val="26"/>
            <w:szCs w:val="26"/>
            <w:rPrChange w:id="5335" w:author="kalla madhu" w:date="2024-07-18T10:21:00Z" w16du:dateUtc="2024-07-18T04:51:00Z">
              <w:rPr>
                <w:b/>
                <w:bCs/>
                <w:sz w:val="26"/>
                <w:szCs w:val="26"/>
                <w:u w:val="single"/>
              </w:rPr>
            </w:rPrChange>
          </w:rPr>
          <w:t>"&gt;</w:t>
        </w:r>
      </w:ins>
    </w:p>
    <w:p w14:paraId="792FBB85" w14:textId="77777777" w:rsidR="002833E1" w:rsidRPr="009329BA" w:rsidRDefault="002833E1" w:rsidP="002833E1">
      <w:pPr>
        <w:rPr>
          <w:ins w:id="5336" w:author="kalla madhu" w:date="2024-07-17T14:49:00Z"/>
          <w:b/>
          <w:bCs/>
          <w:sz w:val="26"/>
          <w:szCs w:val="26"/>
          <w:rPrChange w:id="5337" w:author="kalla madhu" w:date="2024-07-18T10:21:00Z" w16du:dateUtc="2024-07-18T04:51:00Z">
            <w:rPr>
              <w:ins w:id="5338" w:author="kalla madhu" w:date="2024-07-17T14:49:00Z"/>
              <w:b/>
              <w:bCs/>
              <w:sz w:val="26"/>
              <w:szCs w:val="26"/>
              <w:u w:val="single"/>
            </w:rPr>
          </w:rPrChange>
        </w:rPr>
      </w:pPr>
      <w:ins w:id="5339" w:author="kalla madhu" w:date="2024-07-17T14:49:00Z">
        <w:r w:rsidRPr="009329BA">
          <w:rPr>
            <w:b/>
            <w:bCs/>
            <w:sz w:val="26"/>
            <w:szCs w:val="26"/>
            <w:rPrChange w:id="5340" w:author="kalla madhu" w:date="2024-07-18T10:21:00Z" w16du:dateUtc="2024-07-18T04:51:00Z">
              <w:rPr>
                <w:b/>
                <w:bCs/>
                <w:sz w:val="26"/>
                <w:szCs w:val="26"/>
                <w:u w:val="single"/>
              </w:rPr>
            </w:rPrChange>
          </w:rPr>
          <w:t>            &lt;/div&gt;</w:t>
        </w:r>
      </w:ins>
    </w:p>
    <w:p w14:paraId="3739DEB8" w14:textId="77777777" w:rsidR="002833E1" w:rsidRPr="009329BA" w:rsidRDefault="002833E1" w:rsidP="002833E1">
      <w:pPr>
        <w:rPr>
          <w:ins w:id="5341" w:author="kalla madhu" w:date="2024-07-17T14:49:00Z"/>
          <w:b/>
          <w:bCs/>
          <w:sz w:val="26"/>
          <w:szCs w:val="26"/>
          <w:rPrChange w:id="5342" w:author="kalla madhu" w:date="2024-07-18T10:21:00Z" w16du:dateUtc="2024-07-18T04:51:00Z">
            <w:rPr>
              <w:ins w:id="5343" w:author="kalla madhu" w:date="2024-07-17T14:49:00Z"/>
              <w:b/>
              <w:bCs/>
              <w:sz w:val="26"/>
              <w:szCs w:val="26"/>
              <w:u w:val="single"/>
            </w:rPr>
          </w:rPrChange>
        </w:rPr>
      </w:pPr>
    </w:p>
    <w:p w14:paraId="422206FF" w14:textId="77777777" w:rsidR="002833E1" w:rsidRPr="009329BA" w:rsidRDefault="002833E1" w:rsidP="002833E1">
      <w:pPr>
        <w:rPr>
          <w:ins w:id="5344" w:author="kalla madhu" w:date="2024-07-17T14:49:00Z"/>
          <w:b/>
          <w:bCs/>
          <w:sz w:val="26"/>
          <w:szCs w:val="26"/>
          <w:rPrChange w:id="5345" w:author="kalla madhu" w:date="2024-07-18T10:21:00Z" w16du:dateUtc="2024-07-18T04:51:00Z">
            <w:rPr>
              <w:ins w:id="5346" w:author="kalla madhu" w:date="2024-07-17T14:49:00Z"/>
              <w:b/>
              <w:bCs/>
              <w:sz w:val="26"/>
              <w:szCs w:val="26"/>
              <w:u w:val="single"/>
            </w:rPr>
          </w:rPrChange>
        </w:rPr>
      </w:pPr>
      <w:ins w:id="5347" w:author="kalla madhu" w:date="2024-07-17T14:49:00Z">
        <w:r w:rsidRPr="009329BA">
          <w:rPr>
            <w:b/>
            <w:bCs/>
            <w:sz w:val="26"/>
            <w:szCs w:val="26"/>
            <w:rPrChange w:id="5348" w:author="kalla madhu" w:date="2024-07-18T10:21:00Z" w16du:dateUtc="2024-07-18T04:51:00Z">
              <w:rPr>
                <w:b/>
                <w:bCs/>
                <w:sz w:val="26"/>
                <w:szCs w:val="26"/>
                <w:u w:val="single"/>
              </w:rPr>
            </w:rPrChange>
          </w:rPr>
          <w:t>            &lt;div class="mb"&gt;</w:t>
        </w:r>
      </w:ins>
    </w:p>
    <w:p w14:paraId="2E73296C" w14:textId="77777777" w:rsidR="002833E1" w:rsidRPr="009329BA" w:rsidRDefault="002833E1" w:rsidP="002833E1">
      <w:pPr>
        <w:rPr>
          <w:ins w:id="5349" w:author="kalla madhu" w:date="2024-07-17T14:49:00Z"/>
          <w:b/>
          <w:bCs/>
          <w:sz w:val="26"/>
          <w:szCs w:val="26"/>
          <w:rPrChange w:id="5350" w:author="kalla madhu" w:date="2024-07-18T10:21:00Z" w16du:dateUtc="2024-07-18T04:51:00Z">
            <w:rPr>
              <w:ins w:id="5351" w:author="kalla madhu" w:date="2024-07-17T14:49:00Z"/>
              <w:b/>
              <w:bCs/>
              <w:sz w:val="26"/>
              <w:szCs w:val="26"/>
              <w:u w:val="single"/>
            </w:rPr>
          </w:rPrChange>
        </w:rPr>
      </w:pPr>
      <w:ins w:id="5352" w:author="kalla madhu" w:date="2024-07-17T14:49:00Z">
        <w:r w:rsidRPr="009329BA">
          <w:rPr>
            <w:b/>
            <w:bCs/>
            <w:sz w:val="26"/>
            <w:szCs w:val="26"/>
            <w:rPrChange w:id="5353" w:author="kalla madhu" w:date="2024-07-18T10:21:00Z" w16du:dateUtc="2024-07-18T04:51:00Z">
              <w:rPr>
                <w:b/>
                <w:bCs/>
                <w:sz w:val="26"/>
                <w:szCs w:val="26"/>
                <w:u w:val="single"/>
              </w:rPr>
            </w:rPrChange>
          </w:rPr>
          <w:t>                &lt;label for="</w:t>
        </w:r>
        <w:proofErr w:type="spellStart"/>
        <w:r w:rsidRPr="009329BA">
          <w:rPr>
            <w:b/>
            <w:bCs/>
            <w:sz w:val="26"/>
            <w:szCs w:val="26"/>
            <w:rPrChange w:id="5354" w:author="kalla madhu" w:date="2024-07-18T10:21:00Z" w16du:dateUtc="2024-07-18T04:51:00Z">
              <w:rPr>
                <w:b/>
                <w:bCs/>
                <w:sz w:val="26"/>
                <w:szCs w:val="26"/>
                <w:u w:val="single"/>
              </w:rPr>
            </w:rPrChange>
          </w:rPr>
          <w:t>enddate</w:t>
        </w:r>
        <w:proofErr w:type="spellEnd"/>
        <w:r w:rsidRPr="009329BA">
          <w:rPr>
            <w:b/>
            <w:bCs/>
            <w:sz w:val="26"/>
            <w:szCs w:val="26"/>
            <w:rPrChange w:id="5355" w:author="kalla madhu" w:date="2024-07-18T10:21:00Z" w16du:dateUtc="2024-07-18T04:51:00Z">
              <w:rPr>
                <w:b/>
                <w:bCs/>
                <w:sz w:val="26"/>
                <w:szCs w:val="26"/>
                <w:u w:val="single"/>
              </w:rPr>
            </w:rPrChange>
          </w:rPr>
          <w:t>"&gt;</w:t>
        </w:r>
        <w:proofErr w:type="spellStart"/>
        <w:r w:rsidRPr="009329BA">
          <w:rPr>
            <w:b/>
            <w:bCs/>
            <w:sz w:val="26"/>
            <w:szCs w:val="26"/>
            <w:rPrChange w:id="5356" w:author="kalla madhu" w:date="2024-07-18T10:21:00Z" w16du:dateUtc="2024-07-18T04:51:00Z">
              <w:rPr>
                <w:b/>
                <w:bCs/>
                <w:sz w:val="26"/>
                <w:szCs w:val="26"/>
                <w:u w:val="single"/>
              </w:rPr>
            </w:rPrChange>
          </w:rPr>
          <w:t>EndDate</w:t>
        </w:r>
        <w:proofErr w:type="spellEnd"/>
        <w:r w:rsidRPr="009329BA">
          <w:rPr>
            <w:b/>
            <w:bCs/>
            <w:sz w:val="26"/>
            <w:szCs w:val="26"/>
            <w:rPrChange w:id="5357" w:author="kalla madhu" w:date="2024-07-18T10:21:00Z" w16du:dateUtc="2024-07-18T04:51:00Z">
              <w:rPr>
                <w:b/>
                <w:bCs/>
                <w:sz w:val="26"/>
                <w:szCs w:val="26"/>
                <w:u w:val="single"/>
              </w:rPr>
            </w:rPrChange>
          </w:rPr>
          <w:t>:&lt;/label&gt;</w:t>
        </w:r>
      </w:ins>
    </w:p>
    <w:p w14:paraId="1308E456" w14:textId="77777777" w:rsidR="002833E1" w:rsidRPr="009329BA" w:rsidRDefault="002833E1" w:rsidP="002833E1">
      <w:pPr>
        <w:rPr>
          <w:ins w:id="5358" w:author="kalla madhu" w:date="2024-07-17T14:49:00Z"/>
          <w:b/>
          <w:bCs/>
          <w:sz w:val="26"/>
          <w:szCs w:val="26"/>
          <w:rPrChange w:id="5359" w:author="kalla madhu" w:date="2024-07-18T10:21:00Z" w16du:dateUtc="2024-07-18T04:51:00Z">
            <w:rPr>
              <w:ins w:id="5360" w:author="kalla madhu" w:date="2024-07-17T14:49:00Z"/>
              <w:b/>
              <w:bCs/>
              <w:sz w:val="26"/>
              <w:szCs w:val="26"/>
              <w:u w:val="single"/>
            </w:rPr>
          </w:rPrChange>
        </w:rPr>
      </w:pPr>
      <w:ins w:id="5361" w:author="kalla madhu" w:date="2024-07-17T14:49:00Z">
        <w:r w:rsidRPr="009329BA">
          <w:rPr>
            <w:b/>
            <w:bCs/>
            <w:sz w:val="26"/>
            <w:szCs w:val="26"/>
            <w:rPrChange w:id="5362" w:author="kalla madhu" w:date="2024-07-18T10:21:00Z" w16du:dateUtc="2024-07-18T04:51:00Z">
              <w:rPr>
                <w:b/>
                <w:bCs/>
                <w:sz w:val="26"/>
                <w:szCs w:val="26"/>
                <w:u w:val="single"/>
              </w:rPr>
            </w:rPrChange>
          </w:rPr>
          <w:t>                &lt;input type="date" name="</w:t>
        </w:r>
        <w:proofErr w:type="spellStart"/>
        <w:r w:rsidRPr="009329BA">
          <w:rPr>
            <w:b/>
            <w:bCs/>
            <w:sz w:val="26"/>
            <w:szCs w:val="26"/>
            <w:rPrChange w:id="5363" w:author="kalla madhu" w:date="2024-07-18T10:21:00Z" w16du:dateUtc="2024-07-18T04:51:00Z">
              <w:rPr>
                <w:b/>
                <w:bCs/>
                <w:sz w:val="26"/>
                <w:szCs w:val="26"/>
                <w:u w:val="single"/>
              </w:rPr>
            </w:rPrChange>
          </w:rPr>
          <w:t>enddate</w:t>
        </w:r>
        <w:proofErr w:type="spellEnd"/>
        <w:r w:rsidRPr="009329BA">
          <w:rPr>
            <w:b/>
            <w:bCs/>
            <w:sz w:val="26"/>
            <w:szCs w:val="26"/>
            <w:rPrChange w:id="5364" w:author="kalla madhu" w:date="2024-07-18T10:21:00Z" w16du:dateUtc="2024-07-18T04:51:00Z">
              <w:rPr>
                <w:b/>
                <w:bCs/>
                <w:sz w:val="26"/>
                <w:szCs w:val="26"/>
                <w:u w:val="single"/>
              </w:rPr>
            </w:rPrChange>
          </w:rPr>
          <w:t>"&gt;</w:t>
        </w:r>
      </w:ins>
    </w:p>
    <w:p w14:paraId="572C7163" w14:textId="77777777" w:rsidR="002833E1" w:rsidRPr="009329BA" w:rsidRDefault="002833E1" w:rsidP="002833E1">
      <w:pPr>
        <w:rPr>
          <w:ins w:id="5365" w:author="kalla madhu" w:date="2024-07-17T14:49:00Z"/>
          <w:b/>
          <w:bCs/>
          <w:sz w:val="26"/>
          <w:szCs w:val="26"/>
          <w:rPrChange w:id="5366" w:author="kalla madhu" w:date="2024-07-18T10:21:00Z" w16du:dateUtc="2024-07-18T04:51:00Z">
            <w:rPr>
              <w:ins w:id="5367" w:author="kalla madhu" w:date="2024-07-17T14:49:00Z"/>
              <w:b/>
              <w:bCs/>
              <w:sz w:val="26"/>
              <w:szCs w:val="26"/>
              <w:u w:val="single"/>
            </w:rPr>
          </w:rPrChange>
        </w:rPr>
      </w:pPr>
      <w:ins w:id="5368" w:author="kalla madhu" w:date="2024-07-17T14:49:00Z">
        <w:r w:rsidRPr="009329BA">
          <w:rPr>
            <w:b/>
            <w:bCs/>
            <w:sz w:val="26"/>
            <w:szCs w:val="26"/>
            <w:rPrChange w:id="5369" w:author="kalla madhu" w:date="2024-07-18T10:21:00Z" w16du:dateUtc="2024-07-18T04:51:00Z">
              <w:rPr>
                <w:b/>
                <w:bCs/>
                <w:sz w:val="26"/>
                <w:szCs w:val="26"/>
                <w:u w:val="single"/>
              </w:rPr>
            </w:rPrChange>
          </w:rPr>
          <w:t>            &lt;/div&gt;</w:t>
        </w:r>
      </w:ins>
    </w:p>
    <w:p w14:paraId="5F06BB01" w14:textId="77777777" w:rsidR="002833E1" w:rsidRPr="009329BA" w:rsidRDefault="002833E1" w:rsidP="002833E1">
      <w:pPr>
        <w:rPr>
          <w:ins w:id="5370" w:author="kalla madhu" w:date="2024-07-17T14:49:00Z"/>
          <w:b/>
          <w:bCs/>
          <w:sz w:val="26"/>
          <w:szCs w:val="26"/>
          <w:rPrChange w:id="5371" w:author="kalla madhu" w:date="2024-07-18T10:21:00Z" w16du:dateUtc="2024-07-18T04:51:00Z">
            <w:rPr>
              <w:ins w:id="5372" w:author="kalla madhu" w:date="2024-07-17T14:49:00Z"/>
              <w:b/>
              <w:bCs/>
              <w:sz w:val="26"/>
              <w:szCs w:val="26"/>
              <w:u w:val="single"/>
            </w:rPr>
          </w:rPrChange>
        </w:rPr>
      </w:pPr>
      <w:ins w:id="5373" w:author="kalla madhu" w:date="2024-07-17T14:49:00Z">
        <w:r w:rsidRPr="009329BA">
          <w:rPr>
            <w:b/>
            <w:bCs/>
            <w:sz w:val="26"/>
            <w:szCs w:val="26"/>
            <w:rPrChange w:id="5374" w:author="kalla madhu" w:date="2024-07-18T10:21:00Z" w16du:dateUtc="2024-07-18T04:51:00Z">
              <w:rPr>
                <w:b/>
                <w:bCs/>
                <w:sz w:val="26"/>
                <w:szCs w:val="26"/>
                <w:u w:val="single"/>
              </w:rPr>
            </w:rPrChange>
          </w:rPr>
          <w:t>            &lt;div class="mb"&gt;</w:t>
        </w:r>
      </w:ins>
    </w:p>
    <w:p w14:paraId="2040FF9D" w14:textId="77777777" w:rsidR="002833E1" w:rsidRPr="009329BA" w:rsidRDefault="002833E1" w:rsidP="002833E1">
      <w:pPr>
        <w:rPr>
          <w:ins w:id="5375" w:author="kalla madhu" w:date="2024-07-17T14:49:00Z"/>
          <w:b/>
          <w:bCs/>
          <w:sz w:val="26"/>
          <w:szCs w:val="26"/>
          <w:rPrChange w:id="5376" w:author="kalla madhu" w:date="2024-07-18T10:21:00Z" w16du:dateUtc="2024-07-18T04:51:00Z">
            <w:rPr>
              <w:ins w:id="5377" w:author="kalla madhu" w:date="2024-07-17T14:49:00Z"/>
              <w:b/>
              <w:bCs/>
              <w:sz w:val="26"/>
              <w:szCs w:val="26"/>
              <w:u w:val="single"/>
            </w:rPr>
          </w:rPrChange>
        </w:rPr>
      </w:pPr>
      <w:ins w:id="5378" w:author="kalla madhu" w:date="2024-07-17T14:49:00Z">
        <w:r w:rsidRPr="009329BA">
          <w:rPr>
            <w:b/>
            <w:bCs/>
            <w:sz w:val="26"/>
            <w:szCs w:val="26"/>
            <w:rPrChange w:id="5379" w:author="kalla madhu" w:date="2024-07-18T10:21:00Z" w16du:dateUtc="2024-07-18T04:51:00Z">
              <w:rPr>
                <w:b/>
                <w:bCs/>
                <w:sz w:val="26"/>
                <w:szCs w:val="26"/>
                <w:u w:val="single"/>
              </w:rPr>
            </w:rPrChange>
          </w:rPr>
          <w:t>                &lt;label for="</w:t>
        </w:r>
        <w:proofErr w:type="spellStart"/>
        <w:r w:rsidRPr="009329BA">
          <w:rPr>
            <w:b/>
            <w:bCs/>
            <w:sz w:val="26"/>
            <w:szCs w:val="26"/>
            <w:rPrChange w:id="5380" w:author="kalla madhu" w:date="2024-07-18T10:21:00Z" w16du:dateUtc="2024-07-18T04:51:00Z">
              <w:rPr>
                <w:b/>
                <w:bCs/>
                <w:sz w:val="26"/>
                <w:szCs w:val="26"/>
                <w:u w:val="single"/>
              </w:rPr>
            </w:rPrChange>
          </w:rPr>
          <w:t>endtime</w:t>
        </w:r>
        <w:proofErr w:type="spellEnd"/>
        <w:r w:rsidRPr="009329BA">
          <w:rPr>
            <w:b/>
            <w:bCs/>
            <w:sz w:val="26"/>
            <w:szCs w:val="26"/>
            <w:rPrChange w:id="5381" w:author="kalla madhu" w:date="2024-07-18T10:21:00Z" w16du:dateUtc="2024-07-18T04:51:00Z">
              <w:rPr>
                <w:b/>
                <w:bCs/>
                <w:sz w:val="26"/>
                <w:szCs w:val="26"/>
                <w:u w:val="single"/>
              </w:rPr>
            </w:rPrChange>
          </w:rPr>
          <w:t>"&gt;</w:t>
        </w:r>
        <w:proofErr w:type="spellStart"/>
        <w:r w:rsidRPr="009329BA">
          <w:rPr>
            <w:b/>
            <w:bCs/>
            <w:sz w:val="26"/>
            <w:szCs w:val="26"/>
            <w:rPrChange w:id="5382" w:author="kalla madhu" w:date="2024-07-18T10:21:00Z" w16du:dateUtc="2024-07-18T04:51:00Z">
              <w:rPr>
                <w:b/>
                <w:bCs/>
                <w:sz w:val="26"/>
                <w:szCs w:val="26"/>
                <w:u w:val="single"/>
              </w:rPr>
            </w:rPrChange>
          </w:rPr>
          <w:t>EndTime</w:t>
        </w:r>
        <w:proofErr w:type="spellEnd"/>
        <w:r w:rsidRPr="009329BA">
          <w:rPr>
            <w:b/>
            <w:bCs/>
            <w:sz w:val="26"/>
            <w:szCs w:val="26"/>
            <w:rPrChange w:id="5383" w:author="kalla madhu" w:date="2024-07-18T10:21:00Z" w16du:dateUtc="2024-07-18T04:51:00Z">
              <w:rPr>
                <w:b/>
                <w:bCs/>
                <w:sz w:val="26"/>
                <w:szCs w:val="26"/>
                <w:u w:val="single"/>
              </w:rPr>
            </w:rPrChange>
          </w:rPr>
          <w:t>:&lt;/label&gt;</w:t>
        </w:r>
      </w:ins>
    </w:p>
    <w:p w14:paraId="789AF33D" w14:textId="77777777" w:rsidR="002833E1" w:rsidRPr="009329BA" w:rsidRDefault="002833E1" w:rsidP="002833E1">
      <w:pPr>
        <w:rPr>
          <w:ins w:id="5384" w:author="kalla madhu" w:date="2024-07-17T14:49:00Z"/>
          <w:b/>
          <w:bCs/>
          <w:sz w:val="26"/>
          <w:szCs w:val="26"/>
          <w:rPrChange w:id="5385" w:author="kalla madhu" w:date="2024-07-18T10:21:00Z" w16du:dateUtc="2024-07-18T04:51:00Z">
            <w:rPr>
              <w:ins w:id="5386" w:author="kalla madhu" w:date="2024-07-17T14:49:00Z"/>
              <w:b/>
              <w:bCs/>
              <w:sz w:val="26"/>
              <w:szCs w:val="26"/>
              <w:u w:val="single"/>
            </w:rPr>
          </w:rPrChange>
        </w:rPr>
      </w:pPr>
      <w:ins w:id="5387" w:author="kalla madhu" w:date="2024-07-17T14:49:00Z">
        <w:r w:rsidRPr="009329BA">
          <w:rPr>
            <w:b/>
            <w:bCs/>
            <w:sz w:val="26"/>
            <w:szCs w:val="26"/>
            <w:rPrChange w:id="5388" w:author="kalla madhu" w:date="2024-07-18T10:21:00Z" w16du:dateUtc="2024-07-18T04:51:00Z">
              <w:rPr>
                <w:b/>
                <w:bCs/>
                <w:sz w:val="26"/>
                <w:szCs w:val="26"/>
                <w:u w:val="single"/>
              </w:rPr>
            </w:rPrChange>
          </w:rPr>
          <w:t>                &lt;input type="time" name="</w:t>
        </w:r>
        <w:proofErr w:type="spellStart"/>
        <w:r w:rsidRPr="009329BA">
          <w:rPr>
            <w:b/>
            <w:bCs/>
            <w:sz w:val="26"/>
            <w:szCs w:val="26"/>
            <w:rPrChange w:id="5389" w:author="kalla madhu" w:date="2024-07-18T10:21:00Z" w16du:dateUtc="2024-07-18T04:51:00Z">
              <w:rPr>
                <w:b/>
                <w:bCs/>
                <w:sz w:val="26"/>
                <w:szCs w:val="26"/>
                <w:u w:val="single"/>
              </w:rPr>
            </w:rPrChange>
          </w:rPr>
          <w:t>endtime</w:t>
        </w:r>
        <w:proofErr w:type="spellEnd"/>
        <w:r w:rsidRPr="009329BA">
          <w:rPr>
            <w:b/>
            <w:bCs/>
            <w:sz w:val="26"/>
            <w:szCs w:val="26"/>
            <w:rPrChange w:id="5390" w:author="kalla madhu" w:date="2024-07-18T10:21:00Z" w16du:dateUtc="2024-07-18T04:51:00Z">
              <w:rPr>
                <w:b/>
                <w:bCs/>
                <w:sz w:val="26"/>
                <w:szCs w:val="26"/>
                <w:u w:val="single"/>
              </w:rPr>
            </w:rPrChange>
          </w:rPr>
          <w:t>"&gt;</w:t>
        </w:r>
      </w:ins>
    </w:p>
    <w:p w14:paraId="6B7256C1" w14:textId="77777777" w:rsidR="002833E1" w:rsidRPr="009329BA" w:rsidRDefault="002833E1" w:rsidP="002833E1">
      <w:pPr>
        <w:rPr>
          <w:ins w:id="5391" w:author="kalla madhu" w:date="2024-07-17T14:49:00Z"/>
          <w:b/>
          <w:bCs/>
          <w:sz w:val="26"/>
          <w:szCs w:val="26"/>
          <w:rPrChange w:id="5392" w:author="kalla madhu" w:date="2024-07-18T10:21:00Z" w16du:dateUtc="2024-07-18T04:51:00Z">
            <w:rPr>
              <w:ins w:id="5393" w:author="kalla madhu" w:date="2024-07-17T14:49:00Z"/>
              <w:b/>
              <w:bCs/>
              <w:sz w:val="26"/>
              <w:szCs w:val="26"/>
              <w:u w:val="single"/>
            </w:rPr>
          </w:rPrChange>
        </w:rPr>
      </w:pPr>
      <w:ins w:id="5394" w:author="kalla madhu" w:date="2024-07-17T14:49:00Z">
        <w:r w:rsidRPr="009329BA">
          <w:rPr>
            <w:b/>
            <w:bCs/>
            <w:sz w:val="26"/>
            <w:szCs w:val="26"/>
            <w:rPrChange w:id="5395" w:author="kalla madhu" w:date="2024-07-18T10:21:00Z" w16du:dateUtc="2024-07-18T04:51:00Z">
              <w:rPr>
                <w:b/>
                <w:bCs/>
                <w:sz w:val="26"/>
                <w:szCs w:val="26"/>
                <w:u w:val="single"/>
              </w:rPr>
            </w:rPrChange>
          </w:rPr>
          <w:t>            &lt;/div&gt;</w:t>
        </w:r>
      </w:ins>
    </w:p>
    <w:p w14:paraId="1C772406" w14:textId="77777777" w:rsidR="002833E1" w:rsidRPr="009329BA" w:rsidRDefault="002833E1" w:rsidP="002833E1">
      <w:pPr>
        <w:rPr>
          <w:ins w:id="5396" w:author="kalla madhu" w:date="2024-07-17T14:49:00Z"/>
          <w:b/>
          <w:bCs/>
          <w:sz w:val="26"/>
          <w:szCs w:val="26"/>
          <w:rPrChange w:id="5397" w:author="kalla madhu" w:date="2024-07-18T10:21:00Z" w16du:dateUtc="2024-07-18T04:51:00Z">
            <w:rPr>
              <w:ins w:id="5398" w:author="kalla madhu" w:date="2024-07-17T14:49:00Z"/>
              <w:b/>
              <w:bCs/>
              <w:sz w:val="26"/>
              <w:szCs w:val="26"/>
              <w:u w:val="single"/>
            </w:rPr>
          </w:rPrChange>
        </w:rPr>
      </w:pPr>
      <w:ins w:id="5399" w:author="kalla madhu" w:date="2024-07-17T14:49:00Z">
        <w:r w:rsidRPr="009329BA">
          <w:rPr>
            <w:b/>
            <w:bCs/>
            <w:sz w:val="26"/>
            <w:szCs w:val="26"/>
            <w:rPrChange w:id="5400" w:author="kalla madhu" w:date="2024-07-18T10:21:00Z" w16du:dateUtc="2024-07-18T04:51:00Z">
              <w:rPr>
                <w:b/>
                <w:bCs/>
                <w:sz w:val="26"/>
                <w:szCs w:val="26"/>
                <w:u w:val="single"/>
              </w:rPr>
            </w:rPrChange>
          </w:rPr>
          <w:t>            &lt;div class="mb"&gt;</w:t>
        </w:r>
      </w:ins>
    </w:p>
    <w:p w14:paraId="21ADC20A" w14:textId="77777777" w:rsidR="002833E1" w:rsidRPr="009329BA" w:rsidRDefault="002833E1" w:rsidP="002833E1">
      <w:pPr>
        <w:rPr>
          <w:ins w:id="5401" w:author="kalla madhu" w:date="2024-07-17T14:49:00Z"/>
          <w:b/>
          <w:bCs/>
          <w:sz w:val="26"/>
          <w:szCs w:val="26"/>
          <w:rPrChange w:id="5402" w:author="kalla madhu" w:date="2024-07-18T10:21:00Z" w16du:dateUtc="2024-07-18T04:51:00Z">
            <w:rPr>
              <w:ins w:id="5403" w:author="kalla madhu" w:date="2024-07-17T14:49:00Z"/>
              <w:b/>
              <w:bCs/>
              <w:sz w:val="26"/>
              <w:szCs w:val="26"/>
              <w:u w:val="single"/>
            </w:rPr>
          </w:rPrChange>
        </w:rPr>
      </w:pPr>
      <w:ins w:id="5404" w:author="kalla madhu" w:date="2024-07-17T14:49:00Z">
        <w:r w:rsidRPr="009329BA">
          <w:rPr>
            <w:b/>
            <w:bCs/>
            <w:sz w:val="26"/>
            <w:szCs w:val="26"/>
            <w:rPrChange w:id="5405" w:author="kalla madhu" w:date="2024-07-18T10:21:00Z" w16du:dateUtc="2024-07-18T04:51:00Z">
              <w:rPr>
                <w:b/>
                <w:bCs/>
                <w:sz w:val="26"/>
                <w:szCs w:val="26"/>
                <w:u w:val="single"/>
              </w:rPr>
            </w:rPrChange>
          </w:rPr>
          <w:t>                &lt;button type="submit"&gt;Add&lt;/button&gt;</w:t>
        </w:r>
      </w:ins>
    </w:p>
    <w:p w14:paraId="21F9B487" w14:textId="77777777" w:rsidR="002833E1" w:rsidRPr="009329BA" w:rsidRDefault="002833E1" w:rsidP="002833E1">
      <w:pPr>
        <w:rPr>
          <w:ins w:id="5406" w:author="kalla madhu" w:date="2024-07-17T14:49:00Z"/>
          <w:b/>
          <w:bCs/>
          <w:sz w:val="26"/>
          <w:szCs w:val="26"/>
          <w:rPrChange w:id="5407" w:author="kalla madhu" w:date="2024-07-18T10:21:00Z" w16du:dateUtc="2024-07-18T04:51:00Z">
            <w:rPr>
              <w:ins w:id="5408" w:author="kalla madhu" w:date="2024-07-17T14:49:00Z"/>
              <w:b/>
              <w:bCs/>
              <w:sz w:val="26"/>
              <w:szCs w:val="26"/>
              <w:u w:val="single"/>
            </w:rPr>
          </w:rPrChange>
        </w:rPr>
      </w:pPr>
      <w:ins w:id="5409" w:author="kalla madhu" w:date="2024-07-17T14:49:00Z">
        <w:r w:rsidRPr="009329BA">
          <w:rPr>
            <w:b/>
            <w:bCs/>
            <w:sz w:val="26"/>
            <w:szCs w:val="26"/>
            <w:rPrChange w:id="5410" w:author="kalla madhu" w:date="2024-07-18T10:21:00Z" w16du:dateUtc="2024-07-18T04:51:00Z">
              <w:rPr>
                <w:b/>
                <w:bCs/>
                <w:sz w:val="26"/>
                <w:szCs w:val="26"/>
                <w:u w:val="single"/>
              </w:rPr>
            </w:rPrChange>
          </w:rPr>
          <w:t>                &lt;button type="reset"&gt;</w:t>
        </w:r>
        <w:proofErr w:type="spellStart"/>
        <w:r w:rsidRPr="009329BA">
          <w:rPr>
            <w:b/>
            <w:bCs/>
            <w:sz w:val="26"/>
            <w:szCs w:val="26"/>
            <w:rPrChange w:id="5411" w:author="kalla madhu" w:date="2024-07-18T10:21:00Z" w16du:dateUtc="2024-07-18T04:51:00Z">
              <w:rPr>
                <w:b/>
                <w:bCs/>
                <w:sz w:val="26"/>
                <w:szCs w:val="26"/>
                <w:u w:val="single"/>
              </w:rPr>
            </w:rPrChange>
          </w:rPr>
          <w:t>Cls</w:t>
        </w:r>
        <w:proofErr w:type="spellEnd"/>
        <w:r w:rsidRPr="009329BA">
          <w:rPr>
            <w:b/>
            <w:bCs/>
            <w:sz w:val="26"/>
            <w:szCs w:val="26"/>
            <w:rPrChange w:id="5412" w:author="kalla madhu" w:date="2024-07-18T10:21:00Z" w16du:dateUtc="2024-07-18T04:51:00Z">
              <w:rPr>
                <w:b/>
                <w:bCs/>
                <w:sz w:val="26"/>
                <w:szCs w:val="26"/>
                <w:u w:val="single"/>
              </w:rPr>
            </w:rPrChange>
          </w:rPr>
          <w:t>&lt;/button&gt;</w:t>
        </w:r>
      </w:ins>
    </w:p>
    <w:p w14:paraId="038F700B" w14:textId="77777777" w:rsidR="002833E1" w:rsidRPr="009329BA" w:rsidRDefault="002833E1" w:rsidP="002833E1">
      <w:pPr>
        <w:rPr>
          <w:ins w:id="5413" w:author="kalla madhu" w:date="2024-07-17T14:49:00Z"/>
          <w:b/>
          <w:bCs/>
          <w:sz w:val="26"/>
          <w:szCs w:val="26"/>
          <w:rPrChange w:id="5414" w:author="kalla madhu" w:date="2024-07-18T10:21:00Z" w16du:dateUtc="2024-07-18T04:51:00Z">
            <w:rPr>
              <w:ins w:id="5415" w:author="kalla madhu" w:date="2024-07-17T14:49:00Z"/>
              <w:b/>
              <w:bCs/>
              <w:sz w:val="26"/>
              <w:szCs w:val="26"/>
              <w:u w:val="single"/>
            </w:rPr>
          </w:rPrChange>
        </w:rPr>
      </w:pPr>
      <w:ins w:id="5416" w:author="kalla madhu" w:date="2024-07-17T14:49:00Z">
        <w:r w:rsidRPr="009329BA">
          <w:rPr>
            <w:b/>
            <w:bCs/>
            <w:sz w:val="26"/>
            <w:szCs w:val="26"/>
            <w:rPrChange w:id="5417" w:author="kalla madhu" w:date="2024-07-18T10:21:00Z" w16du:dateUtc="2024-07-18T04:51:00Z">
              <w:rPr>
                <w:b/>
                <w:bCs/>
                <w:sz w:val="26"/>
                <w:szCs w:val="26"/>
                <w:u w:val="single"/>
              </w:rPr>
            </w:rPrChange>
          </w:rPr>
          <w:t>            &lt;/div&gt;</w:t>
        </w:r>
      </w:ins>
    </w:p>
    <w:p w14:paraId="30CA1709" w14:textId="77777777" w:rsidR="002833E1" w:rsidRPr="009329BA" w:rsidRDefault="002833E1" w:rsidP="002833E1">
      <w:pPr>
        <w:rPr>
          <w:ins w:id="5418" w:author="kalla madhu" w:date="2024-07-17T14:49:00Z"/>
          <w:b/>
          <w:bCs/>
          <w:sz w:val="26"/>
          <w:szCs w:val="26"/>
          <w:rPrChange w:id="5419" w:author="kalla madhu" w:date="2024-07-18T10:21:00Z" w16du:dateUtc="2024-07-18T04:51:00Z">
            <w:rPr>
              <w:ins w:id="5420" w:author="kalla madhu" w:date="2024-07-17T14:49:00Z"/>
              <w:b/>
              <w:bCs/>
              <w:sz w:val="26"/>
              <w:szCs w:val="26"/>
              <w:u w:val="single"/>
            </w:rPr>
          </w:rPrChange>
        </w:rPr>
      </w:pPr>
      <w:ins w:id="5421" w:author="kalla madhu" w:date="2024-07-17T14:49:00Z">
        <w:r w:rsidRPr="009329BA">
          <w:rPr>
            <w:b/>
            <w:bCs/>
            <w:sz w:val="26"/>
            <w:szCs w:val="26"/>
            <w:rPrChange w:id="5422" w:author="kalla madhu" w:date="2024-07-18T10:21:00Z" w16du:dateUtc="2024-07-18T04:51:00Z">
              <w:rPr>
                <w:b/>
                <w:bCs/>
                <w:sz w:val="26"/>
                <w:szCs w:val="26"/>
                <w:u w:val="single"/>
              </w:rPr>
            </w:rPrChange>
          </w:rPr>
          <w:t>    &lt;/form&gt;</w:t>
        </w:r>
      </w:ins>
    </w:p>
    <w:p w14:paraId="53E28138" w14:textId="77777777" w:rsidR="002833E1" w:rsidRPr="009329BA" w:rsidRDefault="002833E1" w:rsidP="002833E1">
      <w:pPr>
        <w:rPr>
          <w:ins w:id="5423" w:author="kalla madhu" w:date="2024-07-17T14:49:00Z"/>
          <w:b/>
          <w:bCs/>
          <w:sz w:val="26"/>
          <w:szCs w:val="26"/>
          <w:rPrChange w:id="5424" w:author="kalla madhu" w:date="2024-07-18T10:21:00Z" w16du:dateUtc="2024-07-18T04:51:00Z">
            <w:rPr>
              <w:ins w:id="5425" w:author="kalla madhu" w:date="2024-07-17T14:49:00Z"/>
              <w:b/>
              <w:bCs/>
              <w:sz w:val="26"/>
              <w:szCs w:val="26"/>
              <w:u w:val="single"/>
            </w:rPr>
          </w:rPrChange>
        </w:rPr>
      </w:pPr>
      <w:ins w:id="5426" w:author="kalla madhu" w:date="2024-07-17T14:49:00Z">
        <w:r w:rsidRPr="009329BA">
          <w:rPr>
            <w:b/>
            <w:bCs/>
            <w:sz w:val="26"/>
            <w:szCs w:val="26"/>
            <w:rPrChange w:id="5427" w:author="kalla madhu" w:date="2024-07-18T10:21:00Z" w16du:dateUtc="2024-07-18T04:51:00Z">
              <w:rPr>
                <w:b/>
                <w:bCs/>
                <w:sz w:val="26"/>
                <w:szCs w:val="26"/>
                <w:u w:val="single"/>
              </w:rPr>
            </w:rPrChange>
          </w:rPr>
          <w:t>    &lt;/div&gt;</w:t>
        </w:r>
      </w:ins>
    </w:p>
    <w:p w14:paraId="33843017" w14:textId="77777777" w:rsidR="002833E1" w:rsidRPr="009329BA" w:rsidRDefault="002833E1" w:rsidP="002833E1">
      <w:pPr>
        <w:rPr>
          <w:ins w:id="5428" w:author="kalla madhu" w:date="2024-07-17T14:49:00Z"/>
          <w:b/>
          <w:bCs/>
          <w:sz w:val="26"/>
          <w:szCs w:val="26"/>
          <w:rPrChange w:id="5429" w:author="kalla madhu" w:date="2024-07-18T10:21:00Z" w16du:dateUtc="2024-07-18T04:51:00Z">
            <w:rPr>
              <w:ins w:id="5430" w:author="kalla madhu" w:date="2024-07-17T14:49:00Z"/>
              <w:b/>
              <w:bCs/>
              <w:sz w:val="26"/>
              <w:szCs w:val="26"/>
              <w:u w:val="single"/>
            </w:rPr>
          </w:rPrChange>
        </w:rPr>
      </w:pPr>
      <w:ins w:id="5431" w:author="kalla madhu" w:date="2024-07-17T14:49:00Z">
        <w:r w:rsidRPr="009329BA">
          <w:rPr>
            <w:b/>
            <w:bCs/>
            <w:sz w:val="26"/>
            <w:szCs w:val="26"/>
            <w:rPrChange w:id="5432" w:author="kalla madhu" w:date="2024-07-18T10:21:00Z" w16du:dateUtc="2024-07-18T04:51:00Z">
              <w:rPr>
                <w:b/>
                <w:bCs/>
                <w:sz w:val="26"/>
                <w:szCs w:val="26"/>
                <w:u w:val="single"/>
              </w:rPr>
            </w:rPrChange>
          </w:rPr>
          <w:t xml:space="preserve">    </w:t>
        </w:r>
      </w:ins>
    </w:p>
    <w:p w14:paraId="7135A7A9" w14:textId="77777777" w:rsidR="002833E1" w:rsidRPr="009329BA" w:rsidRDefault="002833E1" w:rsidP="002833E1">
      <w:pPr>
        <w:rPr>
          <w:ins w:id="5433" w:author="kalla madhu" w:date="2024-07-17T14:49:00Z"/>
          <w:b/>
          <w:bCs/>
          <w:sz w:val="26"/>
          <w:szCs w:val="26"/>
          <w:rPrChange w:id="5434" w:author="kalla madhu" w:date="2024-07-18T10:21:00Z" w16du:dateUtc="2024-07-18T04:51:00Z">
            <w:rPr>
              <w:ins w:id="5435" w:author="kalla madhu" w:date="2024-07-17T14:49:00Z"/>
              <w:b/>
              <w:bCs/>
              <w:sz w:val="26"/>
              <w:szCs w:val="26"/>
              <w:u w:val="single"/>
            </w:rPr>
          </w:rPrChange>
        </w:rPr>
      </w:pPr>
      <w:ins w:id="5436" w:author="kalla madhu" w:date="2024-07-17T14:49:00Z">
        <w:r w:rsidRPr="009329BA">
          <w:rPr>
            <w:b/>
            <w:bCs/>
            <w:sz w:val="26"/>
            <w:szCs w:val="26"/>
            <w:rPrChange w:id="5437" w:author="kalla madhu" w:date="2024-07-18T10:21:00Z" w16du:dateUtc="2024-07-18T04:51:00Z">
              <w:rPr>
                <w:b/>
                <w:bCs/>
                <w:sz w:val="26"/>
                <w:szCs w:val="26"/>
                <w:u w:val="single"/>
              </w:rPr>
            </w:rPrChange>
          </w:rPr>
          <w:t>&lt;/div&gt;</w:t>
        </w:r>
      </w:ins>
    </w:p>
    <w:p w14:paraId="326DFF46" w14:textId="77777777" w:rsidR="002833E1" w:rsidRPr="009329BA" w:rsidRDefault="002833E1" w:rsidP="002833E1">
      <w:pPr>
        <w:rPr>
          <w:ins w:id="5438" w:author="kalla madhu" w:date="2024-07-17T14:49:00Z"/>
          <w:b/>
          <w:bCs/>
          <w:sz w:val="26"/>
          <w:szCs w:val="26"/>
          <w:rPrChange w:id="5439" w:author="kalla madhu" w:date="2024-07-18T10:21:00Z" w16du:dateUtc="2024-07-18T04:51:00Z">
            <w:rPr>
              <w:ins w:id="5440" w:author="kalla madhu" w:date="2024-07-17T14:49:00Z"/>
              <w:b/>
              <w:bCs/>
              <w:sz w:val="26"/>
              <w:szCs w:val="26"/>
              <w:u w:val="single"/>
            </w:rPr>
          </w:rPrChange>
        </w:rPr>
      </w:pPr>
      <w:ins w:id="5441" w:author="kalla madhu" w:date="2024-07-17T14:49:00Z">
        <w:r w:rsidRPr="009329BA">
          <w:rPr>
            <w:b/>
            <w:bCs/>
            <w:sz w:val="26"/>
            <w:szCs w:val="26"/>
            <w:rPrChange w:id="5442" w:author="kalla madhu" w:date="2024-07-18T10:21:00Z" w16du:dateUtc="2024-07-18T04:51:00Z">
              <w:rPr>
                <w:b/>
                <w:bCs/>
                <w:sz w:val="26"/>
                <w:szCs w:val="26"/>
                <w:u w:val="single"/>
              </w:rPr>
            </w:rPrChange>
          </w:rPr>
          <w:t>&lt;/body&gt;</w:t>
        </w:r>
      </w:ins>
    </w:p>
    <w:p w14:paraId="40E6E417" w14:textId="77777777" w:rsidR="002833E1" w:rsidRPr="009329BA" w:rsidRDefault="002833E1" w:rsidP="002833E1">
      <w:pPr>
        <w:rPr>
          <w:ins w:id="5443" w:author="kalla madhu" w:date="2024-07-17T14:49:00Z"/>
          <w:b/>
          <w:bCs/>
          <w:sz w:val="26"/>
          <w:szCs w:val="26"/>
          <w:rPrChange w:id="5444" w:author="kalla madhu" w:date="2024-07-18T10:21:00Z" w16du:dateUtc="2024-07-18T04:51:00Z">
            <w:rPr>
              <w:ins w:id="5445" w:author="kalla madhu" w:date="2024-07-17T14:49:00Z"/>
              <w:b/>
              <w:bCs/>
              <w:sz w:val="26"/>
              <w:szCs w:val="26"/>
              <w:u w:val="single"/>
            </w:rPr>
          </w:rPrChange>
        </w:rPr>
      </w:pPr>
      <w:ins w:id="5446" w:author="kalla madhu" w:date="2024-07-17T14:49:00Z">
        <w:r w:rsidRPr="009329BA">
          <w:rPr>
            <w:b/>
            <w:bCs/>
            <w:sz w:val="26"/>
            <w:szCs w:val="26"/>
            <w:rPrChange w:id="5447" w:author="kalla madhu" w:date="2024-07-18T10:21:00Z" w16du:dateUtc="2024-07-18T04:51:00Z">
              <w:rPr>
                <w:b/>
                <w:bCs/>
                <w:sz w:val="26"/>
                <w:szCs w:val="26"/>
                <w:u w:val="single"/>
              </w:rPr>
            </w:rPrChange>
          </w:rPr>
          <w:t>&lt;/html&gt;</w:t>
        </w:r>
      </w:ins>
    </w:p>
    <w:p w14:paraId="07DF7C3D" w14:textId="77777777" w:rsidR="002833E1" w:rsidRPr="009329BA" w:rsidRDefault="002833E1" w:rsidP="00196405">
      <w:pPr>
        <w:rPr>
          <w:ins w:id="5448" w:author="kalla madhu" w:date="2024-07-17T14:49:00Z" w16du:dateUtc="2024-07-17T09:19:00Z"/>
          <w:b/>
          <w:bCs/>
          <w:sz w:val="26"/>
          <w:szCs w:val="26"/>
          <w:rPrChange w:id="5449" w:author="kalla madhu" w:date="2024-07-18T10:21:00Z" w16du:dateUtc="2024-07-18T04:51:00Z">
            <w:rPr>
              <w:ins w:id="5450" w:author="kalla madhu" w:date="2024-07-17T14:49:00Z" w16du:dateUtc="2024-07-17T09:19:00Z"/>
              <w:b/>
              <w:bCs/>
              <w:sz w:val="26"/>
              <w:szCs w:val="26"/>
              <w:u w:val="single"/>
            </w:rPr>
          </w:rPrChange>
        </w:rPr>
      </w:pPr>
    </w:p>
    <w:p w14:paraId="48655374" w14:textId="61692C43" w:rsidR="00240323" w:rsidRPr="009329BA" w:rsidRDefault="00240323" w:rsidP="00196405">
      <w:pPr>
        <w:rPr>
          <w:ins w:id="5451" w:author="kalla madhu" w:date="2024-07-17T14:49:00Z" w16du:dateUtc="2024-07-17T09:19:00Z"/>
          <w:b/>
          <w:bCs/>
          <w:sz w:val="26"/>
          <w:szCs w:val="26"/>
          <w:rPrChange w:id="5452" w:author="kalla madhu" w:date="2024-07-18T10:21:00Z" w16du:dateUtc="2024-07-18T04:51:00Z">
            <w:rPr>
              <w:ins w:id="5453" w:author="kalla madhu" w:date="2024-07-17T14:49:00Z" w16du:dateUtc="2024-07-17T09:19:00Z"/>
              <w:b/>
              <w:bCs/>
              <w:sz w:val="26"/>
              <w:szCs w:val="26"/>
              <w:u w:val="single"/>
            </w:rPr>
          </w:rPrChange>
        </w:rPr>
      </w:pPr>
      <w:proofErr w:type="spellStart"/>
      <w:ins w:id="5454" w:author="kalla madhu" w:date="2024-07-17T14:49:00Z" w16du:dateUtc="2024-07-17T09:19:00Z">
        <w:r w:rsidRPr="009329BA">
          <w:rPr>
            <w:b/>
            <w:bCs/>
            <w:sz w:val="26"/>
            <w:szCs w:val="26"/>
            <w:highlight w:val="green"/>
            <w:rPrChange w:id="5455" w:author="kalla madhu" w:date="2024-07-18T10:21:00Z" w16du:dateUtc="2024-07-18T04:51:00Z">
              <w:rPr>
                <w:b/>
                <w:bCs/>
                <w:sz w:val="26"/>
                <w:szCs w:val="26"/>
                <w:u w:val="single"/>
              </w:rPr>
            </w:rPrChange>
          </w:rPr>
          <w:t>ViewToDos.jsp</w:t>
        </w:r>
        <w:proofErr w:type="spellEnd"/>
      </w:ins>
    </w:p>
    <w:p w14:paraId="41483C58" w14:textId="77777777" w:rsidR="00240323" w:rsidRPr="009329BA" w:rsidRDefault="00240323" w:rsidP="00196405">
      <w:pPr>
        <w:rPr>
          <w:ins w:id="5456" w:author="kalla madhu" w:date="2024-07-17T14:49:00Z" w16du:dateUtc="2024-07-17T09:19:00Z"/>
          <w:b/>
          <w:bCs/>
          <w:sz w:val="26"/>
          <w:szCs w:val="26"/>
          <w:rPrChange w:id="5457" w:author="kalla madhu" w:date="2024-07-18T10:21:00Z" w16du:dateUtc="2024-07-18T04:51:00Z">
            <w:rPr>
              <w:ins w:id="5458" w:author="kalla madhu" w:date="2024-07-17T14:49:00Z" w16du:dateUtc="2024-07-17T09:19:00Z"/>
              <w:b/>
              <w:bCs/>
              <w:sz w:val="26"/>
              <w:szCs w:val="26"/>
              <w:u w:val="single"/>
            </w:rPr>
          </w:rPrChange>
        </w:rPr>
      </w:pPr>
    </w:p>
    <w:p w14:paraId="5B9E3398" w14:textId="77777777" w:rsidR="004976F7" w:rsidRPr="009329BA" w:rsidRDefault="004976F7" w:rsidP="004976F7">
      <w:pPr>
        <w:rPr>
          <w:ins w:id="5459" w:author="kalla madhu" w:date="2024-07-17T14:49:00Z"/>
          <w:sz w:val="26"/>
          <w:szCs w:val="26"/>
        </w:rPr>
      </w:pPr>
      <w:ins w:id="5460" w:author="kalla madhu" w:date="2024-07-17T14:49:00Z">
        <w:r w:rsidRPr="009329BA">
          <w:rPr>
            <w:sz w:val="26"/>
            <w:szCs w:val="26"/>
          </w:rPr>
          <w:t>&lt;%@page import="</w:t>
        </w:r>
        <w:proofErr w:type="spellStart"/>
        <w:proofErr w:type="gramStart"/>
        <w:r w:rsidRPr="009329BA">
          <w:rPr>
            <w:sz w:val="26"/>
            <w:szCs w:val="26"/>
          </w:rPr>
          <w:t>dto.Task</w:t>
        </w:r>
        <w:proofErr w:type="spellEnd"/>
        <w:proofErr w:type="gramEnd"/>
        <w:r w:rsidRPr="009329BA">
          <w:rPr>
            <w:sz w:val="26"/>
            <w:szCs w:val="26"/>
          </w:rPr>
          <w:t>"%&gt;</w:t>
        </w:r>
      </w:ins>
    </w:p>
    <w:p w14:paraId="5F2E2788" w14:textId="77777777" w:rsidR="004976F7" w:rsidRPr="009329BA" w:rsidRDefault="004976F7" w:rsidP="004976F7">
      <w:pPr>
        <w:rPr>
          <w:ins w:id="5461" w:author="kalla madhu" w:date="2024-07-17T14:49:00Z"/>
          <w:sz w:val="26"/>
          <w:szCs w:val="26"/>
        </w:rPr>
      </w:pPr>
      <w:ins w:id="5462" w:author="kalla madhu" w:date="2024-07-17T14:49:00Z">
        <w:r w:rsidRPr="009329BA">
          <w:rPr>
            <w:sz w:val="26"/>
            <w:szCs w:val="26"/>
          </w:rPr>
          <w:t>&lt;%@page import="</w:t>
        </w:r>
        <w:proofErr w:type="spellStart"/>
        <w:proofErr w:type="gramStart"/>
        <w:r w:rsidRPr="009329BA">
          <w:rPr>
            <w:sz w:val="26"/>
            <w:szCs w:val="26"/>
          </w:rPr>
          <w:t>java.util</w:t>
        </w:r>
        <w:proofErr w:type="gramEnd"/>
        <w:r w:rsidRPr="009329BA">
          <w:rPr>
            <w:sz w:val="26"/>
            <w:szCs w:val="26"/>
          </w:rPr>
          <w:t>.ArrayList</w:t>
        </w:r>
        <w:proofErr w:type="spellEnd"/>
        <w:r w:rsidRPr="009329BA">
          <w:rPr>
            <w:sz w:val="26"/>
            <w:szCs w:val="26"/>
          </w:rPr>
          <w:t>"%&gt;</w:t>
        </w:r>
      </w:ins>
    </w:p>
    <w:p w14:paraId="08AF7A08" w14:textId="77777777" w:rsidR="004976F7" w:rsidRPr="009329BA" w:rsidRDefault="004976F7" w:rsidP="004976F7">
      <w:pPr>
        <w:rPr>
          <w:ins w:id="5463" w:author="kalla madhu" w:date="2024-07-17T14:49:00Z"/>
          <w:sz w:val="26"/>
          <w:szCs w:val="26"/>
        </w:rPr>
      </w:pPr>
      <w:ins w:id="5464" w:author="kalla madhu" w:date="2024-07-17T14:49:00Z">
        <w:r w:rsidRPr="009329BA">
          <w:rPr>
            <w:sz w:val="26"/>
            <w:szCs w:val="26"/>
          </w:rPr>
          <w:t>&lt;%@page import="</w:t>
        </w:r>
        <w:proofErr w:type="spellStart"/>
        <w:r w:rsidRPr="009329BA">
          <w:rPr>
            <w:sz w:val="26"/>
            <w:szCs w:val="26"/>
          </w:rPr>
          <w:t>dao.DAO</w:t>
        </w:r>
        <w:proofErr w:type="spellEnd"/>
        <w:r w:rsidRPr="009329BA">
          <w:rPr>
            <w:sz w:val="26"/>
            <w:szCs w:val="26"/>
          </w:rPr>
          <w:t>"%&gt;</w:t>
        </w:r>
      </w:ins>
    </w:p>
    <w:p w14:paraId="4EE92E6A" w14:textId="77777777" w:rsidR="004976F7" w:rsidRPr="009329BA" w:rsidRDefault="004976F7" w:rsidP="004976F7">
      <w:pPr>
        <w:rPr>
          <w:ins w:id="5465" w:author="kalla madhu" w:date="2024-07-17T14:49:00Z"/>
          <w:sz w:val="26"/>
          <w:szCs w:val="26"/>
        </w:rPr>
      </w:pPr>
      <w:ins w:id="5466" w:author="kalla madhu" w:date="2024-07-17T14:49:00Z">
        <w:r w:rsidRPr="009329BA">
          <w:rPr>
            <w:sz w:val="26"/>
            <w:szCs w:val="26"/>
          </w:rPr>
          <w:t xml:space="preserve">&lt;%@ page language="java" </w:t>
        </w:r>
        <w:proofErr w:type="spellStart"/>
        <w:r w:rsidRPr="009329BA">
          <w:rPr>
            <w:sz w:val="26"/>
            <w:szCs w:val="26"/>
          </w:rPr>
          <w:t>contentType</w:t>
        </w:r>
        <w:proofErr w:type="spellEnd"/>
        <w:r w:rsidRPr="009329BA">
          <w:rPr>
            <w:sz w:val="26"/>
            <w:szCs w:val="26"/>
          </w:rPr>
          <w:t>="text/html; charset=UTF-8"</w:t>
        </w:r>
      </w:ins>
    </w:p>
    <w:p w14:paraId="62A68A79" w14:textId="77777777" w:rsidR="004976F7" w:rsidRPr="009329BA" w:rsidRDefault="004976F7" w:rsidP="004976F7">
      <w:pPr>
        <w:rPr>
          <w:ins w:id="5467" w:author="kalla madhu" w:date="2024-07-17T14:49:00Z"/>
          <w:sz w:val="26"/>
          <w:szCs w:val="26"/>
        </w:rPr>
      </w:pPr>
      <w:ins w:id="5468" w:author="kalla madhu" w:date="2024-07-17T14:49:00Z">
        <w:r w:rsidRPr="009329BA">
          <w:rPr>
            <w:sz w:val="26"/>
            <w:szCs w:val="26"/>
          </w:rPr>
          <w:t xml:space="preserve">    </w:t>
        </w:r>
        <w:proofErr w:type="spellStart"/>
        <w:r w:rsidRPr="009329BA">
          <w:rPr>
            <w:sz w:val="26"/>
            <w:szCs w:val="26"/>
          </w:rPr>
          <w:t>pageEncoding</w:t>
        </w:r>
        <w:proofErr w:type="spellEnd"/>
        <w:r w:rsidRPr="009329BA">
          <w:rPr>
            <w:sz w:val="26"/>
            <w:szCs w:val="26"/>
          </w:rPr>
          <w:t>="UTF-8"%&gt;</w:t>
        </w:r>
      </w:ins>
    </w:p>
    <w:p w14:paraId="2A1B285D" w14:textId="77777777" w:rsidR="004976F7" w:rsidRPr="009329BA" w:rsidRDefault="004976F7" w:rsidP="004976F7">
      <w:pPr>
        <w:rPr>
          <w:ins w:id="5469" w:author="kalla madhu" w:date="2024-07-17T14:49:00Z"/>
          <w:sz w:val="26"/>
          <w:szCs w:val="26"/>
        </w:rPr>
      </w:pPr>
      <w:ins w:id="5470" w:author="kalla madhu" w:date="2024-07-17T14:49:00Z">
        <w:r w:rsidRPr="009329BA">
          <w:rPr>
            <w:sz w:val="26"/>
            <w:szCs w:val="26"/>
          </w:rPr>
          <w:t>&lt;!DOCTYPE html&gt;</w:t>
        </w:r>
      </w:ins>
    </w:p>
    <w:p w14:paraId="6EE83A8B" w14:textId="77777777" w:rsidR="004976F7" w:rsidRPr="009329BA" w:rsidRDefault="004976F7" w:rsidP="004976F7">
      <w:pPr>
        <w:rPr>
          <w:ins w:id="5471" w:author="kalla madhu" w:date="2024-07-17T14:49:00Z"/>
          <w:sz w:val="26"/>
          <w:szCs w:val="26"/>
        </w:rPr>
      </w:pPr>
      <w:ins w:id="5472" w:author="kalla madhu" w:date="2024-07-17T14:49:00Z">
        <w:r w:rsidRPr="009329BA">
          <w:rPr>
            <w:sz w:val="26"/>
            <w:szCs w:val="26"/>
          </w:rPr>
          <w:t>&lt;html&gt;</w:t>
        </w:r>
      </w:ins>
    </w:p>
    <w:p w14:paraId="5E1AE0A1" w14:textId="77777777" w:rsidR="004976F7" w:rsidRPr="009329BA" w:rsidRDefault="004976F7" w:rsidP="004976F7">
      <w:pPr>
        <w:rPr>
          <w:ins w:id="5473" w:author="kalla madhu" w:date="2024-07-17T14:49:00Z"/>
          <w:sz w:val="26"/>
          <w:szCs w:val="26"/>
        </w:rPr>
      </w:pPr>
      <w:ins w:id="5474" w:author="kalla madhu" w:date="2024-07-17T14:49:00Z">
        <w:r w:rsidRPr="009329BA">
          <w:rPr>
            <w:sz w:val="26"/>
            <w:szCs w:val="26"/>
          </w:rPr>
          <w:t>&lt;head&gt;</w:t>
        </w:r>
      </w:ins>
    </w:p>
    <w:p w14:paraId="48285D53" w14:textId="77777777" w:rsidR="004976F7" w:rsidRPr="009329BA" w:rsidRDefault="004976F7" w:rsidP="004976F7">
      <w:pPr>
        <w:rPr>
          <w:ins w:id="5475" w:author="kalla madhu" w:date="2024-07-17T14:49:00Z"/>
          <w:sz w:val="26"/>
          <w:szCs w:val="26"/>
        </w:rPr>
      </w:pPr>
      <w:ins w:id="5476" w:author="kalla madhu" w:date="2024-07-17T14:49:00Z">
        <w:r w:rsidRPr="009329BA">
          <w:rPr>
            <w:sz w:val="26"/>
            <w:szCs w:val="26"/>
          </w:rPr>
          <w:t>&lt;meta charset="UTF-8"&gt;</w:t>
        </w:r>
      </w:ins>
    </w:p>
    <w:p w14:paraId="4F911504" w14:textId="77777777" w:rsidR="004976F7" w:rsidRPr="009329BA" w:rsidRDefault="004976F7" w:rsidP="004976F7">
      <w:pPr>
        <w:rPr>
          <w:ins w:id="5477" w:author="kalla madhu" w:date="2024-07-17T14:49:00Z"/>
          <w:sz w:val="26"/>
          <w:szCs w:val="26"/>
        </w:rPr>
      </w:pPr>
      <w:ins w:id="5478" w:author="kalla madhu" w:date="2024-07-17T14:49:00Z">
        <w:r w:rsidRPr="009329BA">
          <w:rPr>
            <w:sz w:val="26"/>
            <w:szCs w:val="26"/>
          </w:rPr>
          <w:t>&lt;title&gt;</w:t>
        </w:r>
        <w:proofErr w:type="spellStart"/>
        <w:r w:rsidRPr="009329BA">
          <w:rPr>
            <w:sz w:val="26"/>
            <w:szCs w:val="26"/>
          </w:rPr>
          <w:t>ToDoList-IndexPage</w:t>
        </w:r>
        <w:proofErr w:type="spellEnd"/>
        <w:r w:rsidRPr="009329BA">
          <w:rPr>
            <w:sz w:val="26"/>
            <w:szCs w:val="26"/>
          </w:rPr>
          <w:t>&lt;/title&gt;</w:t>
        </w:r>
      </w:ins>
    </w:p>
    <w:p w14:paraId="0BE00875" w14:textId="77777777" w:rsidR="004976F7" w:rsidRPr="009329BA" w:rsidRDefault="004976F7" w:rsidP="004976F7">
      <w:pPr>
        <w:rPr>
          <w:ins w:id="5479" w:author="kalla madhu" w:date="2024-07-17T14:49:00Z"/>
          <w:sz w:val="26"/>
          <w:szCs w:val="26"/>
        </w:rPr>
      </w:pPr>
      <w:ins w:id="5480" w:author="kalla madhu" w:date="2024-07-17T14:49:00Z">
        <w:r w:rsidRPr="009329BA">
          <w:rPr>
            <w:sz w:val="26"/>
            <w:szCs w:val="26"/>
          </w:rPr>
          <w:t xml:space="preserve">&lt;link </w:t>
        </w:r>
        <w:proofErr w:type="spellStart"/>
        <w:r w:rsidRPr="009329BA">
          <w:rPr>
            <w:sz w:val="26"/>
            <w:szCs w:val="26"/>
          </w:rPr>
          <w:t>rel</w:t>
        </w:r>
        <w:proofErr w:type="spellEnd"/>
        <w:r w:rsidRPr="009329BA">
          <w:rPr>
            <w:sz w:val="26"/>
            <w:szCs w:val="26"/>
          </w:rPr>
          <w:t xml:space="preserve">="icon" </w:t>
        </w:r>
        <w:proofErr w:type="spellStart"/>
        <w:r w:rsidRPr="009329BA">
          <w:rPr>
            <w:sz w:val="26"/>
            <w:szCs w:val="26"/>
          </w:rPr>
          <w:t>href</w:t>
        </w:r>
        <w:proofErr w:type="spellEnd"/>
        <w:r w:rsidRPr="009329BA">
          <w:rPr>
            <w:sz w:val="26"/>
            <w:szCs w:val="26"/>
          </w:rPr>
          <w:t>="images/logo.png"&gt;</w:t>
        </w:r>
      </w:ins>
    </w:p>
    <w:p w14:paraId="2CB1275A" w14:textId="77777777" w:rsidR="004976F7" w:rsidRPr="009329BA" w:rsidRDefault="004976F7" w:rsidP="004976F7">
      <w:pPr>
        <w:rPr>
          <w:ins w:id="5481" w:author="kalla madhu" w:date="2024-07-17T14:49:00Z"/>
          <w:sz w:val="26"/>
          <w:szCs w:val="26"/>
        </w:rPr>
      </w:pPr>
      <w:ins w:id="5482" w:author="kalla madhu" w:date="2024-07-17T14:49:00Z">
        <w:r w:rsidRPr="009329BA">
          <w:rPr>
            <w:sz w:val="26"/>
            <w:szCs w:val="26"/>
          </w:rPr>
          <w:t xml:space="preserve">&lt;link </w:t>
        </w:r>
        <w:proofErr w:type="spellStart"/>
        <w:r w:rsidRPr="009329BA">
          <w:rPr>
            <w:sz w:val="26"/>
            <w:szCs w:val="26"/>
          </w:rPr>
          <w:t>rel</w:t>
        </w:r>
        <w:proofErr w:type="spellEnd"/>
        <w:r w:rsidRPr="009329BA">
          <w:rPr>
            <w:sz w:val="26"/>
            <w:szCs w:val="26"/>
          </w:rPr>
          <w:t xml:space="preserve">="stylesheet" </w:t>
        </w:r>
        <w:proofErr w:type="spellStart"/>
        <w:r w:rsidRPr="009329BA">
          <w:rPr>
            <w:sz w:val="26"/>
            <w:szCs w:val="26"/>
          </w:rPr>
          <w:t>href</w:t>
        </w:r>
        <w:proofErr w:type="spellEnd"/>
        <w:r w:rsidRPr="009329BA">
          <w:rPr>
            <w:sz w:val="26"/>
            <w:szCs w:val="26"/>
          </w:rPr>
          <w:t>="</w:t>
        </w:r>
        <w:proofErr w:type="spellStart"/>
        <w:r w:rsidRPr="009329BA">
          <w:rPr>
            <w:sz w:val="26"/>
            <w:szCs w:val="26"/>
          </w:rPr>
          <w:t>css</w:t>
        </w:r>
        <w:proofErr w:type="spellEnd"/>
        <w:r w:rsidRPr="009329BA">
          <w:rPr>
            <w:sz w:val="26"/>
            <w:szCs w:val="26"/>
          </w:rPr>
          <w:t>/style2.css"&gt;</w:t>
        </w:r>
      </w:ins>
    </w:p>
    <w:p w14:paraId="233F800A" w14:textId="77777777" w:rsidR="004976F7" w:rsidRPr="009329BA" w:rsidRDefault="004976F7" w:rsidP="004976F7">
      <w:pPr>
        <w:rPr>
          <w:ins w:id="5483" w:author="kalla madhu" w:date="2024-07-17T14:49:00Z"/>
          <w:sz w:val="26"/>
          <w:szCs w:val="26"/>
        </w:rPr>
      </w:pPr>
      <w:ins w:id="5484" w:author="kalla madhu" w:date="2024-07-17T14:49:00Z">
        <w:r w:rsidRPr="009329BA">
          <w:rPr>
            <w:sz w:val="26"/>
            <w:szCs w:val="26"/>
          </w:rPr>
          <w:t>&lt;/head&gt;</w:t>
        </w:r>
      </w:ins>
    </w:p>
    <w:p w14:paraId="561FB907" w14:textId="77777777" w:rsidR="004976F7" w:rsidRPr="009329BA" w:rsidRDefault="004976F7" w:rsidP="004976F7">
      <w:pPr>
        <w:rPr>
          <w:ins w:id="5485" w:author="kalla madhu" w:date="2024-07-17T14:49:00Z"/>
          <w:sz w:val="26"/>
          <w:szCs w:val="26"/>
        </w:rPr>
      </w:pPr>
      <w:ins w:id="5486" w:author="kalla madhu" w:date="2024-07-17T14:49:00Z">
        <w:r w:rsidRPr="009329BA">
          <w:rPr>
            <w:sz w:val="26"/>
            <w:szCs w:val="26"/>
          </w:rPr>
          <w:t>&lt;body&gt;</w:t>
        </w:r>
      </w:ins>
    </w:p>
    <w:p w14:paraId="1A0A20A1" w14:textId="77777777" w:rsidR="004976F7" w:rsidRPr="009329BA" w:rsidRDefault="004976F7" w:rsidP="004976F7">
      <w:pPr>
        <w:rPr>
          <w:ins w:id="5487" w:author="kalla madhu" w:date="2024-07-17T14:49:00Z"/>
          <w:sz w:val="26"/>
          <w:szCs w:val="26"/>
        </w:rPr>
      </w:pPr>
      <w:ins w:id="5488" w:author="kalla madhu" w:date="2024-07-17T14:49:00Z">
        <w:r w:rsidRPr="009329BA">
          <w:rPr>
            <w:sz w:val="26"/>
            <w:szCs w:val="26"/>
          </w:rPr>
          <w:lastRenderedPageBreak/>
          <w:t>&lt;div class="main"&gt;</w:t>
        </w:r>
      </w:ins>
    </w:p>
    <w:p w14:paraId="11928739" w14:textId="77777777" w:rsidR="004976F7" w:rsidRPr="009329BA" w:rsidRDefault="004976F7" w:rsidP="004976F7">
      <w:pPr>
        <w:rPr>
          <w:ins w:id="5489" w:author="kalla madhu" w:date="2024-07-17T14:49:00Z"/>
          <w:sz w:val="26"/>
          <w:szCs w:val="26"/>
        </w:rPr>
      </w:pPr>
      <w:ins w:id="5490" w:author="kalla madhu" w:date="2024-07-17T14:49:00Z">
        <w:r w:rsidRPr="009329BA">
          <w:rPr>
            <w:sz w:val="26"/>
            <w:szCs w:val="26"/>
          </w:rPr>
          <w:t>    &lt;%@ include file="</w:t>
        </w:r>
        <w:proofErr w:type="spellStart"/>
        <w:r w:rsidRPr="009329BA">
          <w:rPr>
            <w:sz w:val="26"/>
            <w:szCs w:val="26"/>
          </w:rPr>
          <w:t>usermenu.jsp</w:t>
        </w:r>
        <w:proofErr w:type="spellEnd"/>
        <w:r w:rsidRPr="009329BA">
          <w:rPr>
            <w:sz w:val="26"/>
            <w:szCs w:val="26"/>
          </w:rPr>
          <w:t>"%&gt;</w:t>
        </w:r>
      </w:ins>
    </w:p>
    <w:p w14:paraId="3D5A5B2B" w14:textId="77777777" w:rsidR="004976F7" w:rsidRPr="009329BA" w:rsidRDefault="004976F7" w:rsidP="004976F7">
      <w:pPr>
        <w:rPr>
          <w:ins w:id="5491" w:author="kalla madhu" w:date="2024-07-17T14:49:00Z"/>
          <w:sz w:val="26"/>
          <w:szCs w:val="26"/>
        </w:rPr>
      </w:pPr>
      <w:ins w:id="5492" w:author="kalla madhu" w:date="2024-07-17T14:49:00Z">
        <w:r w:rsidRPr="009329BA">
          <w:rPr>
            <w:sz w:val="26"/>
            <w:szCs w:val="26"/>
          </w:rPr>
          <w:t>    &lt;%</w:t>
        </w:r>
      </w:ins>
    </w:p>
    <w:p w14:paraId="4E6842B5" w14:textId="77777777" w:rsidR="004976F7" w:rsidRPr="009329BA" w:rsidRDefault="004976F7" w:rsidP="004976F7">
      <w:pPr>
        <w:rPr>
          <w:ins w:id="5493" w:author="kalla madhu" w:date="2024-07-17T14:49:00Z"/>
          <w:sz w:val="26"/>
          <w:szCs w:val="26"/>
        </w:rPr>
      </w:pPr>
      <w:ins w:id="5494" w:author="kalla madhu" w:date="2024-07-17T14:49:00Z">
        <w:r w:rsidRPr="009329BA">
          <w:rPr>
            <w:sz w:val="26"/>
            <w:szCs w:val="26"/>
          </w:rPr>
          <w:t>    String msg=</w:t>
        </w:r>
        <w:proofErr w:type="spellStart"/>
        <w:proofErr w:type="gramStart"/>
        <w:r w:rsidRPr="009329BA">
          <w:rPr>
            <w:sz w:val="26"/>
            <w:szCs w:val="26"/>
          </w:rPr>
          <w:t>request.getParameter</w:t>
        </w:r>
        <w:proofErr w:type="spellEnd"/>
        <w:proofErr w:type="gramEnd"/>
        <w:r w:rsidRPr="009329BA">
          <w:rPr>
            <w:sz w:val="26"/>
            <w:szCs w:val="26"/>
          </w:rPr>
          <w:t>("msg");</w:t>
        </w:r>
      </w:ins>
    </w:p>
    <w:p w14:paraId="10D3FB8A" w14:textId="77777777" w:rsidR="004976F7" w:rsidRPr="009329BA" w:rsidRDefault="004976F7" w:rsidP="004976F7">
      <w:pPr>
        <w:rPr>
          <w:ins w:id="5495" w:author="kalla madhu" w:date="2024-07-17T14:49:00Z"/>
          <w:sz w:val="26"/>
          <w:szCs w:val="26"/>
        </w:rPr>
      </w:pPr>
      <w:ins w:id="5496" w:author="kalla madhu" w:date="2024-07-17T14:49:00Z">
        <w:r w:rsidRPr="009329BA">
          <w:rPr>
            <w:sz w:val="26"/>
            <w:szCs w:val="26"/>
          </w:rPr>
          <w:t>        if(msg==null)</w:t>
        </w:r>
      </w:ins>
    </w:p>
    <w:p w14:paraId="2F65922F" w14:textId="77777777" w:rsidR="004976F7" w:rsidRPr="009329BA" w:rsidRDefault="004976F7" w:rsidP="004976F7">
      <w:pPr>
        <w:rPr>
          <w:ins w:id="5497" w:author="kalla madhu" w:date="2024-07-17T14:49:00Z"/>
          <w:sz w:val="26"/>
          <w:szCs w:val="26"/>
        </w:rPr>
      </w:pPr>
      <w:ins w:id="5498" w:author="kalla madhu" w:date="2024-07-17T14:49:00Z">
        <w:r w:rsidRPr="009329BA">
          <w:rPr>
            <w:sz w:val="26"/>
            <w:szCs w:val="26"/>
          </w:rPr>
          <w:t>            msg="";</w:t>
        </w:r>
      </w:ins>
    </w:p>
    <w:p w14:paraId="66A5DFA0" w14:textId="77777777" w:rsidR="004976F7" w:rsidRPr="009329BA" w:rsidRDefault="004976F7" w:rsidP="004976F7">
      <w:pPr>
        <w:rPr>
          <w:ins w:id="5499" w:author="kalla madhu" w:date="2024-07-17T14:49:00Z"/>
          <w:sz w:val="26"/>
          <w:szCs w:val="26"/>
        </w:rPr>
      </w:pPr>
      <w:ins w:id="5500" w:author="kalla madhu" w:date="2024-07-17T14:49:00Z">
        <w:r w:rsidRPr="009329BA">
          <w:rPr>
            <w:sz w:val="26"/>
            <w:szCs w:val="26"/>
          </w:rPr>
          <w:t xml:space="preserve">        DAO </w:t>
        </w:r>
        <w:proofErr w:type="spellStart"/>
        <w:r w:rsidRPr="009329BA">
          <w:rPr>
            <w:sz w:val="26"/>
            <w:szCs w:val="26"/>
          </w:rPr>
          <w:t>dao</w:t>
        </w:r>
        <w:proofErr w:type="spellEnd"/>
        <w:r w:rsidRPr="009329BA">
          <w:rPr>
            <w:sz w:val="26"/>
            <w:szCs w:val="26"/>
          </w:rPr>
          <w:t xml:space="preserve">=new </w:t>
        </w:r>
        <w:proofErr w:type="gramStart"/>
        <w:r w:rsidRPr="009329BA">
          <w:rPr>
            <w:sz w:val="26"/>
            <w:szCs w:val="26"/>
          </w:rPr>
          <w:t>DAO(</w:t>
        </w:r>
        <w:proofErr w:type="gramEnd"/>
        <w:r w:rsidRPr="009329BA">
          <w:rPr>
            <w:sz w:val="26"/>
            <w:szCs w:val="26"/>
          </w:rPr>
          <w:t>);</w:t>
        </w:r>
      </w:ins>
    </w:p>
    <w:p w14:paraId="0480F311" w14:textId="77777777" w:rsidR="004976F7" w:rsidRPr="009329BA" w:rsidRDefault="004976F7" w:rsidP="004976F7">
      <w:pPr>
        <w:rPr>
          <w:ins w:id="5501" w:author="kalla madhu" w:date="2024-07-17T14:49:00Z"/>
          <w:sz w:val="26"/>
          <w:szCs w:val="26"/>
        </w:rPr>
      </w:pPr>
      <w:ins w:id="5502" w:author="kalla madhu" w:date="2024-07-17T14:49:00Z">
        <w:r w:rsidRPr="009329BA">
          <w:rPr>
            <w:sz w:val="26"/>
            <w:szCs w:val="26"/>
          </w:rPr>
          <w:t xml:space="preserve">        </w:t>
        </w:r>
        <w:proofErr w:type="spellStart"/>
        <w:r w:rsidRPr="009329BA">
          <w:rPr>
            <w:sz w:val="26"/>
            <w:szCs w:val="26"/>
          </w:rPr>
          <w:t>ArrayList</w:t>
        </w:r>
        <w:proofErr w:type="spellEnd"/>
        <w:r w:rsidRPr="009329BA">
          <w:rPr>
            <w:sz w:val="26"/>
            <w:szCs w:val="26"/>
          </w:rPr>
          <w:t xml:space="preserve">&lt;Task&gt; </w:t>
        </w:r>
        <w:proofErr w:type="spellStart"/>
        <w:r w:rsidRPr="009329BA">
          <w:rPr>
            <w:sz w:val="26"/>
            <w:szCs w:val="26"/>
          </w:rPr>
          <w:t>tasksList</w:t>
        </w:r>
        <w:proofErr w:type="spellEnd"/>
        <w:r w:rsidRPr="009329BA">
          <w:rPr>
            <w:sz w:val="26"/>
            <w:szCs w:val="26"/>
          </w:rPr>
          <w:t>=</w:t>
        </w:r>
        <w:proofErr w:type="spellStart"/>
        <w:r w:rsidRPr="009329BA">
          <w:rPr>
            <w:sz w:val="26"/>
            <w:szCs w:val="26"/>
          </w:rPr>
          <w:t>dao.getAllTasks</w:t>
        </w:r>
        <w:proofErr w:type="spellEnd"/>
        <w:r w:rsidRPr="009329BA">
          <w:rPr>
            <w:sz w:val="26"/>
            <w:szCs w:val="26"/>
          </w:rPr>
          <w:t>(email);</w:t>
        </w:r>
      </w:ins>
    </w:p>
    <w:p w14:paraId="61F982E7" w14:textId="77777777" w:rsidR="004976F7" w:rsidRPr="009329BA" w:rsidRDefault="004976F7" w:rsidP="004976F7">
      <w:pPr>
        <w:rPr>
          <w:ins w:id="5503" w:author="kalla madhu" w:date="2024-07-17T14:49:00Z"/>
          <w:sz w:val="26"/>
          <w:szCs w:val="26"/>
        </w:rPr>
      </w:pPr>
      <w:ins w:id="5504" w:author="kalla madhu" w:date="2024-07-17T14:49:00Z">
        <w:r w:rsidRPr="009329BA">
          <w:rPr>
            <w:sz w:val="26"/>
            <w:szCs w:val="26"/>
          </w:rPr>
          <w:t>    %&gt;</w:t>
        </w:r>
      </w:ins>
    </w:p>
    <w:p w14:paraId="3C1FCCCF" w14:textId="77777777" w:rsidR="004976F7" w:rsidRPr="009329BA" w:rsidRDefault="004976F7" w:rsidP="004976F7">
      <w:pPr>
        <w:rPr>
          <w:ins w:id="5505" w:author="kalla madhu" w:date="2024-07-17T14:49:00Z"/>
          <w:sz w:val="26"/>
          <w:szCs w:val="26"/>
        </w:rPr>
      </w:pPr>
      <w:ins w:id="5506" w:author="kalla madhu" w:date="2024-07-17T14:49:00Z">
        <w:r w:rsidRPr="009329BA">
          <w:rPr>
            <w:sz w:val="26"/>
            <w:szCs w:val="26"/>
          </w:rPr>
          <w:t>    &lt;div class="row"&gt;</w:t>
        </w:r>
      </w:ins>
    </w:p>
    <w:p w14:paraId="2B00E277" w14:textId="77777777" w:rsidR="004976F7" w:rsidRPr="009329BA" w:rsidRDefault="004976F7" w:rsidP="004976F7">
      <w:pPr>
        <w:rPr>
          <w:ins w:id="5507" w:author="kalla madhu" w:date="2024-07-17T14:49:00Z"/>
          <w:sz w:val="26"/>
          <w:szCs w:val="26"/>
        </w:rPr>
      </w:pPr>
      <w:ins w:id="5508" w:author="kalla madhu" w:date="2024-07-17T14:49:00Z">
        <w:r w:rsidRPr="009329BA">
          <w:rPr>
            <w:sz w:val="26"/>
            <w:szCs w:val="26"/>
          </w:rPr>
          <w:t>        &lt;%=msg%&gt;</w:t>
        </w:r>
      </w:ins>
    </w:p>
    <w:p w14:paraId="5BFCAAB9" w14:textId="77777777" w:rsidR="004976F7" w:rsidRPr="009329BA" w:rsidRDefault="004976F7" w:rsidP="004976F7">
      <w:pPr>
        <w:rPr>
          <w:ins w:id="5509" w:author="kalla madhu" w:date="2024-07-17T14:49:00Z"/>
          <w:sz w:val="26"/>
          <w:szCs w:val="26"/>
        </w:rPr>
      </w:pPr>
      <w:ins w:id="5510" w:author="kalla madhu" w:date="2024-07-17T14:49:00Z">
        <w:r w:rsidRPr="009329BA">
          <w:rPr>
            <w:sz w:val="26"/>
            <w:szCs w:val="26"/>
          </w:rPr>
          <w:t>&lt;table id="customers"&gt;</w:t>
        </w:r>
      </w:ins>
    </w:p>
    <w:p w14:paraId="072E5D97" w14:textId="77777777" w:rsidR="004976F7" w:rsidRPr="009329BA" w:rsidRDefault="004976F7" w:rsidP="004976F7">
      <w:pPr>
        <w:rPr>
          <w:ins w:id="5511" w:author="kalla madhu" w:date="2024-07-17T14:49:00Z"/>
          <w:sz w:val="26"/>
          <w:szCs w:val="26"/>
        </w:rPr>
      </w:pPr>
      <w:ins w:id="5512" w:author="kalla madhu" w:date="2024-07-17T14:49:00Z">
        <w:r w:rsidRPr="009329BA">
          <w:rPr>
            <w:sz w:val="26"/>
            <w:szCs w:val="26"/>
          </w:rPr>
          <w:t>  &lt;tr&gt;</w:t>
        </w:r>
      </w:ins>
    </w:p>
    <w:p w14:paraId="18C9304A" w14:textId="77777777" w:rsidR="004976F7" w:rsidRPr="009329BA" w:rsidRDefault="004976F7" w:rsidP="004976F7">
      <w:pPr>
        <w:rPr>
          <w:ins w:id="5513" w:author="kalla madhu" w:date="2024-07-17T14:49:00Z"/>
          <w:sz w:val="26"/>
          <w:szCs w:val="26"/>
        </w:rPr>
      </w:pPr>
      <w:ins w:id="5514" w:author="kalla madhu" w:date="2024-07-17T14:49:00Z">
        <w:r w:rsidRPr="009329BA">
          <w:rPr>
            <w:sz w:val="26"/>
            <w:szCs w:val="26"/>
          </w:rPr>
          <w:t>    &lt;</w:t>
        </w:r>
        <w:proofErr w:type="spellStart"/>
        <w:r w:rsidRPr="009329BA">
          <w:rPr>
            <w:sz w:val="26"/>
            <w:szCs w:val="26"/>
          </w:rPr>
          <w:t>th</w:t>
        </w:r>
        <w:proofErr w:type="spellEnd"/>
        <w:r w:rsidRPr="009329BA">
          <w:rPr>
            <w:sz w:val="26"/>
            <w:szCs w:val="26"/>
          </w:rPr>
          <w:t>&gt;</w:t>
        </w:r>
        <w:proofErr w:type="spellStart"/>
        <w:r w:rsidRPr="009329BA">
          <w:rPr>
            <w:sz w:val="26"/>
            <w:szCs w:val="26"/>
          </w:rPr>
          <w:t>Task_id</w:t>
        </w:r>
        <w:proofErr w:type="spellEnd"/>
        <w:r w:rsidRPr="009329BA">
          <w:rPr>
            <w:sz w:val="26"/>
            <w:szCs w:val="26"/>
          </w:rPr>
          <w:t>&lt;/</w:t>
        </w:r>
        <w:proofErr w:type="spellStart"/>
        <w:r w:rsidRPr="009329BA">
          <w:rPr>
            <w:sz w:val="26"/>
            <w:szCs w:val="26"/>
          </w:rPr>
          <w:t>th</w:t>
        </w:r>
        <w:proofErr w:type="spellEnd"/>
        <w:r w:rsidRPr="009329BA">
          <w:rPr>
            <w:sz w:val="26"/>
            <w:szCs w:val="26"/>
          </w:rPr>
          <w:t>&gt;</w:t>
        </w:r>
      </w:ins>
    </w:p>
    <w:p w14:paraId="794E56D4" w14:textId="77777777" w:rsidR="004976F7" w:rsidRPr="009329BA" w:rsidRDefault="004976F7" w:rsidP="004976F7">
      <w:pPr>
        <w:rPr>
          <w:ins w:id="5515" w:author="kalla madhu" w:date="2024-07-17T14:49:00Z"/>
          <w:sz w:val="26"/>
          <w:szCs w:val="26"/>
        </w:rPr>
      </w:pPr>
      <w:ins w:id="5516" w:author="kalla madhu" w:date="2024-07-17T14:49:00Z">
        <w:r w:rsidRPr="009329BA">
          <w:rPr>
            <w:sz w:val="26"/>
            <w:szCs w:val="26"/>
          </w:rPr>
          <w:t>    &lt;</w:t>
        </w:r>
        <w:proofErr w:type="spellStart"/>
        <w:r w:rsidRPr="009329BA">
          <w:rPr>
            <w:sz w:val="26"/>
            <w:szCs w:val="26"/>
          </w:rPr>
          <w:t>th</w:t>
        </w:r>
        <w:proofErr w:type="spellEnd"/>
        <w:r w:rsidRPr="009329BA">
          <w:rPr>
            <w:sz w:val="26"/>
            <w:szCs w:val="26"/>
          </w:rPr>
          <w:t>&gt;Task&lt;/</w:t>
        </w:r>
        <w:proofErr w:type="spellStart"/>
        <w:r w:rsidRPr="009329BA">
          <w:rPr>
            <w:sz w:val="26"/>
            <w:szCs w:val="26"/>
          </w:rPr>
          <w:t>th</w:t>
        </w:r>
        <w:proofErr w:type="spellEnd"/>
        <w:r w:rsidRPr="009329BA">
          <w:rPr>
            <w:sz w:val="26"/>
            <w:szCs w:val="26"/>
          </w:rPr>
          <w:t>&gt;</w:t>
        </w:r>
      </w:ins>
    </w:p>
    <w:p w14:paraId="4D65FBF3" w14:textId="77777777" w:rsidR="004976F7" w:rsidRPr="009329BA" w:rsidRDefault="004976F7" w:rsidP="004976F7">
      <w:pPr>
        <w:rPr>
          <w:ins w:id="5517" w:author="kalla madhu" w:date="2024-07-17T14:49:00Z"/>
          <w:sz w:val="26"/>
          <w:szCs w:val="26"/>
        </w:rPr>
      </w:pPr>
      <w:ins w:id="5518" w:author="kalla madhu" w:date="2024-07-17T14:49:00Z">
        <w:r w:rsidRPr="009329BA">
          <w:rPr>
            <w:sz w:val="26"/>
            <w:szCs w:val="26"/>
          </w:rPr>
          <w:t>    &lt;</w:t>
        </w:r>
        <w:proofErr w:type="spellStart"/>
        <w:r w:rsidRPr="009329BA">
          <w:rPr>
            <w:sz w:val="26"/>
            <w:szCs w:val="26"/>
          </w:rPr>
          <w:t>th</w:t>
        </w:r>
        <w:proofErr w:type="spellEnd"/>
        <w:r w:rsidRPr="009329BA">
          <w:rPr>
            <w:sz w:val="26"/>
            <w:szCs w:val="26"/>
          </w:rPr>
          <w:t>&gt;StartDate&lt;/</w:t>
        </w:r>
        <w:proofErr w:type="spellStart"/>
        <w:r w:rsidRPr="009329BA">
          <w:rPr>
            <w:sz w:val="26"/>
            <w:szCs w:val="26"/>
          </w:rPr>
          <w:t>th</w:t>
        </w:r>
        <w:proofErr w:type="spellEnd"/>
        <w:r w:rsidRPr="009329BA">
          <w:rPr>
            <w:sz w:val="26"/>
            <w:szCs w:val="26"/>
          </w:rPr>
          <w:t>&gt;</w:t>
        </w:r>
      </w:ins>
    </w:p>
    <w:p w14:paraId="5C7F79B5" w14:textId="77777777" w:rsidR="004976F7" w:rsidRPr="009329BA" w:rsidRDefault="004976F7" w:rsidP="004976F7">
      <w:pPr>
        <w:rPr>
          <w:ins w:id="5519" w:author="kalla madhu" w:date="2024-07-17T14:49:00Z"/>
          <w:sz w:val="26"/>
          <w:szCs w:val="26"/>
        </w:rPr>
      </w:pPr>
      <w:ins w:id="5520" w:author="kalla madhu" w:date="2024-07-17T14:49:00Z">
        <w:r w:rsidRPr="009329BA">
          <w:rPr>
            <w:sz w:val="26"/>
            <w:szCs w:val="26"/>
          </w:rPr>
          <w:t>    &lt;</w:t>
        </w:r>
        <w:proofErr w:type="spellStart"/>
        <w:r w:rsidRPr="009329BA">
          <w:rPr>
            <w:sz w:val="26"/>
            <w:szCs w:val="26"/>
          </w:rPr>
          <w:t>th</w:t>
        </w:r>
        <w:proofErr w:type="spellEnd"/>
        <w:r w:rsidRPr="009329BA">
          <w:rPr>
            <w:sz w:val="26"/>
            <w:szCs w:val="26"/>
          </w:rPr>
          <w:t>&gt;</w:t>
        </w:r>
        <w:proofErr w:type="spellStart"/>
        <w:r w:rsidRPr="009329BA">
          <w:rPr>
            <w:sz w:val="26"/>
            <w:szCs w:val="26"/>
          </w:rPr>
          <w:t>StartTime</w:t>
        </w:r>
        <w:proofErr w:type="spellEnd"/>
        <w:r w:rsidRPr="009329BA">
          <w:rPr>
            <w:sz w:val="26"/>
            <w:szCs w:val="26"/>
          </w:rPr>
          <w:t>&lt;/</w:t>
        </w:r>
        <w:proofErr w:type="spellStart"/>
        <w:r w:rsidRPr="009329BA">
          <w:rPr>
            <w:sz w:val="26"/>
            <w:szCs w:val="26"/>
          </w:rPr>
          <w:t>th</w:t>
        </w:r>
        <w:proofErr w:type="spellEnd"/>
        <w:r w:rsidRPr="009329BA">
          <w:rPr>
            <w:sz w:val="26"/>
            <w:szCs w:val="26"/>
          </w:rPr>
          <w:t>&gt;</w:t>
        </w:r>
      </w:ins>
    </w:p>
    <w:p w14:paraId="216D0C31" w14:textId="77777777" w:rsidR="004976F7" w:rsidRPr="009329BA" w:rsidRDefault="004976F7" w:rsidP="004976F7">
      <w:pPr>
        <w:rPr>
          <w:ins w:id="5521" w:author="kalla madhu" w:date="2024-07-17T14:49:00Z"/>
          <w:sz w:val="26"/>
          <w:szCs w:val="26"/>
        </w:rPr>
      </w:pPr>
      <w:ins w:id="5522" w:author="kalla madhu" w:date="2024-07-17T14:49:00Z">
        <w:r w:rsidRPr="009329BA">
          <w:rPr>
            <w:sz w:val="26"/>
            <w:szCs w:val="26"/>
          </w:rPr>
          <w:t>    &lt;</w:t>
        </w:r>
        <w:proofErr w:type="spellStart"/>
        <w:r w:rsidRPr="009329BA">
          <w:rPr>
            <w:sz w:val="26"/>
            <w:szCs w:val="26"/>
          </w:rPr>
          <w:t>th</w:t>
        </w:r>
        <w:proofErr w:type="spellEnd"/>
        <w:r w:rsidRPr="009329BA">
          <w:rPr>
            <w:sz w:val="26"/>
            <w:szCs w:val="26"/>
          </w:rPr>
          <w:t>&gt;</w:t>
        </w:r>
        <w:proofErr w:type="spellStart"/>
        <w:r w:rsidRPr="009329BA">
          <w:rPr>
            <w:sz w:val="26"/>
            <w:szCs w:val="26"/>
          </w:rPr>
          <w:t>EndDate</w:t>
        </w:r>
        <w:proofErr w:type="spellEnd"/>
        <w:r w:rsidRPr="009329BA">
          <w:rPr>
            <w:sz w:val="26"/>
            <w:szCs w:val="26"/>
          </w:rPr>
          <w:t>&lt;/</w:t>
        </w:r>
        <w:proofErr w:type="spellStart"/>
        <w:r w:rsidRPr="009329BA">
          <w:rPr>
            <w:sz w:val="26"/>
            <w:szCs w:val="26"/>
          </w:rPr>
          <w:t>th</w:t>
        </w:r>
        <w:proofErr w:type="spellEnd"/>
        <w:r w:rsidRPr="009329BA">
          <w:rPr>
            <w:sz w:val="26"/>
            <w:szCs w:val="26"/>
          </w:rPr>
          <w:t>&gt;</w:t>
        </w:r>
      </w:ins>
    </w:p>
    <w:p w14:paraId="6F797BCE" w14:textId="77777777" w:rsidR="004976F7" w:rsidRPr="009329BA" w:rsidRDefault="004976F7" w:rsidP="004976F7">
      <w:pPr>
        <w:rPr>
          <w:ins w:id="5523" w:author="kalla madhu" w:date="2024-07-17T14:49:00Z"/>
          <w:sz w:val="26"/>
          <w:szCs w:val="26"/>
        </w:rPr>
      </w:pPr>
      <w:ins w:id="5524" w:author="kalla madhu" w:date="2024-07-17T14:49:00Z">
        <w:r w:rsidRPr="009329BA">
          <w:rPr>
            <w:sz w:val="26"/>
            <w:szCs w:val="26"/>
          </w:rPr>
          <w:t>    &lt;</w:t>
        </w:r>
        <w:proofErr w:type="spellStart"/>
        <w:r w:rsidRPr="009329BA">
          <w:rPr>
            <w:sz w:val="26"/>
            <w:szCs w:val="26"/>
          </w:rPr>
          <w:t>th</w:t>
        </w:r>
        <w:proofErr w:type="spellEnd"/>
        <w:r w:rsidRPr="009329BA">
          <w:rPr>
            <w:sz w:val="26"/>
            <w:szCs w:val="26"/>
          </w:rPr>
          <w:t>&gt;</w:t>
        </w:r>
        <w:proofErr w:type="spellStart"/>
        <w:r w:rsidRPr="009329BA">
          <w:rPr>
            <w:sz w:val="26"/>
            <w:szCs w:val="26"/>
          </w:rPr>
          <w:t>EndTime</w:t>
        </w:r>
        <w:proofErr w:type="spellEnd"/>
        <w:r w:rsidRPr="009329BA">
          <w:rPr>
            <w:sz w:val="26"/>
            <w:szCs w:val="26"/>
          </w:rPr>
          <w:t>&lt;/</w:t>
        </w:r>
        <w:proofErr w:type="spellStart"/>
        <w:r w:rsidRPr="009329BA">
          <w:rPr>
            <w:sz w:val="26"/>
            <w:szCs w:val="26"/>
          </w:rPr>
          <w:t>th</w:t>
        </w:r>
        <w:proofErr w:type="spellEnd"/>
        <w:r w:rsidRPr="009329BA">
          <w:rPr>
            <w:sz w:val="26"/>
            <w:szCs w:val="26"/>
          </w:rPr>
          <w:t>&gt;</w:t>
        </w:r>
      </w:ins>
    </w:p>
    <w:p w14:paraId="228F7D08" w14:textId="77777777" w:rsidR="004976F7" w:rsidRPr="009329BA" w:rsidRDefault="004976F7" w:rsidP="004976F7">
      <w:pPr>
        <w:rPr>
          <w:ins w:id="5525" w:author="kalla madhu" w:date="2024-07-17T14:49:00Z"/>
          <w:sz w:val="26"/>
          <w:szCs w:val="26"/>
        </w:rPr>
      </w:pPr>
      <w:ins w:id="5526" w:author="kalla madhu" w:date="2024-07-17T14:49:00Z">
        <w:r w:rsidRPr="009329BA">
          <w:rPr>
            <w:sz w:val="26"/>
            <w:szCs w:val="26"/>
          </w:rPr>
          <w:t>    &lt;</w:t>
        </w:r>
        <w:proofErr w:type="spellStart"/>
        <w:r w:rsidRPr="009329BA">
          <w:rPr>
            <w:sz w:val="26"/>
            <w:szCs w:val="26"/>
          </w:rPr>
          <w:t>th</w:t>
        </w:r>
        <w:proofErr w:type="spellEnd"/>
        <w:r w:rsidRPr="009329BA">
          <w:rPr>
            <w:sz w:val="26"/>
            <w:szCs w:val="26"/>
          </w:rPr>
          <w:t>&gt;Status&lt;/</w:t>
        </w:r>
        <w:proofErr w:type="spellStart"/>
        <w:r w:rsidRPr="009329BA">
          <w:rPr>
            <w:sz w:val="26"/>
            <w:szCs w:val="26"/>
          </w:rPr>
          <w:t>th</w:t>
        </w:r>
        <w:proofErr w:type="spellEnd"/>
        <w:r w:rsidRPr="009329BA">
          <w:rPr>
            <w:sz w:val="26"/>
            <w:szCs w:val="26"/>
          </w:rPr>
          <w:t>&gt;</w:t>
        </w:r>
      </w:ins>
    </w:p>
    <w:p w14:paraId="75BC64A9" w14:textId="77777777" w:rsidR="004976F7" w:rsidRPr="009329BA" w:rsidRDefault="004976F7" w:rsidP="004976F7">
      <w:pPr>
        <w:rPr>
          <w:ins w:id="5527" w:author="kalla madhu" w:date="2024-07-17T14:49:00Z"/>
          <w:sz w:val="26"/>
          <w:szCs w:val="26"/>
        </w:rPr>
      </w:pPr>
      <w:ins w:id="5528" w:author="kalla madhu" w:date="2024-07-17T14:49:00Z">
        <w:r w:rsidRPr="009329BA">
          <w:rPr>
            <w:sz w:val="26"/>
            <w:szCs w:val="26"/>
          </w:rPr>
          <w:t>    &lt;</w:t>
        </w:r>
        <w:proofErr w:type="spellStart"/>
        <w:r w:rsidRPr="009329BA">
          <w:rPr>
            <w:sz w:val="26"/>
            <w:szCs w:val="26"/>
          </w:rPr>
          <w:t>th</w:t>
        </w:r>
        <w:proofErr w:type="spellEnd"/>
        <w:r w:rsidRPr="009329BA">
          <w:rPr>
            <w:sz w:val="26"/>
            <w:szCs w:val="26"/>
          </w:rPr>
          <w:t>&gt;Actions&lt;/</w:t>
        </w:r>
        <w:proofErr w:type="spellStart"/>
        <w:r w:rsidRPr="009329BA">
          <w:rPr>
            <w:sz w:val="26"/>
            <w:szCs w:val="26"/>
          </w:rPr>
          <w:t>th</w:t>
        </w:r>
        <w:proofErr w:type="spellEnd"/>
        <w:r w:rsidRPr="009329BA">
          <w:rPr>
            <w:sz w:val="26"/>
            <w:szCs w:val="26"/>
          </w:rPr>
          <w:t>&gt;</w:t>
        </w:r>
      </w:ins>
    </w:p>
    <w:p w14:paraId="576E8F8B" w14:textId="77777777" w:rsidR="004976F7" w:rsidRPr="009329BA" w:rsidRDefault="004976F7" w:rsidP="004976F7">
      <w:pPr>
        <w:rPr>
          <w:ins w:id="5529" w:author="kalla madhu" w:date="2024-07-17T14:49:00Z"/>
          <w:sz w:val="26"/>
          <w:szCs w:val="26"/>
        </w:rPr>
      </w:pPr>
      <w:ins w:id="5530" w:author="kalla madhu" w:date="2024-07-17T14:49:00Z">
        <w:r w:rsidRPr="009329BA">
          <w:rPr>
            <w:sz w:val="26"/>
            <w:szCs w:val="26"/>
          </w:rPr>
          <w:t>  &lt;/tr&gt;</w:t>
        </w:r>
      </w:ins>
    </w:p>
    <w:p w14:paraId="4785B3EB" w14:textId="77777777" w:rsidR="004976F7" w:rsidRPr="009329BA" w:rsidRDefault="004976F7" w:rsidP="004976F7">
      <w:pPr>
        <w:rPr>
          <w:ins w:id="5531" w:author="kalla madhu" w:date="2024-07-17T14:49:00Z"/>
          <w:sz w:val="26"/>
          <w:szCs w:val="26"/>
        </w:rPr>
      </w:pPr>
      <w:ins w:id="5532" w:author="kalla madhu" w:date="2024-07-17T14:49:00Z">
        <w:r w:rsidRPr="009329BA">
          <w:rPr>
            <w:sz w:val="26"/>
            <w:szCs w:val="26"/>
          </w:rPr>
          <w:t>  &lt;%</w:t>
        </w:r>
      </w:ins>
    </w:p>
    <w:p w14:paraId="6F5411D7" w14:textId="77777777" w:rsidR="004976F7" w:rsidRPr="009329BA" w:rsidRDefault="004976F7" w:rsidP="004976F7">
      <w:pPr>
        <w:rPr>
          <w:ins w:id="5533" w:author="kalla madhu" w:date="2024-07-17T14:49:00Z"/>
          <w:sz w:val="26"/>
          <w:szCs w:val="26"/>
        </w:rPr>
      </w:pPr>
      <w:ins w:id="5534" w:author="kalla madhu" w:date="2024-07-17T14:49:00Z">
        <w:r w:rsidRPr="009329BA">
          <w:rPr>
            <w:sz w:val="26"/>
            <w:szCs w:val="26"/>
          </w:rPr>
          <w:t xml:space="preserve">        </w:t>
        </w:r>
        <w:proofErr w:type="gramStart"/>
        <w:r w:rsidRPr="009329BA">
          <w:rPr>
            <w:sz w:val="26"/>
            <w:szCs w:val="26"/>
          </w:rPr>
          <w:t>for(</w:t>
        </w:r>
        <w:proofErr w:type="gramEnd"/>
        <w:r w:rsidRPr="009329BA">
          <w:rPr>
            <w:sz w:val="26"/>
            <w:szCs w:val="26"/>
          </w:rPr>
          <w:t xml:space="preserve">Task </w:t>
        </w:r>
        <w:proofErr w:type="spellStart"/>
        <w:r w:rsidRPr="009329BA">
          <w:rPr>
            <w:sz w:val="26"/>
            <w:szCs w:val="26"/>
          </w:rPr>
          <w:t>task:tasksList</w:t>
        </w:r>
        <w:proofErr w:type="spellEnd"/>
        <w:r w:rsidRPr="009329BA">
          <w:rPr>
            <w:sz w:val="26"/>
            <w:szCs w:val="26"/>
          </w:rPr>
          <w:t>)</w:t>
        </w:r>
      </w:ins>
    </w:p>
    <w:p w14:paraId="073D4C49" w14:textId="77777777" w:rsidR="004976F7" w:rsidRPr="009329BA" w:rsidRDefault="004976F7" w:rsidP="004976F7">
      <w:pPr>
        <w:rPr>
          <w:ins w:id="5535" w:author="kalla madhu" w:date="2024-07-17T14:49:00Z"/>
          <w:sz w:val="26"/>
          <w:szCs w:val="26"/>
        </w:rPr>
      </w:pPr>
      <w:ins w:id="5536" w:author="kalla madhu" w:date="2024-07-17T14:49:00Z">
        <w:r w:rsidRPr="009329BA">
          <w:rPr>
            <w:sz w:val="26"/>
            <w:szCs w:val="26"/>
          </w:rPr>
          <w:t>        {</w:t>
        </w:r>
      </w:ins>
    </w:p>
    <w:p w14:paraId="55A444A4" w14:textId="77777777" w:rsidR="004976F7" w:rsidRPr="009329BA" w:rsidRDefault="004976F7" w:rsidP="004976F7">
      <w:pPr>
        <w:rPr>
          <w:ins w:id="5537" w:author="kalla madhu" w:date="2024-07-17T14:49:00Z"/>
          <w:sz w:val="26"/>
          <w:szCs w:val="26"/>
        </w:rPr>
      </w:pPr>
      <w:ins w:id="5538" w:author="kalla madhu" w:date="2024-07-17T14:49:00Z">
        <w:r w:rsidRPr="009329BA">
          <w:rPr>
            <w:sz w:val="26"/>
            <w:szCs w:val="26"/>
          </w:rPr>
          <w:t>  %&gt;</w:t>
        </w:r>
      </w:ins>
    </w:p>
    <w:p w14:paraId="19EA234B" w14:textId="77777777" w:rsidR="004976F7" w:rsidRPr="009329BA" w:rsidRDefault="004976F7" w:rsidP="004976F7">
      <w:pPr>
        <w:rPr>
          <w:ins w:id="5539" w:author="kalla madhu" w:date="2024-07-17T14:49:00Z"/>
          <w:sz w:val="26"/>
          <w:szCs w:val="26"/>
        </w:rPr>
      </w:pPr>
      <w:ins w:id="5540" w:author="kalla madhu" w:date="2024-07-17T14:49:00Z">
        <w:r w:rsidRPr="009329BA">
          <w:rPr>
            <w:sz w:val="26"/>
            <w:szCs w:val="26"/>
          </w:rPr>
          <w:t>        &lt;form action="</w:t>
        </w:r>
        <w:proofErr w:type="spellStart"/>
        <w:r w:rsidRPr="009329BA">
          <w:rPr>
            <w:sz w:val="26"/>
            <w:szCs w:val="26"/>
          </w:rPr>
          <w:t>Modify.jsp</w:t>
        </w:r>
        <w:proofErr w:type="spellEnd"/>
        <w:r w:rsidRPr="009329BA">
          <w:rPr>
            <w:sz w:val="26"/>
            <w:szCs w:val="26"/>
          </w:rPr>
          <w:t>" method="post"&gt;</w:t>
        </w:r>
      </w:ins>
    </w:p>
    <w:p w14:paraId="4658B44F" w14:textId="77777777" w:rsidR="004976F7" w:rsidRPr="009329BA" w:rsidRDefault="004976F7" w:rsidP="004976F7">
      <w:pPr>
        <w:rPr>
          <w:ins w:id="5541" w:author="kalla madhu" w:date="2024-07-17T14:49:00Z"/>
          <w:sz w:val="26"/>
          <w:szCs w:val="26"/>
        </w:rPr>
      </w:pPr>
      <w:ins w:id="5542" w:author="kalla madhu" w:date="2024-07-17T14:49:00Z">
        <w:r w:rsidRPr="009329BA">
          <w:rPr>
            <w:sz w:val="26"/>
            <w:szCs w:val="26"/>
          </w:rPr>
          <w:t>        &lt;tr&gt;</w:t>
        </w:r>
      </w:ins>
    </w:p>
    <w:p w14:paraId="540A2027" w14:textId="77777777" w:rsidR="004976F7" w:rsidRPr="009329BA" w:rsidRDefault="004976F7" w:rsidP="004976F7">
      <w:pPr>
        <w:rPr>
          <w:ins w:id="5543" w:author="kalla madhu" w:date="2024-07-17T14:49:00Z"/>
          <w:sz w:val="26"/>
          <w:szCs w:val="26"/>
        </w:rPr>
      </w:pPr>
      <w:ins w:id="5544" w:author="kalla madhu" w:date="2024-07-17T14:49:00Z">
        <w:r w:rsidRPr="009329BA">
          <w:rPr>
            <w:sz w:val="26"/>
            <w:szCs w:val="26"/>
          </w:rPr>
          <w:t>            &lt;td&gt;</w:t>
        </w:r>
      </w:ins>
    </w:p>
    <w:p w14:paraId="23804FC3" w14:textId="77777777" w:rsidR="004976F7" w:rsidRPr="009329BA" w:rsidRDefault="004976F7" w:rsidP="004976F7">
      <w:pPr>
        <w:rPr>
          <w:ins w:id="5545" w:author="kalla madhu" w:date="2024-07-17T14:49:00Z"/>
          <w:sz w:val="26"/>
          <w:szCs w:val="26"/>
        </w:rPr>
      </w:pPr>
      <w:ins w:id="5546" w:author="kalla madhu" w:date="2024-07-17T14:49:00Z">
        <w:r w:rsidRPr="009329BA">
          <w:rPr>
            <w:sz w:val="26"/>
            <w:szCs w:val="26"/>
          </w:rPr>
          <w:t>                &lt;input type="hidden" name="</w:t>
        </w:r>
        <w:proofErr w:type="spellStart"/>
        <w:r w:rsidRPr="009329BA">
          <w:rPr>
            <w:sz w:val="26"/>
            <w:szCs w:val="26"/>
          </w:rPr>
          <w:t>taskid</w:t>
        </w:r>
        <w:proofErr w:type="spellEnd"/>
        <w:r w:rsidRPr="009329BA">
          <w:rPr>
            <w:sz w:val="26"/>
            <w:szCs w:val="26"/>
          </w:rPr>
          <w:t>" value="&lt;%=</w:t>
        </w:r>
        <w:proofErr w:type="spellStart"/>
        <w:proofErr w:type="gramStart"/>
        <w:r w:rsidRPr="009329BA">
          <w:rPr>
            <w:sz w:val="26"/>
            <w:szCs w:val="26"/>
          </w:rPr>
          <w:t>task.getTask</w:t>
        </w:r>
        <w:proofErr w:type="gramEnd"/>
        <w:r w:rsidRPr="009329BA">
          <w:rPr>
            <w:sz w:val="26"/>
            <w:szCs w:val="26"/>
          </w:rPr>
          <w:t>_id</w:t>
        </w:r>
        <w:proofErr w:type="spellEnd"/>
        <w:r w:rsidRPr="009329BA">
          <w:rPr>
            <w:sz w:val="26"/>
            <w:szCs w:val="26"/>
          </w:rPr>
          <w:t>()%&gt;"&gt;</w:t>
        </w:r>
      </w:ins>
    </w:p>
    <w:p w14:paraId="0C80AC48" w14:textId="77777777" w:rsidR="004976F7" w:rsidRPr="009329BA" w:rsidRDefault="004976F7" w:rsidP="004976F7">
      <w:pPr>
        <w:rPr>
          <w:ins w:id="5547" w:author="kalla madhu" w:date="2024-07-17T14:49:00Z"/>
          <w:sz w:val="26"/>
          <w:szCs w:val="26"/>
        </w:rPr>
      </w:pPr>
      <w:ins w:id="5548" w:author="kalla madhu" w:date="2024-07-17T14:49:00Z">
        <w:r w:rsidRPr="009329BA">
          <w:rPr>
            <w:sz w:val="26"/>
            <w:szCs w:val="26"/>
          </w:rPr>
          <w:t>                &lt;%=</w:t>
        </w:r>
        <w:proofErr w:type="spellStart"/>
        <w:proofErr w:type="gramStart"/>
        <w:r w:rsidRPr="009329BA">
          <w:rPr>
            <w:sz w:val="26"/>
            <w:szCs w:val="26"/>
          </w:rPr>
          <w:t>task.getTask</w:t>
        </w:r>
        <w:proofErr w:type="gramEnd"/>
        <w:r w:rsidRPr="009329BA">
          <w:rPr>
            <w:sz w:val="26"/>
            <w:szCs w:val="26"/>
          </w:rPr>
          <w:t>_id</w:t>
        </w:r>
        <w:proofErr w:type="spellEnd"/>
        <w:r w:rsidRPr="009329BA">
          <w:rPr>
            <w:sz w:val="26"/>
            <w:szCs w:val="26"/>
          </w:rPr>
          <w:t>()%&gt;</w:t>
        </w:r>
      </w:ins>
    </w:p>
    <w:p w14:paraId="3F5E01BA" w14:textId="77777777" w:rsidR="004976F7" w:rsidRPr="009329BA" w:rsidRDefault="004976F7" w:rsidP="004976F7">
      <w:pPr>
        <w:rPr>
          <w:ins w:id="5549" w:author="kalla madhu" w:date="2024-07-17T14:49:00Z"/>
          <w:sz w:val="26"/>
          <w:szCs w:val="26"/>
        </w:rPr>
      </w:pPr>
      <w:ins w:id="5550" w:author="kalla madhu" w:date="2024-07-17T14:49:00Z">
        <w:r w:rsidRPr="009329BA">
          <w:rPr>
            <w:sz w:val="26"/>
            <w:szCs w:val="26"/>
          </w:rPr>
          <w:t>            &lt;/td&gt;</w:t>
        </w:r>
      </w:ins>
    </w:p>
    <w:p w14:paraId="1474FF8F" w14:textId="77777777" w:rsidR="004976F7" w:rsidRPr="009329BA" w:rsidRDefault="004976F7" w:rsidP="004976F7">
      <w:pPr>
        <w:rPr>
          <w:ins w:id="5551" w:author="kalla madhu" w:date="2024-07-17T14:49:00Z"/>
          <w:sz w:val="26"/>
          <w:szCs w:val="26"/>
        </w:rPr>
      </w:pPr>
      <w:ins w:id="5552" w:author="kalla madhu" w:date="2024-07-17T14:49:00Z">
        <w:r w:rsidRPr="009329BA">
          <w:rPr>
            <w:sz w:val="26"/>
            <w:szCs w:val="26"/>
          </w:rPr>
          <w:t>            &lt;td&gt;</w:t>
        </w:r>
      </w:ins>
    </w:p>
    <w:p w14:paraId="677CD342" w14:textId="77777777" w:rsidR="004976F7" w:rsidRPr="009329BA" w:rsidRDefault="004976F7" w:rsidP="004976F7">
      <w:pPr>
        <w:rPr>
          <w:ins w:id="5553" w:author="kalla madhu" w:date="2024-07-17T14:49:00Z"/>
          <w:sz w:val="26"/>
          <w:szCs w:val="26"/>
        </w:rPr>
      </w:pPr>
      <w:ins w:id="5554" w:author="kalla madhu" w:date="2024-07-17T14:49:00Z">
        <w:r w:rsidRPr="009329BA">
          <w:rPr>
            <w:sz w:val="26"/>
            <w:szCs w:val="26"/>
          </w:rPr>
          <w:t>                &lt;</w:t>
        </w:r>
        <w:proofErr w:type="spellStart"/>
        <w:r w:rsidRPr="009329BA">
          <w:rPr>
            <w:sz w:val="26"/>
            <w:szCs w:val="26"/>
          </w:rPr>
          <w:t>textarea</w:t>
        </w:r>
        <w:proofErr w:type="spellEnd"/>
        <w:r w:rsidRPr="009329BA">
          <w:rPr>
            <w:sz w:val="26"/>
            <w:szCs w:val="26"/>
          </w:rPr>
          <w:t xml:space="preserve"> name="task"&gt;&lt;%=</w:t>
        </w:r>
        <w:proofErr w:type="spellStart"/>
        <w:proofErr w:type="gramStart"/>
        <w:r w:rsidRPr="009329BA">
          <w:rPr>
            <w:sz w:val="26"/>
            <w:szCs w:val="26"/>
          </w:rPr>
          <w:t>task.getTask</w:t>
        </w:r>
        <w:proofErr w:type="spellEnd"/>
        <w:proofErr w:type="gramEnd"/>
        <w:r w:rsidRPr="009329BA">
          <w:rPr>
            <w:sz w:val="26"/>
            <w:szCs w:val="26"/>
          </w:rPr>
          <w:t>()%&gt;&lt;/</w:t>
        </w:r>
        <w:proofErr w:type="spellStart"/>
        <w:r w:rsidRPr="009329BA">
          <w:rPr>
            <w:sz w:val="26"/>
            <w:szCs w:val="26"/>
          </w:rPr>
          <w:t>textarea</w:t>
        </w:r>
        <w:proofErr w:type="spellEnd"/>
        <w:r w:rsidRPr="009329BA">
          <w:rPr>
            <w:sz w:val="26"/>
            <w:szCs w:val="26"/>
          </w:rPr>
          <w:t>&gt;</w:t>
        </w:r>
      </w:ins>
    </w:p>
    <w:p w14:paraId="3AC181AA" w14:textId="77777777" w:rsidR="004976F7" w:rsidRPr="009329BA" w:rsidRDefault="004976F7" w:rsidP="004976F7">
      <w:pPr>
        <w:rPr>
          <w:ins w:id="5555" w:author="kalla madhu" w:date="2024-07-17T14:49:00Z"/>
          <w:sz w:val="26"/>
          <w:szCs w:val="26"/>
        </w:rPr>
      </w:pPr>
      <w:ins w:id="5556" w:author="kalla madhu" w:date="2024-07-17T14:49:00Z">
        <w:r w:rsidRPr="009329BA">
          <w:rPr>
            <w:sz w:val="26"/>
            <w:szCs w:val="26"/>
          </w:rPr>
          <w:t>            &lt;/td&gt;</w:t>
        </w:r>
      </w:ins>
    </w:p>
    <w:p w14:paraId="2C9825CF" w14:textId="77777777" w:rsidR="004976F7" w:rsidRPr="009329BA" w:rsidRDefault="004976F7" w:rsidP="004976F7">
      <w:pPr>
        <w:rPr>
          <w:ins w:id="5557" w:author="kalla madhu" w:date="2024-07-17T14:49:00Z"/>
          <w:sz w:val="26"/>
          <w:szCs w:val="26"/>
        </w:rPr>
      </w:pPr>
      <w:ins w:id="5558" w:author="kalla madhu" w:date="2024-07-17T14:49:00Z">
        <w:r w:rsidRPr="009329BA">
          <w:rPr>
            <w:sz w:val="26"/>
            <w:szCs w:val="26"/>
          </w:rPr>
          <w:t>            &lt;td&gt;</w:t>
        </w:r>
      </w:ins>
    </w:p>
    <w:p w14:paraId="63EF41E0" w14:textId="77777777" w:rsidR="004976F7" w:rsidRPr="009329BA" w:rsidRDefault="004976F7" w:rsidP="004976F7">
      <w:pPr>
        <w:rPr>
          <w:ins w:id="5559" w:author="kalla madhu" w:date="2024-07-17T14:49:00Z"/>
          <w:sz w:val="26"/>
          <w:szCs w:val="26"/>
        </w:rPr>
      </w:pPr>
      <w:ins w:id="5560" w:author="kalla madhu" w:date="2024-07-17T14:49:00Z">
        <w:r w:rsidRPr="009329BA">
          <w:rPr>
            <w:sz w:val="26"/>
            <w:szCs w:val="26"/>
          </w:rPr>
          <w:t>                &lt;input name="</w:t>
        </w:r>
        <w:proofErr w:type="spellStart"/>
        <w:r w:rsidRPr="009329BA">
          <w:rPr>
            <w:sz w:val="26"/>
            <w:szCs w:val="26"/>
          </w:rPr>
          <w:t>startdate</w:t>
        </w:r>
        <w:proofErr w:type="spellEnd"/>
        <w:r w:rsidRPr="009329BA">
          <w:rPr>
            <w:sz w:val="26"/>
            <w:szCs w:val="26"/>
          </w:rPr>
          <w:t>" value="&lt;%=</w:t>
        </w:r>
        <w:proofErr w:type="spellStart"/>
        <w:proofErr w:type="gramStart"/>
        <w:r w:rsidRPr="009329BA">
          <w:rPr>
            <w:sz w:val="26"/>
            <w:szCs w:val="26"/>
          </w:rPr>
          <w:t>task.getStartdate</w:t>
        </w:r>
        <w:proofErr w:type="spellEnd"/>
        <w:proofErr w:type="gramEnd"/>
        <w:r w:rsidRPr="009329BA">
          <w:rPr>
            <w:sz w:val="26"/>
            <w:szCs w:val="26"/>
          </w:rPr>
          <w:t>()%&gt;"&gt;</w:t>
        </w:r>
      </w:ins>
    </w:p>
    <w:p w14:paraId="6CBF19BF" w14:textId="77777777" w:rsidR="004976F7" w:rsidRPr="009329BA" w:rsidRDefault="004976F7" w:rsidP="004976F7">
      <w:pPr>
        <w:rPr>
          <w:ins w:id="5561" w:author="kalla madhu" w:date="2024-07-17T14:49:00Z"/>
          <w:sz w:val="26"/>
          <w:szCs w:val="26"/>
        </w:rPr>
      </w:pPr>
      <w:ins w:id="5562" w:author="kalla madhu" w:date="2024-07-17T14:49:00Z">
        <w:r w:rsidRPr="009329BA">
          <w:rPr>
            <w:sz w:val="26"/>
            <w:szCs w:val="26"/>
          </w:rPr>
          <w:t>            &lt;/td&gt;</w:t>
        </w:r>
      </w:ins>
    </w:p>
    <w:p w14:paraId="7A4B9963" w14:textId="77777777" w:rsidR="004976F7" w:rsidRPr="009329BA" w:rsidRDefault="004976F7" w:rsidP="004976F7">
      <w:pPr>
        <w:rPr>
          <w:ins w:id="5563" w:author="kalla madhu" w:date="2024-07-17T14:49:00Z"/>
          <w:sz w:val="26"/>
          <w:szCs w:val="26"/>
        </w:rPr>
      </w:pPr>
      <w:ins w:id="5564" w:author="kalla madhu" w:date="2024-07-17T14:49:00Z">
        <w:r w:rsidRPr="009329BA">
          <w:rPr>
            <w:sz w:val="26"/>
            <w:szCs w:val="26"/>
          </w:rPr>
          <w:t>            &lt;td&gt;</w:t>
        </w:r>
      </w:ins>
    </w:p>
    <w:p w14:paraId="41486579" w14:textId="77777777" w:rsidR="004976F7" w:rsidRPr="009329BA" w:rsidRDefault="004976F7" w:rsidP="004976F7">
      <w:pPr>
        <w:rPr>
          <w:ins w:id="5565" w:author="kalla madhu" w:date="2024-07-17T14:49:00Z"/>
          <w:sz w:val="26"/>
          <w:szCs w:val="26"/>
        </w:rPr>
      </w:pPr>
      <w:ins w:id="5566" w:author="kalla madhu" w:date="2024-07-17T14:49:00Z">
        <w:r w:rsidRPr="009329BA">
          <w:rPr>
            <w:sz w:val="26"/>
            <w:szCs w:val="26"/>
          </w:rPr>
          <w:t>                &lt;input name="</w:t>
        </w:r>
        <w:proofErr w:type="spellStart"/>
        <w:r w:rsidRPr="009329BA">
          <w:rPr>
            <w:sz w:val="26"/>
            <w:szCs w:val="26"/>
          </w:rPr>
          <w:t>starttime</w:t>
        </w:r>
        <w:proofErr w:type="spellEnd"/>
        <w:r w:rsidRPr="009329BA">
          <w:rPr>
            <w:sz w:val="26"/>
            <w:szCs w:val="26"/>
          </w:rPr>
          <w:t>" value="&lt;%=</w:t>
        </w:r>
        <w:proofErr w:type="spellStart"/>
        <w:proofErr w:type="gramStart"/>
        <w:r w:rsidRPr="009329BA">
          <w:rPr>
            <w:sz w:val="26"/>
            <w:szCs w:val="26"/>
          </w:rPr>
          <w:t>task.getStarttime</w:t>
        </w:r>
        <w:proofErr w:type="spellEnd"/>
        <w:proofErr w:type="gramEnd"/>
        <w:r w:rsidRPr="009329BA">
          <w:rPr>
            <w:sz w:val="26"/>
            <w:szCs w:val="26"/>
          </w:rPr>
          <w:t>()%&gt;"&gt;</w:t>
        </w:r>
      </w:ins>
    </w:p>
    <w:p w14:paraId="1169AC33" w14:textId="77777777" w:rsidR="004976F7" w:rsidRPr="009329BA" w:rsidRDefault="004976F7" w:rsidP="004976F7">
      <w:pPr>
        <w:rPr>
          <w:ins w:id="5567" w:author="kalla madhu" w:date="2024-07-17T14:49:00Z"/>
          <w:sz w:val="26"/>
          <w:szCs w:val="26"/>
        </w:rPr>
      </w:pPr>
      <w:ins w:id="5568" w:author="kalla madhu" w:date="2024-07-17T14:49:00Z">
        <w:r w:rsidRPr="009329BA">
          <w:rPr>
            <w:sz w:val="26"/>
            <w:szCs w:val="26"/>
          </w:rPr>
          <w:t>            &lt;/td&gt;</w:t>
        </w:r>
      </w:ins>
    </w:p>
    <w:p w14:paraId="1DFFE0D1" w14:textId="77777777" w:rsidR="004976F7" w:rsidRPr="009329BA" w:rsidRDefault="004976F7" w:rsidP="004976F7">
      <w:pPr>
        <w:rPr>
          <w:ins w:id="5569" w:author="kalla madhu" w:date="2024-07-17T14:49:00Z"/>
          <w:sz w:val="26"/>
          <w:szCs w:val="26"/>
        </w:rPr>
      </w:pPr>
      <w:ins w:id="5570" w:author="kalla madhu" w:date="2024-07-17T14:49:00Z">
        <w:r w:rsidRPr="009329BA">
          <w:rPr>
            <w:sz w:val="26"/>
            <w:szCs w:val="26"/>
          </w:rPr>
          <w:t xml:space="preserve">            </w:t>
        </w:r>
      </w:ins>
    </w:p>
    <w:p w14:paraId="7C6085EB" w14:textId="77777777" w:rsidR="004976F7" w:rsidRPr="009329BA" w:rsidRDefault="004976F7" w:rsidP="004976F7">
      <w:pPr>
        <w:rPr>
          <w:ins w:id="5571" w:author="kalla madhu" w:date="2024-07-17T14:49:00Z"/>
          <w:sz w:val="26"/>
          <w:szCs w:val="26"/>
        </w:rPr>
      </w:pPr>
      <w:ins w:id="5572" w:author="kalla madhu" w:date="2024-07-17T14:49:00Z">
        <w:r w:rsidRPr="009329BA">
          <w:rPr>
            <w:sz w:val="26"/>
            <w:szCs w:val="26"/>
          </w:rPr>
          <w:lastRenderedPageBreak/>
          <w:t>            &lt;td&gt;</w:t>
        </w:r>
      </w:ins>
    </w:p>
    <w:p w14:paraId="1DFE79F7" w14:textId="77777777" w:rsidR="004976F7" w:rsidRPr="009329BA" w:rsidRDefault="004976F7" w:rsidP="004976F7">
      <w:pPr>
        <w:rPr>
          <w:ins w:id="5573" w:author="kalla madhu" w:date="2024-07-17T14:49:00Z"/>
          <w:sz w:val="26"/>
          <w:szCs w:val="26"/>
        </w:rPr>
      </w:pPr>
      <w:ins w:id="5574" w:author="kalla madhu" w:date="2024-07-17T14:49:00Z">
        <w:r w:rsidRPr="009329BA">
          <w:rPr>
            <w:sz w:val="26"/>
            <w:szCs w:val="26"/>
          </w:rPr>
          <w:t>                &lt;input name="</w:t>
        </w:r>
        <w:proofErr w:type="spellStart"/>
        <w:r w:rsidRPr="009329BA">
          <w:rPr>
            <w:sz w:val="26"/>
            <w:szCs w:val="26"/>
          </w:rPr>
          <w:t>enddate</w:t>
        </w:r>
        <w:proofErr w:type="spellEnd"/>
        <w:r w:rsidRPr="009329BA">
          <w:rPr>
            <w:sz w:val="26"/>
            <w:szCs w:val="26"/>
          </w:rPr>
          <w:t>" value="&lt;%=</w:t>
        </w:r>
        <w:proofErr w:type="spellStart"/>
        <w:proofErr w:type="gramStart"/>
        <w:r w:rsidRPr="009329BA">
          <w:rPr>
            <w:sz w:val="26"/>
            <w:szCs w:val="26"/>
          </w:rPr>
          <w:t>task.getEnddate</w:t>
        </w:r>
        <w:proofErr w:type="spellEnd"/>
        <w:proofErr w:type="gramEnd"/>
        <w:r w:rsidRPr="009329BA">
          <w:rPr>
            <w:sz w:val="26"/>
            <w:szCs w:val="26"/>
          </w:rPr>
          <w:t>()%&gt;"&gt;</w:t>
        </w:r>
      </w:ins>
    </w:p>
    <w:p w14:paraId="4699BA4B" w14:textId="77777777" w:rsidR="004976F7" w:rsidRPr="009329BA" w:rsidRDefault="004976F7" w:rsidP="004976F7">
      <w:pPr>
        <w:rPr>
          <w:ins w:id="5575" w:author="kalla madhu" w:date="2024-07-17T14:49:00Z"/>
          <w:sz w:val="26"/>
          <w:szCs w:val="26"/>
        </w:rPr>
      </w:pPr>
      <w:ins w:id="5576" w:author="kalla madhu" w:date="2024-07-17T14:49:00Z">
        <w:r w:rsidRPr="009329BA">
          <w:rPr>
            <w:sz w:val="26"/>
            <w:szCs w:val="26"/>
          </w:rPr>
          <w:t>            &lt;/td&gt;</w:t>
        </w:r>
      </w:ins>
    </w:p>
    <w:p w14:paraId="128CA69E" w14:textId="77777777" w:rsidR="004976F7" w:rsidRPr="009329BA" w:rsidRDefault="004976F7" w:rsidP="004976F7">
      <w:pPr>
        <w:rPr>
          <w:ins w:id="5577" w:author="kalla madhu" w:date="2024-07-17T14:49:00Z"/>
          <w:sz w:val="26"/>
          <w:szCs w:val="26"/>
        </w:rPr>
      </w:pPr>
      <w:ins w:id="5578" w:author="kalla madhu" w:date="2024-07-17T14:49:00Z">
        <w:r w:rsidRPr="009329BA">
          <w:rPr>
            <w:sz w:val="26"/>
            <w:szCs w:val="26"/>
          </w:rPr>
          <w:t>            &lt;td&gt;</w:t>
        </w:r>
      </w:ins>
    </w:p>
    <w:p w14:paraId="38E0A6EF" w14:textId="77777777" w:rsidR="004976F7" w:rsidRPr="009329BA" w:rsidRDefault="004976F7" w:rsidP="004976F7">
      <w:pPr>
        <w:rPr>
          <w:ins w:id="5579" w:author="kalla madhu" w:date="2024-07-17T14:49:00Z"/>
          <w:sz w:val="26"/>
          <w:szCs w:val="26"/>
        </w:rPr>
      </w:pPr>
      <w:ins w:id="5580" w:author="kalla madhu" w:date="2024-07-17T14:49:00Z">
        <w:r w:rsidRPr="009329BA">
          <w:rPr>
            <w:sz w:val="26"/>
            <w:szCs w:val="26"/>
          </w:rPr>
          <w:t>                &lt;input name="</w:t>
        </w:r>
        <w:proofErr w:type="spellStart"/>
        <w:r w:rsidRPr="009329BA">
          <w:rPr>
            <w:sz w:val="26"/>
            <w:szCs w:val="26"/>
          </w:rPr>
          <w:t>endtime</w:t>
        </w:r>
        <w:proofErr w:type="spellEnd"/>
        <w:r w:rsidRPr="009329BA">
          <w:rPr>
            <w:sz w:val="26"/>
            <w:szCs w:val="26"/>
          </w:rPr>
          <w:t>" value="&lt;%=</w:t>
        </w:r>
        <w:proofErr w:type="spellStart"/>
        <w:proofErr w:type="gramStart"/>
        <w:r w:rsidRPr="009329BA">
          <w:rPr>
            <w:sz w:val="26"/>
            <w:szCs w:val="26"/>
          </w:rPr>
          <w:t>task.getEndtime</w:t>
        </w:r>
        <w:proofErr w:type="spellEnd"/>
        <w:proofErr w:type="gramEnd"/>
        <w:r w:rsidRPr="009329BA">
          <w:rPr>
            <w:sz w:val="26"/>
            <w:szCs w:val="26"/>
          </w:rPr>
          <w:t>()%&gt;"&gt;</w:t>
        </w:r>
      </w:ins>
    </w:p>
    <w:p w14:paraId="1D70E6C2" w14:textId="77777777" w:rsidR="004976F7" w:rsidRPr="009329BA" w:rsidRDefault="004976F7" w:rsidP="004976F7">
      <w:pPr>
        <w:rPr>
          <w:ins w:id="5581" w:author="kalla madhu" w:date="2024-07-17T14:49:00Z"/>
          <w:sz w:val="26"/>
          <w:szCs w:val="26"/>
        </w:rPr>
      </w:pPr>
      <w:ins w:id="5582" w:author="kalla madhu" w:date="2024-07-17T14:49:00Z">
        <w:r w:rsidRPr="009329BA">
          <w:rPr>
            <w:sz w:val="26"/>
            <w:szCs w:val="26"/>
          </w:rPr>
          <w:t>            &lt;/td&gt;</w:t>
        </w:r>
      </w:ins>
    </w:p>
    <w:p w14:paraId="0F516258" w14:textId="77777777" w:rsidR="004976F7" w:rsidRPr="009329BA" w:rsidRDefault="004976F7" w:rsidP="004976F7">
      <w:pPr>
        <w:rPr>
          <w:ins w:id="5583" w:author="kalla madhu" w:date="2024-07-17T14:49:00Z"/>
          <w:sz w:val="26"/>
          <w:szCs w:val="26"/>
        </w:rPr>
      </w:pPr>
      <w:ins w:id="5584" w:author="kalla madhu" w:date="2024-07-17T14:49:00Z">
        <w:r w:rsidRPr="009329BA">
          <w:rPr>
            <w:sz w:val="26"/>
            <w:szCs w:val="26"/>
          </w:rPr>
          <w:t>            &lt;td&gt;</w:t>
        </w:r>
      </w:ins>
    </w:p>
    <w:p w14:paraId="4036707B" w14:textId="77777777" w:rsidR="004976F7" w:rsidRPr="009329BA" w:rsidRDefault="004976F7" w:rsidP="004976F7">
      <w:pPr>
        <w:rPr>
          <w:ins w:id="5585" w:author="kalla madhu" w:date="2024-07-17T14:49:00Z"/>
          <w:sz w:val="26"/>
          <w:szCs w:val="26"/>
        </w:rPr>
      </w:pPr>
      <w:ins w:id="5586" w:author="kalla madhu" w:date="2024-07-17T14:49:00Z">
        <w:r w:rsidRPr="009329BA">
          <w:rPr>
            <w:sz w:val="26"/>
            <w:szCs w:val="26"/>
          </w:rPr>
          <w:t>                &lt;input name="status" value="&lt;%=</w:t>
        </w:r>
        <w:proofErr w:type="spellStart"/>
        <w:proofErr w:type="gramStart"/>
        <w:r w:rsidRPr="009329BA">
          <w:rPr>
            <w:sz w:val="26"/>
            <w:szCs w:val="26"/>
          </w:rPr>
          <w:t>task.getStatus</w:t>
        </w:r>
        <w:proofErr w:type="spellEnd"/>
        <w:proofErr w:type="gramEnd"/>
        <w:r w:rsidRPr="009329BA">
          <w:rPr>
            <w:sz w:val="26"/>
            <w:szCs w:val="26"/>
          </w:rPr>
          <w:t>()%&gt;"&gt;</w:t>
        </w:r>
      </w:ins>
    </w:p>
    <w:p w14:paraId="03860677" w14:textId="77777777" w:rsidR="004976F7" w:rsidRPr="009329BA" w:rsidRDefault="004976F7" w:rsidP="004976F7">
      <w:pPr>
        <w:rPr>
          <w:ins w:id="5587" w:author="kalla madhu" w:date="2024-07-17T14:49:00Z"/>
          <w:sz w:val="26"/>
          <w:szCs w:val="26"/>
        </w:rPr>
      </w:pPr>
      <w:ins w:id="5588" w:author="kalla madhu" w:date="2024-07-17T14:49:00Z">
        <w:r w:rsidRPr="009329BA">
          <w:rPr>
            <w:sz w:val="26"/>
            <w:szCs w:val="26"/>
          </w:rPr>
          <w:t>            &lt;/td&gt;</w:t>
        </w:r>
      </w:ins>
    </w:p>
    <w:p w14:paraId="47B2A64C" w14:textId="77777777" w:rsidR="004976F7" w:rsidRPr="009329BA" w:rsidRDefault="004976F7" w:rsidP="004976F7">
      <w:pPr>
        <w:rPr>
          <w:ins w:id="5589" w:author="kalla madhu" w:date="2024-07-17T14:49:00Z"/>
          <w:sz w:val="26"/>
          <w:szCs w:val="26"/>
        </w:rPr>
      </w:pPr>
      <w:ins w:id="5590" w:author="kalla madhu" w:date="2024-07-17T14:49:00Z">
        <w:r w:rsidRPr="009329BA">
          <w:rPr>
            <w:sz w:val="26"/>
            <w:szCs w:val="26"/>
          </w:rPr>
          <w:t>            &lt;td&gt;</w:t>
        </w:r>
      </w:ins>
    </w:p>
    <w:p w14:paraId="2BA28BC0" w14:textId="77777777" w:rsidR="004976F7" w:rsidRPr="009329BA" w:rsidRDefault="004976F7" w:rsidP="004976F7">
      <w:pPr>
        <w:rPr>
          <w:ins w:id="5591" w:author="kalla madhu" w:date="2024-07-17T14:49:00Z"/>
          <w:sz w:val="26"/>
          <w:szCs w:val="26"/>
        </w:rPr>
      </w:pPr>
      <w:ins w:id="5592" w:author="kalla madhu" w:date="2024-07-17T14:49:00Z">
        <w:r w:rsidRPr="009329BA">
          <w:rPr>
            <w:sz w:val="26"/>
            <w:szCs w:val="26"/>
          </w:rPr>
          <w:t>                &lt;button type="submit" name="submit" value="update"&gt;Update&lt;/button&gt;</w:t>
        </w:r>
      </w:ins>
    </w:p>
    <w:p w14:paraId="15D80BEF" w14:textId="77777777" w:rsidR="004976F7" w:rsidRPr="009329BA" w:rsidRDefault="004976F7" w:rsidP="004976F7">
      <w:pPr>
        <w:rPr>
          <w:ins w:id="5593" w:author="kalla madhu" w:date="2024-07-17T14:49:00Z"/>
          <w:sz w:val="26"/>
          <w:szCs w:val="26"/>
        </w:rPr>
      </w:pPr>
      <w:ins w:id="5594" w:author="kalla madhu" w:date="2024-07-17T14:49:00Z">
        <w:r w:rsidRPr="009329BA">
          <w:rPr>
            <w:sz w:val="26"/>
            <w:szCs w:val="26"/>
          </w:rPr>
          <w:t>                &lt;button type="submit" name="submit" value="delete"&gt;Delete&lt;/button&gt;</w:t>
        </w:r>
      </w:ins>
    </w:p>
    <w:p w14:paraId="1C4E98BB" w14:textId="77777777" w:rsidR="004976F7" w:rsidRPr="009329BA" w:rsidRDefault="004976F7" w:rsidP="004976F7">
      <w:pPr>
        <w:rPr>
          <w:ins w:id="5595" w:author="kalla madhu" w:date="2024-07-17T14:49:00Z"/>
          <w:sz w:val="26"/>
          <w:szCs w:val="26"/>
        </w:rPr>
      </w:pPr>
      <w:ins w:id="5596" w:author="kalla madhu" w:date="2024-07-17T14:49:00Z">
        <w:r w:rsidRPr="009329BA">
          <w:rPr>
            <w:sz w:val="26"/>
            <w:szCs w:val="26"/>
          </w:rPr>
          <w:t>            &lt;/td&gt;</w:t>
        </w:r>
      </w:ins>
    </w:p>
    <w:p w14:paraId="0E460DA9" w14:textId="77777777" w:rsidR="004976F7" w:rsidRPr="009329BA" w:rsidRDefault="004976F7" w:rsidP="004976F7">
      <w:pPr>
        <w:rPr>
          <w:ins w:id="5597" w:author="kalla madhu" w:date="2024-07-17T14:49:00Z"/>
          <w:sz w:val="26"/>
          <w:szCs w:val="26"/>
        </w:rPr>
      </w:pPr>
      <w:ins w:id="5598" w:author="kalla madhu" w:date="2024-07-17T14:49:00Z">
        <w:r w:rsidRPr="009329BA">
          <w:rPr>
            <w:sz w:val="26"/>
            <w:szCs w:val="26"/>
          </w:rPr>
          <w:t>        &lt;/tr&gt;</w:t>
        </w:r>
      </w:ins>
    </w:p>
    <w:p w14:paraId="3086CA10" w14:textId="77777777" w:rsidR="004976F7" w:rsidRPr="009329BA" w:rsidRDefault="004976F7" w:rsidP="004976F7">
      <w:pPr>
        <w:rPr>
          <w:ins w:id="5599" w:author="kalla madhu" w:date="2024-07-17T14:49:00Z"/>
          <w:sz w:val="26"/>
          <w:szCs w:val="26"/>
        </w:rPr>
      </w:pPr>
      <w:ins w:id="5600" w:author="kalla madhu" w:date="2024-07-17T14:49:00Z">
        <w:r w:rsidRPr="009329BA">
          <w:rPr>
            <w:sz w:val="26"/>
            <w:szCs w:val="26"/>
          </w:rPr>
          <w:t>        &lt;/form&gt;</w:t>
        </w:r>
      </w:ins>
    </w:p>
    <w:p w14:paraId="3E028E18" w14:textId="77777777" w:rsidR="004976F7" w:rsidRPr="009329BA" w:rsidRDefault="004976F7" w:rsidP="004976F7">
      <w:pPr>
        <w:rPr>
          <w:ins w:id="5601" w:author="kalla madhu" w:date="2024-07-17T14:49:00Z"/>
          <w:sz w:val="26"/>
          <w:szCs w:val="26"/>
        </w:rPr>
      </w:pPr>
      <w:ins w:id="5602" w:author="kalla madhu" w:date="2024-07-17T14:49:00Z">
        <w:r w:rsidRPr="009329BA">
          <w:rPr>
            <w:sz w:val="26"/>
            <w:szCs w:val="26"/>
          </w:rPr>
          <w:t>  &lt;%</w:t>
        </w:r>
      </w:ins>
    </w:p>
    <w:p w14:paraId="03121719" w14:textId="77777777" w:rsidR="004976F7" w:rsidRPr="009329BA" w:rsidRDefault="004976F7" w:rsidP="004976F7">
      <w:pPr>
        <w:rPr>
          <w:ins w:id="5603" w:author="kalla madhu" w:date="2024-07-17T14:49:00Z"/>
          <w:sz w:val="26"/>
          <w:szCs w:val="26"/>
        </w:rPr>
      </w:pPr>
      <w:ins w:id="5604" w:author="kalla madhu" w:date="2024-07-17T14:49:00Z">
        <w:r w:rsidRPr="009329BA">
          <w:rPr>
            <w:sz w:val="26"/>
            <w:szCs w:val="26"/>
          </w:rPr>
          <w:t>        }</w:t>
        </w:r>
      </w:ins>
    </w:p>
    <w:p w14:paraId="680CCE88" w14:textId="77777777" w:rsidR="004976F7" w:rsidRPr="009329BA" w:rsidRDefault="004976F7" w:rsidP="004976F7">
      <w:pPr>
        <w:rPr>
          <w:ins w:id="5605" w:author="kalla madhu" w:date="2024-07-17T14:49:00Z"/>
          <w:sz w:val="26"/>
          <w:szCs w:val="26"/>
        </w:rPr>
      </w:pPr>
      <w:ins w:id="5606" w:author="kalla madhu" w:date="2024-07-17T14:49:00Z">
        <w:r w:rsidRPr="009329BA">
          <w:rPr>
            <w:sz w:val="26"/>
            <w:szCs w:val="26"/>
          </w:rPr>
          <w:t>  %&gt;</w:t>
        </w:r>
      </w:ins>
    </w:p>
    <w:p w14:paraId="4E5C16F1" w14:textId="77777777" w:rsidR="004976F7" w:rsidRPr="009329BA" w:rsidRDefault="004976F7" w:rsidP="004976F7">
      <w:pPr>
        <w:rPr>
          <w:ins w:id="5607" w:author="kalla madhu" w:date="2024-07-17T14:49:00Z"/>
          <w:sz w:val="26"/>
          <w:szCs w:val="26"/>
        </w:rPr>
      </w:pPr>
      <w:ins w:id="5608" w:author="kalla madhu" w:date="2024-07-17T14:49:00Z">
        <w:r w:rsidRPr="009329BA">
          <w:rPr>
            <w:sz w:val="26"/>
            <w:szCs w:val="26"/>
          </w:rPr>
          <w:t>&lt;/table&gt;</w:t>
        </w:r>
      </w:ins>
    </w:p>
    <w:p w14:paraId="3DE8FCBC" w14:textId="77777777" w:rsidR="004976F7" w:rsidRPr="009329BA" w:rsidRDefault="004976F7" w:rsidP="004976F7">
      <w:pPr>
        <w:rPr>
          <w:ins w:id="5609" w:author="kalla madhu" w:date="2024-07-17T14:49:00Z"/>
          <w:sz w:val="26"/>
          <w:szCs w:val="26"/>
        </w:rPr>
      </w:pPr>
      <w:ins w:id="5610" w:author="kalla madhu" w:date="2024-07-17T14:49:00Z">
        <w:r w:rsidRPr="009329BA">
          <w:rPr>
            <w:sz w:val="26"/>
            <w:szCs w:val="26"/>
          </w:rPr>
          <w:t xml:space="preserve">        </w:t>
        </w:r>
      </w:ins>
    </w:p>
    <w:p w14:paraId="2E348254" w14:textId="77777777" w:rsidR="004976F7" w:rsidRPr="009329BA" w:rsidRDefault="004976F7" w:rsidP="004976F7">
      <w:pPr>
        <w:rPr>
          <w:ins w:id="5611" w:author="kalla madhu" w:date="2024-07-17T14:49:00Z"/>
          <w:sz w:val="26"/>
          <w:szCs w:val="26"/>
        </w:rPr>
      </w:pPr>
      <w:ins w:id="5612" w:author="kalla madhu" w:date="2024-07-17T14:49:00Z">
        <w:r w:rsidRPr="009329BA">
          <w:rPr>
            <w:sz w:val="26"/>
            <w:szCs w:val="26"/>
          </w:rPr>
          <w:t>    &lt;/div&gt;</w:t>
        </w:r>
      </w:ins>
    </w:p>
    <w:p w14:paraId="2F7895AD" w14:textId="77777777" w:rsidR="004976F7" w:rsidRPr="009329BA" w:rsidRDefault="004976F7" w:rsidP="004976F7">
      <w:pPr>
        <w:rPr>
          <w:ins w:id="5613" w:author="kalla madhu" w:date="2024-07-17T14:49:00Z"/>
          <w:sz w:val="26"/>
          <w:szCs w:val="26"/>
        </w:rPr>
      </w:pPr>
      <w:ins w:id="5614" w:author="kalla madhu" w:date="2024-07-17T14:49:00Z">
        <w:r w:rsidRPr="009329BA">
          <w:rPr>
            <w:sz w:val="26"/>
            <w:szCs w:val="26"/>
          </w:rPr>
          <w:t>&lt;/body&gt;</w:t>
        </w:r>
      </w:ins>
    </w:p>
    <w:p w14:paraId="4012DA6D" w14:textId="77777777" w:rsidR="004976F7" w:rsidRPr="009329BA" w:rsidRDefault="004976F7" w:rsidP="004976F7">
      <w:pPr>
        <w:rPr>
          <w:ins w:id="5615" w:author="kalla madhu" w:date="2024-07-17T14:49:00Z"/>
          <w:sz w:val="26"/>
          <w:szCs w:val="26"/>
        </w:rPr>
      </w:pPr>
      <w:ins w:id="5616" w:author="kalla madhu" w:date="2024-07-17T14:49:00Z">
        <w:r w:rsidRPr="009329BA">
          <w:rPr>
            <w:sz w:val="26"/>
            <w:szCs w:val="26"/>
          </w:rPr>
          <w:t>&lt;/html&gt;</w:t>
        </w:r>
      </w:ins>
    </w:p>
    <w:p w14:paraId="18B32535" w14:textId="77777777" w:rsidR="00240323" w:rsidRPr="009329BA" w:rsidRDefault="00240323" w:rsidP="00196405">
      <w:pPr>
        <w:rPr>
          <w:ins w:id="5617" w:author="kalla madhu" w:date="2024-07-17T14:49:00Z" w16du:dateUtc="2024-07-17T09:19:00Z"/>
          <w:sz w:val="26"/>
          <w:szCs w:val="26"/>
        </w:rPr>
      </w:pPr>
    </w:p>
    <w:p w14:paraId="73C27690" w14:textId="77777777" w:rsidR="004976F7" w:rsidRPr="009329BA" w:rsidRDefault="004976F7" w:rsidP="00196405">
      <w:pPr>
        <w:rPr>
          <w:ins w:id="5618" w:author="kalla madhu" w:date="2024-07-17T14:49:00Z" w16du:dateUtc="2024-07-17T09:19:00Z"/>
          <w:sz w:val="26"/>
          <w:szCs w:val="26"/>
        </w:rPr>
      </w:pPr>
    </w:p>
    <w:p w14:paraId="228146AF" w14:textId="26E37DD6" w:rsidR="004976F7" w:rsidRPr="009329BA" w:rsidRDefault="002D776B" w:rsidP="00196405">
      <w:pPr>
        <w:rPr>
          <w:ins w:id="5619" w:author="kalla madhu" w:date="2024-07-17T14:51:00Z" w16du:dateUtc="2024-07-17T09:21:00Z"/>
          <w:sz w:val="26"/>
          <w:szCs w:val="26"/>
        </w:rPr>
      </w:pPr>
      <w:proofErr w:type="spellStart"/>
      <w:ins w:id="5620" w:author="kalla madhu" w:date="2024-07-17T14:51:00Z" w16du:dateUtc="2024-07-17T09:21:00Z">
        <w:r w:rsidRPr="009329BA">
          <w:rPr>
            <w:sz w:val="26"/>
            <w:szCs w:val="26"/>
            <w:highlight w:val="green"/>
            <w:rPrChange w:id="5621" w:author="kalla madhu" w:date="2024-07-18T10:21:00Z" w16du:dateUtc="2024-07-18T04:51:00Z">
              <w:rPr>
                <w:sz w:val="26"/>
                <w:szCs w:val="26"/>
              </w:rPr>
            </w:rPrChange>
          </w:rPr>
          <w:t>Modify.jsp</w:t>
        </w:r>
        <w:proofErr w:type="spellEnd"/>
      </w:ins>
    </w:p>
    <w:p w14:paraId="2045EB9F" w14:textId="77777777" w:rsidR="002D776B" w:rsidRPr="009329BA" w:rsidRDefault="002D776B" w:rsidP="002D776B">
      <w:pPr>
        <w:rPr>
          <w:ins w:id="5622" w:author="kalla madhu" w:date="2024-07-17T14:51:00Z"/>
          <w:sz w:val="26"/>
          <w:szCs w:val="26"/>
        </w:rPr>
      </w:pPr>
    </w:p>
    <w:p w14:paraId="356CFA18" w14:textId="77777777" w:rsidR="002D776B" w:rsidRPr="009329BA" w:rsidRDefault="002D776B" w:rsidP="002D776B">
      <w:pPr>
        <w:rPr>
          <w:ins w:id="5623" w:author="kalla madhu" w:date="2024-07-17T14:51:00Z"/>
          <w:sz w:val="26"/>
          <w:szCs w:val="26"/>
        </w:rPr>
      </w:pPr>
      <w:ins w:id="5624" w:author="kalla madhu" w:date="2024-07-17T14:51:00Z">
        <w:r w:rsidRPr="009329BA">
          <w:rPr>
            <w:sz w:val="26"/>
            <w:szCs w:val="26"/>
          </w:rPr>
          <w:t>&lt;%@page import="</w:t>
        </w:r>
        <w:proofErr w:type="spellStart"/>
        <w:r w:rsidRPr="009329BA">
          <w:rPr>
            <w:sz w:val="26"/>
            <w:szCs w:val="26"/>
          </w:rPr>
          <w:t>dao.DAO</w:t>
        </w:r>
        <w:proofErr w:type="spellEnd"/>
        <w:r w:rsidRPr="009329BA">
          <w:rPr>
            <w:sz w:val="26"/>
            <w:szCs w:val="26"/>
          </w:rPr>
          <w:t>"%&gt;</w:t>
        </w:r>
      </w:ins>
    </w:p>
    <w:p w14:paraId="30C34190" w14:textId="77777777" w:rsidR="002D776B" w:rsidRPr="009329BA" w:rsidRDefault="002D776B" w:rsidP="002D776B">
      <w:pPr>
        <w:rPr>
          <w:ins w:id="5625" w:author="kalla madhu" w:date="2024-07-17T14:51:00Z"/>
          <w:sz w:val="26"/>
          <w:szCs w:val="26"/>
        </w:rPr>
      </w:pPr>
      <w:ins w:id="5626" w:author="kalla madhu" w:date="2024-07-17T14:51:00Z">
        <w:r w:rsidRPr="009329BA">
          <w:rPr>
            <w:sz w:val="26"/>
            <w:szCs w:val="26"/>
          </w:rPr>
          <w:t>&lt;%</w:t>
        </w:r>
      </w:ins>
    </w:p>
    <w:p w14:paraId="4DB6F8CB" w14:textId="77777777" w:rsidR="002D776B" w:rsidRPr="009329BA" w:rsidRDefault="002D776B" w:rsidP="002D776B">
      <w:pPr>
        <w:rPr>
          <w:ins w:id="5627" w:author="kalla madhu" w:date="2024-07-17T14:51:00Z"/>
          <w:sz w:val="26"/>
          <w:szCs w:val="26"/>
        </w:rPr>
      </w:pPr>
      <w:ins w:id="5628" w:author="kalla madhu" w:date="2024-07-17T14:51:00Z">
        <w:r w:rsidRPr="009329BA">
          <w:rPr>
            <w:sz w:val="26"/>
            <w:szCs w:val="26"/>
          </w:rPr>
          <w:t xml:space="preserve">    </w:t>
        </w:r>
      </w:ins>
    </w:p>
    <w:p w14:paraId="7F736885" w14:textId="77777777" w:rsidR="002D776B" w:rsidRPr="009329BA" w:rsidRDefault="002D776B" w:rsidP="002D776B">
      <w:pPr>
        <w:rPr>
          <w:ins w:id="5629" w:author="kalla madhu" w:date="2024-07-17T14:51:00Z"/>
          <w:sz w:val="26"/>
          <w:szCs w:val="26"/>
        </w:rPr>
      </w:pPr>
      <w:ins w:id="5630" w:author="kalla madhu" w:date="2024-07-17T14:51:00Z">
        <w:r w:rsidRPr="009329BA">
          <w:rPr>
            <w:sz w:val="26"/>
            <w:szCs w:val="26"/>
          </w:rPr>
          <w:t xml:space="preserve">    String </w:t>
        </w:r>
        <w:proofErr w:type="spellStart"/>
        <w:r w:rsidRPr="009329BA">
          <w:rPr>
            <w:sz w:val="26"/>
            <w:szCs w:val="26"/>
          </w:rPr>
          <w:t>taskid</w:t>
        </w:r>
        <w:proofErr w:type="spellEnd"/>
        <w:r w:rsidRPr="009329BA">
          <w:rPr>
            <w:sz w:val="26"/>
            <w:szCs w:val="26"/>
          </w:rPr>
          <w:t>=</w:t>
        </w:r>
        <w:proofErr w:type="spellStart"/>
        <w:proofErr w:type="gramStart"/>
        <w:r w:rsidRPr="009329BA">
          <w:rPr>
            <w:sz w:val="26"/>
            <w:szCs w:val="26"/>
          </w:rPr>
          <w:t>request.getParameter</w:t>
        </w:r>
        <w:proofErr w:type="spellEnd"/>
        <w:proofErr w:type="gramEnd"/>
        <w:r w:rsidRPr="009329BA">
          <w:rPr>
            <w:sz w:val="26"/>
            <w:szCs w:val="26"/>
          </w:rPr>
          <w:t>("</w:t>
        </w:r>
        <w:proofErr w:type="spellStart"/>
        <w:r w:rsidRPr="009329BA">
          <w:rPr>
            <w:sz w:val="26"/>
            <w:szCs w:val="26"/>
          </w:rPr>
          <w:t>taskid</w:t>
        </w:r>
        <w:proofErr w:type="spellEnd"/>
        <w:r w:rsidRPr="009329BA">
          <w:rPr>
            <w:sz w:val="26"/>
            <w:szCs w:val="26"/>
          </w:rPr>
          <w:t>");</w:t>
        </w:r>
      </w:ins>
    </w:p>
    <w:p w14:paraId="097DC249" w14:textId="77777777" w:rsidR="002D776B" w:rsidRPr="009329BA" w:rsidRDefault="002D776B" w:rsidP="002D776B">
      <w:pPr>
        <w:rPr>
          <w:ins w:id="5631" w:author="kalla madhu" w:date="2024-07-17T14:51:00Z"/>
          <w:sz w:val="26"/>
          <w:szCs w:val="26"/>
        </w:rPr>
      </w:pPr>
      <w:ins w:id="5632" w:author="kalla madhu" w:date="2024-07-17T14:51:00Z">
        <w:r w:rsidRPr="009329BA">
          <w:rPr>
            <w:sz w:val="26"/>
            <w:szCs w:val="26"/>
          </w:rPr>
          <w:t>    String task=</w:t>
        </w:r>
        <w:proofErr w:type="spellStart"/>
        <w:proofErr w:type="gramStart"/>
        <w:r w:rsidRPr="009329BA">
          <w:rPr>
            <w:sz w:val="26"/>
            <w:szCs w:val="26"/>
          </w:rPr>
          <w:t>request.getParameter</w:t>
        </w:r>
        <w:proofErr w:type="spellEnd"/>
        <w:proofErr w:type="gramEnd"/>
        <w:r w:rsidRPr="009329BA">
          <w:rPr>
            <w:sz w:val="26"/>
            <w:szCs w:val="26"/>
          </w:rPr>
          <w:t>("task");</w:t>
        </w:r>
      </w:ins>
    </w:p>
    <w:p w14:paraId="389329AF" w14:textId="77777777" w:rsidR="002D776B" w:rsidRPr="009329BA" w:rsidRDefault="002D776B" w:rsidP="002D776B">
      <w:pPr>
        <w:rPr>
          <w:ins w:id="5633" w:author="kalla madhu" w:date="2024-07-17T14:51:00Z"/>
          <w:sz w:val="26"/>
          <w:szCs w:val="26"/>
        </w:rPr>
      </w:pPr>
      <w:ins w:id="5634" w:author="kalla madhu" w:date="2024-07-17T14:51:00Z">
        <w:r w:rsidRPr="009329BA">
          <w:rPr>
            <w:sz w:val="26"/>
            <w:szCs w:val="26"/>
          </w:rPr>
          <w:t xml:space="preserve">    String </w:t>
        </w:r>
        <w:proofErr w:type="spellStart"/>
        <w:r w:rsidRPr="009329BA">
          <w:rPr>
            <w:sz w:val="26"/>
            <w:szCs w:val="26"/>
          </w:rPr>
          <w:t>startdate</w:t>
        </w:r>
        <w:proofErr w:type="spellEnd"/>
        <w:r w:rsidRPr="009329BA">
          <w:rPr>
            <w:sz w:val="26"/>
            <w:szCs w:val="26"/>
          </w:rPr>
          <w:t>=</w:t>
        </w:r>
        <w:proofErr w:type="spellStart"/>
        <w:proofErr w:type="gramStart"/>
        <w:r w:rsidRPr="009329BA">
          <w:rPr>
            <w:sz w:val="26"/>
            <w:szCs w:val="26"/>
          </w:rPr>
          <w:t>request.getParameter</w:t>
        </w:r>
        <w:proofErr w:type="spellEnd"/>
        <w:proofErr w:type="gramEnd"/>
        <w:r w:rsidRPr="009329BA">
          <w:rPr>
            <w:sz w:val="26"/>
            <w:szCs w:val="26"/>
          </w:rPr>
          <w:t>("</w:t>
        </w:r>
        <w:proofErr w:type="spellStart"/>
        <w:r w:rsidRPr="009329BA">
          <w:rPr>
            <w:sz w:val="26"/>
            <w:szCs w:val="26"/>
          </w:rPr>
          <w:t>startdate</w:t>
        </w:r>
        <w:proofErr w:type="spellEnd"/>
        <w:r w:rsidRPr="009329BA">
          <w:rPr>
            <w:sz w:val="26"/>
            <w:szCs w:val="26"/>
          </w:rPr>
          <w:t>");</w:t>
        </w:r>
      </w:ins>
    </w:p>
    <w:p w14:paraId="00B2FD23" w14:textId="77777777" w:rsidR="002D776B" w:rsidRPr="009329BA" w:rsidRDefault="002D776B" w:rsidP="002D776B">
      <w:pPr>
        <w:rPr>
          <w:ins w:id="5635" w:author="kalla madhu" w:date="2024-07-17T14:51:00Z"/>
          <w:sz w:val="26"/>
          <w:szCs w:val="26"/>
        </w:rPr>
      </w:pPr>
      <w:ins w:id="5636" w:author="kalla madhu" w:date="2024-07-17T14:51:00Z">
        <w:r w:rsidRPr="009329BA">
          <w:rPr>
            <w:sz w:val="26"/>
            <w:szCs w:val="26"/>
          </w:rPr>
          <w:t xml:space="preserve">    String </w:t>
        </w:r>
        <w:proofErr w:type="spellStart"/>
        <w:r w:rsidRPr="009329BA">
          <w:rPr>
            <w:sz w:val="26"/>
            <w:szCs w:val="26"/>
          </w:rPr>
          <w:t>starttime</w:t>
        </w:r>
        <w:proofErr w:type="spellEnd"/>
        <w:r w:rsidRPr="009329BA">
          <w:rPr>
            <w:sz w:val="26"/>
            <w:szCs w:val="26"/>
          </w:rPr>
          <w:t>=</w:t>
        </w:r>
        <w:proofErr w:type="spellStart"/>
        <w:proofErr w:type="gramStart"/>
        <w:r w:rsidRPr="009329BA">
          <w:rPr>
            <w:sz w:val="26"/>
            <w:szCs w:val="26"/>
          </w:rPr>
          <w:t>request.getParameter</w:t>
        </w:r>
        <w:proofErr w:type="spellEnd"/>
        <w:proofErr w:type="gramEnd"/>
        <w:r w:rsidRPr="009329BA">
          <w:rPr>
            <w:sz w:val="26"/>
            <w:szCs w:val="26"/>
          </w:rPr>
          <w:t>("</w:t>
        </w:r>
        <w:proofErr w:type="spellStart"/>
        <w:r w:rsidRPr="009329BA">
          <w:rPr>
            <w:sz w:val="26"/>
            <w:szCs w:val="26"/>
          </w:rPr>
          <w:t>starttime</w:t>
        </w:r>
        <w:proofErr w:type="spellEnd"/>
        <w:r w:rsidRPr="009329BA">
          <w:rPr>
            <w:sz w:val="26"/>
            <w:szCs w:val="26"/>
          </w:rPr>
          <w:t>");</w:t>
        </w:r>
      </w:ins>
    </w:p>
    <w:p w14:paraId="6DA5E408" w14:textId="77777777" w:rsidR="002D776B" w:rsidRPr="009329BA" w:rsidRDefault="002D776B" w:rsidP="002D776B">
      <w:pPr>
        <w:rPr>
          <w:ins w:id="5637" w:author="kalla madhu" w:date="2024-07-17T14:51:00Z"/>
          <w:sz w:val="26"/>
          <w:szCs w:val="26"/>
        </w:rPr>
      </w:pPr>
      <w:ins w:id="5638" w:author="kalla madhu" w:date="2024-07-17T14:51:00Z">
        <w:r w:rsidRPr="009329BA">
          <w:rPr>
            <w:sz w:val="26"/>
            <w:szCs w:val="26"/>
          </w:rPr>
          <w:t xml:space="preserve">    String </w:t>
        </w:r>
        <w:proofErr w:type="spellStart"/>
        <w:r w:rsidRPr="009329BA">
          <w:rPr>
            <w:sz w:val="26"/>
            <w:szCs w:val="26"/>
          </w:rPr>
          <w:t>enddate</w:t>
        </w:r>
        <w:proofErr w:type="spellEnd"/>
        <w:r w:rsidRPr="009329BA">
          <w:rPr>
            <w:sz w:val="26"/>
            <w:szCs w:val="26"/>
          </w:rPr>
          <w:t>=</w:t>
        </w:r>
        <w:proofErr w:type="spellStart"/>
        <w:proofErr w:type="gramStart"/>
        <w:r w:rsidRPr="009329BA">
          <w:rPr>
            <w:sz w:val="26"/>
            <w:szCs w:val="26"/>
          </w:rPr>
          <w:t>request.getParameter</w:t>
        </w:r>
        <w:proofErr w:type="spellEnd"/>
        <w:proofErr w:type="gramEnd"/>
        <w:r w:rsidRPr="009329BA">
          <w:rPr>
            <w:sz w:val="26"/>
            <w:szCs w:val="26"/>
          </w:rPr>
          <w:t>("</w:t>
        </w:r>
        <w:proofErr w:type="spellStart"/>
        <w:r w:rsidRPr="009329BA">
          <w:rPr>
            <w:sz w:val="26"/>
            <w:szCs w:val="26"/>
          </w:rPr>
          <w:t>enddate</w:t>
        </w:r>
        <w:proofErr w:type="spellEnd"/>
        <w:r w:rsidRPr="009329BA">
          <w:rPr>
            <w:sz w:val="26"/>
            <w:szCs w:val="26"/>
          </w:rPr>
          <w:t>");</w:t>
        </w:r>
      </w:ins>
    </w:p>
    <w:p w14:paraId="1029E937" w14:textId="77777777" w:rsidR="002D776B" w:rsidRPr="009329BA" w:rsidRDefault="002D776B" w:rsidP="002D776B">
      <w:pPr>
        <w:rPr>
          <w:ins w:id="5639" w:author="kalla madhu" w:date="2024-07-17T14:51:00Z"/>
          <w:sz w:val="26"/>
          <w:szCs w:val="26"/>
        </w:rPr>
      </w:pPr>
      <w:ins w:id="5640" w:author="kalla madhu" w:date="2024-07-17T14:51:00Z">
        <w:r w:rsidRPr="009329BA">
          <w:rPr>
            <w:sz w:val="26"/>
            <w:szCs w:val="26"/>
          </w:rPr>
          <w:t xml:space="preserve">    String </w:t>
        </w:r>
        <w:proofErr w:type="spellStart"/>
        <w:r w:rsidRPr="009329BA">
          <w:rPr>
            <w:sz w:val="26"/>
            <w:szCs w:val="26"/>
          </w:rPr>
          <w:t>endtime</w:t>
        </w:r>
        <w:proofErr w:type="spellEnd"/>
        <w:r w:rsidRPr="009329BA">
          <w:rPr>
            <w:sz w:val="26"/>
            <w:szCs w:val="26"/>
          </w:rPr>
          <w:t>=</w:t>
        </w:r>
        <w:proofErr w:type="spellStart"/>
        <w:proofErr w:type="gramStart"/>
        <w:r w:rsidRPr="009329BA">
          <w:rPr>
            <w:sz w:val="26"/>
            <w:szCs w:val="26"/>
          </w:rPr>
          <w:t>request.getParameter</w:t>
        </w:r>
        <w:proofErr w:type="spellEnd"/>
        <w:proofErr w:type="gramEnd"/>
        <w:r w:rsidRPr="009329BA">
          <w:rPr>
            <w:sz w:val="26"/>
            <w:szCs w:val="26"/>
          </w:rPr>
          <w:t>("</w:t>
        </w:r>
        <w:proofErr w:type="spellStart"/>
        <w:r w:rsidRPr="009329BA">
          <w:rPr>
            <w:sz w:val="26"/>
            <w:szCs w:val="26"/>
          </w:rPr>
          <w:t>endtime</w:t>
        </w:r>
        <w:proofErr w:type="spellEnd"/>
        <w:r w:rsidRPr="009329BA">
          <w:rPr>
            <w:sz w:val="26"/>
            <w:szCs w:val="26"/>
          </w:rPr>
          <w:t>");</w:t>
        </w:r>
      </w:ins>
    </w:p>
    <w:p w14:paraId="32E4ADFC" w14:textId="77777777" w:rsidR="002D776B" w:rsidRPr="009329BA" w:rsidRDefault="002D776B" w:rsidP="002D776B">
      <w:pPr>
        <w:rPr>
          <w:ins w:id="5641" w:author="kalla madhu" w:date="2024-07-17T14:51:00Z"/>
          <w:sz w:val="26"/>
          <w:szCs w:val="26"/>
        </w:rPr>
      </w:pPr>
      <w:ins w:id="5642" w:author="kalla madhu" w:date="2024-07-17T14:51:00Z">
        <w:r w:rsidRPr="009329BA">
          <w:rPr>
            <w:sz w:val="26"/>
            <w:szCs w:val="26"/>
          </w:rPr>
          <w:t>    String status=</w:t>
        </w:r>
        <w:proofErr w:type="spellStart"/>
        <w:proofErr w:type="gramStart"/>
        <w:r w:rsidRPr="009329BA">
          <w:rPr>
            <w:sz w:val="26"/>
            <w:szCs w:val="26"/>
          </w:rPr>
          <w:t>request.getParameter</w:t>
        </w:r>
        <w:proofErr w:type="spellEnd"/>
        <w:proofErr w:type="gramEnd"/>
        <w:r w:rsidRPr="009329BA">
          <w:rPr>
            <w:sz w:val="26"/>
            <w:szCs w:val="26"/>
          </w:rPr>
          <w:t>("status");</w:t>
        </w:r>
      </w:ins>
    </w:p>
    <w:p w14:paraId="09F36F92" w14:textId="77777777" w:rsidR="002D776B" w:rsidRPr="009329BA" w:rsidRDefault="002D776B" w:rsidP="002D776B">
      <w:pPr>
        <w:rPr>
          <w:ins w:id="5643" w:author="kalla madhu" w:date="2024-07-17T14:51:00Z"/>
          <w:sz w:val="26"/>
          <w:szCs w:val="26"/>
        </w:rPr>
      </w:pPr>
      <w:ins w:id="5644" w:author="kalla madhu" w:date="2024-07-17T14:51:00Z">
        <w:r w:rsidRPr="009329BA">
          <w:rPr>
            <w:sz w:val="26"/>
            <w:szCs w:val="26"/>
          </w:rPr>
          <w:t>    String submit=</w:t>
        </w:r>
        <w:proofErr w:type="spellStart"/>
        <w:proofErr w:type="gramStart"/>
        <w:r w:rsidRPr="009329BA">
          <w:rPr>
            <w:sz w:val="26"/>
            <w:szCs w:val="26"/>
          </w:rPr>
          <w:t>request.getParameter</w:t>
        </w:r>
        <w:proofErr w:type="spellEnd"/>
        <w:proofErr w:type="gramEnd"/>
        <w:r w:rsidRPr="009329BA">
          <w:rPr>
            <w:sz w:val="26"/>
            <w:szCs w:val="26"/>
          </w:rPr>
          <w:t>("submit");</w:t>
        </w:r>
      </w:ins>
    </w:p>
    <w:p w14:paraId="5B0BF167" w14:textId="77777777" w:rsidR="002D776B" w:rsidRPr="009329BA" w:rsidRDefault="002D776B" w:rsidP="002D776B">
      <w:pPr>
        <w:rPr>
          <w:ins w:id="5645" w:author="kalla madhu" w:date="2024-07-17T14:51:00Z"/>
          <w:sz w:val="26"/>
          <w:szCs w:val="26"/>
        </w:rPr>
      </w:pPr>
      <w:ins w:id="5646" w:author="kalla madhu" w:date="2024-07-17T14:51:00Z">
        <w:r w:rsidRPr="009329BA">
          <w:rPr>
            <w:sz w:val="26"/>
            <w:szCs w:val="26"/>
          </w:rPr>
          <w:t xml:space="preserve">    DAO </w:t>
        </w:r>
        <w:proofErr w:type="spellStart"/>
        <w:r w:rsidRPr="009329BA">
          <w:rPr>
            <w:sz w:val="26"/>
            <w:szCs w:val="26"/>
          </w:rPr>
          <w:t>dao</w:t>
        </w:r>
        <w:proofErr w:type="spellEnd"/>
        <w:r w:rsidRPr="009329BA">
          <w:rPr>
            <w:sz w:val="26"/>
            <w:szCs w:val="26"/>
          </w:rPr>
          <w:t xml:space="preserve">=new </w:t>
        </w:r>
        <w:proofErr w:type="gramStart"/>
        <w:r w:rsidRPr="009329BA">
          <w:rPr>
            <w:sz w:val="26"/>
            <w:szCs w:val="26"/>
          </w:rPr>
          <w:t>DAO(</w:t>
        </w:r>
        <w:proofErr w:type="gramEnd"/>
        <w:r w:rsidRPr="009329BA">
          <w:rPr>
            <w:sz w:val="26"/>
            <w:szCs w:val="26"/>
          </w:rPr>
          <w:t>);</w:t>
        </w:r>
      </w:ins>
    </w:p>
    <w:p w14:paraId="7438F38D" w14:textId="77777777" w:rsidR="002D776B" w:rsidRPr="009329BA" w:rsidRDefault="002D776B" w:rsidP="002D776B">
      <w:pPr>
        <w:rPr>
          <w:ins w:id="5647" w:author="kalla madhu" w:date="2024-07-17T14:51:00Z"/>
          <w:sz w:val="26"/>
          <w:szCs w:val="26"/>
        </w:rPr>
      </w:pPr>
      <w:ins w:id="5648" w:author="kalla madhu" w:date="2024-07-17T14:51:00Z">
        <w:r w:rsidRPr="009329BA">
          <w:rPr>
            <w:sz w:val="26"/>
            <w:szCs w:val="26"/>
          </w:rPr>
          <w:t>    if(</w:t>
        </w:r>
        <w:proofErr w:type="spellStart"/>
        <w:proofErr w:type="gramStart"/>
        <w:r w:rsidRPr="009329BA">
          <w:rPr>
            <w:sz w:val="26"/>
            <w:szCs w:val="26"/>
          </w:rPr>
          <w:t>submit.equalsIgnoreCase</w:t>
        </w:r>
        <w:proofErr w:type="spellEnd"/>
        <w:proofErr w:type="gramEnd"/>
        <w:r w:rsidRPr="009329BA">
          <w:rPr>
            <w:sz w:val="26"/>
            <w:szCs w:val="26"/>
          </w:rPr>
          <w:t>("update"))</w:t>
        </w:r>
      </w:ins>
    </w:p>
    <w:p w14:paraId="47E46115" w14:textId="77777777" w:rsidR="002D776B" w:rsidRPr="009329BA" w:rsidRDefault="002D776B" w:rsidP="002D776B">
      <w:pPr>
        <w:rPr>
          <w:ins w:id="5649" w:author="kalla madhu" w:date="2024-07-17T14:51:00Z"/>
          <w:sz w:val="26"/>
          <w:szCs w:val="26"/>
        </w:rPr>
      </w:pPr>
      <w:ins w:id="5650" w:author="kalla madhu" w:date="2024-07-17T14:51:00Z">
        <w:r w:rsidRPr="009329BA">
          <w:rPr>
            <w:sz w:val="26"/>
            <w:szCs w:val="26"/>
          </w:rPr>
          <w:t>    {</w:t>
        </w:r>
      </w:ins>
    </w:p>
    <w:p w14:paraId="1F6D3C05" w14:textId="77777777" w:rsidR="002D776B" w:rsidRPr="009329BA" w:rsidRDefault="002D776B" w:rsidP="002D776B">
      <w:pPr>
        <w:rPr>
          <w:ins w:id="5651" w:author="kalla madhu" w:date="2024-07-17T14:51:00Z"/>
          <w:sz w:val="26"/>
          <w:szCs w:val="26"/>
        </w:rPr>
      </w:pPr>
      <w:ins w:id="5652" w:author="kalla madhu" w:date="2024-07-17T14:51:00Z">
        <w:r w:rsidRPr="009329BA">
          <w:rPr>
            <w:sz w:val="26"/>
            <w:szCs w:val="26"/>
          </w:rPr>
          <w:lastRenderedPageBreak/>
          <w:t>        if(</w:t>
        </w:r>
        <w:proofErr w:type="spellStart"/>
        <w:proofErr w:type="gramStart"/>
        <w:r w:rsidRPr="009329BA">
          <w:rPr>
            <w:sz w:val="26"/>
            <w:szCs w:val="26"/>
          </w:rPr>
          <w:t>dao.updateToDo</w:t>
        </w:r>
        <w:proofErr w:type="spellEnd"/>
        <w:proofErr w:type="gramEnd"/>
        <w:r w:rsidRPr="009329BA">
          <w:rPr>
            <w:sz w:val="26"/>
            <w:szCs w:val="26"/>
          </w:rPr>
          <w:t>(</w:t>
        </w:r>
        <w:proofErr w:type="spellStart"/>
        <w:r w:rsidRPr="009329BA">
          <w:rPr>
            <w:sz w:val="26"/>
            <w:szCs w:val="26"/>
          </w:rPr>
          <w:t>Integer.parseInt</w:t>
        </w:r>
        <w:proofErr w:type="spellEnd"/>
        <w:r w:rsidRPr="009329BA">
          <w:rPr>
            <w:sz w:val="26"/>
            <w:szCs w:val="26"/>
          </w:rPr>
          <w:t>(</w:t>
        </w:r>
        <w:proofErr w:type="spellStart"/>
        <w:r w:rsidRPr="009329BA">
          <w:rPr>
            <w:sz w:val="26"/>
            <w:szCs w:val="26"/>
          </w:rPr>
          <w:t>taskid</w:t>
        </w:r>
        <w:proofErr w:type="spellEnd"/>
        <w:r w:rsidRPr="009329BA">
          <w:rPr>
            <w:sz w:val="26"/>
            <w:szCs w:val="26"/>
          </w:rPr>
          <w:t xml:space="preserve">), task, </w:t>
        </w:r>
        <w:proofErr w:type="spellStart"/>
        <w:r w:rsidRPr="009329BA">
          <w:rPr>
            <w:sz w:val="26"/>
            <w:szCs w:val="26"/>
          </w:rPr>
          <w:t>startdate</w:t>
        </w:r>
        <w:proofErr w:type="spellEnd"/>
        <w:r w:rsidRPr="009329BA">
          <w:rPr>
            <w:sz w:val="26"/>
            <w:szCs w:val="26"/>
          </w:rPr>
          <w:t xml:space="preserve">, </w:t>
        </w:r>
        <w:proofErr w:type="spellStart"/>
        <w:r w:rsidRPr="009329BA">
          <w:rPr>
            <w:sz w:val="26"/>
            <w:szCs w:val="26"/>
          </w:rPr>
          <w:t>starttime</w:t>
        </w:r>
        <w:proofErr w:type="spellEnd"/>
        <w:r w:rsidRPr="009329BA">
          <w:rPr>
            <w:sz w:val="26"/>
            <w:szCs w:val="26"/>
          </w:rPr>
          <w:t xml:space="preserve">, </w:t>
        </w:r>
        <w:proofErr w:type="spellStart"/>
        <w:r w:rsidRPr="009329BA">
          <w:rPr>
            <w:sz w:val="26"/>
            <w:szCs w:val="26"/>
          </w:rPr>
          <w:t>enddate</w:t>
        </w:r>
        <w:proofErr w:type="spellEnd"/>
        <w:r w:rsidRPr="009329BA">
          <w:rPr>
            <w:sz w:val="26"/>
            <w:szCs w:val="26"/>
          </w:rPr>
          <w:t xml:space="preserve">, </w:t>
        </w:r>
        <w:proofErr w:type="spellStart"/>
        <w:r w:rsidRPr="009329BA">
          <w:rPr>
            <w:sz w:val="26"/>
            <w:szCs w:val="26"/>
          </w:rPr>
          <w:t>endtime</w:t>
        </w:r>
        <w:proofErr w:type="spellEnd"/>
        <w:r w:rsidRPr="009329BA">
          <w:rPr>
            <w:sz w:val="26"/>
            <w:szCs w:val="26"/>
          </w:rPr>
          <w:t>, status))</w:t>
        </w:r>
      </w:ins>
    </w:p>
    <w:p w14:paraId="3CA45A0B" w14:textId="77777777" w:rsidR="002D776B" w:rsidRPr="009329BA" w:rsidRDefault="002D776B" w:rsidP="002D776B">
      <w:pPr>
        <w:rPr>
          <w:ins w:id="5653" w:author="kalla madhu" w:date="2024-07-17T14:51:00Z"/>
          <w:sz w:val="26"/>
          <w:szCs w:val="26"/>
        </w:rPr>
      </w:pPr>
      <w:ins w:id="5654" w:author="kalla madhu" w:date="2024-07-17T14:51:00Z">
        <w:r w:rsidRPr="009329BA">
          <w:rPr>
            <w:sz w:val="26"/>
            <w:szCs w:val="26"/>
          </w:rPr>
          <w:t>        {</w:t>
        </w:r>
      </w:ins>
    </w:p>
    <w:p w14:paraId="081F23C1" w14:textId="77777777" w:rsidR="002D776B" w:rsidRPr="009329BA" w:rsidRDefault="002D776B" w:rsidP="002D776B">
      <w:pPr>
        <w:rPr>
          <w:ins w:id="5655" w:author="kalla madhu" w:date="2024-07-17T14:51:00Z"/>
          <w:sz w:val="26"/>
          <w:szCs w:val="26"/>
        </w:rPr>
      </w:pPr>
      <w:ins w:id="5656" w:author="kalla madhu" w:date="2024-07-17T14:51:00Z">
        <w:r w:rsidRPr="009329BA">
          <w:rPr>
            <w:sz w:val="26"/>
            <w:szCs w:val="26"/>
          </w:rPr>
          <w:t>            //</w:t>
        </w:r>
        <w:proofErr w:type="gramStart"/>
        <w:r w:rsidRPr="009329BA">
          <w:rPr>
            <w:sz w:val="26"/>
            <w:szCs w:val="26"/>
          </w:rPr>
          <w:t>request.getRequestDispatcher</w:t>
        </w:r>
        <w:proofErr w:type="gramEnd"/>
        <w:r w:rsidRPr="009329BA">
          <w:rPr>
            <w:sz w:val="26"/>
            <w:szCs w:val="26"/>
          </w:rPr>
          <w:t>("ViewToDos.jsp").forward(request,response);</w:t>
        </w:r>
      </w:ins>
    </w:p>
    <w:p w14:paraId="2DAB48BB" w14:textId="77777777" w:rsidR="002D776B" w:rsidRPr="009329BA" w:rsidRDefault="002D776B" w:rsidP="002D776B">
      <w:pPr>
        <w:rPr>
          <w:ins w:id="5657" w:author="kalla madhu" w:date="2024-07-17T14:51:00Z"/>
          <w:sz w:val="26"/>
          <w:szCs w:val="26"/>
        </w:rPr>
      </w:pPr>
      <w:ins w:id="5658" w:author="kalla madhu" w:date="2024-07-17T14:51:00Z">
        <w:r w:rsidRPr="009329BA">
          <w:rPr>
            <w:sz w:val="26"/>
            <w:szCs w:val="26"/>
          </w:rPr>
          <w:t xml:space="preserve">            </w:t>
        </w:r>
        <w:proofErr w:type="spellStart"/>
        <w:proofErr w:type="gramStart"/>
        <w:r w:rsidRPr="009329BA">
          <w:rPr>
            <w:sz w:val="26"/>
            <w:szCs w:val="26"/>
          </w:rPr>
          <w:t>response.sendRedirect</w:t>
        </w:r>
        <w:proofErr w:type="spellEnd"/>
        <w:proofErr w:type="gramEnd"/>
        <w:r w:rsidRPr="009329BA">
          <w:rPr>
            <w:sz w:val="26"/>
            <w:szCs w:val="26"/>
          </w:rPr>
          <w:t>("</w:t>
        </w:r>
        <w:proofErr w:type="spellStart"/>
        <w:r w:rsidRPr="009329BA">
          <w:rPr>
            <w:sz w:val="26"/>
            <w:szCs w:val="26"/>
          </w:rPr>
          <w:t>ViewToDos.jsp?msg</w:t>
        </w:r>
        <w:proofErr w:type="spellEnd"/>
        <w:r w:rsidRPr="009329BA">
          <w:rPr>
            <w:sz w:val="26"/>
            <w:szCs w:val="26"/>
          </w:rPr>
          <w:t>=</w:t>
        </w:r>
        <w:proofErr w:type="spellStart"/>
        <w:r w:rsidRPr="009329BA">
          <w:rPr>
            <w:sz w:val="26"/>
            <w:szCs w:val="26"/>
          </w:rPr>
          <w:t>UpdatedSuccessfully</w:t>
        </w:r>
        <w:proofErr w:type="spellEnd"/>
        <w:r w:rsidRPr="009329BA">
          <w:rPr>
            <w:sz w:val="26"/>
            <w:szCs w:val="26"/>
          </w:rPr>
          <w:t>");</w:t>
        </w:r>
      </w:ins>
    </w:p>
    <w:p w14:paraId="1F11E874" w14:textId="77777777" w:rsidR="002D776B" w:rsidRPr="009329BA" w:rsidRDefault="002D776B" w:rsidP="002D776B">
      <w:pPr>
        <w:rPr>
          <w:ins w:id="5659" w:author="kalla madhu" w:date="2024-07-17T14:51:00Z"/>
          <w:sz w:val="26"/>
          <w:szCs w:val="26"/>
        </w:rPr>
      </w:pPr>
      <w:ins w:id="5660" w:author="kalla madhu" w:date="2024-07-17T14:51:00Z">
        <w:r w:rsidRPr="009329BA">
          <w:rPr>
            <w:sz w:val="26"/>
            <w:szCs w:val="26"/>
          </w:rPr>
          <w:t xml:space="preserve">        </w:t>
        </w:r>
        <w:proofErr w:type="gramStart"/>
        <w:r w:rsidRPr="009329BA">
          <w:rPr>
            <w:sz w:val="26"/>
            <w:szCs w:val="26"/>
          </w:rPr>
          <w:t>}else</w:t>
        </w:r>
        <w:proofErr w:type="gramEnd"/>
        <w:r w:rsidRPr="009329BA">
          <w:rPr>
            <w:sz w:val="26"/>
            <w:szCs w:val="26"/>
          </w:rPr>
          <w:t>{</w:t>
        </w:r>
      </w:ins>
    </w:p>
    <w:p w14:paraId="0D0F7EAA" w14:textId="77777777" w:rsidR="002D776B" w:rsidRPr="009329BA" w:rsidRDefault="002D776B" w:rsidP="002D776B">
      <w:pPr>
        <w:rPr>
          <w:ins w:id="5661" w:author="kalla madhu" w:date="2024-07-17T14:51:00Z"/>
          <w:sz w:val="26"/>
          <w:szCs w:val="26"/>
        </w:rPr>
      </w:pPr>
      <w:ins w:id="5662" w:author="kalla madhu" w:date="2024-07-17T14:51:00Z">
        <w:r w:rsidRPr="009329BA">
          <w:rPr>
            <w:sz w:val="26"/>
            <w:szCs w:val="26"/>
          </w:rPr>
          <w:t xml:space="preserve">            </w:t>
        </w:r>
        <w:proofErr w:type="spellStart"/>
        <w:proofErr w:type="gramStart"/>
        <w:r w:rsidRPr="009329BA">
          <w:rPr>
            <w:sz w:val="26"/>
            <w:szCs w:val="26"/>
          </w:rPr>
          <w:t>response.sendRedirect</w:t>
        </w:r>
        <w:proofErr w:type="spellEnd"/>
        <w:proofErr w:type="gramEnd"/>
        <w:r w:rsidRPr="009329BA">
          <w:rPr>
            <w:sz w:val="26"/>
            <w:szCs w:val="26"/>
          </w:rPr>
          <w:t>("</w:t>
        </w:r>
        <w:proofErr w:type="spellStart"/>
        <w:r w:rsidRPr="009329BA">
          <w:rPr>
            <w:sz w:val="26"/>
            <w:szCs w:val="26"/>
          </w:rPr>
          <w:t>ViewToDos.jsp?msg</w:t>
        </w:r>
        <w:proofErr w:type="spellEnd"/>
        <w:r w:rsidRPr="009329BA">
          <w:rPr>
            <w:sz w:val="26"/>
            <w:szCs w:val="26"/>
          </w:rPr>
          <w:t>=</w:t>
        </w:r>
        <w:proofErr w:type="spellStart"/>
        <w:r w:rsidRPr="009329BA">
          <w:rPr>
            <w:sz w:val="26"/>
            <w:szCs w:val="26"/>
          </w:rPr>
          <w:t>UpdationFailed</w:t>
        </w:r>
        <w:proofErr w:type="spellEnd"/>
        <w:r w:rsidRPr="009329BA">
          <w:rPr>
            <w:sz w:val="26"/>
            <w:szCs w:val="26"/>
          </w:rPr>
          <w:t>");</w:t>
        </w:r>
      </w:ins>
    </w:p>
    <w:p w14:paraId="267AEF0A" w14:textId="77777777" w:rsidR="002D776B" w:rsidRPr="009329BA" w:rsidRDefault="002D776B" w:rsidP="002D776B">
      <w:pPr>
        <w:rPr>
          <w:ins w:id="5663" w:author="kalla madhu" w:date="2024-07-17T14:51:00Z"/>
          <w:sz w:val="26"/>
          <w:szCs w:val="26"/>
        </w:rPr>
      </w:pPr>
      <w:ins w:id="5664" w:author="kalla madhu" w:date="2024-07-17T14:51:00Z">
        <w:r w:rsidRPr="009329BA">
          <w:rPr>
            <w:sz w:val="26"/>
            <w:szCs w:val="26"/>
          </w:rPr>
          <w:t>        }</w:t>
        </w:r>
      </w:ins>
    </w:p>
    <w:p w14:paraId="55311DB6" w14:textId="77777777" w:rsidR="002D776B" w:rsidRPr="009329BA" w:rsidRDefault="002D776B" w:rsidP="002D776B">
      <w:pPr>
        <w:rPr>
          <w:ins w:id="5665" w:author="kalla madhu" w:date="2024-07-17T14:51:00Z"/>
          <w:sz w:val="26"/>
          <w:szCs w:val="26"/>
        </w:rPr>
      </w:pPr>
      <w:ins w:id="5666" w:author="kalla madhu" w:date="2024-07-17T14:51:00Z">
        <w:r w:rsidRPr="009329BA">
          <w:rPr>
            <w:sz w:val="26"/>
            <w:szCs w:val="26"/>
          </w:rPr>
          <w:t xml:space="preserve">        </w:t>
        </w:r>
      </w:ins>
    </w:p>
    <w:p w14:paraId="584DA91B" w14:textId="77777777" w:rsidR="002D776B" w:rsidRPr="009329BA" w:rsidRDefault="002D776B" w:rsidP="002D776B">
      <w:pPr>
        <w:rPr>
          <w:ins w:id="5667" w:author="kalla madhu" w:date="2024-07-17T14:51:00Z"/>
          <w:sz w:val="26"/>
          <w:szCs w:val="26"/>
        </w:rPr>
      </w:pPr>
      <w:ins w:id="5668" w:author="kalla madhu" w:date="2024-07-17T14:51:00Z">
        <w:r w:rsidRPr="009329BA">
          <w:rPr>
            <w:sz w:val="26"/>
            <w:szCs w:val="26"/>
          </w:rPr>
          <w:t xml:space="preserve">    </w:t>
        </w:r>
        <w:proofErr w:type="gramStart"/>
        <w:r w:rsidRPr="009329BA">
          <w:rPr>
            <w:sz w:val="26"/>
            <w:szCs w:val="26"/>
          </w:rPr>
          <w:t>}else</w:t>
        </w:r>
        <w:proofErr w:type="gramEnd"/>
        <w:r w:rsidRPr="009329BA">
          <w:rPr>
            <w:sz w:val="26"/>
            <w:szCs w:val="26"/>
          </w:rPr>
          <w:t xml:space="preserve"> if(</w:t>
        </w:r>
        <w:proofErr w:type="spellStart"/>
        <w:r w:rsidRPr="009329BA">
          <w:rPr>
            <w:sz w:val="26"/>
            <w:szCs w:val="26"/>
          </w:rPr>
          <w:t>submit.equalsIgnoreCase</w:t>
        </w:r>
        <w:proofErr w:type="spellEnd"/>
        <w:r w:rsidRPr="009329BA">
          <w:rPr>
            <w:sz w:val="26"/>
            <w:szCs w:val="26"/>
          </w:rPr>
          <w:t>("delete"))</w:t>
        </w:r>
      </w:ins>
    </w:p>
    <w:p w14:paraId="365D506B" w14:textId="77777777" w:rsidR="002D776B" w:rsidRPr="009329BA" w:rsidRDefault="002D776B" w:rsidP="002D776B">
      <w:pPr>
        <w:rPr>
          <w:ins w:id="5669" w:author="kalla madhu" w:date="2024-07-17T14:51:00Z"/>
          <w:sz w:val="26"/>
          <w:szCs w:val="26"/>
        </w:rPr>
      </w:pPr>
      <w:ins w:id="5670" w:author="kalla madhu" w:date="2024-07-17T14:51:00Z">
        <w:r w:rsidRPr="009329BA">
          <w:rPr>
            <w:sz w:val="26"/>
            <w:szCs w:val="26"/>
          </w:rPr>
          <w:t>    {</w:t>
        </w:r>
      </w:ins>
    </w:p>
    <w:p w14:paraId="34E2EA05" w14:textId="77777777" w:rsidR="002D776B" w:rsidRPr="009329BA" w:rsidRDefault="002D776B" w:rsidP="002D776B">
      <w:pPr>
        <w:rPr>
          <w:ins w:id="5671" w:author="kalla madhu" w:date="2024-07-17T14:51:00Z"/>
          <w:sz w:val="26"/>
          <w:szCs w:val="26"/>
        </w:rPr>
      </w:pPr>
      <w:ins w:id="5672" w:author="kalla madhu" w:date="2024-07-17T14:51:00Z">
        <w:r w:rsidRPr="009329BA">
          <w:rPr>
            <w:sz w:val="26"/>
            <w:szCs w:val="26"/>
          </w:rPr>
          <w:t>        if(</w:t>
        </w:r>
        <w:proofErr w:type="spellStart"/>
        <w:proofErr w:type="gramStart"/>
        <w:r w:rsidRPr="009329BA">
          <w:rPr>
            <w:sz w:val="26"/>
            <w:szCs w:val="26"/>
          </w:rPr>
          <w:t>dao.deleteToDo</w:t>
        </w:r>
        <w:proofErr w:type="spellEnd"/>
        <w:proofErr w:type="gramEnd"/>
        <w:r w:rsidRPr="009329BA">
          <w:rPr>
            <w:sz w:val="26"/>
            <w:szCs w:val="26"/>
          </w:rPr>
          <w:t>(</w:t>
        </w:r>
        <w:proofErr w:type="spellStart"/>
        <w:r w:rsidRPr="009329BA">
          <w:rPr>
            <w:sz w:val="26"/>
            <w:szCs w:val="26"/>
          </w:rPr>
          <w:t>Integer.parseInt</w:t>
        </w:r>
        <w:proofErr w:type="spellEnd"/>
        <w:r w:rsidRPr="009329BA">
          <w:rPr>
            <w:sz w:val="26"/>
            <w:szCs w:val="26"/>
          </w:rPr>
          <w:t>(</w:t>
        </w:r>
        <w:proofErr w:type="spellStart"/>
        <w:r w:rsidRPr="009329BA">
          <w:rPr>
            <w:sz w:val="26"/>
            <w:szCs w:val="26"/>
          </w:rPr>
          <w:t>taskid</w:t>
        </w:r>
        <w:proofErr w:type="spellEnd"/>
        <w:r w:rsidRPr="009329BA">
          <w:rPr>
            <w:sz w:val="26"/>
            <w:szCs w:val="26"/>
          </w:rPr>
          <w:t>))){</w:t>
        </w:r>
      </w:ins>
    </w:p>
    <w:p w14:paraId="003890CC" w14:textId="77777777" w:rsidR="002D776B" w:rsidRPr="009329BA" w:rsidRDefault="002D776B" w:rsidP="002D776B">
      <w:pPr>
        <w:rPr>
          <w:ins w:id="5673" w:author="kalla madhu" w:date="2024-07-17T14:51:00Z"/>
          <w:sz w:val="26"/>
          <w:szCs w:val="26"/>
        </w:rPr>
      </w:pPr>
      <w:ins w:id="5674" w:author="kalla madhu" w:date="2024-07-17T14:51:00Z">
        <w:r w:rsidRPr="009329BA">
          <w:rPr>
            <w:sz w:val="26"/>
            <w:szCs w:val="26"/>
          </w:rPr>
          <w:t xml:space="preserve">            </w:t>
        </w:r>
        <w:proofErr w:type="spellStart"/>
        <w:proofErr w:type="gramStart"/>
        <w:r w:rsidRPr="009329BA">
          <w:rPr>
            <w:sz w:val="26"/>
            <w:szCs w:val="26"/>
          </w:rPr>
          <w:t>response.sendRedirect</w:t>
        </w:r>
        <w:proofErr w:type="spellEnd"/>
        <w:proofErr w:type="gramEnd"/>
        <w:r w:rsidRPr="009329BA">
          <w:rPr>
            <w:sz w:val="26"/>
            <w:szCs w:val="26"/>
          </w:rPr>
          <w:t>("</w:t>
        </w:r>
        <w:proofErr w:type="spellStart"/>
        <w:r w:rsidRPr="009329BA">
          <w:rPr>
            <w:sz w:val="26"/>
            <w:szCs w:val="26"/>
          </w:rPr>
          <w:t>ViewToDos.jsp?msg</w:t>
        </w:r>
        <w:proofErr w:type="spellEnd"/>
        <w:r w:rsidRPr="009329BA">
          <w:rPr>
            <w:sz w:val="26"/>
            <w:szCs w:val="26"/>
          </w:rPr>
          <w:t>=</w:t>
        </w:r>
        <w:proofErr w:type="spellStart"/>
        <w:r w:rsidRPr="009329BA">
          <w:rPr>
            <w:sz w:val="26"/>
            <w:szCs w:val="26"/>
          </w:rPr>
          <w:t>DeletedSuccessfully</w:t>
        </w:r>
        <w:proofErr w:type="spellEnd"/>
        <w:r w:rsidRPr="009329BA">
          <w:rPr>
            <w:sz w:val="26"/>
            <w:szCs w:val="26"/>
          </w:rPr>
          <w:t>");</w:t>
        </w:r>
      </w:ins>
    </w:p>
    <w:p w14:paraId="15178075" w14:textId="77777777" w:rsidR="002D776B" w:rsidRPr="009329BA" w:rsidRDefault="002D776B" w:rsidP="002D776B">
      <w:pPr>
        <w:rPr>
          <w:ins w:id="5675" w:author="kalla madhu" w:date="2024-07-17T14:51:00Z"/>
          <w:sz w:val="26"/>
          <w:szCs w:val="26"/>
        </w:rPr>
      </w:pPr>
      <w:ins w:id="5676" w:author="kalla madhu" w:date="2024-07-17T14:51:00Z">
        <w:r w:rsidRPr="009329BA">
          <w:rPr>
            <w:sz w:val="26"/>
            <w:szCs w:val="26"/>
          </w:rPr>
          <w:t xml:space="preserve">        </w:t>
        </w:r>
        <w:proofErr w:type="gramStart"/>
        <w:r w:rsidRPr="009329BA">
          <w:rPr>
            <w:sz w:val="26"/>
            <w:szCs w:val="26"/>
          </w:rPr>
          <w:t>}else</w:t>
        </w:r>
        <w:proofErr w:type="gramEnd"/>
        <w:r w:rsidRPr="009329BA">
          <w:rPr>
            <w:sz w:val="26"/>
            <w:szCs w:val="26"/>
          </w:rPr>
          <w:t>{</w:t>
        </w:r>
      </w:ins>
    </w:p>
    <w:p w14:paraId="41A7D1A3" w14:textId="77777777" w:rsidR="002D776B" w:rsidRPr="009329BA" w:rsidRDefault="002D776B" w:rsidP="002D776B">
      <w:pPr>
        <w:rPr>
          <w:ins w:id="5677" w:author="kalla madhu" w:date="2024-07-17T14:51:00Z"/>
          <w:sz w:val="26"/>
          <w:szCs w:val="26"/>
        </w:rPr>
      </w:pPr>
      <w:ins w:id="5678" w:author="kalla madhu" w:date="2024-07-17T14:51:00Z">
        <w:r w:rsidRPr="009329BA">
          <w:rPr>
            <w:sz w:val="26"/>
            <w:szCs w:val="26"/>
          </w:rPr>
          <w:t xml:space="preserve">            </w:t>
        </w:r>
        <w:proofErr w:type="spellStart"/>
        <w:proofErr w:type="gramStart"/>
        <w:r w:rsidRPr="009329BA">
          <w:rPr>
            <w:sz w:val="26"/>
            <w:szCs w:val="26"/>
          </w:rPr>
          <w:t>response.sendRedirect</w:t>
        </w:r>
        <w:proofErr w:type="spellEnd"/>
        <w:proofErr w:type="gramEnd"/>
        <w:r w:rsidRPr="009329BA">
          <w:rPr>
            <w:sz w:val="26"/>
            <w:szCs w:val="26"/>
          </w:rPr>
          <w:t>("</w:t>
        </w:r>
        <w:proofErr w:type="spellStart"/>
        <w:r w:rsidRPr="009329BA">
          <w:rPr>
            <w:sz w:val="26"/>
            <w:szCs w:val="26"/>
          </w:rPr>
          <w:t>ViewToDos.jsp?msg</w:t>
        </w:r>
        <w:proofErr w:type="spellEnd"/>
        <w:r w:rsidRPr="009329BA">
          <w:rPr>
            <w:sz w:val="26"/>
            <w:szCs w:val="26"/>
          </w:rPr>
          <w:t>=</w:t>
        </w:r>
        <w:proofErr w:type="spellStart"/>
        <w:r w:rsidRPr="009329BA">
          <w:rPr>
            <w:sz w:val="26"/>
            <w:szCs w:val="26"/>
          </w:rPr>
          <w:t>DeletionFailed</w:t>
        </w:r>
        <w:proofErr w:type="spellEnd"/>
        <w:r w:rsidRPr="009329BA">
          <w:rPr>
            <w:sz w:val="26"/>
            <w:szCs w:val="26"/>
          </w:rPr>
          <w:t>");</w:t>
        </w:r>
      </w:ins>
    </w:p>
    <w:p w14:paraId="5E2226D9" w14:textId="77777777" w:rsidR="002D776B" w:rsidRPr="009329BA" w:rsidRDefault="002D776B" w:rsidP="002D776B">
      <w:pPr>
        <w:rPr>
          <w:ins w:id="5679" w:author="kalla madhu" w:date="2024-07-17T14:51:00Z"/>
          <w:sz w:val="26"/>
          <w:szCs w:val="26"/>
        </w:rPr>
      </w:pPr>
      <w:ins w:id="5680" w:author="kalla madhu" w:date="2024-07-17T14:51:00Z">
        <w:r w:rsidRPr="009329BA">
          <w:rPr>
            <w:sz w:val="26"/>
            <w:szCs w:val="26"/>
          </w:rPr>
          <w:t>        }</w:t>
        </w:r>
      </w:ins>
    </w:p>
    <w:p w14:paraId="5F392D92" w14:textId="77777777" w:rsidR="002D776B" w:rsidRPr="009329BA" w:rsidRDefault="002D776B" w:rsidP="002D776B">
      <w:pPr>
        <w:rPr>
          <w:ins w:id="5681" w:author="kalla madhu" w:date="2024-07-17T14:51:00Z"/>
          <w:sz w:val="26"/>
          <w:szCs w:val="26"/>
        </w:rPr>
      </w:pPr>
      <w:ins w:id="5682" w:author="kalla madhu" w:date="2024-07-17T14:51:00Z">
        <w:r w:rsidRPr="009329BA">
          <w:rPr>
            <w:sz w:val="26"/>
            <w:szCs w:val="26"/>
          </w:rPr>
          <w:t xml:space="preserve">    </w:t>
        </w:r>
        <w:proofErr w:type="gramStart"/>
        <w:r w:rsidRPr="009329BA">
          <w:rPr>
            <w:sz w:val="26"/>
            <w:szCs w:val="26"/>
          </w:rPr>
          <w:t>}else</w:t>
        </w:r>
        <w:proofErr w:type="gramEnd"/>
        <w:r w:rsidRPr="009329BA">
          <w:rPr>
            <w:sz w:val="26"/>
            <w:szCs w:val="26"/>
          </w:rPr>
          <w:t>{</w:t>
        </w:r>
      </w:ins>
    </w:p>
    <w:p w14:paraId="2F96129B" w14:textId="77777777" w:rsidR="002D776B" w:rsidRPr="009329BA" w:rsidRDefault="002D776B" w:rsidP="002D776B">
      <w:pPr>
        <w:rPr>
          <w:ins w:id="5683" w:author="kalla madhu" w:date="2024-07-17T14:51:00Z"/>
          <w:sz w:val="26"/>
          <w:szCs w:val="26"/>
        </w:rPr>
      </w:pPr>
      <w:ins w:id="5684" w:author="kalla madhu" w:date="2024-07-17T14:51:00Z">
        <w:r w:rsidRPr="009329BA">
          <w:rPr>
            <w:sz w:val="26"/>
            <w:szCs w:val="26"/>
          </w:rPr>
          <w:t xml:space="preserve">        </w:t>
        </w:r>
        <w:proofErr w:type="spellStart"/>
        <w:proofErr w:type="gramStart"/>
        <w:r w:rsidRPr="009329BA">
          <w:rPr>
            <w:sz w:val="26"/>
            <w:szCs w:val="26"/>
          </w:rPr>
          <w:t>out.println</w:t>
        </w:r>
        <w:proofErr w:type="spellEnd"/>
        <w:proofErr w:type="gramEnd"/>
        <w:r w:rsidRPr="009329BA">
          <w:rPr>
            <w:sz w:val="26"/>
            <w:szCs w:val="26"/>
          </w:rPr>
          <w:t>("Wrong Button You Have Clicked");</w:t>
        </w:r>
      </w:ins>
    </w:p>
    <w:p w14:paraId="2B54929C" w14:textId="77777777" w:rsidR="002D776B" w:rsidRPr="009329BA" w:rsidRDefault="002D776B" w:rsidP="002D776B">
      <w:pPr>
        <w:rPr>
          <w:ins w:id="5685" w:author="kalla madhu" w:date="2024-07-17T14:51:00Z"/>
          <w:sz w:val="26"/>
          <w:szCs w:val="26"/>
        </w:rPr>
      </w:pPr>
      <w:ins w:id="5686" w:author="kalla madhu" w:date="2024-07-17T14:51:00Z">
        <w:r w:rsidRPr="009329BA">
          <w:rPr>
            <w:sz w:val="26"/>
            <w:szCs w:val="26"/>
          </w:rPr>
          <w:t>    }</w:t>
        </w:r>
      </w:ins>
    </w:p>
    <w:p w14:paraId="66893D64" w14:textId="77777777" w:rsidR="002D776B" w:rsidRPr="009329BA" w:rsidRDefault="002D776B" w:rsidP="002D776B">
      <w:pPr>
        <w:rPr>
          <w:ins w:id="5687" w:author="kalla madhu" w:date="2024-07-17T14:51:00Z"/>
          <w:sz w:val="26"/>
          <w:szCs w:val="26"/>
        </w:rPr>
      </w:pPr>
      <w:ins w:id="5688" w:author="kalla madhu" w:date="2024-07-17T14:51:00Z">
        <w:r w:rsidRPr="009329BA">
          <w:rPr>
            <w:sz w:val="26"/>
            <w:szCs w:val="26"/>
          </w:rPr>
          <w:t xml:space="preserve">    </w:t>
        </w:r>
      </w:ins>
    </w:p>
    <w:p w14:paraId="3A05138C" w14:textId="77777777" w:rsidR="002D776B" w:rsidRPr="009329BA" w:rsidRDefault="002D776B" w:rsidP="002D776B">
      <w:pPr>
        <w:rPr>
          <w:ins w:id="5689" w:author="kalla madhu" w:date="2024-07-17T14:51:00Z"/>
          <w:sz w:val="26"/>
          <w:szCs w:val="26"/>
        </w:rPr>
      </w:pPr>
      <w:ins w:id="5690" w:author="kalla madhu" w:date="2024-07-17T14:51:00Z">
        <w:r w:rsidRPr="009329BA">
          <w:rPr>
            <w:sz w:val="26"/>
            <w:szCs w:val="26"/>
          </w:rPr>
          <w:t>%&gt;</w:t>
        </w:r>
      </w:ins>
    </w:p>
    <w:p w14:paraId="1B8E64F0" w14:textId="77777777" w:rsidR="002D776B" w:rsidRPr="009329BA" w:rsidRDefault="002D776B" w:rsidP="00196405">
      <w:pPr>
        <w:rPr>
          <w:ins w:id="5691" w:author="kalla madhu" w:date="2024-07-17T14:51:00Z" w16du:dateUtc="2024-07-17T09:21:00Z"/>
          <w:sz w:val="26"/>
          <w:szCs w:val="26"/>
        </w:rPr>
      </w:pPr>
    </w:p>
    <w:p w14:paraId="3C4BB1D9" w14:textId="77777777" w:rsidR="00A93F92" w:rsidRPr="009329BA" w:rsidRDefault="00A93F92" w:rsidP="00196405">
      <w:pPr>
        <w:rPr>
          <w:ins w:id="5692" w:author="kalla madhu" w:date="2024-07-17T14:51:00Z" w16du:dateUtc="2024-07-17T09:21:00Z"/>
          <w:sz w:val="26"/>
          <w:szCs w:val="26"/>
        </w:rPr>
      </w:pPr>
    </w:p>
    <w:p w14:paraId="75C98142" w14:textId="466C4AD5" w:rsidR="00A93F92" w:rsidRPr="009329BA" w:rsidRDefault="00A93F92" w:rsidP="00196405">
      <w:pPr>
        <w:rPr>
          <w:ins w:id="5693" w:author="kalla madhu" w:date="2024-07-17T14:51:00Z" w16du:dateUtc="2024-07-17T09:21:00Z"/>
          <w:sz w:val="26"/>
          <w:szCs w:val="26"/>
        </w:rPr>
      </w:pPr>
      <w:proofErr w:type="spellStart"/>
      <w:ins w:id="5694" w:author="kalla madhu" w:date="2024-07-17T14:51:00Z" w16du:dateUtc="2024-07-17T09:21:00Z">
        <w:r w:rsidRPr="009329BA">
          <w:rPr>
            <w:sz w:val="26"/>
            <w:szCs w:val="26"/>
            <w:highlight w:val="green"/>
            <w:rPrChange w:id="5695" w:author="kalla madhu" w:date="2024-07-18T10:21:00Z" w16du:dateUtc="2024-07-18T04:51:00Z">
              <w:rPr>
                <w:sz w:val="26"/>
                <w:szCs w:val="26"/>
              </w:rPr>
            </w:rPrChange>
          </w:rPr>
          <w:t>Adminmenu.jsp</w:t>
        </w:r>
        <w:proofErr w:type="spellEnd"/>
      </w:ins>
    </w:p>
    <w:p w14:paraId="1FD98BDA" w14:textId="77777777" w:rsidR="00A93F92" w:rsidRPr="009329BA" w:rsidRDefault="00A93F92" w:rsidP="00A93F92">
      <w:pPr>
        <w:rPr>
          <w:ins w:id="5696" w:author="kalla madhu" w:date="2024-07-17T14:51:00Z"/>
          <w:sz w:val="26"/>
          <w:szCs w:val="26"/>
        </w:rPr>
      </w:pPr>
      <w:ins w:id="5697" w:author="kalla madhu" w:date="2024-07-17T14:51:00Z">
        <w:r w:rsidRPr="009329BA">
          <w:rPr>
            <w:sz w:val="26"/>
            <w:szCs w:val="26"/>
          </w:rPr>
          <w:t>&lt;%</w:t>
        </w:r>
      </w:ins>
    </w:p>
    <w:p w14:paraId="77D6FA71" w14:textId="77777777" w:rsidR="00A93F92" w:rsidRPr="009329BA" w:rsidRDefault="00A93F92" w:rsidP="00A93F92">
      <w:pPr>
        <w:rPr>
          <w:ins w:id="5698" w:author="kalla madhu" w:date="2024-07-17T14:51:00Z"/>
          <w:sz w:val="26"/>
          <w:szCs w:val="26"/>
        </w:rPr>
      </w:pPr>
      <w:ins w:id="5699" w:author="kalla madhu" w:date="2024-07-17T14:51:00Z">
        <w:r w:rsidRPr="009329BA">
          <w:rPr>
            <w:sz w:val="26"/>
            <w:szCs w:val="26"/>
          </w:rPr>
          <w:t>    String email=(String)</w:t>
        </w:r>
        <w:proofErr w:type="spellStart"/>
        <w:proofErr w:type="gramStart"/>
        <w:r w:rsidRPr="009329BA">
          <w:rPr>
            <w:sz w:val="26"/>
            <w:szCs w:val="26"/>
          </w:rPr>
          <w:t>session.getAttribute</w:t>
        </w:r>
        <w:proofErr w:type="spellEnd"/>
        <w:proofErr w:type="gramEnd"/>
        <w:r w:rsidRPr="009329BA">
          <w:rPr>
            <w:sz w:val="26"/>
            <w:szCs w:val="26"/>
          </w:rPr>
          <w:t>("email");</w:t>
        </w:r>
      </w:ins>
    </w:p>
    <w:p w14:paraId="0D52AF80" w14:textId="77777777" w:rsidR="00A93F92" w:rsidRPr="009329BA" w:rsidRDefault="00A93F92" w:rsidP="00A93F92">
      <w:pPr>
        <w:rPr>
          <w:ins w:id="5700" w:author="kalla madhu" w:date="2024-07-17T14:51:00Z"/>
          <w:sz w:val="26"/>
          <w:szCs w:val="26"/>
        </w:rPr>
      </w:pPr>
      <w:ins w:id="5701" w:author="kalla madhu" w:date="2024-07-17T14:51:00Z">
        <w:r w:rsidRPr="009329BA">
          <w:rPr>
            <w:sz w:val="26"/>
            <w:szCs w:val="26"/>
          </w:rPr>
          <w:t>    if(email==null)</w:t>
        </w:r>
      </w:ins>
    </w:p>
    <w:p w14:paraId="38236B16" w14:textId="77777777" w:rsidR="00A93F92" w:rsidRPr="009329BA" w:rsidRDefault="00A93F92" w:rsidP="00A93F92">
      <w:pPr>
        <w:rPr>
          <w:ins w:id="5702" w:author="kalla madhu" w:date="2024-07-17T14:51:00Z"/>
          <w:sz w:val="26"/>
          <w:szCs w:val="26"/>
        </w:rPr>
      </w:pPr>
      <w:ins w:id="5703" w:author="kalla madhu" w:date="2024-07-17T14:51:00Z">
        <w:r w:rsidRPr="009329BA">
          <w:rPr>
            <w:sz w:val="26"/>
            <w:szCs w:val="26"/>
          </w:rPr>
          <w:t>    {</w:t>
        </w:r>
      </w:ins>
    </w:p>
    <w:p w14:paraId="41CFFD90" w14:textId="77777777" w:rsidR="00A93F92" w:rsidRPr="009329BA" w:rsidRDefault="00A93F92" w:rsidP="00A93F92">
      <w:pPr>
        <w:rPr>
          <w:ins w:id="5704" w:author="kalla madhu" w:date="2024-07-17T14:51:00Z"/>
          <w:sz w:val="26"/>
          <w:szCs w:val="26"/>
        </w:rPr>
      </w:pPr>
      <w:ins w:id="5705" w:author="kalla madhu" w:date="2024-07-17T14:51:00Z">
        <w:r w:rsidRPr="009329BA">
          <w:rPr>
            <w:sz w:val="26"/>
            <w:szCs w:val="26"/>
          </w:rPr>
          <w:t xml:space="preserve">        </w:t>
        </w:r>
        <w:proofErr w:type="spellStart"/>
        <w:proofErr w:type="gramStart"/>
        <w:r w:rsidRPr="009329BA">
          <w:rPr>
            <w:sz w:val="26"/>
            <w:szCs w:val="26"/>
          </w:rPr>
          <w:t>response.sendRedirect</w:t>
        </w:r>
        <w:proofErr w:type="spellEnd"/>
        <w:proofErr w:type="gramEnd"/>
        <w:r w:rsidRPr="009329BA">
          <w:rPr>
            <w:sz w:val="26"/>
            <w:szCs w:val="26"/>
          </w:rPr>
          <w:t>("</w:t>
        </w:r>
        <w:proofErr w:type="spellStart"/>
        <w:r w:rsidRPr="009329BA">
          <w:rPr>
            <w:sz w:val="26"/>
            <w:szCs w:val="26"/>
          </w:rPr>
          <w:t>index.jsp?msg</w:t>
        </w:r>
        <w:proofErr w:type="spellEnd"/>
        <w:r w:rsidRPr="009329BA">
          <w:rPr>
            <w:sz w:val="26"/>
            <w:szCs w:val="26"/>
          </w:rPr>
          <w:t xml:space="preserve">=You Can't Cheat me </w:t>
        </w:r>
        <w:proofErr w:type="spellStart"/>
        <w:r w:rsidRPr="009329BA">
          <w:rPr>
            <w:sz w:val="26"/>
            <w:szCs w:val="26"/>
          </w:rPr>
          <w:t>aaaaa</w:t>
        </w:r>
        <w:proofErr w:type="spellEnd"/>
        <w:r w:rsidRPr="009329BA">
          <w:rPr>
            <w:sz w:val="26"/>
            <w:szCs w:val="26"/>
          </w:rPr>
          <w:t>.....");</w:t>
        </w:r>
      </w:ins>
    </w:p>
    <w:p w14:paraId="633F5D98" w14:textId="77777777" w:rsidR="00A93F92" w:rsidRPr="009329BA" w:rsidRDefault="00A93F92" w:rsidP="00A93F92">
      <w:pPr>
        <w:rPr>
          <w:ins w:id="5706" w:author="kalla madhu" w:date="2024-07-17T14:51:00Z"/>
          <w:sz w:val="26"/>
          <w:szCs w:val="26"/>
        </w:rPr>
      </w:pPr>
      <w:ins w:id="5707" w:author="kalla madhu" w:date="2024-07-17T14:51:00Z">
        <w:r w:rsidRPr="009329BA">
          <w:rPr>
            <w:sz w:val="26"/>
            <w:szCs w:val="26"/>
          </w:rPr>
          <w:t>    }</w:t>
        </w:r>
      </w:ins>
    </w:p>
    <w:p w14:paraId="10F679B9" w14:textId="77777777" w:rsidR="00A93F92" w:rsidRPr="009329BA" w:rsidRDefault="00A93F92" w:rsidP="00A93F92">
      <w:pPr>
        <w:rPr>
          <w:ins w:id="5708" w:author="kalla madhu" w:date="2024-07-17T14:51:00Z"/>
          <w:sz w:val="26"/>
          <w:szCs w:val="26"/>
        </w:rPr>
      </w:pPr>
      <w:ins w:id="5709" w:author="kalla madhu" w:date="2024-07-17T14:51:00Z">
        <w:r w:rsidRPr="009329BA">
          <w:rPr>
            <w:sz w:val="26"/>
            <w:szCs w:val="26"/>
          </w:rPr>
          <w:t>%&gt;</w:t>
        </w:r>
      </w:ins>
    </w:p>
    <w:p w14:paraId="5AA85817" w14:textId="77777777" w:rsidR="00A93F92" w:rsidRPr="009329BA" w:rsidRDefault="00A93F92" w:rsidP="00A93F92">
      <w:pPr>
        <w:rPr>
          <w:ins w:id="5710" w:author="kalla madhu" w:date="2024-07-17T14:51:00Z"/>
          <w:sz w:val="26"/>
          <w:szCs w:val="26"/>
        </w:rPr>
      </w:pPr>
      <w:ins w:id="5711" w:author="kalla madhu" w:date="2024-07-17T14:51:00Z">
        <w:r w:rsidRPr="009329BA">
          <w:rPr>
            <w:sz w:val="26"/>
            <w:szCs w:val="26"/>
          </w:rPr>
          <w:t>&lt;div class="header"&gt;</w:t>
        </w:r>
      </w:ins>
    </w:p>
    <w:p w14:paraId="074858CE" w14:textId="77777777" w:rsidR="00A93F92" w:rsidRPr="009329BA" w:rsidRDefault="00A93F92" w:rsidP="00A93F92">
      <w:pPr>
        <w:rPr>
          <w:ins w:id="5712" w:author="kalla madhu" w:date="2024-07-17T14:51:00Z"/>
          <w:sz w:val="26"/>
          <w:szCs w:val="26"/>
        </w:rPr>
      </w:pPr>
      <w:ins w:id="5713" w:author="kalla madhu" w:date="2024-07-17T14:51:00Z">
        <w:r w:rsidRPr="009329BA">
          <w:rPr>
            <w:sz w:val="26"/>
            <w:szCs w:val="26"/>
          </w:rPr>
          <w:t>    &lt;</w:t>
        </w:r>
        <w:proofErr w:type="spellStart"/>
        <w:r w:rsidRPr="009329BA">
          <w:rPr>
            <w:sz w:val="26"/>
            <w:szCs w:val="26"/>
          </w:rPr>
          <w:t>ul</w:t>
        </w:r>
        <w:proofErr w:type="spellEnd"/>
        <w:r w:rsidRPr="009329BA">
          <w:rPr>
            <w:sz w:val="26"/>
            <w:szCs w:val="26"/>
          </w:rPr>
          <w:t xml:space="preserve"> class="navbar-nav"&gt;</w:t>
        </w:r>
      </w:ins>
    </w:p>
    <w:p w14:paraId="7D838045" w14:textId="77777777" w:rsidR="00A93F92" w:rsidRPr="009329BA" w:rsidRDefault="00A93F92" w:rsidP="00A93F92">
      <w:pPr>
        <w:rPr>
          <w:ins w:id="5714" w:author="kalla madhu" w:date="2024-07-17T14:51:00Z"/>
          <w:sz w:val="26"/>
          <w:szCs w:val="26"/>
        </w:rPr>
      </w:pPr>
      <w:ins w:id="5715" w:author="kalla madhu" w:date="2024-07-17T14:51:00Z">
        <w:r w:rsidRPr="009329BA">
          <w:rPr>
            <w:sz w:val="26"/>
            <w:szCs w:val="26"/>
          </w:rPr>
          <w:t>        &lt;li&gt;</w:t>
        </w:r>
      </w:ins>
    </w:p>
    <w:p w14:paraId="38DCC211" w14:textId="77777777" w:rsidR="00A93F92" w:rsidRPr="009329BA" w:rsidRDefault="00A93F92" w:rsidP="00A93F92">
      <w:pPr>
        <w:rPr>
          <w:ins w:id="5716" w:author="kalla madhu" w:date="2024-07-17T14:51:00Z"/>
          <w:sz w:val="26"/>
          <w:szCs w:val="26"/>
        </w:rPr>
      </w:pPr>
      <w:ins w:id="5717" w:author="kalla madhu" w:date="2024-07-17T14:51:00Z">
        <w:r w:rsidRPr="009329BA">
          <w:rPr>
            <w:sz w:val="26"/>
            <w:szCs w:val="26"/>
          </w:rPr>
          <w:t>            &lt;</w:t>
        </w:r>
        <w:proofErr w:type="spellStart"/>
        <w:r w:rsidRPr="009329BA">
          <w:rPr>
            <w:sz w:val="26"/>
            <w:szCs w:val="26"/>
          </w:rPr>
          <w:t>img</w:t>
        </w:r>
        <w:proofErr w:type="spellEnd"/>
        <w:r w:rsidRPr="009329BA">
          <w:rPr>
            <w:sz w:val="26"/>
            <w:szCs w:val="26"/>
          </w:rPr>
          <w:t xml:space="preserve"> class="navbar-brand" alt="" </w:t>
        </w:r>
        <w:proofErr w:type="spellStart"/>
        <w:r w:rsidRPr="009329BA">
          <w:rPr>
            <w:sz w:val="26"/>
            <w:szCs w:val="26"/>
          </w:rPr>
          <w:t>src</w:t>
        </w:r>
        <w:proofErr w:type="spellEnd"/>
        <w:r w:rsidRPr="009329BA">
          <w:rPr>
            <w:sz w:val="26"/>
            <w:szCs w:val="26"/>
          </w:rPr>
          <w:t>="images/logo.png"&gt;</w:t>
        </w:r>
      </w:ins>
    </w:p>
    <w:p w14:paraId="080DC857" w14:textId="77777777" w:rsidR="00A93F92" w:rsidRPr="009329BA" w:rsidRDefault="00A93F92" w:rsidP="00A93F92">
      <w:pPr>
        <w:rPr>
          <w:ins w:id="5718" w:author="kalla madhu" w:date="2024-07-17T14:51:00Z"/>
          <w:sz w:val="26"/>
          <w:szCs w:val="26"/>
        </w:rPr>
      </w:pPr>
      <w:ins w:id="5719" w:author="kalla madhu" w:date="2024-07-17T14:51:00Z">
        <w:r w:rsidRPr="009329BA">
          <w:rPr>
            <w:sz w:val="26"/>
            <w:szCs w:val="26"/>
          </w:rPr>
          <w:t>        &lt;/li&gt;</w:t>
        </w:r>
      </w:ins>
    </w:p>
    <w:p w14:paraId="13CB73FF" w14:textId="77777777" w:rsidR="00A93F92" w:rsidRPr="009329BA" w:rsidRDefault="00A93F92" w:rsidP="00A93F92">
      <w:pPr>
        <w:rPr>
          <w:ins w:id="5720" w:author="kalla madhu" w:date="2024-07-17T14:51:00Z"/>
          <w:sz w:val="26"/>
          <w:szCs w:val="26"/>
        </w:rPr>
      </w:pPr>
      <w:ins w:id="5721" w:author="kalla madhu" w:date="2024-07-17T14:51:00Z">
        <w:r w:rsidRPr="009329BA">
          <w:rPr>
            <w:sz w:val="26"/>
            <w:szCs w:val="26"/>
          </w:rPr>
          <w:t>        &lt;li&gt;</w:t>
        </w:r>
      </w:ins>
    </w:p>
    <w:p w14:paraId="7F2DAE90" w14:textId="77777777" w:rsidR="00A93F92" w:rsidRPr="009329BA" w:rsidRDefault="00A93F92" w:rsidP="00A93F92">
      <w:pPr>
        <w:rPr>
          <w:ins w:id="5722" w:author="kalla madhu" w:date="2024-07-17T14:51:00Z"/>
          <w:sz w:val="26"/>
          <w:szCs w:val="26"/>
        </w:rPr>
      </w:pPr>
      <w:ins w:id="5723" w:author="kalla madhu" w:date="2024-07-17T14:51:00Z">
        <w:r w:rsidRPr="009329BA">
          <w:rPr>
            <w:sz w:val="26"/>
            <w:szCs w:val="26"/>
          </w:rPr>
          <w:t xml:space="preserve">            &lt;a </w:t>
        </w:r>
        <w:proofErr w:type="spellStart"/>
        <w:r w:rsidRPr="009329BA">
          <w:rPr>
            <w:sz w:val="26"/>
            <w:szCs w:val="26"/>
          </w:rPr>
          <w:t>href</w:t>
        </w:r>
        <w:proofErr w:type="spellEnd"/>
        <w:r w:rsidRPr="009329BA">
          <w:rPr>
            <w:sz w:val="26"/>
            <w:szCs w:val="26"/>
          </w:rPr>
          <w:t>="</w:t>
        </w:r>
        <w:proofErr w:type="spellStart"/>
        <w:r w:rsidRPr="009329BA">
          <w:rPr>
            <w:sz w:val="26"/>
            <w:szCs w:val="26"/>
          </w:rPr>
          <w:t>logout.jsp</w:t>
        </w:r>
        <w:proofErr w:type="spellEnd"/>
        <w:r w:rsidRPr="009329BA">
          <w:rPr>
            <w:sz w:val="26"/>
            <w:szCs w:val="26"/>
          </w:rPr>
          <w:t>"&gt;Logout&lt;/a&gt;</w:t>
        </w:r>
      </w:ins>
    </w:p>
    <w:p w14:paraId="168EBB9B" w14:textId="77777777" w:rsidR="00A93F92" w:rsidRPr="009329BA" w:rsidRDefault="00A93F92" w:rsidP="00A93F92">
      <w:pPr>
        <w:rPr>
          <w:ins w:id="5724" w:author="kalla madhu" w:date="2024-07-17T14:51:00Z"/>
          <w:sz w:val="26"/>
          <w:szCs w:val="26"/>
        </w:rPr>
      </w:pPr>
      <w:ins w:id="5725" w:author="kalla madhu" w:date="2024-07-17T14:51:00Z">
        <w:r w:rsidRPr="009329BA">
          <w:rPr>
            <w:sz w:val="26"/>
            <w:szCs w:val="26"/>
          </w:rPr>
          <w:t>        &lt;/li&gt;</w:t>
        </w:r>
      </w:ins>
    </w:p>
    <w:p w14:paraId="7CBFF55C" w14:textId="77777777" w:rsidR="00A93F92" w:rsidRPr="009329BA" w:rsidRDefault="00A93F92" w:rsidP="00A93F92">
      <w:pPr>
        <w:rPr>
          <w:ins w:id="5726" w:author="kalla madhu" w:date="2024-07-17T14:51:00Z"/>
          <w:sz w:val="26"/>
          <w:szCs w:val="26"/>
        </w:rPr>
      </w:pPr>
      <w:ins w:id="5727" w:author="kalla madhu" w:date="2024-07-17T14:51:00Z">
        <w:r w:rsidRPr="009329BA">
          <w:rPr>
            <w:sz w:val="26"/>
            <w:szCs w:val="26"/>
          </w:rPr>
          <w:lastRenderedPageBreak/>
          <w:t>        &lt;li style="padding-left: 600px"&gt;</w:t>
        </w:r>
      </w:ins>
    </w:p>
    <w:p w14:paraId="6B34B245" w14:textId="77777777" w:rsidR="00A93F92" w:rsidRPr="009329BA" w:rsidRDefault="00A93F92" w:rsidP="00A93F92">
      <w:pPr>
        <w:rPr>
          <w:ins w:id="5728" w:author="kalla madhu" w:date="2024-07-17T14:51:00Z"/>
          <w:sz w:val="26"/>
          <w:szCs w:val="26"/>
        </w:rPr>
      </w:pPr>
      <w:ins w:id="5729" w:author="kalla madhu" w:date="2024-07-17T14:51:00Z">
        <w:r w:rsidRPr="009329BA">
          <w:rPr>
            <w:sz w:val="26"/>
            <w:szCs w:val="26"/>
          </w:rPr>
          <w:t>                &lt;span style="</w:t>
        </w:r>
        <w:proofErr w:type="spellStart"/>
        <w:proofErr w:type="gramStart"/>
        <w:r w:rsidRPr="009329BA">
          <w:rPr>
            <w:sz w:val="26"/>
            <w:szCs w:val="26"/>
          </w:rPr>
          <w:t>color:orange</w:t>
        </w:r>
        <w:proofErr w:type="spellEnd"/>
        <w:proofErr w:type="gramEnd"/>
        <w:r w:rsidRPr="009329BA">
          <w:rPr>
            <w:sz w:val="26"/>
            <w:szCs w:val="26"/>
          </w:rPr>
          <w:t>;"&gt;Active User&lt;/span&gt;&amp;</w:t>
        </w:r>
        <w:proofErr w:type="spellStart"/>
        <w:r w:rsidRPr="009329BA">
          <w:rPr>
            <w:sz w:val="26"/>
            <w:szCs w:val="26"/>
          </w:rPr>
          <w:t>nbsp</w:t>
        </w:r>
        <w:proofErr w:type="spellEnd"/>
        <w:r w:rsidRPr="009329BA">
          <w:rPr>
            <w:sz w:val="26"/>
            <w:szCs w:val="26"/>
          </w:rPr>
          <w:t>;:&amp;</w:t>
        </w:r>
        <w:proofErr w:type="spellStart"/>
        <w:r w:rsidRPr="009329BA">
          <w:rPr>
            <w:sz w:val="26"/>
            <w:szCs w:val="26"/>
          </w:rPr>
          <w:t>nbsp</w:t>
        </w:r>
        <w:proofErr w:type="spellEnd"/>
        <w:r w:rsidRPr="009329BA">
          <w:rPr>
            <w:sz w:val="26"/>
            <w:szCs w:val="26"/>
          </w:rPr>
          <w:t>; &lt;%=email%&gt;</w:t>
        </w:r>
      </w:ins>
    </w:p>
    <w:p w14:paraId="5FA7F7FA" w14:textId="77777777" w:rsidR="00A93F92" w:rsidRPr="009329BA" w:rsidRDefault="00A93F92" w:rsidP="00A93F92">
      <w:pPr>
        <w:rPr>
          <w:ins w:id="5730" w:author="kalla madhu" w:date="2024-07-17T14:51:00Z"/>
          <w:sz w:val="26"/>
          <w:szCs w:val="26"/>
        </w:rPr>
      </w:pPr>
      <w:ins w:id="5731" w:author="kalla madhu" w:date="2024-07-17T14:51:00Z">
        <w:r w:rsidRPr="009329BA">
          <w:rPr>
            <w:sz w:val="26"/>
            <w:szCs w:val="26"/>
          </w:rPr>
          <w:t>        &lt;/li&gt;</w:t>
        </w:r>
      </w:ins>
    </w:p>
    <w:p w14:paraId="49E115D9" w14:textId="77777777" w:rsidR="00A93F92" w:rsidRPr="009329BA" w:rsidRDefault="00A93F92" w:rsidP="00A93F92">
      <w:pPr>
        <w:rPr>
          <w:ins w:id="5732" w:author="kalla madhu" w:date="2024-07-17T14:51:00Z"/>
          <w:sz w:val="26"/>
          <w:szCs w:val="26"/>
        </w:rPr>
      </w:pPr>
      <w:ins w:id="5733" w:author="kalla madhu" w:date="2024-07-17T14:51:00Z">
        <w:r w:rsidRPr="009329BA">
          <w:rPr>
            <w:sz w:val="26"/>
            <w:szCs w:val="26"/>
          </w:rPr>
          <w:t>    &lt;/</w:t>
        </w:r>
        <w:proofErr w:type="spellStart"/>
        <w:r w:rsidRPr="009329BA">
          <w:rPr>
            <w:sz w:val="26"/>
            <w:szCs w:val="26"/>
          </w:rPr>
          <w:t>ul</w:t>
        </w:r>
        <w:proofErr w:type="spellEnd"/>
        <w:r w:rsidRPr="009329BA">
          <w:rPr>
            <w:sz w:val="26"/>
            <w:szCs w:val="26"/>
          </w:rPr>
          <w:t>&gt;</w:t>
        </w:r>
      </w:ins>
    </w:p>
    <w:p w14:paraId="5B10127A" w14:textId="77777777" w:rsidR="00A93F92" w:rsidRPr="009329BA" w:rsidRDefault="00A93F92" w:rsidP="00A93F92">
      <w:pPr>
        <w:rPr>
          <w:ins w:id="5734" w:author="kalla madhu" w:date="2024-07-17T14:51:00Z"/>
          <w:sz w:val="26"/>
          <w:szCs w:val="26"/>
        </w:rPr>
      </w:pPr>
      <w:ins w:id="5735" w:author="kalla madhu" w:date="2024-07-17T14:51:00Z">
        <w:r w:rsidRPr="009329BA">
          <w:rPr>
            <w:sz w:val="26"/>
            <w:szCs w:val="26"/>
          </w:rPr>
          <w:t>&lt;/div&gt;</w:t>
        </w:r>
      </w:ins>
    </w:p>
    <w:p w14:paraId="12A1BAB3" w14:textId="77777777" w:rsidR="00A93F92" w:rsidRPr="009329BA" w:rsidRDefault="00A93F92" w:rsidP="00A93F92">
      <w:pPr>
        <w:rPr>
          <w:ins w:id="5736" w:author="kalla madhu" w:date="2024-07-17T14:51:00Z"/>
          <w:sz w:val="26"/>
          <w:szCs w:val="26"/>
        </w:rPr>
      </w:pPr>
    </w:p>
    <w:p w14:paraId="4AC52EEE" w14:textId="77777777" w:rsidR="00A93F92" w:rsidRPr="009329BA" w:rsidRDefault="00A93F92" w:rsidP="00196405">
      <w:pPr>
        <w:rPr>
          <w:ins w:id="5737" w:author="kalla madhu" w:date="2024-07-17T14:51:00Z" w16du:dateUtc="2024-07-17T09:21:00Z"/>
          <w:sz w:val="26"/>
          <w:szCs w:val="26"/>
        </w:rPr>
      </w:pPr>
    </w:p>
    <w:p w14:paraId="779E1D64" w14:textId="03162882" w:rsidR="00574148" w:rsidRPr="009329BA" w:rsidRDefault="00574148" w:rsidP="00196405">
      <w:pPr>
        <w:rPr>
          <w:ins w:id="5738" w:author="kalla madhu" w:date="2024-07-17T14:52:00Z" w16du:dateUtc="2024-07-17T09:22:00Z"/>
          <w:sz w:val="26"/>
          <w:szCs w:val="26"/>
        </w:rPr>
      </w:pPr>
      <w:proofErr w:type="spellStart"/>
      <w:ins w:id="5739" w:author="kalla madhu" w:date="2024-07-17T14:51:00Z" w16du:dateUtc="2024-07-17T09:21:00Z">
        <w:r w:rsidRPr="009329BA">
          <w:rPr>
            <w:sz w:val="26"/>
            <w:szCs w:val="26"/>
            <w:highlight w:val="green"/>
            <w:rPrChange w:id="5740" w:author="kalla madhu" w:date="2024-07-18T10:21:00Z" w16du:dateUtc="2024-07-18T04:51:00Z">
              <w:rPr>
                <w:sz w:val="26"/>
                <w:szCs w:val="26"/>
              </w:rPr>
            </w:rPrChange>
          </w:rPr>
          <w:t>AdminHome.jsp</w:t>
        </w:r>
      </w:ins>
      <w:proofErr w:type="spellEnd"/>
    </w:p>
    <w:p w14:paraId="580BD596" w14:textId="77777777" w:rsidR="00574148" w:rsidRPr="009329BA" w:rsidRDefault="00574148" w:rsidP="00574148">
      <w:pPr>
        <w:rPr>
          <w:ins w:id="5741" w:author="kalla madhu" w:date="2024-07-17T14:52:00Z"/>
          <w:sz w:val="26"/>
          <w:szCs w:val="26"/>
        </w:rPr>
      </w:pPr>
      <w:ins w:id="5742" w:author="kalla madhu" w:date="2024-07-17T14:52:00Z">
        <w:r w:rsidRPr="009329BA">
          <w:rPr>
            <w:sz w:val="26"/>
            <w:szCs w:val="26"/>
          </w:rPr>
          <w:t>&lt;%@page import="</w:t>
        </w:r>
        <w:proofErr w:type="spellStart"/>
        <w:proofErr w:type="gramStart"/>
        <w:r w:rsidRPr="009329BA">
          <w:rPr>
            <w:sz w:val="26"/>
            <w:szCs w:val="26"/>
          </w:rPr>
          <w:t>dto.User</w:t>
        </w:r>
        <w:proofErr w:type="spellEnd"/>
        <w:proofErr w:type="gramEnd"/>
        <w:r w:rsidRPr="009329BA">
          <w:rPr>
            <w:sz w:val="26"/>
            <w:szCs w:val="26"/>
          </w:rPr>
          <w:t>"%&gt;</w:t>
        </w:r>
      </w:ins>
    </w:p>
    <w:p w14:paraId="590DAEBC" w14:textId="77777777" w:rsidR="00574148" w:rsidRPr="009329BA" w:rsidRDefault="00574148" w:rsidP="00574148">
      <w:pPr>
        <w:rPr>
          <w:ins w:id="5743" w:author="kalla madhu" w:date="2024-07-17T14:52:00Z"/>
          <w:sz w:val="26"/>
          <w:szCs w:val="26"/>
        </w:rPr>
      </w:pPr>
      <w:ins w:id="5744" w:author="kalla madhu" w:date="2024-07-17T14:52:00Z">
        <w:r w:rsidRPr="009329BA">
          <w:rPr>
            <w:sz w:val="26"/>
            <w:szCs w:val="26"/>
          </w:rPr>
          <w:t>&lt;%@page import="</w:t>
        </w:r>
        <w:proofErr w:type="spellStart"/>
        <w:proofErr w:type="gramStart"/>
        <w:r w:rsidRPr="009329BA">
          <w:rPr>
            <w:sz w:val="26"/>
            <w:szCs w:val="26"/>
          </w:rPr>
          <w:t>java.util</w:t>
        </w:r>
        <w:proofErr w:type="gramEnd"/>
        <w:r w:rsidRPr="009329BA">
          <w:rPr>
            <w:sz w:val="26"/>
            <w:szCs w:val="26"/>
          </w:rPr>
          <w:t>.ArrayList</w:t>
        </w:r>
        <w:proofErr w:type="spellEnd"/>
        <w:r w:rsidRPr="009329BA">
          <w:rPr>
            <w:sz w:val="26"/>
            <w:szCs w:val="26"/>
          </w:rPr>
          <w:t>"%&gt;</w:t>
        </w:r>
      </w:ins>
    </w:p>
    <w:p w14:paraId="7CF55AEE" w14:textId="77777777" w:rsidR="00574148" w:rsidRPr="009329BA" w:rsidRDefault="00574148" w:rsidP="00574148">
      <w:pPr>
        <w:rPr>
          <w:ins w:id="5745" w:author="kalla madhu" w:date="2024-07-17T14:52:00Z"/>
          <w:sz w:val="26"/>
          <w:szCs w:val="26"/>
        </w:rPr>
      </w:pPr>
      <w:ins w:id="5746" w:author="kalla madhu" w:date="2024-07-17T14:52:00Z">
        <w:r w:rsidRPr="009329BA">
          <w:rPr>
            <w:sz w:val="26"/>
            <w:szCs w:val="26"/>
          </w:rPr>
          <w:t>&lt;%@page import="</w:t>
        </w:r>
        <w:proofErr w:type="spellStart"/>
        <w:r w:rsidRPr="009329BA">
          <w:rPr>
            <w:sz w:val="26"/>
            <w:szCs w:val="26"/>
          </w:rPr>
          <w:t>dao.DAO</w:t>
        </w:r>
        <w:proofErr w:type="spellEnd"/>
        <w:r w:rsidRPr="009329BA">
          <w:rPr>
            <w:sz w:val="26"/>
            <w:szCs w:val="26"/>
          </w:rPr>
          <w:t>"%&gt;</w:t>
        </w:r>
      </w:ins>
    </w:p>
    <w:p w14:paraId="6BAE473B" w14:textId="77777777" w:rsidR="00574148" w:rsidRPr="009329BA" w:rsidRDefault="00574148" w:rsidP="00574148">
      <w:pPr>
        <w:rPr>
          <w:ins w:id="5747" w:author="kalla madhu" w:date="2024-07-17T14:52:00Z"/>
          <w:sz w:val="26"/>
          <w:szCs w:val="26"/>
        </w:rPr>
      </w:pPr>
      <w:ins w:id="5748" w:author="kalla madhu" w:date="2024-07-17T14:52:00Z">
        <w:r w:rsidRPr="009329BA">
          <w:rPr>
            <w:sz w:val="26"/>
            <w:szCs w:val="26"/>
          </w:rPr>
          <w:t xml:space="preserve">&lt;%@ page language="java" </w:t>
        </w:r>
        <w:proofErr w:type="spellStart"/>
        <w:r w:rsidRPr="009329BA">
          <w:rPr>
            <w:sz w:val="26"/>
            <w:szCs w:val="26"/>
          </w:rPr>
          <w:t>contentType</w:t>
        </w:r>
        <w:proofErr w:type="spellEnd"/>
        <w:r w:rsidRPr="009329BA">
          <w:rPr>
            <w:sz w:val="26"/>
            <w:szCs w:val="26"/>
          </w:rPr>
          <w:t>="text/html; charset=UTF-8"</w:t>
        </w:r>
      </w:ins>
    </w:p>
    <w:p w14:paraId="17EF9C7F" w14:textId="77777777" w:rsidR="00574148" w:rsidRPr="009329BA" w:rsidRDefault="00574148" w:rsidP="00574148">
      <w:pPr>
        <w:rPr>
          <w:ins w:id="5749" w:author="kalla madhu" w:date="2024-07-17T14:52:00Z"/>
          <w:sz w:val="26"/>
          <w:szCs w:val="26"/>
        </w:rPr>
      </w:pPr>
      <w:ins w:id="5750" w:author="kalla madhu" w:date="2024-07-17T14:52:00Z">
        <w:r w:rsidRPr="009329BA">
          <w:rPr>
            <w:sz w:val="26"/>
            <w:szCs w:val="26"/>
          </w:rPr>
          <w:t xml:space="preserve">    </w:t>
        </w:r>
        <w:proofErr w:type="spellStart"/>
        <w:r w:rsidRPr="009329BA">
          <w:rPr>
            <w:sz w:val="26"/>
            <w:szCs w:val="26"/>
          </w:rPr>
          <w:t>pageEncoding</w:t>
        </w:r>
        <w:proofErr w:type="spellEnd"/>
        <w:r w:rsidRPr="009329BA">
          <w:rPr>
            <w:sz w:val="26"/>
            <w:szCs w:val="26"/>
          </w:rPr>
          <w:t>="UTF-8"%&gt;</w:t>
        </w:r>
      </w:ins>
    </w:p>
    <w:p w14:paraId="5E536391" w14:textId="77777777" w:rsidR="00574148" w:rsidRPr="009329BA" w:rsidRDefault="00574148" w:rsidP="00574148">
      <w:pPr>
        <w:rPr>
          <w:ins w:id="5751" w:author="kalla madhu" w:date="2024-07-17T14:52:00Z"/>
          <w:sz w:val="26"/>
          <w:szCs w:val="26"/>
        </w:rPr>
      </w:pPr>
      <w:ins w:id="5752" w:author="kalla madhu" w:date="2024-07-17T14:52:00Z">
        <w:r w:rsidRPr="009329BA">
          <w:rPr>
            <w:sz w:val="26"/>
            <w:szCs w:val="26"/>
          </w:rPr>
          <w:t>&lt;!DOCTYPE html&gt;</w:t>
        </w:r>
      </w:ins>
    </w:p>
    <w:p w14:paraId="401F8AB1" w14:textId="77777777" w:rsidR="00574148" w:rsidRPr="009329BA" w:rsidRDefault="00574148" w:rsidP="00574148">
      <w:pPr>
        <w:rPr>
          <w:ins w:id="5753" w:author="kalla madhu" w:date="2024-07-17T14:52:00Z"/>
          <w:sz w:val="26"/>
          <w:szCs w:val="26"/>
        </w:rPr>
      </w:pPr>
      <w:ins w:id="5754" w:author="kalla madhu" w:date="2024-07-17T14:52:00Z">
        <w:r w:rsidRPr="009329BA">
          <w:rPr>
            <w:sz w:val="26"/>
            <w:szCs w:val="26"/>
          </w:rPr>
          <w:t>&lt;html&gt;</w:t>
        </w:r>
      </w:ins>
    </w:p>
    <w:p w14:paraId="15187A0D" w14:textId="77777777" w:rsidR="00574148" w:rsidRPr="009329BA" w:rsidRDefault="00574148" w:rsidP="00574148">
      <w:pPr>
        <w:rPr>
          <w:ins w:id="5755" w:author="kalla madhu" w:date="2024-07-17T14:52:00Z"/>
          <w:sz w:val="26"/>
          <w:szCs w:val="26"/>
        </w:rPr>
      </w:pPr>
      <w:ins w:id="5756" w:author="kalla madhu" w:date="2024-07-17T14:52:00Z">
        <w:r w:rsidRPr="009329BA">
          <w:rPr>
            <w:sz w:val="26"/>
            <w:szCs w:val="26"/>
          </w:rPr>
          <w:t>&lt;head&gt;</w:t>
        </w:r>
      </w:ins>
    </w:p>
    <w:p w14:paraId="670EFEB7" w14:textId="77777777" w:rsidR="00574148" w:rsidRPr="009329BA" w:rsidRDefault="00574148" w:rsidP="00574148">
      <w:pPr>
        <w:rPr>
          <w:ins w:id="5757" w:author="kalla madhu" w:date="2024-07-17T14:52:00Z"/>
          <w:sz w:val="26"/>
          <w:szCs w:val="26"/>
        </w:rPr>
      </w:pPr>
      <w:ins w:id="5758" w:author="kalla madhu" w:date="2024-07-17T14:52:00Z">
        <w:r w:rsidRPr="009329BA">
          <w:rPr>
            <w:sz w:val="26"/>
            <w:szCs w:val="26"/>
          </w:rPr>
          <w:t>&lt;meta charset="UTF-8"&gt;</w:t>
        </w:r>
      </w:ins>
    </w:p>
    <w:p w14:paraId="454EA2F3" w14:textId="77777777" w:rsidR="00574148" w:rsidRPr="009329BA" w:rsidRDefault="00574148" w:rsidP="00574148">
      <w:pPr>
        <w:rPr>
          <w:ins w:id="5759" w:author="kalla madhu" w:date="2024-07-17T14:52:00Z"/>
          <w:sz w:val="26"/>
          <w:szCs w:val="26"/>
        </w:rPr>
      </w:pPr>
      <w:ins w:id="5760" w:author="kalla madhu" w:date="2024-07-17T14:52:00Z">
        <w:r w:rsidRPr="009329BA">
          <w:rPr>
            <w:sz w:val="26"/>
            <w:szCs w:val="26"/>
          </w:rPr>
          <w:t>&lt;title&gt;</w:t>
        </w:r>
        <w:proofErr w:type="spellStart"/>
        <w:r w:rsidRPr="009329BA">
          <w:rPr>
            <w:sz w:val="26"/>
            <w:szCs w:val="26"/>
          </w:rPr>
          <w:t>ToDoList-IndexPage</w:t>
        </w:r>
        <w:proofErr w:type="spellEnd"/>
        <w:r w:rsidRPr="009329BA">
          <w:rPr>
            <w:sz w:val="26"/>
            <w:szCs w:val="26"/>
          </w:rPr>
          <w:t>&lt;/title&gt;</w:t>
        </w:r>
      </w:ins>
    </w:p>
    <w:p w14:paraId="74CE1067" w14:textId="77777777" w:rsidR="00574148" w:rsidRPr="009329BA" w:rsidRDefault="00574148" w:rsidP="00574148">
      <w:pPr>
        <w:rPr>
          <w:ins w:id="5761" w:author="kalla madhu" w:date="2024-07-17T14:52:00Z"/>
          <w:sz w:val="26"/>
          <w:szCs w:val="26"/>
        </w:rPr>
      </w:pPr>
      <w:ins w:id="5762" w:author="kalla madhu" w:date="2024-07-17T14:52:00Z">
        <w:r w:rsidRPr="009329BA">
          <w:rPr>
            <w:sz w:val="26"/>
            <w:szCs w:val="26"/>
          </w:rPr>
          <w:t xml:space="preserve">&lt;link </w:t>
        </w:r>
        <w:proofErr w:type="spellStart"/>
        <w:r w:rsidRPr="009329BA">
          <w:rPr>
            <w:sz w:val="26"/>
            <w:szCs w:val="26"/>
          </w:rPr>
          <w:t>rel</w:t>
        </w:r>
        <w:proofErr w:type="spellEnd"/>
        <w:r w:rsidRPr="009329BA">
          <w:rPr>
            <w:sz w:val="26"/>
            <w:szCs w:val="26"/>
          </w:rPr>
          <w:t xml:space="preserve">="icon" </w:t>
        </w:r>
        <w:proofErr w:type="spellStart"/>
        <w:r w:rsidRPr="009329BA">
          <w:rPr>
            <w:sz w:val="26"/>
            <w:szCs w:val="26"/>
          </w:rPr>
          <w:t>href</w:t>
        </w:r>
        <w:proofErr w:type="spellEnd"/>
        <w:r w:rsidRPr="009329BA">
          <w:rPr>
            <w:sz w:val="26"/>
            <w:szCs w:val="26"/>
          </w:rPr>
          <w:t>="images/logo.png"&gt;</w:t>
        </w:r>
      </w:ins>
    </w:p>
    <w:p w14:paraId="20582E3D" w14:textId="77777777" w:rsidR="00574148" w:rsidRPr="009329BA" w:rsidRDefault="00574148" w:rsidP="00574148">
      <w:pPr>
        <w:rPr>
          <w:ins w:id="5763" w:author="kalla madhu" w:date="2024-07-17T14:52:00Z"/>
          <w:sz w:val="26"/>
          <w:szCs w:val="26"/>
        </w:rPr>
      </w:pPr>
      <w:ins w:id="5764" w:author="kalla madhu" w:date="2024-07-17T14:52:00Z">
        <w:r w:rsidRPr="009329BA">
          <w:rPr>
            <w:sz w:val="26"/>
            <w:szCs w:val="26"/>
          </w:rPr>
          <w:t xml:space="preserve">&lt;link </w:t>
        </w:r>
        <w:proofErr w:type="spellStart"/>
        <w:r w:rsidRPr="009329BA">
          <w:rPr>
            <w:sz w:val="26"/>
            <w:szCs w:val="26"/>
          </w:rPr>
          <w:t>rel</w:t>
        </w:r>
        <w:proofErr w:type="spellEnd"/>
        <w:r w:rsidRPr="009329BA">
          <w:rPr>
            <w:sz w:val="26"/>
            <w:szCs w:val="26"/>
          </w:rPr>
          <w:t xml:space="preserve">="stylesheet" </w:t>
        </w:r>
        <w:proofErr w:type="spellStart"/>
        <w:r w:rsidRPr="009329BA">
          <w:rPr>
            <w:sz w:val="26"/>
            <w:szCs w:val="26"/>
          </w:rPr>
          <w:t>href</w:t>
        </w:r>
        <w:proofErr w:type="spellEnd"/>
        <w:r w:rsidRPr="009329BA">
          <w:rPr>
            <w:sz w:val="26"/>
            <w:szCs w:val="26"/>
          </w:rPr>
          <w:t>="</w:t>
        </w:r>
        <w:proofErr w:type="spellStart"/>
        <w:r w:rsidRPr="009329BA">
          <w:rPr>
            <w:sz w:val="26"/>
            <w:szCs w:val="26"/>
          </w:rPr>
          <w:t>css</w:t>
        </w:r>
        <w:proofErr w:type="spellEnd"/>
        <w:r w:rsidRPr="009329BA">
          <w:rPr>
            <w:sz w:val="26"/>
            <w:szCs w:val="26"/>
          </w:rPr>
          <w:t>/style2.css"&gt;</w:t>
        </w:r>
      </w:ins>
    </w:p>
    <w:p w14:paraId="71F2A682" w14:textId="77777777" w:rsidR="00574148" w:rsidRPr="009329BA" w:rsidRDefault="00574148" w:rsidP="00574148">
      <w:pPr>
        <w:rPr>
          <w:ins w:id="5765" w:author="kalla madhu" w:date="2024-07-17T14:52:00Z"/>
          <w:sz w:val="26"/>
          <w:szCs w:val="26"/>
        </w:rPr>
      </w:pPr>
      <w:ins w:id="5766" w:author="kalla madhu" w:date="2024-07-17T14:52:00Z">
        <w:r w:rsidRPr="009329BA">
          <w:rPr>
            <w:sz w:val="26"/>
            <w:szCs w:val="26"/>
          </w:rPr>
          <w:t>&lt;/head&gt;</w:t>
        </w:r>
      </w:ins>
    </w:p>
    <w:p w14:paraId="04EACCF4" w14:textId="77777777" w:rsidR="00574148" w:rsidRPr="009329BA" w:rsidRDefault="00574148" w:rsidP="00574148">
      <w:pPr>
        <w:rPr>
          <w:ins w:id="5767" w:author="kalla madhu" w:date="2024-07-17T14:52:00Z"/>
          <w:sz w:val="26"/>
          <w:szCs w:val="26"/>
        </w:rPr>
      </w:pPr>
      <w:ins w:id="5768" w:author="kalla madhu" w:date="2024-07-17T14:52:00Z">
        <w:r w:rsidRPr="009329BA">
          <w:rPr>
            <w:sz w:val="26"/>
            <w:szCs w:val="26"/>
          </w:rPr>
          <w:t>&lt;body&gt;</w:t>
        </w:r>
      </w:ins>
    </w:p>
    <w:p w14:paraId="3EC56CB4" w14:textId="77777777" w:rsidR="00574148" w:rsidRPr="009329BA" w:rsidRDefault="00574148" w:rsidP="00574148">
      <w:pPr>
        <w:rPr>
          <w:ins w:id="5769" w:author="kalla madhu" w:date="2024-07-17T14:52:00Z"/>
          <w:sz w:val="26"/>
          <w:szCs w:val="26"/>
        </w:rPr>
      </w:pPr>
      <w:ins w:id="5770" w:author="kalla madhu" w:date="2024-07-17T14:52:00Z">
        <w:r w:rsidRPr="009329BA">
          <w:rPr>
            <w:sz w:val="26"/>
            <w:szCs w:val="26"/>
          </w:rPr>
          <w:t>&lt;div class="main"&gt;</w:t>
        </w:r>
      </w:ins>
    </w:p>
    <w:p w14:paraId="36E81AD8" w14:textId="77777777" w:rsidR="00574148" w:rsidRPr="009329BA" w:rsidRDefault="00574148" w:rsidP="00574148">
      <w:pPr>
        <w:rPr>
          <w:ins w:id="5771" w:author="kalla madhu" w:date="2024-07-17T14:52:00Z"/>
          <w:sz w:val="26"/>
          <w:szCs w:val="26"/>
        </w:rPr>
      </w:pPr>
      <w:ins w:id="5772" w:author="kalla madhu" w:date="2024-07-17T14:52:00Z">
        <w:r w:rsidRPr="009329BA">
          <w:rPr>
            <w:sz w:val="26"/>
            <w:szCs w:val="26"/>
          </w:rPr>
          <w:t>    &lt;%@ include file="</w:t>
        </w:r>
        <w:proofErr w:type="spellStart"/>
        <w:r w:rsidRPr="009329BA">
          <w:rPr>
            <w:sz w:val="26"/>
            <w:szCs w:val="26"/>
          </w:rPr>
          <w:t>adminmenu.jsp</w:t>
        </w:r>
        <w:proofErr w:type="spellEnd"/>
        <w:r w:rsidRPr="009329BA">
          <w:rPr>
            <w:sz w:val="26"/>
            <w:szCs w:val="26"/>
          </w:rPr>
          <w:t>"%&gt;</w:t>
        </w:r>
      </w:ins>
    </w:p>
    <w:p w14:paraId="015AA810" w14:textId="77777777" w:rsidR="00574148" w:rsidRPr="009329BA" w:rsidRDefault="00574148" w:rsidP="00574148">
      <w:pPr>
        <w:rPr>
          <w:ins w:id="5773" w:author="kalla madhu" w:date="2024-07-17T14:52:00Z"/>
          <w:sz w:val="26"/>
          <w:szCs w:val="26"/>
        </w:rPr>
      </w:pPr>
      <w:ins w:id="5774" w:author="kalla madhu" w:date="2024-07-17T14:52:00Z">
        <w:r w:rsidRPr="009329BA">
          <w:rPr>
            <w:sz w:val="26"/>
            <w:szCs w:val="26"/>
          </w:rPr>
          <w:t>    &lt;%</w:t>
        </w:r>
      </w:ins>
    </w:p>
    <w:p w14:paraId="0DEE2E41" w14:textId="77777777" w:rsidR="00574148" w:rsidRPr="009329BA" w:rsidRDefault="00574148" w:rsidP="00574148">
      <w:pPr>
        <w:rPr>
          <w:ins w:id="5775" w:author="kalla madhu" w:date="2024-07-17T14:52:00Z"/>
          <w:sz w:val="26"/>
          <w:szCs w:val="26"/>
        </w:rPr>
      </w:pPr>
      <w:ins w:id="5776" w:author="kalla madhu" w:date="2024-07-17T14:52:00Z">
        <w:r w:rsidRPr="009329BA">
          <w:rPr>
            <w:sz w:val="26"/>
            <w:szCs w:val="26"/>
          </w:rPr>
          <w:t>    String msg=</w:t>
        </w:r>
        <w:proofErr w:type="spellStart"/>
        <w:proofErr w:type="gramStart"/>
        <w:r w:rsidRPr="009329BA">
          <w:rPr>
            <w:sz w:val="26"/>
            <w:szCs w:val="26"/>
          </w:rPr>
          <w:t>request.getParameter</w:t>
        </w:r>
        <w:proofErr w:type="spellEnd"/>
        <w:proofErr w:type="gramEnd"/>
        <w:r w:rsidRPr="009329BA">
          <w:rPr>
            <w:sz w:val="26"/>
            <w:szCs w:val="26"/>
          </w:rPr>
          <w:t>("msg");</w:t>
        </w:r>
      </w:ins>
    </w:p>
    <w:p w14:paraId="05712F30" w14:textId="77777777" w:rsidR="00574148" w:rsidRPr="009329BA" w:rsidRDefault="00574148" w:rsidP="00574148">
      <w:pPr>
        <w:rPr>
          <w:ins w:id="5777" w:author="kalla madhu" w:date="2024-07-17T14:52:00Z"/>
          <w:sz w:val="26"/>
          <w:szCs w:val="26"/>
        </w:rPr>
      </w:pPr>
      <w:ins w:id="5778" w:author="kalla madhu" w:date="2024-07-17T14:52:00Z">
        <w:r w:rsidRPr="009329BA">
          <w:rPr>
            <w:sz w:val="26"/>
            <w:szCs w:val="26"/>
          </w:rPr>
          <w:t>    if(msg==null)</w:t>
        </w:r>
      </w:ins>
    </w:p>
    <w:p w14:paraId="622BEC8F" w14:textId="77777777" w:rsidR="00574148" w:rsidRPr="009329BA" w:rsidRDefault="00574148" w:rsidP="00574148">
      <w:pPr>
        <w:rPr>
          <w:ins w:id="5779" w:author="kalla madhu" w:date="2024-07-17T14:52:00Z"/>
          <w:sz w:val="26"/>
          <w:szCs w:val="26"/>
        </w:rPr>
      </w:pPr>
      <w:ins w:id="5780" w:author="kalla madhu" w:date="2024-07-17T14:52:00Z">
        <w:r w:rsidRPr="009329BA">
          <w:rPr>
            <w:sz w:val="26"/>
            <w:szCs w:val="26"/>
          </w:rPr>
          <w:t>        msg="";</w:t>
        </w:r>
      </w:ins>
    </w:p>
    <w:p w14:paraId="4A1F2146" w14:textId="77777777" w:rsidR="00574148" w:rsidRPr="009329BA" w:rsidRDefault="00574148" w:rsidP="00574148">
      <w:pPr>
        <w:rPr>
          <w:ins w:id="5781" w:author="kalla madhu" w:date="2024-07-17T14:52:00Z"/>
          <w:sz w:val="26"/>
          <w:szCs w:val="26"/>
        </w:rPr>
      </w:pPr>
      <w:ins w:id="5782" w:author="kalla madhu" w:date="2024-07-17T14:52:00Z">
        <w:r w:rsidRPr="009329BA">
          <w:rPr>
            <w:sz w:val="26"/>
            <w:szCs w:val="26"/>
          </w:rPr>
          <w:t xml:space="preserve">    DAO </w:t>
        </w:r>
        <w:proofErr w:type="spellStart"/>
        <w:r w:rsidRPr="009329BA">
          <w:rPr>
            <w:sz w:val="26"/>
            <w:szCs w:val="26"/>
          </w:rPr>
          <w:t>dao</w:t>
        </w:r>
        <w:proofErr w:type="spellEnd"/>
        <w:r w:rsidRPr="009329BA">
          <w:rPr>
            <w:sz w:val="26"/>
            <w:szCs w:val="26"/>
          </w:rPr>
          <w:t xml:space="preserve">=new </w:t>
        </w:r>
        <w:proofErr w:type="gramStart"/>
        <w:r w:rsidRPr="009329BA">
          <w:rPr>
            <w:sz w:val="26"/>
            <w:szCs w:val="26"/>
          </w:rPr>
          <w:t>DAO(</w:t>
        </w:r>
        <w:proofErr w:type="gramEnd"/>
        <w:r w:rsidRPr="009329BA">
          <w:rPr>
            <w:sz w:val="26"/>
            <w:szCs w:val="26"/>
          </w:rPr>
          <w:t>);</w:t>
        </w:r>
      </w:ins>
    </w:p>
    <w:p w14:paraId="274C4B34" w14:textId="77777777" w:rsidR="00574148" w:rsidRPr="009329BA" w:rsidRDefault="00574148" w:rsidP="00574148">
      <w:pPr>
        <w:rPr>
          <w:ins w:id="5783" w:author="kalla madhu" w:date="2024-07-17T14:52:00Z"/>
          <w:sz w:val="26"/>
          <w:szCs w:val="26"/>
        </w:rPr>
      </w:pPr>
      <w:ins w:id="5784" w:author="kalla madhu" w:date="2024-07-17T14:52:00Z">
        <w:r w:rsidRPr="009329BA">
          <w:rPr>
            <w:sz w:val="26"/>
            <w:szCs w:val="26"/>
          </w:rPr>
          <w:t xml:space="preserve">    </w:t>
        </w:r>
        <w:proofErr w:type="spellStart"/>
        <w:r w:rsidRPr="009329BA">
          <w:rPr>
            <w:sz w:val="26"/>
            <w:szCs w:val="26"/>
          </w:rPr>
          <w:t>ArrayList</w:t>
        </w:r>
        <w:proofErr w:type="spellEnd"/>
        <w:r w:rsidRPr="009329BA">
          <w:rPr>
            <w:sz w:val="26"/>
            <w:szCs w:val="26"/>
          </w:rPr>
          <w:t>&lt;User&gt; users=</w:t>
        </w:r>
        <w:proofErr w:type="spellStart"/>
        <w:proofErr w:type="gramStart"/>
        <w:r w:rsidRPr="009329BA">
          <w:rPr>
            <w:sz w:val="26"/>
            <w:szCs w:val="26"/>
          </w:rPr>
          <w:t>dao.getAllUsers</w:t>
        </w:r>
        <w:proofErr w:type="spellEnd"/>
        <w:proofErr w:type="gramEnd"/>
        <w:r w:rsidRPr="009329BA">
          <w:rPr>
            <w:sz w:val="26"/>
            <w:szCs w:val="26"/>
          </w:rPr>
          <w:t>();</w:t>
        </w:r>
      </w:ins>
    </w:p>
    <w:p w14:paraId="34EDDC63" w14:textId="77777777" w:rsidR="00574148" w:rsidRPr="009329BA" w:rsidRDefault="00574148" w:rsidP="00574148">
      <w:pPr>
        <w:rPr>
          <w:ins w:id="5785" w:author="kalla madhu" w:date="2024-07-17T14:52:00Z"/>
          <w:sz w:val="26"/>
          <w:szCs w:val="26"/>
        </w:rPr>
      </w:pPr>
      <w:ins w:id="5786" w:author="kalla madhu" w:date="2024-07-17T14:52:00Z">
        <w:r w:rsidRPr="009329BA">
          <w:rPr>
            <w:sz w:val="26"/>
            <w:szCs w:val="26"/>
          </w:rPr>
          <w:t>    %&gt;</w:t>
        </w:r>
      </w:ins>
    </w:p>
    <w:p w14:paraId="242C9B48" w14:textId="77777777" w:rsidR="00574148" w:rsidRPr="009329BA" w:rsidRDefault="00574148" w:rsidP="00574148">
      <w:pPr>
        <w:rPr>
          <w:ins w:id="5787" w:author="kalla madhu" w:date="2024-07-17T14:52:00Z"/>
          <w:sz w:val="26"/>
          <w:szCs w:val="26"/>
        </w:rPr>
      </w:pPr>
      <w:ins w:id="5788" w:author="kalla madhu" w:date="2024-07-17T14:52:00Z">
        <w:r w:rsidRPr="009329BA">
          <w:rPr>
            <w:sz w:val="26"/>
            <w:szCs w:val="26"/>
          </w:rPr>
          <w:t>    &lt;div class="row"&gt;</w:t>
        </w:r>
      </w:ins>
    </w:p>
    <w:p w14:paraId="5E4DE069" w14:textId="77777777" w:rsidR="00574148" w:rsidRPr="009329BA" w:rsidRDefault="00574148" w:rsidP="00574148">
      <w:pPr>
        <w:rPr>
          <w:ins w:id="5789" w:author="kalla madhu" w:date="2024-07-17T14:52:00Z"/>
          <w:sz w:val="26"/>
          <w:szCs w:val="26"/>
        </w:rPr>
      </w:pPr>
      <w:ins w:id="5790" w:author="kalla madhu" w:date="2024-07-17T14:52:00Z">
        <w:r w:rsidRPr="009329BA">
          <w:rPr>
            <w:sz w:val="26"/>
            <w:szCs w:val="26"/>
          </w:rPr>
          <w:t>&lt;table id="customers"&gt;</w:t>
        </w:r>
      </w:ins>
    </w:p>
    <w:p w14:paraId="6CA71261" w14:textId="77777777" w:rsidR="00574148" w:rsidRPr="009329BA" w:rsidRDefault="00574148" w:rsidP="00574148">
      <w:pPr>
        <w:rPr>
          <w:ins w:id="5791" w:author="kalla madhu" w:date="2024-07-17T14:52:00Z"/>
          <w:sz w:val="26"/>
          <w:szCs w:val="26"/>
        </w:rPr>
      </w:pPr>
      <w:ins w:id="5792" w:author="kalla madhu" w:date="2024-07-17T14:52:00Z">
        <w:r w:rsidRPr="009329BA">
          <w:rPr>
            <w:sz w:val="26"/>
            <w:szCs w:val="26"/>
          </w:rPr>
          <w:t>  &lt;tr&gt;</w:t>
        </w:r>
      </w:ins>
    </w:p>
    <w:p w14:paraId="60790534" w14:textId="77777777" w:rsidR="00574148" w:rsidRPr="009329BA" w:rsidRDefault="00574148" w:rsidP="00574148">
      <w:pPr>
        <w:rPr>
          <w:ins w:id="5793" w:author="kalla madhu" w:date="2024-07-17T14:52:00Z"/>
          <w:sz w:val="26"/>
          <w:szCs w:val="26"/>
        </w:rPr>
      </w:pPr>
      <w:ins w:id="5794" w:author="kalla madhu" w:date="2024-07-17T14:52:00Z">
        <w:r w:rsidRPr="009329BA">
          <w:rPr>
            <w:sz w:val="26"/>
            <w:szCs w:val="26"/>
          </w:rPr>
          <w:t>    &lt;</w:t>
        </w:r>
        <w:proofErr w:type="spellStart"/>
        <w:r w:rsidRPr="009329BA">
          <w:rPr>
            <w:sz w:val="26"/>
            <w:szCs w:val="26"/>
          </w:rPr>
          <w:t>th</w:t>
        </w:r>
        <w:proofErr w:type="spellEnd"/>
        <w:r w:rsidRPr="009329BA">
          <w:rPr>
            <w:sz w:val="26"/>
            <w:szCs w:val="26"/>
          </w:rPr>
          <w:t>&gt;Email&lt;/</w:t>
        </w:r>
        <w:proofErr w:type="spellStart"/>
        <w:r w:rsidRPr="009329BA">
          <w:rPr>
            <w:sz w:val="26"/>
            <w:szCs w:val="26"/>
          </w:rPr>
          <w:t>th</w:t>
        </w:r>
        <w:proofErr w:type="spellEnd"/>
        <w:r w:rsidRPr="009329BA">
          <w:rPr>
            <w:sz w:val="26"/>
            <w:szCs w:val="26"/>
          </w:rPr>
          <w:t>&gt;</w:t>
        </w:r>
      </w:ins>
    </w:p>
    <w:p w14:paraId="1DC9805F" w14:textId="77777777" w:rsidR="00574148" w:rsidRPr="009329BA" w:rsidRDefault="00574148" w:rsidP="00574148">
      <w:pPr>
        <w:rPr>
          <w:ins w:id="5795" w:author="kalla madhu" w:date="2024-07-17T14:52:00Z"/>
          <w:sz w:val="26"/>
          <w:szCs w:val="26"/>
        </w:rPr>
      </w:pPr>
      <w:ins w:id="5796" w:author="kalla madhu" w:date="2024-07-17T14:52:00Z">
        <w:r w:rsidRPr="009329BA">
          <w:rPr>
            <w:sz w:val="26"/>
            <w:szCs w:val="26"/>
          </w:rPr>
          <w:t>    &lt;</w:t>
        </w:r>
        <w:proofErr w:type="spellStart"/>
        <w:r w:rsidRPr="009329BA">
          <w:rPr>
            <w:sz w:val="26"/>
            <w:szCs w:val="26"/>
          </w:rPr>
          <w:t>th</w:t>
        </w:r>
        <w:proofErr w:type="spellEnd"/>
        <w:r w:rsidRPr="009329BA">
          <w:rPr>
            <w:sz w:val="26"/>
            <w:szCs w:val="26"/>
          </w:rPr>
          <w:t>&gt;Password&lt;/</w:t>
        </w:r>
        <w:proofErr w:type="spellStart"/>
        <w:r w:rsidRPr="009329BA">
          <w:rPr>
            <w:sz w:val="26"/>
            <w:szCs w:val="26"/>
          </w:rPr>
          <w:t>th</w:t>
        </w:r>
        <w:proofErr w:type="spellEnd"/>
        <w:r w:rsidRPr="009329BA">
          <w:rPr>
            <w:sz w:val="26"/>
            <w:szCs w:val="26"/>
          </w:rPr>
          <w:t>&gt;</w:t>
        </w:r>
      </w:ins>
    </w:p>
    <w:p w14:paraId="564E863D" w14:textId="77777777" w:rsidR="00574148" w:rsidRPr="009329BA" w:rsidRDefault="00574148" w:rsidP="00574148">
      <w:pPr>
        <w:rPr>
          <w:ins w:id="5797" w:author="kalla madhu" w:date="2024-07-17T14:52:00Z"/>
          <w:sz w:val="26"/>
          <w:szCs w:val="26"/>
        </w:rPr>
      </w:pPr>
      <w:ins w:id="5798" w:author="kalla madhu" w:date="2024-07-17T14:52:00Z">
        <w:r w:rsidRPr="009329BA">
          <w:rPr>
            <w:sz w:val="26"/>
            <w:szCs w:val="26"/>
          </w:rPr>
          <w:t>    &lt;</w:t>
        </w:r>
        <w:proofErr w:type="spellStart"/>
        <w:r w:rsidRPr="009329BA">
          <w:rPr>
            <w:sz w:val="26"/>
            <w:szCs w:val="26"/>
          </w:rPr>
          <w:t>th</w:t>
        </w:r>
        <w:proofErr w:type="spellEnd"/>
        <w:r w:rsidRPr="009329BA">
          <w:rPr>
            <w:sz w:val="26"/>
            <w:szCs w:val="26"/>
          </w:rPr>
          <w:t>&gt;Phone&lt;/</w:t>
        </w:r>
        <w:proofErr w:type="spellStart"/>
        <w:r w:rsidRPr="009329BA">
          <w:rPr>
            <w:sz w:val="26"/>
            <w:szCs w:val="26"/>
          </w:rPr>
          <w:t>th</w:t>
        </w:r>
        <w:proofErr w:type="spellEnd"/>
        <w:r w:rsidRPr="009329BA">
          <w:rPr>
            <w:sz w:val="26"/>
            <w:szCs w:val="26"/>
          </w:rPr>
          <w:t>&gt;</w:t>
        </w:r>
      </w:ins>
    </w:p>
    <w:p w14:paraId="1D80C82D" w14:textId="77777777" w:rsidR="00574148" w:rsidRPr="009329BA" w:rsidRDefault="00574148" w:rsidP="00574148">
      <w:pPr>
        <w:rPr>
          <w:ins w:id="5799" w:author="kalla madhu" w:date="2024-07-17T14:52:00Z"/>
          <w:sz w:val="26"/>
          <w:szCs w:val="26"/>
        </w:rPr>
      </w:pPr>
      <w:ins w:id="5800" w:author="kalla madhu" w:date="2024-07-17T14:52:00Z">
        <w:r w:rsidRPr="009329BA">
          <w:rPr>
            <w:sz w:val="26"/>
            <w:szCs w:val="26"/>
          </w:rPr>
          <w:t>    &lt;</w:t>
        </w:r>
        <w:proofErr w:type="spellStart"/>
        <w:r w:rsidRPr="009329BA">
          <w:rPr>
            <w:sz w:val="26"/>
            <w:szCs w:val="26"/>
          </w:rPr>
          <w:t>th</w:t>
        </w:r>
        <w:proofErr w:type="spellEnd"/>
        <w:r w:rsidRPr="009329BA">
          <w:rPr>
            <w:sz w:val="26"/>
            <w:szCs w:val="26"/>
          </w:rPr>
          <w:t>&gt;Address&lt;/</w:t>
        </w:r>
        <w:proofErr w:type="spellStart"/>
        <w:r w:rsidRPr="009329BA">
          <w:rPr>
            <w:sz w:val="26"/>
            <w:szCs w:val="26"/>
          </w:rPr>
          <w:t>th</w:t>
        </w:r>
        <w:proofErr w:type="spellEnd"/>
        <w:r w:rsidRPr="009329BA">
          <w:rPr>
            <w:sz w:val="26"/>
            <w:szCs w:val="26"/>
          </w:rPr>
          <w:t>&gt;</w:t>
        </w:r>
      </w:ins>
    </w:p>
    <w:p w14:paraId="708C1D0B" w14:textId="77777777" w:rsidR="00574148" w:rsidRPr="009329BA" w:rsidRDefault="00574148" w:rsidP="00574148">
      <w:pPr>
        <w:rPr>
          <w:ins w:id="5801" w:author="kalla madhu" w:date="2024-07-17T14:52:00Z"/>
          <w:sz w:val="26"/>
          <w:szCs w:val="26"/>
        </w:rPr>
      </w:pPr>
      <w:ins w:id="5802" w:author="kalla madhu" w:date="2024-07-17T14:52:00Z">
        <w:r w:rsidRPr="009329BA">
          <w:rPr>
            <w:sz w:val="26"/>
            <w:szCs w:val="26"/>
          </w:rPr>
          <w:t>    &lt;</w:t>
        </w:r>
        <w:proofErr w:type="spellStart"/>
        <w:r w:rsidRPr="009329BA">
          <w:rPr>
            <w:sz w:val="26"/>
            <w:szCs w:val="26"/>
          </w:rPr>
          <w:t>th</w:t>
        </w:r>
        <w:proofErr w:type="spellEnd"/>
        <w:r w:rsidRPr="009329BA">
          <w:rPr>
            <w:sz w:val="26"/>
            <w:szCs w:val="26"/>
          </w:rPr>
          <w:t>&gt;</w:t>
        </w:r>
        <w:proofErr w:type="spellStart"/>
        <w:r w:rsidRPr="009329BA">
          <w:rPr>
            <w:sz w:val="26"/>
            <w:szCs w:val="26"/>
          </w:rPr>
          <w:t>Desig</w:t>
        </w:r>
        <w:proofErr w:type="spellEnd"/>
        <w:r w:rsidRPr="009329BA">
          <w:rPr>
            <w:sz w:val="26"/>
            <w:szCs w:val="26"/>
          </w:rPr>
          <w:t>&lt;/</w:t>
        </w:r>
        <w:proofErr w:type="spellStart"/>
        <w:r w:rsidRPr="009329BA">
          <w:rPr>
            <w:sz w:val="26"/>
            <w:szCs w:val="26"/>
          </w:rPr>
          <w:t>th</w:t>
        </w:r>
        <w:proofErr w:type="spellEnd"/>
        <w:r w:rsidRPr="009329BA">
          <w:rPr>
            <w:sz w:val="26"/>
            <w:szCs w:val="26"/>
          </w:rPr>
          <w:t>&gt;</w:t>
        </w:r>
      </w:ins>
    </w:p>
    <w:p w14:paraId="4A431FC3" w14:textId="77777777" w:rsidR="00574148" w:rsidRPr="009329BA" w:rsidRDefault="00574148" w:rsidP="00574148">
      <w:pPr>
        <w:rPr>
          <w:ins w:id="5803" w:author="kalla madhu" w:date="2024-07-17T14:52:00Z"/>
          <w:sz w:val="26"/>
          <w:szCs w:val="26"/>
        </w:rPr>
      </w:pPr>
      <w:ins w:id="5804" w:author="kalla madhu" w:date="2024-07-17T14:52:00Z">
        <w:r w:rsidRPr="009329BA">
          <w:rPr>
            <w:sz w:val="26"/>
            <w:szCs w:val="26"/>
          </w:rPr>
          <w:t>  &lt;/tr&gt;</w:t>
        </w:r>
      </w:ins>
    </w:p>
    <w:p w14:paraId="0C2663EB" w14:textId="77777777" w:rsidR="00574148" w:rsidRPr="009329BA" w:rsidRDefault="00574148" w:rsidP="00574148">
      <w:pPr>
        <w:rPr>
          <w:ins w:id="5805" w:author="kalla madhu" w:date="2024-07-17T14:52:00Z"/>
          <w:sz w:val="26"/>
          <w:szCs w:val="26"/>
        </w:rPr>
      </w:pPr>
      <w:ins w:id="5806" w:author="kalla madhu" w:date="2024-07-17T14:52:00Z">
        <w:r w:rsidRPr="009329BA">
          <w:rPr>
            <w:sz w:val="26"/>
            <w:szCs w:val="26"/>
          </w:rPr>
          <w:t>  &lt;%</w:t>
        </w:r>
      </w:ins>
    </w:p>
    <w:p w14:paraId="37D3ED50" w14:textId="77777777" w:rsidR="00574148" w:rsidRPr="009329BA" w:rsidRDefault="00574148" w:rsidP="00574148">
      <w:pPr>
        <w:rPr>
          <w:ins w:id="5807" w:author="kalla madhu" w:date="2024-07-17T14:52:00Z"/>
          <w:sz w:val="26"/>
          <w:szCs w:val="26"/>
        </w:rPr>
      </w:pPr>
      <w:ins w:id="5808" w:author="kalla madhu" w:date="2024-07-17T14:52:00Z">
        <w:r w:rsidRPr="009329BA">
          <w:rPr>
            <w:sz w:val="26"/>
            <w:szCs w:val="26"/>
          </w:rPr>
          <w:t xml:space="preserve">        </w:t>
        </w:r>
        <w:proofErr w:type="gramStart"/>
        <w:r w:rsidRPr="009329BA">
          <w:rPr>
            <w:sz w:val="26"/>
            <w:szCs w:val="26"/>
          </w:rPr>
          <w:t>for(</w:t>
        </w:r>
        <w:proofErr w:type="gramEnd"/>
        <w:r w:rsidRPr="009329BA">
          <w:rPr>
            <w:sz w:val="26"/>
            <w:szCs w:val="26"/>
          </w:rPr>
          <w:t xml:space="preserve">User </w:t>
        </w:r>
        <w:proofErr w:type="spellStart"/>
        <w:r w:rsidRPr="009329BA">
          <w:rPr>
            <w:sz w:val="26"/>
            <w:szCs w:val="26"/>
          </w:rPr>
          <w:t>user:users</w:t>
        </w:r>
        <w:proofErr w:type="spellEnd"/>
        <w:r w:rsidRPr="009329BA">
          <w:rPr>
            <w:sz w:val="26"/>
            <w:szCs w:val="26"/>
          </w:rPr>
          <w:t>)</w:t>
        </w:r>
      </w:ins>
    </w:p>
    <w:p w14:paraId="5843DFB7" w14:textId="77777777" w:rsidR="00574148" w:rsidRPr="009329BA" w:rsidRDefault="00574148" w:rsidP="00574148">
      <w:pPr>
        <w:rPr>
          <w:ins w:id="5809" w:author="kalla madhu" w:date="2024-07-17T14:52:00Z"/>
          <w:sz w:val="26"/>
          <w:szCs w:val="26"/>
        </w:rPr>
      </w:pPr>
      <w:ins w:id="5810" w:author="kalla madhu" w:date="2024-07-17T14:52:00Z">
        <w:r w:rsidRPr="009329BA">
          <w:rPr>
            <w:sz w:val="26"/>
            <w:szCs w:val="26"/>
          </w:rPr>
          <w:lastRenderedPageBreak/>
          <w:t>        {</w:t>
        </w:r>
      </w:ins>
    </w:p>
    <w:p w14:paraId="3EEA5E86" w14:textId="77777777" w:rsidR="00574148" w:rsidRPr="009329BA" w:rsidRDefault="00574148" w:rsidP="00574148">
      <w:pPr>
        <w:rPr>
          <w:ins w:id="5811" w:author="kalla madhu" w:date="2024-07-17T14:52:00Z"/>
          <w:sz w:val="26"/>
          <w:szCs w:val="26"/>
        </w:rPr>
      </w:pPr>
      <w:ins w:id="5812" w:author="kalla madhu" w:date="2024-07-17T14:52:00Z">
        <w:r w:rsidRPr="009329BA">
          <w:rPr>
            <w:sz w:val="26"/>
            <w:szCs w:val="26"/>
          </w:rPr>
          <w:t>  %&gt;</w:t>
        </w:r>
      </w:ins>
    </w:p>
    <w:p w14:paraId="40391BDD" w14:textId="77777777" w:rsidR="00574148" w:rsidRPr="009329BA" w:rsidRDefault="00574148" w:rsidP="00574148">
      <w:pPr>
        <w:rPr>
          <w:ins w:id="5813" w:author="kalla madhu" w:date="2024-07-17T14:52:00Z"/>
          <w:sz w:val="26"/>
          <w:szCs w:val="26"/>
        </w:rPr>
      </w:pPr>
      <w:ins w:id="5814" w:author="kalla madhu" w:date="2024-07-17T14:52:00Z">
        <w:r w:rsidRPr="009329BA">
          <w:rPr>
            <w:sz w:val="26"/>
            <w:szCs w:val="26"/>
          </w:rPr>
          <w:t>        &lt;form action="</w:t>
        </w:r>
        <w:proofErr w:type="spellStart"/>
        <w:r w:rsidRPr="009329BA">
          <w:rPr>
            <w:sz w:val="26"/>
            <w:szCs w:val="26"/>
          </w:rPr>
          <w:t>ModifyUser.jsp</w:t>
        </w:r>
        <w:proofErr w:type="spellEnd"/>
        <w:r w:rsidRPr="009329BA">
          <w:rPr>
            <w:sz w:val="26"/>
            <w:szCs w:val="26"/>
          </w:rPr>
          <w:t>" method="post"&gt;</w:t>
        </w:r>
      </w:ins>
    </w:p>
    <w:p w14:paraId="69EEB750" w14:textId="77777777" w:rsidR="00574148" w:rsidRPr="009329BA" w:rsidRDefault="00574148" w:rsidP="00574148">
      <w:pPr>
        <w:rPr>
          <w:ins w:id="5815" w:author="kalla madhu" w:date="2024-07-17T14:52:00Z"/>
          <w:sz w:val="26"/>
          <w:szCs w:val="26"/>
        </w:rPr>
      </w:pPr>
      <w:ins w:id="5816" w:author="kalla madhu" w:date="2024-07-17T14:52:00Z">
        <w:r w:rsidRPr="009329BA">
          <w:rPr>
            <w:sz w:val="26"/>
            <w:szCs w:val="26"/>
          </w:rPr>
          <w:t>        &lt;tr&gt;</w:t>
        </w:r>
      </w:ins>
    </w:p>
    <w:p w14:paraId="05FB6397" w14:textId="77777777" w:rsidR="00574148" w:rsidRPr="009329BA" w:rsidRDefault="00574148" w:rsidP="00574148">
      <w:pPr>
        <w:rPr>
          <w:ins w:id="5817" w:author="kalla madhu" w:date="2024-07-17T14:52:00Z"/>
          <w:sz w:val="26"/>
          <w:szCs w:val="26"/>
        </w:rPr>
      </w:pPr>
      <w:ins w:id="5818" w:author="kalla madhu" w:date="2024-07-17T14:52:00Z">
        <w:r w:rsidRPr="009329BA">
          <w:rPr>
            <w:sz w:val="26"/>
            <w:szCs w:val="26"/>
          </w:rPr>
          <w:t>            &lt;td&gt;</w:t>
        </w:r>
      </w:ins>
    </w:p>
    <w:p w14:paraId="18283E12" w14:textId="77777777" w:rsidR="00574148" w:rsidRPr="009329BA" w:rsidRDefault="00574148" w:rsidP="00574148">
      <w:pPr>
        <w:rPr>
          <w:ins w:id="5819" w:author="kalla madhu" w:date="2024-07-17T14:52:00Z"/>
          <w:sz w:val="26"/>
          <w:szCs w:val="26"/>
        </w:rPr>
      </w:pPr>
      <w:ins w:id="5820" w:author="kalla madhu" w:date="2024-07-17T14:52:00Z">
        <w:r w:rsidRPr="009329BA">
          <w:rPr>
            <w:sz w:val="26"/>
            <w:szCs w:val="26"/>
          </w:rPr>
          <w:t>                &lt;input type="hidden" name="email" value="&lt;%=</w:t>
        </w:r>
        <w:proofErr w:type="spellStart"/>
        <w:proofErr w:type="gramStart"/>
        <w:r w:rsidRPr="009329BA">
          <w:rPr>
            <w:sz w:val="26"/>
            <w:szCs w:val="26"/>
          </w:rPr>
          <w:t>user.getEmail</w:t>
        </w:r>
        <w:proofErr w:type="spellEnd"/>
        <w:proofErr w:type="gramEnd"/>
        <w:r w:rsidRPr="009329BA">
          <w:rPr>
            <w:sz w:val="26"/>
            <w:szCs w:val="26"/>
          </w:rPr>
          <w:t>()%&gt;"&gt;</w:t>
        </w:r>
      </w:ins>
    </w:p>
    <w:p w14:paraId="5AE20471" w14:textId="77777777" w:rsidR="00574148" w:rsidRPr="009329BA" w:rsidRDefault="00574148" w:rsidP="00574148">
      <w:pPr>
        <w:rPr>
          <w:ins w:id="5821" w:author="kalla madhu" w:date="2024-07-17T14:52:00Z"/>
          <w:sz w:val="26"/>
          <w:szCs w:val="26"/>
        </w:rPr>
      </w:pPr>
      <w:ins w:id="5822" w:author="kalla madhu" w:date="2024-07-17T14:52:00Z">
        <w:r w:rsidRPr="009329BA">
          <w:rPr>
            <w:sz w:val="26"/>
            <w:szCs w:val="26"/>
          </w:rPr>
          <w:t>                &lt;%=</w:t>
        </w:r>
        <w:proofErr w:type="spellStart"/>
        <w:proofErr w:type="gramStart"/>
        <w:r w:rsidRPr="009329BA">
          <w:rPr>
            <w:sz w:val="26"/>
            <w:szCs w:val="26"/>
          </w:rPr>
          <w:t>user.getEmail</w:t>
        </w:r>
        <w:proofErr w:type="spellEnd"/>
        <w:proofErr w:type="gramEnd"/>
        <w:r w:rsidRPr="009329BA">
          <w:rPr>
            <w:sz w:val="26"/>
            <w:szCs w:val="26"/>
          </w:rPr>
          <w:t>()%&gt;</w:t>
        </w:r>
      </w:ins>
    </w:p>
    <w:p w14:paraId="2BD13CF7" w14:textId="77777777" w:rsidR="00574148" w:rsidRPr="009329BA" w:rsidRDefault="00574148" w:rsidP="00574148">
      <w:pPr>
        <w:rPr>
          <w:ins w:id="5823" w:author="kalla madhu" w:date="2024-07-17T14:52:00Z"/>
          <w:sz w:val="26"/>
          <w:szCs w:val="26"/>
        </w:rPr>
      </w:pPr>
      <w:ins w:id="5824" w:author="kalla madhu" w:date="2024-07-17T14:52:00Z">
        <w:r w:rsidRPr="009329BA">
          <w:rPr>
            <w:sz w:val="26"/>
            <w:szCs w:val="26"/>
          </w:rPr>
          <w:t>            &lt;/td&gt;</w:t>
        </w:r>
      </w:ins>
    </w:p>
    <w:p w14:paraId="151CA860" w14:textId="77777777" w:rsidR="00574148" w:rsidRPr="009329BA" w:rsidRDefault="00574148" w:rsidP="00574148">
      <w:pPr>
        <w:rPr>
          <w:ins w:id="5825" w:author="kalla madhu" w:date="2024-07-17T14:52:00Z"/>
          <w:sz w:val="26"/>
          <w:szCs w:val="26"/>
        </w:rPr>
      </w:pPr>
      <w:ins w:id="5826" w:author="kalla madhu" w:date="2024-07-17T14:52:00Z">
        <w:r w:rsidRPr="009329BA">
          <w:rPr>
            <w:sz w:val="26"/>
            <w:szCs w:val="26"/>
          </w:rPr>
          <w:t>            &lt;td&gt;</w:t>
        </w:r>
      </w:ins>
    </w:p>
    <w:p w14:paraId="077419C9" w14:textId="77777777" w:rsidR="00574148" w:rsidRPr="009329BA" w:rsidRDefault="00574148" w:rsidP="00574148">
      <w:pPr>
        <w:rPr>
          <w:ins w:id="5827" w:author="kalla madhu" w:date="2024-07-17T14:52:00Z"/>
          <w:sz w:val="26"/>
          <w:szCs w:val="26"/>
        </w:rPr>
      </w:pPr>
      <w:ins w:id="5828" w:author="kalla madhu" w:date="2024-07-17T14:52:00Z">
        <w:r w:rsidRPr="009329BA">
          <w:rPr>
            <w:sz w:val="26"/>
            <w:szCs w:val="26"/>
          </w:rPr>
          <w:t>                &lt;</w:t>
        </w:r>
        <w:proofErr w:type="spellStart"/>
        <w:r w:rsidRPr="009329BA">
          <w:rPr>
            <w:sz w:val="26"/>
            <w:szCs w:val="26"/>
          </w:rPr>
          <w:t>textarea</w:t>
        </w:r>
        <w:proofErr w:type="spellEnd"/>
        <w:r w:rsidRPr="009329BA">
          <w:rPr>
            <w:sz w:val="26"/>
            <w:szCs w:val="26"/>
          </w:rPr>
          <w:t xml:space="preserve"> name="password"&gt;&lt;%=</w:t>
        </w:r>
        <w:proofErr w:type="spellStart"/>
        <w:proofErr w:type="gramStart"/>
        <w:r w:rsidRPr="009329BA">
          <w:rPr>
            <w:sz w:val="26"/>
            <w:szCs w:val="26"/>
          </w:rPr>
          <w:t>user.getPassword</w:t>
        </w:r>
        <w:proofErr w:type="spellEnd"/>
        <w:proofErr w:type="gramEnd"/>
        <w:r w:rsidRPr="009329BA">
          <w:rPr>
            <w:sz w:val="26"/>
            <w:szCs w:val="26"/>
          </w:rPr>
          <w:t>()%&gt;&lt;/</w:t>
        </w:r>
        <w:proofErr w:type="spellStart"/>
        <w:r w:rsidRPr="009329BA">
          <w:rPr>
            <w:sz w:val="26"/>
            <w:szCs w:val="26"/>
          </w:rPr>
          <w:t>textarea</w:t>
        </w:r>
        <w:proofErr w:type="spellEnd"/>
        <w:r w:rsidRPr="009329BA">
          <w:rPr>
            <w:sz w:val="26"/>
            <w:szCs w:val="26"/>
          </w:rPr>
          <w:t>&gt;</w:t>
        </w:r>
      </w:ins>
    </w:p>
    <w:p w14:paraId="0C0DDC42" w14:textId="77777777" w:rsidR="00574148" w:rsidRPr="009329BA" w:rsidRDefault="00574148" w:rsidP="00574148">
      <w:pPr>
        <w:rPr>
          <w:ins w:id="5829" w:author="kalla madhu" w:date="2024-07-17T14:52:00Z"/>
          <w:sz w:val="26"/>
          <w:szCs w:val="26"/>
        </w:rPr>
      </w:pPr>
      <w:ins w:id="5830" w:author="kalla madhu" w:date="2024-07-17T14:52:00Z">
        <w:r w:rsidRPr="009329BA">
          <w:rPr>
            <w:sz w:val="26"/>
            <w:szCs w:val="26"/>
          </w:rPr>
          <w:t>            &lt;/td&gt;</w:t>
        </w:r>
      </w:ins>
    </w:p>
    <w:p w14:paraId="0AC79836" w14:textId="77777777" w:rsidR="00574148" w:rsidRPr="009329BA" w:rsidRDefault="00574148" w:rsidP="00574148">
      <w:pPr>
        <w:rPr>
          <w:ins w:id="5831" w:author="kalla madhu" w:date="2024-07-17T14:52:00Z"/>
          <w:sz w:val="26"/>
          <w:szCs w:val="26"/>
        </w:rPr>
      </w:pPr>
      <w:ins w:id="5832" w:author="kalla madhu" w:date="2024-07-17T14:52:00Z">
        <w:r w:rsidRPr="009329BA">
          <w:rPr>
            <w:sz w:val="26"/>
            <w:szCs w:val="26"/>
          </w:rPr>
          <w:t>            &lt;td&gt;</w:t>
        </w:r>
      </w:ins>
    </w:p>
    <w:p w14:paraId="262706FE" w14:textId="77777777" w:rsidR="00574148" w:rsidRPr="009329BA" w:rsidRDefault="00574148" w:rsidP="00574148">
      <w:pPr>
        <w:rPr>
          <w:ins w:id="5833" w:author="kalla madhu" w:date="2024-07-17T14:52:00Z"/>
          <w:sz w:val="26"/>
          <w:szCs w:val="26"/>
        </w:rPr>
      </w:pPr>
      <w:ins w:id="5834" w:author="kalla madhu" w:date="2024-07-17T14:52:00Z">
        <w:r w:rsidRPr="009329BA">
          <w:rPr>
            <w:sz w:val="26"/>
            <w:szCs w:val="26"/>
          </w:rPr>
          <w:t>                &lt;input name="phone" value="&lt;%=</w:t>
        </w:r>
        <w:proofErr w:type="spellStart"/>
        <w:proofErr w:type="gramStart"/>
        <w:r w:rsidRPr="009329BA">
          <w:rPr>
            <w:sz w:val="26"/>
            <w:szCs w:val="26"/>
          </w:rPr>
          <w:t>user.getPhone</w:t>
        </w:r>
        <w:proofErr w:type="spellEnd"/>
        <w:proofErr w:type="gramEnd"/>
        <w:r w:rsidRPr="009329BA">
          <w:rPr>
            <w:sz w:val="26"/>
            <w:szCs w:val="26"/>
          </w:rPr>
          <w:t>()%&gt;"&gt;</w:t>
        </w:r>
      </w:ins>
    </w:p>
    <w:p w14:paraId="4243FAAA" w14:textId="77777777" w:rsidR="00574148" w:rsidRPr="009329BA" w:rsidRDefault="00574148" w:rsidP="00574148">
      <w:pPr>
        <w:rPr>
          <w:ins w:id="5835" w:author="kalla madhu" w:date="2024-07-17T14:52:00Z"/>
          <w:sz w:val="26"/>
          <w:szCs w:val="26"/>
        </w:rPr>
      </w:pPr>
      <w:ins w:id="5836" w:author="kalla madhu" w:date="2024-07-17T14:52:00Z">
        <w:r w:rsidRPr="009329BA">
          <w:rPr>
            <w:sz w:val="26"/>
            <w:szCs w:val="26"/>
          </w:rPr>
          <w:t>            &lt;/td&gt;</w:t>
        </w:r>
      </w:ins>
    </w:p>
    <w:p w14:paraId="44F43508" w14:textId="77777777" w:rsidR="00574148" w:rsidRPr="009329BA" w:rsidRDefault="00574148" w:rsidP="00574148">
      <w:pPr>
        <w:rPr>
          <w:ins w:id="5837" w:author="kalla madhu" w:date="2024-07-17T14:52:00Z"/>
          <w:sz w:val="26"/>
          <w:szCs w:val="26"/>
        </w:rPr>
      </w:pPr>
      <w:ins w:id="5838" w:author="kalla madhu" w:date="2024-07-17T14:52:00Z">
        <w:r w:rsidRPr="009329BA">
          <w:rPr>
            <w:sz w:val="26"/>
            <w:szCs w:val="26"/>
          </w:rPr>
          <w:t>            &lt;td&gt;</w:t>
        </w:r>
      </w:ins>
    </w:p>
    <w:p w14:paraId="67A3559C" w14:textId="77777777" w:rsidR="00574148" w:rsidRPr="009329BA" w:rsidRDefault="00574148" w:rsidP="00574148">
      <w:pPr>
        <w:rPr>
          <w:ins w:id="5839" w:author="kalla madhu" w:date="2024-07-17T14:52:00Z"/>
          <w:sz w:val="26"/>
          <w:szCs w:val="26"/>
        </w:rPr>
      </w:pPr>
      <w:ins w:id="5840" w:author="kalla madhu" w:date="2024-07-17T14:52:00Z">
        <w:r w:rsidRPr="009329BA">
          <w:rPr>
            <w:sz w:val="26"/>
            <w:szCs w:val="26"/>
          </w:rPr>
          <w:t>                &lt;</w:t>
        </w:r>
        <w:proofErr w:type="spellStart"/>
        <w:r w:rsidRPr="009329BA">
          <w:rPr>
            <w:sz w:val="26"/>
            <w:szCs w:val="26"/>
          </w:rPr>
          <w:t>textarea</w:t>
        </w:r>
        <w:proofErr w:type="spellEnd"/>
        <w:r w:rsidRPr="009329BA">
          <w:rPr>
            <w:sz w:val="26"/>
            <w:szCs w:val="26"/>
          </w:rPr>
          <w:t xml:space="preserve"> name="address"&gt;&lt;%=</w:t>
        </w:r>
        <w:proofErr w:type="spellStart"/>
        <w:proofErr w:type="gramStart"/>
        <w:r w:rsidRPr="009329BA">
          <w:rPr>
            <w:sz w:val="26"/>
            <w:szCs w:val="26"/>
          </w:rPr>
          <w:t>user.getAddress</w:t>
        </w:r>
        <w:proofErr w:type="spellEnd"/>
        <w:proofErr w:type="gramEnd"/>
        <w:r w:rsidRPr="009329BA">
          <w:rPr>
            <w:sz w:val="26"/>
            <w:szCs w:val="26"/>
          </w:rPr>
          <w:t>()%&gt;&lt;/</w:t>
        </w:r>
        <w:proofErr w:type="spellStart"/>
        <w:r w:rsidRPr="009329BA">
          <w:rPr>
            <w:sz w:val="26"/>
            <w:szCs w:val="26"/>
          </w:rPr>
          <w:t>textarea</w:t>
        </w:r>
        <w:proofErr w:type="spellEnd"/>
        <w:r w:rsidRPr="009329BA">
          <w:rPr>
            <w:sz w:val="26"/>
            <w:szCs w:val="26"/>
          </w:rPr>
          <w:t>&gt;</w:t>
        </w:r>
      </w:ins>
    </w:p>
    <w:p w14:paraId="00183C7C" w14:textId="77777777" w:rsidR="00574148" w:rsidRPr="009329BA" w:rsidRDefault="00574148" w:rsidP="00574148">
      <w:pPr>
        <w:rPr>
          <w:ins w:id="5841" w:author="kalla madhu" w:date="2024-07-17T14:52:00Z"/>
          <w:sz w:val="26"/>
          <w:szCs w:val="26"/>
        </w:rPr>
      </w:pPr>
      <w:ins w:id="5842" w:author="kalla madhu" w:date="2024-07-17T14:52:00Z">
        <w:r w:rsidRPr="009329BA">
          <w:rPr>
            <w:sz w:val="26"/>
            <w:szCs w:val="26"/>
          </w:rPr>
          <w:t>            &lt;/td&gt;</w:t>
        </w:r>
      </w:ins>
    </w:p>
    <w:p w14:paraId="3CD5095C" w14:textId="77777777" w:rsidR="00574148" w:rsidRPr="009329BA" w:rsidRDefault="00574148" w:rsidP="00574148">
      <w:pPr>
        <w:rPr>
          <w:ins w:id="5843" w:author="kalla madhu" w:date="2024-07-17T14:52:00Z"/>
          <w:sz w:val="26"/>
          <w:szCs w:val="26"/>
        </w:rPr>
      </w:pPr>
      <w:ins w:id="5844" w:author="kalla madhu" w:date="2024-07-17T14:52:00Z">
        <w:r w:rsidRPr="009329BA">
          <w:rPr>
            <w:sz w:val="26"/>
            <w:szCs w:val="26"/>
          </w:rPr>
          <w:t xml:space="preserve">            </w:t>
        </w:r>
      </w:ins>
    </w:p>
    <w:p w14:paraId="53D4DD9F" w14:textId="77777777" w:rsidR="00574148" w:rsidRPr="009329BA" w:rsidRDefault="00574148" w:rsidP="00574148">
      <w:pPr>
        <w:rPr>
          <w:ins w:id="5845" w:author="kalla madhu" w:date="2024-07-17T14:52:00Z"/>
          <w:sz w:val="26"/>
          <w:szCs w:val="26"/>
        </w:rPr>
      </w:pPr>
      <w:ins w:id="5846" w:author="kalla madhu" w:date="2024-07-17T14:52:00Z">
        <w:r w:rsidRPr="009329BA">
          <w:rPr>
            <w:sz w:val="26"/>
            <w:szCs w:val="26"/>
          </w:rPr>
          <w:t>            &lt;td&gt;</w:t>
        </w:r>
      </w:ins>
    </w:p>
    <w:p w14:paraId="28470404" w14:textId="77777777" w:rsidR="00574148" w:rsidRPr="009329BA" w:rsidRDefault="00574148" w:rsidP="00574148">
      <w:pPr>
        <w:rPr>
          <w:ins w:id="5847" w:author="kalla madhu" w:date="2024-07-17T14:52:00Z"/>
          <w:sz w:val="26"/>
          <w:szCs w:val="26"/>
        </w:rPr>
      </w:pPr>
      <w:ins w:id="5848" w:author="kalla madhu" w:date="2024-07-17T14:52:00Z">
        <w:r w:rsidRPr="009329BA">
          <w:rPr>
            <w:sz w:val="26"/>
            <w:szCs w:val="26"/>
          </w:rPr>
          <w:t>                &lt;input name="</w:t>
        </w:r>
        <w:proofErr w:type="spellStart"/>
        <w:r w:rsidRPr="009329BA">
          <w:rPr>
            <w:sz w:val="26"/>
            <w:szCs w:val="26"/>
          </w:rPr>
          <w:t>desig</w:t>
        </w:r>
        <w:proofErr w:type="spellEnd"/>
        <w:r w:rsidRPr="009329BA">
          <w:rPr>
            <w:sz w:val="26"/>
            <w:szCs w:val="26"/>
          </w:rPr>
          <w:t>" value="&lt;%=</w:t>
        </w:r>
        <w:proofErr w:type="spellStart"/>
        <w:proofErr w:type="gramStart"/>
        <w:r w:rsidRPr="009329BA">
          <w:rPr>
            <w:sz w:val="26"/>
            <w:szCs w:val="26"/>
          </w:rPr>
          <w:t>user.getDesig</w:t>
        </w:r>
        <w:proofErr w:type="spellEnd"/>
        <w:proofErr w:type="gramEnd"/>
        <w:r w:rsidRPr="009329BA">
          <w:rPr>
            <w:sz w:val="26"/>
            <w:szCs w:val="26"/>
          </w:rPr>
          <w:t>()%&gt;"&gt;</w:t>
        </w:r>
      </w:ins>
    </w:p>
    <w:p w14:paraId="4771CC78" w14:textId="77777777" w:rsidR="00574148" w:rsidRPr="009329BA" w:rsidRDefault="00574148" w:rsidP="00574148">
      <w:pPr>
        <w:rPr>
          <w:ins w:id="5849" w:author="kalla madhu" w:date="2024-07-17T14:52:00Z"/>
          <w:sz w:val="26"/>
          <w:szCs w:val="26"/>
        </w:rPr>
      </w:pPr>
      <w:ins w:id="5850" w:author="kalla madhu" w:date="2024-07-17T14:52:00Z">
        <w:r w:rsidRPr="009329BA">
          <w:rPr>
            <w:sz w:val="26"/>
            <w:szCs w:val="26"/>
          </w:rPr>
          <w:t>            &lt;/td&gt;</w:t>
        </w:r>
      </w:ins>
    </w:p>
    <w:p w14:paraId="73BDE837" w14:textId="77777777" w:rsidR="00574148" w:rsidRPr="009329BA" w:rsidRDefault="00574148" w:rsidP="00574148">
      <w:pPr>
        <w:rPr>
          <w:ins w:id="5851" w:author="kalla madhu" w:date="2024-07-17T14:52:00Z"/>
          <w:sz w:val="26"/>
          <w:szCs w:val="26"/>
        </w:rPr>
      </w:pPr>
      <w:ins w:id="5852" w:author="kalla madhu" w:date="2024-07-17T14:52:00Z">
        <w:r w:rsidRPr="009329BA">
          <w:rPr>
            <w:sz w:val="26"/>
            <w:szCs w:val="26"/>
          </w:rPr>
          <w:t>            &lt;td&gt;</w:t>
        </w:r>
      </w:ins>
    </w:p>
    <w:p w14:paraId="578270E7" w14:textId="77777777" w:rsidR="00574148" w:rsidRPr="009329BA" w:rsidRDefault="00574148" w:rsidP="00574148">
      <w:pPr>
        <w:rPr>
          <w:ins w:id="5853" w:author="kalla madhu" w:date="2024-07-17T14:52:00Z"/>
          <w:sz w:val="26"/>
          <w:szCs w:val="26"/>
        </w:rPr>
      </w:pPr>
      <w:ins w:id="5854" w:author="kalla madhu" w:date="2024-07-17T14:52:00Z">
        <w:r w:rsidRPr="009329BA">
          <w:rPr>
            <w:sz w:val="26"/>
            <w:szCs w:val="26"/>
          </w:rPr>
          <w:t>                &lt;button type="submit" name="submit" value="update"&gt;Update&lt;/button&gt;</w:t>
        </w:r>
      </w:ins>
    </w:p>
    <w:p w14:paraId="42322F8D" w14:textId="77777777" w:rsidR="00574148" w:rsidRPr="009329BA" w:rsidRDefault="00574148" w:rsidP="00574148">
      <w:pPr>
        <w:rPr>
          <w:ins w:id="5855" w:author="kalla madhu" w:date="2024-07-17T14:52:00Z"/>
          <w:sz w:val="26"/>
          <w:szCs w:val="26"/>
        </w:rPr>
      </w:pPr>
      <w:ins w:id="5856" w:author="kalla madhu" w:date="2024-07-17T14:52:00Z">
        <w:r w:rsidRPr="009329BA">
          <w:rPr>
            <w:sz w:val="26"/>
            <w:szCs w:val="26"/>
          </w:rPr>
          <w:t>                &lt;button type="submit" name="submit" value="delete"&gt;Delete&lt;/button&gt;</w:t>
        </w:r>
      </w:ins>
    </w:p>
    <w:p w14:paraId="1A5701B3" w14:textId="77777777" w:rsidR="00574148" w:rsidRPr="009329BA" w:rsidRDefault="00574148" w:rsidP="00574148">
      <w:pPr>
        <w:rPr>
          <w:ins w:id="5857" w:author="kalla madhu" w:date="2024-07-17T14:52:00Z"/>
          <w:sz w:val="26"/>
          <w:szCs w:val="26"/>
        </w:rPr>
      </w:pPr>
      <w:ins w:id="5858" w:author="kalla madhu" w:date="2024-07-17T14:52:00Z">
        <w:r w:rsidRPr="009329BA">
          <w:rPr>
            <w:sz w:val="26"/>
            <w:szCs w:val="26"/>
          </w:rPr>
          <w:t>            &lt;/td&gt;</w:t>
        </w:r>
      </w:ins>
    </w:p>
    <w:p w14:paraId="16E902D3" w14:textId="77777777" w:rsidR="00574148" w:rsidRPr="009329BA" w:rsidRDefault="00574148" w:rsidP="00574148">
      <w:pPr>
        <w:rPr>
          <w:ins w:id="5859" w:author="kalla madhu" w:date="2024-07-17T14:52:00Z"/>
          <w:sz w:val="26"/>
          <w:szCs w:val="26"/>
        </w:rPr>
      </w:pPr>
      <w:ins w:id="5860" w:author="kalla madhu" w:date="2024-07-17T14:52:00Z">
        <w:r w:rsidRPr="009329BA">
          <w:rPr>
            <w:sz w:val="26"/>
            <w:szCs w:val="26"/>
          </w:rPr>
          <w:t>        &lt;/tr&gt;</w:t>
        </w:r>
      </w:ins>
    </w:p>
    <w:p w14:paraId="041E277B" w14:textId="77777777" w:rsidR="00574148" w:rsidRPr="009329BA" w:rsidRDefault="00574148" w:rsidP="00574148">
      <w:pPr>
        <w:rPr>
          <w:ins w:id="5861" w:author="kalla madhu" w:date="2024-07-17T14:52:00Z"/>
          <w:sz w:val="26"/>
          <w:szCs w:val="26"/>
        </w:rPr>
      </w:pPr>
      <w:ins w:id="5862" w:author="kalla madhu" w:date="2024-07-17T14:52:00Z">
        <w:r w:rsidRPr="009329BA">
          <w:rPr>
            <w:sz w:val="26"/>
            <w:szCs w:val="26"/>
          </w:rPr>
          <w:t>        &lt;/form&gt;</w:t>
        </w:r>
      </w:ins>
    </w:p>
    <w:p w14:paraId="13DD5076" w14:textId="77777777" w:rsidR="00574148" w:rsidRPr="009329BA" w:rsidRDefault="00574148" w:rsidP="00574148">
      <w:pPr>
        <w:rPr>
          <w:ins w:id="5863" w:author="kalla madhu" w:date="2024-07-17T14:52:00Z"/>
          <w:sz w:val="26"/>
          <w:szCs w:val="26"/>
        </w:rPr>
      </w:pPr>
      <w:ins w:id="5864" w:author="kalla madhu" w:date="2024-07-17T14:52:00Z">
        <w:r w:rsidRPr="009329BA">
          <w:rPr>
            <w:sz w:val="26"/>
            <w:szCs w:val="26"/>
          </w:rPr>
          <w:t>  &lt;%</w:t>
        </w:r>
      </w:ins>
    </w:p>
    <w:p w14:paraId="2C6469E1" w14:textId="77777777" w:rsidR="00574148" w:rsidRPr="009329BA" w:rsidRDefault="00574148" w:rsidP="00574148">
      <w:pPr>
        <w:rPr>
          <w:ins w:id="5865" w:author="kalla madhu" w:date="2024-07-17T14:52:00Z"/>
          <w:sz w:val="26"/>
          <w:szCs w:val="26"/>
        </w:rPr>
      </w:pPr>
      <w:ins w:id="5866" w:author="kalla madhu" w:date="2024-07-17T14:52:00Z">
        <w:r w:rsidRPr="009329BA">
          <w:rPr>
            <w:sz w:val="26"/>
            <w:szCs w:val="26"/>
          </w:rPr>
          <w:t>        }</w:t>
        </w:r>
      </w:ins>
    </w:p>
    <w:p w14:paraId="233E9A42" w14:textId="77777777" w:rsidR="00574148" w:rsidRPr="009329BA" w:rsidRDefault="00574148" w:rsidP="00574148">
      <w:pPr>
        <w:rPr>
          <w:ins w:id="5867" w:author="kalla madhu" w:date="2024-07-17T14:52:00Z"/>
          <w:sz w:val="26"/>
          <w:szCs w:val="26"/>
        </w:rPr>
      </w:pPr>
      <w:ins w:id="5868" w:author="kalla madhu" w:date="2024-07-17T14:52:00Z">
        <w:r w:rsidRPr="009329BA">
          <w:rPr>
            <w:sz w:val="26"/>
            <w:szCs w:val="26"/>
          </w:rPr>
          <w:t>  %&gt;</w:t>
        </w:r>
      </w:ins>
    </w:p>
    <w:p w14:paraId="33B08E53" w14:textId="77777777" w:rsidR="00574148" w:rsidRPr="009329BA" w:rsidRDefault="00574148" w:rsidP="00574148">
      <w:pPr>
        <w:rPr>
          <w:ins w:id="5869" w:author="kalla madhu" w:date="2024-07-17T14:52:00Z"/>
          <w:sz w:val="26"/>
          <w:szCs w:val="26"/>
        </w:rPr>
      </w:pPr>
      <w:ins w:id="5870" w:author="kalla madhu" w:date="2024-07-17T14:52:00Z">
        <w:r w:rsidRPr="009329BA">
          <w:rPr>
            <w:sz w:val="26"/>
            <w:szCs w:val="26"/>
          </w:rPr>
          <w:t>&lt;/table&gt;</w:t>
        </w:r>
      </w:ins>
    </w:p>
    <w:p w14:paraId="1750D069" w14:textId="77777777" w:rsidR="00574148" w:rsidRPr="009329BA" w:rsidRDefault="00574148" w:rsidP="00574148">
      <w:pPr>
        <w:rPr>
          <w:ins w:id="5871" w:author="kalla madhu" w:date="2024-07-17T14:52:00Z"/>
          <w:sz w:val="26"/>
          <w:szCs w:val="26"/>
        </w:rPr>
      </w:pPr>
      <w:ins w:id="5872" w:author="kalla madhu" w:date="2024-07-17T14:52:00Z">
        <w:r w:rsidRPr="009329BA">
          <w:rPr>
            <w:sz w:val="26"/>
            <w:szCs w:val="26"/>
          </w:rPr>
          <w:t>&lt;/div&gt;</w:t>
        </w:r>
      </w:ins>
    </w:p>
    <w:p w14:paraId="1257FFD9" w14:textId="77777777" w:rsidR="00574148" w:rsidRPr="009329BA" w:rsidRDefault="00574148" w:rsidP="00574148">
      <w:pPr>
        <w:rPr>
          <w:ins w:id="5873" w:author="kalla madhu" w:date="2024-07-17T14:52:00Z"/>
          <w:sz w:val="26"/>
          <w:szCs w:val="26"/>
        </w:rPr>
      </w:pPr>
      <w:ins w:id="5874" w:author="kalla madhu" w:date="2024-07-17T14:52:00Z">
        <w:r w:rsidRPr="009329BA">
          <w:rPr>
            <w:sz w:val="26"/>
            <w:szCs w:val="26"/>
          </w:rPr>
          <w:t>&lt;/body&gt;</w:t>
        </w:r>
      </w:ins>
    </w:p>
    <w:p w14:paraId="54FEE80B" w14:textId="77777777" w:rsidR="00574148" w:rsidRPr="009329BA" w:rsidRDefault="00574148" w:rsidP="00574148">
      <w:pPr>
        <w:rPr>
          <w:ins w:id="5875" w:author="kalla madhu" w:date="2024-07-17T14:52:00Z"/>
          <w:sz w:val="26"/>
          <w:szCs w:val="26"/>
        </w:rPr>
      </w:pPr>
      <w:ins w:id="5876" w:author="kalla madhu" w:date="2024-07-17T14:52:00Z">
        <w:r w:rsidRPr="009329BA">
          <w:rPr>
            <w:sz w:val="26"/>
            <w:szCs w:val="26"/>
          </w:rPr>
          <w:t>&lt;/html&gt;</w:t>
        </w:r>
      </w:ins>
    </w:p>
    <w:p w14:paraId="6CFF6B28" w14:textId="77777777" w:rsidR="00574148" w:rsidRPr="009329BA" w:rsidRDefault="00574148" w:rsidP="00196405">
      <w:pPr>
        <w:rPr>
          <w:ins w:id="5877" w:author="kalla madhu" w:date="2024-07-17T14:51:00Z" w16du:dateUtc="2024-07-17T09:21:00Z"/>
          <w:sz w:val="26"/>
          <w:szCs w:val="26"/>
        </w:rPr>
      </w:pPr>
    </w:p>
    <w:p w14:paraId="0BC39B79" w14:textId="77777777" w:rsidR="002D776B" w:rsidRPr="009329BA" w:rsidRDefault="002D776B" w:rsidP="00196405">
      <w:pPr>
        <w:rPr>
          <w:ins w:id="5878" w:author="kalla madhu" w:date="2024-07-17T14:48:00Z" w16du:dateUtc="2024-07-17T09:18:00Z"/>
          <w:sz w:val="26"/>
          <w:szCs w:val="26"/>
          <w:rPrChange w:id="5879" w:author="kalla madhu" w:date="2024-07-18T10:21:00Z" w16du:dateUtc="2024-07-18T04:51:00Z">
            <w:rPr>
              <w:ins w:id="5880" w:author="kalla madhu" w:date="2024-07-17T14:48:00Z" w16du:dateUtc="2024-07-17T09:18:00Z"/>
              <w:b/>
              <w:bCs/>
              <w:sz w:val="26"/>
              <w:szCs w:val="26"/>
              <w:u w:val="single"/>
            </w:rPr>
          </w:rPrChange>
        </w:rPr>
      </w:pPr>
    </w:p>
    <w:p w14:paraId="1C75B5DE" w14:textId="77777777" w:rsidR="00F93497" w:rsidRPr="009329BA" w:rsidRDefault="00F93497" w:rsidP="00196405">
      <w:pPr>
        <w:rPr>
          <w:ins w:id="5881" w:author="kalla madhu" w:date="2024-07-17T14:39:00Z" w16du:dateUtc="2024-07-17T09:09:00Z"/>
          <w:b/>
          <w:bCs/>
          <w:sz w:val="26"/>
          <w:szCs w:val="26"/>
          <w:rPrChange w:id="5882" w:author="kalla madhu" w:date="2024-07-18T10:21:00Z" w16du:dateUtc="2024-07-18T04:51:00Z">
            <w:rPr>
              <w:ins w:id="5883" w:author="kalla madhu" w:date="2024-07-17T14:39:00Z" w16du:dateUtc="2024-07-17T09:09:00Z"/>
              <w:b/>
              <w:bCs/>
              <w:sz w:val="26"/>
              <w:szCs w:val="26"/>
              <w:u w:val="single"/>
            </w:rPr>
          </w:rPrChange>
        </w:rPr>
      </w:pPr>
    </w:p>
    <w:p w14:paraId="39B5A98D" w14:textId="2D5858F6" w:rsidR="00F139A5" w:rsidRPr="009329BA" w:rsidDel="00D542BF" w:rsidRDefault="003039D8">
      <w:pPr>
        <w:rPr>
          <w:del w:id="5884" w:author="kalla madhu" w:date="2024-07-13T14:28:00Z" w16du:dateUtc="2024-07-13T08:58:00Z"/>
          <w:sz w:val="26"/>
          <w:szCs w:val="26"/>
        </w:rPr>
        <w:pPrChange w:id="5885" w:author="kalla madhu" w:date="2024-07-17T14:39:00Z" w16du:dateUtc="2024-07-17T09:09:00Z">
          <w:pPr>
            <w:pStyle w:val="ListParagraph"/>
            <w:numPr>
              <w:numId w:val="25"/>
            </w:numPr>
            <w:ind w:hanging="360"/>
            <w:jc w:val="both"/>
          </w:pPr>
        </w:pPrChange>
      </w:pPr>
      <w:del w:id="5886" w:author="kalla madhu" w:date="2024-07-13T14:28:00Z" w16du:dateUtc="2024-07-13T08:58:00Z">
        <w:r w:rsidRPr="009329BA" w:rsidDel="00D542BF">
          <w:rPr>
            <w:sz w:val="26"/>
            <w:szCs w:val="26"/>
          </w:rPr>
          <w:delText xml:space="preserve">execute(): </w:delText>
        </w:r>
      </w:del>
    </w:p>
    <w:p w14:paraId="712D89BD" w14:textId="576FC3C3" w:rsidR="003039D8" w:rsidRPr="009329BA" w:rsidDel="00D542BF" w:rsidRDefault="003039D8">
      <w:pPr>
        <w:rPr>
          <w:del w:id="5887" w:author="kalla madhu" w:date="2024-07-13T14:28:00Z" w16du:dateUtc="2024-07-13T08:58:00Z"/>
          <w:sz w:val="26"/>
          <w:szCs w:val="26"/>
        </w:rPr>
        <w:pPrChange w:id="5888" w:author="kalla madhu" w:date="2024-07-17T14:39:00Z" w16du:dateUtc="2024-07-17T09:09:00Z">
          <w:pPr>
            <w:pStyle w:val="ListParagraph"/>
            <w:numPr>
              <w:ilvl w:val="1"/>
              <w:numId w:val="25"/>
            </w:numPr>
            <w:ind w:left="1110" w:hanging="390"/>
            <w:jc w:val="both"/>
          </w:pPr>
        </w:pPrChange>
      </w:pPr>
      <w:del w:id="5889" w:author="kalla madhu" w:date="2024-07-13T14:28:00Z" w16du:dateUtc="2024-07-13T08:58:00Z">
        <w:r w:rsidRPr="009329BA" w:rsidDel="00D542BF">
          <w:rPr>
            <w:sz w:val="26"/>
            <w:szCs w:val="26"/>
          </w:rPr>
          <w:delText xml:space="preserve">we can use executed method especially for select commands. </w:delText>
        </w:r>
      </w:del>
    </w:p>
    <w:p w14:paraId="4F7950FB" w14:textId="619889F0" w:rsidR="00F139A5" w:rsidRPr="009329BA" w:rsidDel="00D542BF" w:rsidRDefault="00F139A5">
      <w:pPr>
        <w:rPr>
          <w:del w:id="5890" w:author="kalla madhu" w:date="2024-07-13T14:28:00Z" w16du:dateUtc="2024-07-13T08:58:00Z"/>
          <w:sz w:val="26"/>
          <w:szCs w:val="26"/>
        </w:rPr>
        <w:pPrChange w:id="5891" w:author="kalla madhu" w:date="2024-07-17T14:39:00Z" w16du:dateUtc="2024-07-17T09:09:00Z">
          <w:pPr>
            <w:pStyle w:val="ListParagraph"/>
            <w:numPr>
              <w:ilvl w:val="1"/>
              <w:numId w:val="25"/>
            </w:numPr>
            <w:ind w:left="1110" w:hanging="390"/>
            <w:jc w:val="both"/>
          </w:pPr>
        </w:pPrChange>
      </w:pPr>
      <w:del w:id="5892" w:author="kalla madhu" w:date="2024-07-13T14:28:00Z" w16du:dateUtc="2024-07-13T08:58:00Z">
        <w:r w:rsidRPr="009329BA" w:rsidDel="00D542BF">
          <w:rPr>
            <w:sz w:val="26"/>
            <w:szCs w:val="26"/>
          </w:rPr>
          <w:delText>Execute() method returns true to us to tell that ResultSet object is available</w:delText>
        </w:r>
      </w:del>
    </w:p>
    <w:p w14:paraId="0477E9DA" w14:textId="33F0A790" w:rsidR="00F139A5" w:rsidRPr="009329BA" w:rsidDel="00D542BF" w:rsidRDefault="00F139A5">
      <w:pPr>
        <w:rPr>
          <w:del w:id="5893" w:author="kalla madhu" w:date="2024-07-13T14:28:00Z" w16du:dateUtc="2024-07-13T08:58:00Z"/>
          <w:sz w:val="26"/>
          <w:szCs w:val="26"/>
        </w:rPr>
        <w:pPrChange w:id="5894" w:author="kalla madhu" w:date="2024-07-17T14:39:00Z" w16du:dateUtc="2024-07-17T09:09:00Z">
          <w:pPr>
            <w:pStyle w:val="ListParagraph"/>
            <w:jc w:val="both"/>
          </w:pPr>
        </w:pPrChange>
      </w:pPr>
    </w:p>
    <w:p w14:paraId="44351AEC" w14:textId="4E9BF12F" w:rsidR="003039D8" w:rsidRPr="009329BA" w:rsidDel="00D542BF" w:rsidRDefault="003039D8">
      <w:pPr>
        <w:rPr>
          <w:del w:id="5895" w:author="kalla madhu" w:date="2024-07-13T14:28:00Z" w16du:dateUtc="2024-07-13T08:58:00Z"/>
          <w:sz w:val="26"/>
          <w:szCs w:val="26"/>
        </w:rPr>
        <w:pPrChange w:id="5896" w:author="kalla madhu" w:date="2024-07-17T14:39:00Z" w16du:dateUtc="2024-07-17T09:09:00Z">
          <w:pPr>
            <w:pStyle w:val="ListParagraph"/>
            <w:numPr>
              <w:numId w:val="25"/>
            </w:numPr>
            <w:ind w:hanging="360"/>
            <w:jc w:val="both"/>
          </w:pPr>
        </w:pPrChange>
      </w:pPr>
      <w:del w:id="5897" w:author="kalla madhu" w:date="2024-07-13T14:28:00Z" w16du:dateUtc="2024-07-13T08:58:00Z">
        <w:r w:rsidRPr="009329BA" w:rsidDel="00D542BF">
          <w:rPr>
            <w:sz w:val="26"/>
            <w:szCs w:val="26"/>
          </w:rPr>
          <w:delText>executeUpdate()</w:delText>
        </w:r>
        <w:r w:rsidR="002C6D9A" w:rsidRPr="009329BA" w:rsidDel="00D542BF">
          <w:rPr>
            <w:sz w:val="26"/>
            <w:szCs w:val="26"/>
          </w:rPr>
          <w:delText>: for DML commands</w:delText>
        </w:r>
      </w:del>
    </w:p>
    <w:p w14:paraId="696F1F83" w14:textId="0E7F2598" w:rsidR="002C6D9A" w:rsidRPr="009329BA" w:rsidDel="00D542BF" w:rsidRDefault="002C6D9A">
      <w:pPr>
        <w:rPr>
          <w:del w:id="5898" w:author="kalla madhu" w:date="2024-07-13T14:28:00Z" w16du:dateUtc="2024-07-13T08:58:00Z"/>
          <w:sz w:val="26"/>
          <w:szCs w:val="26"/>
        </w:rPr>
        <w:pPrChange w:id="5899" w:author="kalla madhu" w:date="2024-07-17T14:39:00Z" w16du:dateUtc="2024-07-17T09:09:00Z">
          <w:pPr>
            <w:pStyle w:val="ListParagraph"/>
            <w:numPr>
              <w:numId w:val="26"/>
            </w:numPr>
            <w:ind w:left="1080" w:hanging="360"/>
            <w:jc w:val="both"/>
          </w:pPr>
        </w:pPrChange>
      </w:pPr>
      <w:del w:id="5900" w:author="kalla madhu" w:date="2024-07-13T14:28:00Z" w16du:dateUtc="2024-07-13T08:58:00Z">
        <w:r w:rsidRPr="009329BA" w:rsidDel="00D542BF">
          <w:rPr>
            <w:sz w:val="26"/>
            <w:szCs w:val="26"/>
          </w:rPr>
          <w:delText>insert</w:delText>
        </w:r>
      </w:del>
    </w:p>
    <w:p w14:paraId="47AC582B" w14:textId="19CCB4FD" w:rsidR="002C6D9A" w:rsidRPr="009329BA" w:rsidDel="00D542BF" w:rsidRDefault="002C6D9A">
      <w:pPr>
        <w:rPr>
          <w:del w:id="5901" w:author="kalla madhu" w:date="2024-07-13T14:28:00Z" w16du:dateUtc="2024-07-13T08:58:00Z"/>
          <w:sz w:val="26"/>
          <w:szCs w:val="26"/>
        </w:rPr>
        <w:pPrChange w:id="5902" w:author="kalla madhu" w:date="2024-07-17T14:39:00Z" w16du:dateUtc="2024-07-17T09:09:00Z">
          <w:pPr>
            <w:pStyle w:val="ListParagraph"/>
            <w:numPr>
              <w:numId w:val="26"/>
            </w:numPr>
            <w:ind w:left="1080" w:hanging="360"/>
            <w:jc w:val="both"/>
          </w:pPr>
        </w:pPrChange>
      </w:pPr>
      <w:del w:id="5903" w:author="kalla madhu" w:date="2024-07-13T14:28:00Z" w16du:dateUtc="2024-07-13T08:58:00Z">
        <w:r w:rsidRPr="009329BA" w:rsidDel="00D542BF">
          <w:rPr>
            <w:sz w:val="26"/>
            <w:szCs w:val="26"/>
          </w:rPr>
          <w:delText>delete</w:delText>
        </w:r>
      </w:del>
    </w:p>
    <w:p w14:paraId="28195D03" w14:textId="3121A557" w:rsidR="002C6D9A" w:rsidRPr="009329BA" w:rsidDel="00D542BF" w:rsidRDefault="002C6D9A">
      <w:pPr>
        <w:rPr>
          <w:del w:id="5904" w:author="kalla madhu" w:date="2024-07-13T14:28:00Z" w16du:dateUtc="2024-07-13T08:58:00Z"/>
          <w:sz w:val="26"/>
          <w:szCs w:val="26"/>
        </w:rPr>
        <w:pPrChange w:id="5905" w:author="kalla madhu" w:date="2024-07-17T14:39:00Z" w16du:dateUtc="2024-07-17T09:09:00Z">
          <w:pPr>
            <w:pStyle w:val="ListParagraph"/>
            <w:numPr>
              <w:numId w:val="26"/>
            </w:numPr>
            <w:ind w:left="1080" w:hanging="360"/>
            <w:jc w:val="both"/>
          </w:pPr>
        </w:pPrChange>
      </w:pPr>
      <w:del w:id="5906" w:author="kalla madhu" w:date="2024-07-13T14:28:00Z" w16du:dateUtc="2024-07-13T08:58:00Z">
        <w:r w:rsidRPr="009329BA" w:rsidDel="00D542BF">
          <w:rPr>
            <w:sz w:val="26"/>
            <w:szCs w:val="26"/>
          </w:rPr>
          <w:delText>update</w:delText>
        </w:r>
      </w:del>
    </w:p>
    <w:p w14:paraId="589F287E" w14:textId="50676B9A" w:rsidR="003039D8" w:rsidRPr="009329BA" w:rsidDel="00D542BF" w:rsidRDefault="003039D8">
      <w:pPr>
        <w:rPr>
          <w:del w:id="5907" w:author="kalla madhu" w:date="2024-07-13T14:28:00Z" w16du:dateUtc="2024-07-13T08:58:00Z"/>
          <w:sz w:val="26"/>
          <w:szCs w:val="26"/>
        </w:rPr>
        <w:pPrChange w:id="5908" w:author="kalla madhu" w:date="2024-07-17T14:39:00Z" w16du:dateUtc="2024-07-17T09:09:00Z">
          <w:pPr>
            <w:pStyle w:val="ListParagraph"/>
            <w:numPr>
              <w:numId w:val="25"/>
            </w:numPr>
            <w:ind w:hanging="360"/>
            <w:jc w:val="both"/>
          </w:pPr>
        </w:pPrChange>
      </w:pPr>
      <w:del w:id="5909" w:author="kalla madhu" w:date="2024-07-13T14:28:00Z" w16du:dateUtc="2024-07-13T08:58:00Z">
        <w:r w:rsidRPr="009329BA" w:rsidDel="00D542BF">
          <w:rPr>
            <w:sz w:val="26"/>
            <w:szCs w:val="26"/>
          </w:rPr>
          <w:delText>executeQuery()</w:delText>
        </w:r>
      </w:del>
    </w:p>
    <w:p w14:paraId="3FE3BC0F" w14:textId="2A97DCF8" w:rsidR="008E2FEB" w:rsidRPr="009329BA" w:rsidDel="00D542BF" w:rsidRDefault="008E2FEB">
      <w:pPr>
        <w:rPr>
          <w:del w:id="5910" w:author="kalla madhu" w:date="2024-07-13T14:28:00Z" w16du:dateUtc="2024-07-13T08:58:00Z"/>
          <w:sz w:val="26"/>
          <w:szCs w:val="26"/>
        </w:rPr>
        <w:pPrChange w:id="5911" w:author="kalla madhu" w:date="2024-07-17T14:39:00Z" w16du:dateUtc="2024-07-17T09:09:00Z">
          <w:pPr>
            <w:jc w:val="both"/>
          </w:pPr>
        </w:pPrChange>
      </w:pPr>
    </w:p>
    <w:p w14:paraId="5FA6671E" w14:textId="1F04F0C2" w:rsidR="005F60F2" w:rsidRPr="009329BA" w:rsidDel="00D542BF" w:rsidRDefault="005F60F2">
      <w:pPr>
        <w:rPr>
          <w:del w:id="5912" w:author="kalla madhu" w:date="2024-07-13T14:28:00Z" w16du:dateUtc="2024-07-13T08:58:00Z"/>
          <w:sz w:val="26"/>
          <w:szCs w:val="26"/>
        </w:rPr>
        <w:pPrChange w:id="5913" w:author="kalla madhu" w:date="2024-07-17T14:39:00Z" w16du:dateUtc="2024-07-17T09:09:00Z">
          <w:pPr>
            <w:jc w:val="both"/>
          </w:pPr>
        </w:pPrChange>
      </w:pPr>
    </w:p>
    <w:p w14:paraId="7FCAB9FA" w14:textId="1B951413" w:rsidR="001C2936" w:rsidRPr="009329BA" w:rsidDel="00D542BF" w:rsidRDefault="001C2936">
      <w:pPr>
        <w:rPr>
          <w:del w:id="5914" w:author="kalla madhu" w:date="2024-07-13T14:28:00Z" w16du:dateUtc="2024-07-13T08:58:00Z"/>
          <w:b/>
          <w:bCs/>
          <w:sz w:val="26"/>
          <w:szCs w:val="26"/>
          <w:rPrChange w:id="5915" w:author="kalla madhu" w:date="2024-07-18T10:21:00Z" w16du:dateUtc="2024-07-18T04:51:00Z">
            <w:rPr>
              <w:del w:id="5916" w:author="kalla madhu" w:date="2024-07-13T14:28:00Z" w16du:dateUtc="2024-07-13T08:58:00Z"/>
              <w:b/>
              <w:bCs/>
              <w:sz w:val="26"/>
              <w:szCs w:val="26"/>
              <w:u w:val="single"/>
            </w:rPr>
          </w:rPrChange>
        </w:rPr>
        <w:pPrChange w:id="5917" w:author="kalla madhu" w:date="2024-07-17T14:39:00Z" w16du:dateUtc="2024-07-17T09:09:00Z">
          <w:pPr>
            <w:jc w:val="both"/>
          </w:pPr>
        </w:pPrChange>
      </w:pPr>
    </w:p>
    <w:p w14:paraId="6FC699A7" w14:textId="66FD157F" w:rsidR="003039D8" w:rsidRPr="009329BA" w:rsidDel="00D542BF" w:rsidRDefault="001C2936">
      <w:pPr>
        <w:rPr>
          <w:del w:id="5918" w:author="kalla madhu" w:date="2024-07-13T14:28:00Z" w16du:dateUtc="2024-07-13T08:58:00Z"/>
          <w:b/>
          <w:bCs/>
          <w:sz w:val="26"/>
          <w:szCs w:val="26"/>
          <w:rPrChange w:id="5919" w:author="kalla madhu" w:date="2024-07-18T10:21:00Z" w16du:dateUtc="2024-07-18T04:51:00Z">
            <w:rPr>
              <w:del w:id="5920" w:author="kalla madhu" w:date="2024-07-13T14:28:00Z" w16du:dateUtc="2024-07-13T08:58:00Z"/>
              <w:b/>
              <w:bCs/>
              <w:sz w:val="26"/>
              <w:szCs w:val="26"/>
              <w:u w:val="single"/>
            </w:rPr>
          </w:rPrChange>
        </w:rPr>
        <w:pPrChange w:id="5921" w:author="kalla madhu" w:date="2024-07-17T14:39:00Z" w16du:dateUtc="2024-07-17T09:09:00Z">
          <w:pPr>
            <w:jc w:val="both"/>
          </w:pPr>
        </w:pPrChange>
      </w:pPr>
      <w:del w:id="5922" w:author="kalla madhu" w:date="2024-07-13T14:28:00Z" w16du:dateUtc="2024-07-13T08:58:00Z">
        <w:r w:rsidRPr="009329BA" w:rsidDel="00D542BF">
          <w:rPr>
            <w:b/>
            <w:bCs/>
            <w:sz w:val="26"/>
            <w:szCs w:val="26"/>
            <w:rPrChange w:id="5923" w:author="kalla madhu" w:date="2024-07-18T10:21:00Z" w16du:dateUtc="2024-07-18T04:51:00Z">
              <w:rPr>
                <w:b/>
                <w:bCs/>
                <w:sz w:val="26"/>
                <w:szCs w:val="26"/>
                <w:u w:val="single"/>
              </w:rPr>
            </w:rPrChange>
          </w:rPr>
          <w:delText>next():</w:delText>
        </w:r>
      </w:del>
    </w:p>
    <w:p w14:paraId="399D5345" w14:textId="638F0B2A" w:rsidR="00F139A5" w:rsidRPr="009329BA" w:rsidDel="00D542BF" w:rsidRDefault="00F139A5">
      <w:pPr>
        <w:rPr>
          <w:del w:id="5924" w:author="kalla madhu" w:date="2024-07-13T14:28:00Z" w16du:dateUtc="2024-07-13T08:58:00Z"/>
          <w:sz w:val="26"/>
          <w:szCs w:val="26"/>
        </w:rPr>
        <w:pPrChange w:id="5925" w:author="kalla madhu" w:date="2024-07-17T14:39:00Z" w16du:dateUtc="2024-07-17T09:09:00Z">
          <w:pPr>
            <w:jc w:val="both"/>
          </w:pPr>
        </w:pPrChange>
      </w:pPr>
      <w:del w:id="5926" w:author="kalla madhu" w:date="2024-07-13T14:28:00Z" w16du:dateUtc="2024-07-13T08:58:00Z">
        <w:r w:rsidRPr="009329BA" w:rsidDel="00D542BF">
          <w:rPr>
            <w:sz w:val="26"/>
            <w:szCs w:val="26"/>
          </w:rPr>
          <w:delText xml:space="preserve">ResultSet interface has </w:delText>
        </w:r>
        <w:r w:rsidR="007B2A2E" w:rsidRPr="009329BA" w:rsidDel="00D542BF">
          <w:rPr>
            <w:sz w:val="26"/>
            <w:szCs w:val="26"/>
          </w:rPr>
          <w:delText>a very important method called next() which checks and moves the cursor to the new row</w:delText>
        </w:r>
        <w:r w:rsidR="00AC3C0A" w:rsidRPr="009329BA" w:rsidDel="00D542BF">
          <w:rPr>
            <w:sz w:val="26"/>
            <w:szCs w:val="26"/>
          </w:rPr>
          <w:delText xml:space="preserve"> and it returns true if next row is existed.</w:delText>
        </w:r>
      </w:del>
    </w:p>
    <w:p w14:paraId="51508AC4" w14:textId="01AC3183" w:rsidR="003F615E" w:rsidRPr="009329BA" w:rsidDel="00D542BF" w:rsidRDefault="003F615E">
      <w:pPr>
        <w:rPr>
          <w:del w:id="5927" w:author="kalla madhu" w:date="2024-07-13T14:28:00Z" w16du:dateUtc="2024-07-13T08:58:00Z"/>
          <w:sz w:val="26"/>
          <w:szCs w:val="26"/>
        </w:rPr>
        <w:pPrChange w:id="5928" w:author="kalla madhu" w:date="2024-07-17T14:39:00Z" w16du:dateUtc="2024-07-17T09:09:00Z">
          <w:pPr>
            <w:jc w:val="both"/>
          </w:pPr>
        </w:pPrChange>
      </w:pPr>
    </w:p>
    <w:p w14:paraId="46D8FB7E" w14:textId="438663EF" w:rsidR="008E2FEB" w:rsidRPr="009329BA" w:rsidDel="00D542BF" w:rsidRDefault="003F615E">
      <w:pPr>
        <w:rPr>
          <w:del w:id="5929" w:author="kalla madhu" w:date="2024-07-13T14:28:00Z" w16du:dateUtc="2024-07-13T08:58:00Z"/>
          <w:sz w:val="26"/>
          <w:szCs w:val="26"/>
        </w:rPr>
        <w:pPrChange w:id="5930" w:author="kalla madhu" w:date="2024-07-17T14:39:00Z" w16du:dateUtc="2024-07-17T09:09:00Z">
          <w:pPr>
            <w:jc w:val="both"/>
          </w:pPr>
        </w:pPrChange>
      </w:pPr>
      <w:del w:id="5931" w:author="kalla madhu" w:date="2024-07-13T14:28:00Z" w16du:dateUtc="2024-07-13T08:58:00Z">
        <w:r w:rsidRPr="009329BA" w:rsidDel="00D542BF">
          <w:rPr>
            <w:sz w:val="26"/>
            <w:szCs w:val="26"/>
          </w:rPr>
          <w:delText xml:space="preserve">Example on usage of execute() method of Statement interface and </w:delText>
        </w:r>
      </w:del>
    </w:p>
    <w:p w14:paraId="1A7EB49A" w14:textId="4DECE574" w:rsidR="003F615E" w:rsidRPr="009329BA" w:rsidDel="00D542BF" w:rsidRDefault="003F615E">
      <w:pPr>
        <w:rPr>
          <w:del w:id="5932" w:author="kalla madhu" w:date="2024-07-13T14:28:00Z" w16du:dateUtc="2024-07-13T08:58:00Z"/>
          <w:sz w:val="26"/>
          <w:szCs w:val="26"/>
        </w:rPr>
        <w:pPrChange w:id="5933" w:author="kalla madhu" w:date="2024-07-17T14:39:00Z" w16du:dateUtc="2024-07-17T09:09:00Z">
          <w:pPr>
            <w:jc w:val="both"/>
          </w:pPr>
        </w:pPrChange>
      </w:pPr>
      <w:del w:id="5934" w:author="kalla madhu" w:date="2024-07-13T14:28:00Z" w16du:dateUtc="2024-07-13T08:58:00Z">
        <w:r w:rsidRPr="009329BA" w:rsidDel="00D542BF">
          <w:rPr>
            <w:sz w:val="26"/>
            <w:szCs w:val="26"/>
          </w:rPr>
          <w:delText>Next(),getInt() and getString() method of ResultSet interface</w:delText>
        </w:r>
      </w:del>
    </w:p>
    <w:p w14:paraId="2EACC72D" w14:textId="41BAF6C8" w:rsidR="003F615E" w:rsidRPr="009329BA" w:rsidDel="00D542BF" w:rsidRDefault="003F615E">
      <w:pPr>
        <w:rPr>
          <w:del w:id="5935" w:author="kalla madhu" w:date="2024-07-13T14:28:00Z" w16du:dateUtc="2024-07-13T08:58:00Z"/>
          <w:rFonts w:ascii="Consolas" w:eastAsia="Times New Roman" w:hAnsi="Consolas" w:cs="Times New Roman"/>
          <w:color w:val="CCCCCC"/>
          <w:sz w:val="21"/>
          <w:szCs w:val="21"/>
          <w:lang w:eastAsia="en-US"/>
        </w:rPr>
        <w:pPrChange w:id="5936" w:author="kalla madhu" w:date="2024-07-17T14:39:00Z" w16du:dateUtc="2024-07-17T09:09:00Z">
          <w:pPr>
            <w:shd w:val="clear" w:color="auto" w:fill="1F1F1F"/>
            <w:spacing w:line="285" w:lineRule="atLeast"/>
          </w:pPr>
        </w:pPrChange>
      </w:pPr>
      <w:del w:id="5937"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Connection</w:delText>
        </w:r>
        <w:r w:rsidRPr="009329BA" w:rsidDel="00D542BF">
          <w:rPr>
            <w:rFonts w:ascii="Consolas" w:eastAsia="Times New Roman" w:hAnsi="Consolas" w:cs="Times New Roman"/>
            <w:color w:val="CCCCCC"/>
            <w:sz w:val="21"/>
            <w:szCs w:val="21"/>
            <w:lang w:eastAsia="en-US"/>
          </w:rPr>
          <w:delText>;</w:delText>
        </w:r>
      </w:del>
    </w:p>
    <w:p w14:paraId="3561E1D7" w14:textId="4BE57478" w:rsidR="003F615E" w:rsidRPr="009329BA" w:rsidDel="00D542BF" w:rsidRDefault="003F615E">
      <w:pPr>
        <w:rPr>
          <w:del w:id="5938" w:author="kalla madhu" w:date="2024-07-13T14:28:00Z" w16du:dateUtc="2024-07-13T08:58:00Z"/>
          <w:rFonts w:ascii="Consolas" w:eastAsia="Times New Roman" w:hAnsi="Consolas" w:cs="Times New Roman"/>
          <w:color w:val="CCCCCC"/>
          <w:sz w:val="21"/>
          <w:szCs w:val="21"/>
          <w:lang w:eastAsia="en-US"/>
        </w:rPr>
        <w:pPrChange w:id="5939" w:author="kalla madhu" w:date="2024-07-17T14:39:00Z" w16du:dateUtc="2024-07-17T09:09:00Z">
          <w:pPr>
            <w:shd w:val="clear" w:color="auto" w:fill="1F1F1F"/>
            <w:spacing w:line="285" w:lineRule="atLeast"/>
          </w:pPr>
        </w:pPrChange>
      </w:pPr>
      <w:del w:id="5940"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DriverManager</w:delText>
        </w:r>
        <w:r w:rsidRPr="009329BA" w:rsidDel="00D542BF">
          <w:rPr>
            <w:rFonts w:ascii="Consolas" w:eastAsia="Times New Roman" w:hAnsi="Consolas" w:cs="Times New Roman"/>
            <w:color w:val="CCCCCC"/>
            <w:sz w:val="21"/>
            <w:szCs w:val="21"/>
            <w:lang w:eastAsia="en-US"/>
          </w:rPr>
          <w:delText>;</w:delText>
        </w:r>
      </w:del>
    </w:p>
    <w:p w14:paraId="0721BC71" w14:textId="564A1D7F" w:rsidR="003F615E" w:rsidRPr="009329BA" w:rsidDel="00D542BF" w:rsidRDefault="003F615E">
      <w:pPr>
        <w:rPr>
          <w:del w:id="5941" w:author="kalla madhu" w:date="2024-07-13T14:28:00Z" w16du:dateUtc="2024-07-13T08:58:00Z"/>
          <w:rFonts w:ascii="Consolas" w:eastAsia="Times New Roman" w:hAnsi="Consolas" w:cs="Times New Roman"/>
          <w:color w:val="CCCCCC"/>
          <w:sz w:val="21"/>
          <w:szCs w:val="21"/>
          <w:lang w:eastAsia="en-US"/>
        </w:rPr>
        <w:pPrChange w:id="5942" w:author="kalla madhu" w:date="2024-07-17T14:39:00Z" w16du:dateUtc="2024-07-17T09:09:00Z">
          <w:pPr>
            <w:shd w:val="clear" w:color="auto" w:fill="1F1F1F"/>
            <w:spacing w:line="285" w:lineRule="atLeast"/>
          </w:pPr>
        </w:pPrChange>
      </w:pPr>
      <w:del w:id="5943"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ResultSet</w:delText>
        </w:r>
        <w:r w:rsidRPr="009329BA" w:rsidDel="00D542BF">
          <w:rPr>
            <w:rFonts w:ascii="Consolas" w:eastAsia="Times New Roman" w:hAnsi="Consolas" w:cs="Times New Roman"/>
            <w:color w:val="CCCCCC"/>
            <w:sz w:val="21"/>
            <w:szCs w:val="21"/>
            <w:lang w:eastAsia="en-US"/>
          </w:rPr>
          <w:delText>;</w:delText>
        </w:r>
      </w:del>
    </w:p>
    <w:p w14:paraId="3446EB88" w14:textId="2C5B6C0F" w:rsidR="003F615E" w:rsidRPr="009329BA" w:rsidDel="00D542BF" w:rsidRDefault="003F615E">
      <w:pPr>
        <w:rPr>
          <w:del w:id="5944" w:author="kalla madhu" w:date="2024-07-13T14:28:00Z" w16du:dateUtc="2024-07-13T08:58:00Z"/>
          <w:rFonts w:ascii="Consolas" w:eastAsia="Times New Roman" w:hAnsi="Consolas" w:cs="Times New Roman"/>
          <w:color w:val="CCCCCC"/>
          <w:sz w:val="21"/>
          <w:szCs w:val="21"/>
          <w:lang w:eastAsia="en-US"/>
        </w:rPr>
        <w:pPrChange w:id="5945" w:author="kalla madhu" w:date="2024-07-17T14:39:00Z" w16du:dateUtc="2024-07-17T09:09:00Z">
          <w:pPr>
            <w:shd w:val="clear" w:color="auto" w:fill="1F1F1F"/>
            <w:spacing w:line="285" w:lineRule="atLeast"/>
          </w:pPr>
        </w:pPrChange>
      </w:pPr>
      <w:del w:id="5946"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Statement</w:delText>
        </w:r>
        <w:r w:rsidRPr="009329BA" w:rsidDel="00D542BF">
          <w:rPr>
            <w:rFonts w:ascii="Consolas" w:eastAsia="Times New Roman" w:hAnsi="Consolas" w:cs="Times New Roman"/>
            <w:color w:val="CCCCCC"/>
            <w:sz w:val="21"/>
            <w:szCs w:val="21"/>
            <w:lang w:eastAsia="en-US"/>
          </w:rPr>
          <w:delText>;</w:delText>
        </w:r>
      </w:del>
    </w:p>
    <w:p w14:paraId="1FC687E4" w14:textId="17960BE5" w:rsidR="003F615E" w:rsidRPr="009329BA" w:rsidDel="00D542BF" w:rsidRDefault="003F615E">
      <w:pPr>
        <w:rPr>
          <w:del w:id="5947" w:author="kalla madhu" w:date="2024-07-13T14:28:00Z" w16du:dateUtc="2024-07-13T08:58:00Z"/>
          <w:rFonts w:ascii="Consolas" w:eastAsia="Times New Roman" w:hAnsi="Consolas" w:cs="Times New Roman"/>
          <w:color w:val="CCCCCC"/>
          <w:sz w:val="21"/>
          <w:szCs w:val="21"/>
          <w:lang w:eastAsia="en-US"/>
        </w:rPr>
        <w:pPrChange w:id="5948" w:author="kalla madhu" w:date="2024-07-17T14:39:00Z" w16du:dateUtc="2024-07-17T09:09:00Z">
          <w:pPr>
            <w:shd w:val="clear" w:color="auto" w:fill="1F1F1F"/>
            <w:spacing w:line="285" w:lineRule="atLeast"/>
          </w:pPr>
        </w:pPrChange>
      </w:pPr>
      <w:del w:id="5949" w:author="kalla madhu" w:date="2024-07-13T14:28:00Z" w16du:dateUtc="2024-07-13T08:58:00Z">
        <w:r w:rsidRPr="009329BA" w:rsidDel="00D542BF">
          <w:rPr>
            <w:rFonts w:ascii="Consolas" w:eastAsia="Times New Roman" w:hAnsi="Consolas" w:cs="Times New Roman"/>
            <w:color w:val="569CD6"/>
            <w:sz w:val="21"/>
            <w:szCs w:val="21"/>
            <w:lang w:eastAsia="en-US"/>
          </w:rPr>
          <w:delText>public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class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JDBC3</w:delText>
        </w:r>
        <w:r w:rsidRPr="009329BA" w:rsidDel="00D542BF">
          <w:rPr>
            <w:rFonts w:ascii="Consolas" w:eastAsia="Times New Roman" w:hAnsi="Consolas" w:cs="Times New Roman"/>
            <w:color w:val="CCCCCC"/>
            <w:sz w:val="21"/>
            <w:szCs w:val="21"/>
            <w:lang w:eastAsia="en-US"/>
          </w:rPr>
          <w:delText xml:space="preserve"> </w:delText>
        </w:r>
      </w:del>
    </w:p>
    <w:p w14:paraId="1E57F43F" w14:textId="79557F89" w:rsidR="003F615E" w:rsidRPr="009329BA" w:rsidDel="00D542BF" w:rsidRDefault="003F615E">
      <w:pPr>
        <w:rPr>
          <w:del w:id="5950" w:author="kalla madhu" w:date="2024-07-13T14:28:00Z" w16du:dateUtc="2024-07-13T08:58:00Z"/>
          <w:rFonts w:ascii="Consolas" w:eastAsia="Times New Roman" w:hAnsi="Consolas" w:cs="Times New Roman"/>
          <w:color w:val="CCCCCC"/>
          <w:sz w:val="21"/>
          <w:szCs w:val="21"/>
          <w:lang w:eastAsia="en-US"/>
        </w:rPr>
        <w:pPrChange w:id="5951" w:author="kalla madhu" w:date="2024-07-17T14:39:00Z" w16du:dateUtc="2024-07-17T09:09:00Z">
          <w:pPr>
            <w:shd w:val="clear" w:color="auto" w:fill="1F1F1F"/>
            <w:spacing w:line="285" w:lineRule="atLeast"/>
          </w:pPr>
        </w:pPrChange>
      </w:pPr>
      <w:del w:id="5952" w:author="kalla madhu" w:date="2024-07-13T14:28:00Z" w16du:dateUtc="2024-07-13T08:58:00Z">
        <w:r w:rsidRPr="009329BA" w:rsidDel="00D542BF">
          <w:rPr>
            <w:rFonts w:ascii="Consolas" w:eastAsia="Times New Roman" w:hAnsi="Consolas" w:cs="Times New Roman"/>
            <w:color w:val="CCCCCC"/>
            <w:sz w:val="21"/>
            <w:szCs w:val="21"/>
            <w:lang w:eastAsia="en-US"/>
          </w:rPr>
          <w:delText>{</w:delText>
        </w:r>
      </w:del>
    </w:p>
    <w:p w14:paraId="2F41D421" w14:textId="7C0C8B57" w:rsidR="003F615E" w:rsidRPr="009329BA" w:rsidDel="00D542BF" w:rsidRDefault="003F615E">
      <w:pPr>
        <w:rPr>
          <w:del w:id="5953" w:author="kalla madhu" w:date="2024-07-13T14:28:00Z" w16du:dateUtc="2024-07-13T08:58:00Z"/>
          <w:rFonts w:ascii="Consolas" w:eastAsia="Times New Roman" w:hAnsi="Consolas" w:cs="Times New Roman"/>
          <w:color w:val="CCCCCC"/>
          <w:sz w:val="21"/>
          <w:szCs w:val="21"/>
          <w:lang w:eastAsia="en-US"/>
        </w:rPr>
        <w:pPrChange w:id="5954" w:author="kalla madhu" w:date="2024-07-17T14:39:00Z" w16du:dateUtc="2024-07-17T09:09:00Z">
          <w:pPr>
            <w:shd w:val="clear" w:color="auto" w:fill="1F1F1F"/>
            <w:spacing w:line="285" w:lineRule="atLeast"/>
          </w:pPr>
        </w:pPrChange>
      </w:pPr>
      <w:del w:id="5955"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public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static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void</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DCDCAA"/>
            <w:sz w:val="21"/>
            <w:szCs w:val="21"/>
            <w:lang w:eastAsia="en-US"/>
          </w:rPr>
          <w:delText>main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EC9B0"/>
            <w:sz w:val="21"/>
            <w:szCs w:val="21"/>
            <w:lang w:eastAsia="en-US"/>
          </w:rPr>
          <w:delText>String</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args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throws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Exception</w:delText>
        </w:r>
      </w:del>
    </w:p>
    <w:p w14:paraId="0B73B528" w14:textId="46E4ED14" w:rsidR="003F615E" w:rsidRPr="009329BA" w:rsidDel="00D542BF" w:rsidRDefault="003F615E">
      <w:pPr>
        <w:rPr>
          <w:del w:id="5956" w:author="kalla madhu" w:date="2024-07-13T14:28:00Z" w16du:dateUtc="2024-07-13T08:58:00Z"/>
          <w:rFonts w:ascii="Consolas" w:eastAsia="Times New Roman" w:hAnsi="Consolas" w:cs="Times New Roman"/>
          <w:color w:val="CCCCCC"/>
          <w:sz w:val="21"/>
          <w:szCs w:val="21"/>
          <w:lang w:eastAsia="en-US"/>
        </w:rPr>
        <w:pPrChange w:id="5957" w:author="kalla madhu" w:date="2024-07-17T14:39:00Z" w16du:dateUtc="2024-07-17T09:09:00Z">
          <w:pPr>
            <w:shd w:val="clear" w:color="auto" w:fill="1F1F1F"/>
            <w:spacing w:line="285" w:lineRule="atLeast"/>
          </w:pPr>
        </w:pPrChange>
      </w:pPr>
      <w:del w:id="5958"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   </w:delText>
        </w:r>
        <w:r w:rsidRPr="009329BA" w:rsidDel="00D542BF">
          <w:rPr>
            <w:rFonts w:ascii="Consolas" w:eastAsia="Times New Roman" w:hAnsi="Consolas" w:cs="Times New Roman"/>
            <w:color w:val="4EC9B0"/>
            <w:sz w:val="21"/>
            <w:szCs w:val="21"/>
            <w:lang w:eastAsia="en-US"/>
          </w:rPr>
          <w:delText>Class</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forName</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"com.mysql.cj.jdbc.Driver"</w:delText>
        </w:r>
        <w:r w:rsidRPr="009329BA" w:rsidDel="00D542BF">
          <w:rPr>
            <w:rFonts w:ascii="Consolas" w:eastAsia="Times New Roman" w:hAnsi="Consolas" w:cs="Times New Roman"/>
            <w:color w:val="CCCCCC"/>
            <w:sz w:val="21"/>
            <w:szCs w:val="21"/>
            <w:lang w:eastAsia="en-US"/>
          </w:rPr>
          <w:delText>);</w:delText>
        </w:r>
      </w:del>
    </w:p>
    <w:p w14:paraId="70F977BA" w14:textId="46418202" w:rsidR="003F615E" w:rsidRPr="009329BA" w:rsidDel="00D542BF" w:rsidRDefault="003F615E">
      <w:pPr>
        <w:rPr>
          <w:del w:id="5959" w:author="kalla madhu" w:date="2024-07-13T14:28:00Z" w16du:dateUtc="2024-07-13T08:58:00Z"/>
          <w:rFonts w:ascii="Consolas" w:eastAsia="Times New Roman" w:hAnsi="Consolas" w:cs="Times New Roman"/>
          <w:color w:val="CCCCCC"/>
          <w:sz w:val="21"/>
          <w:szCs w:val="21"/>
          <w:lang w:eastAsia="en-US"/>
        </w:rPr>
        <w:pPrChange w:id="5960" w:author="kalla madhu" w:date="2024-07-17T14:39:00Z" w16du:dateUtc="2024-07-17T09:09:00Z">
          <w:pPr>
            <w:shd w:val="clear" w:color="auto" w:fill="1F1F1F"/>
            <w:spacing w:line="285" w:lineRule="atLeast"/>
          </w:pPr>
        </w:pPrChange>
      </w:pPr>
      <w:del w:id="5961"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System</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FC1FF"/>
            <w:sz w:val="21"/>
            <w:szCs w:val="21"/>
            <w:lang w:eastAsia="en-US"/>
          </w:rPr>
          <w:delText>out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println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"Driver is loaded.."</w:delText>
        </w:r>
        <w:r w:rsidRPr="009329BA" w:rsidDel="00D542BF">
          <w:rPr>
            <w:rFonts w:ascii="Consolas" w:eastAsia="Times New Roman" w:hAnsi="Consolas" w:cs="Times New Roman"/>
            <w:color w:val="CCCCCC"/>
            <w:sz w:val="21"/>
            <w:szCs w:val="21"/>
            <w:lang w:eastAsia="en-US"/>
          </w:rPr>
          <w:delText>);</w:delText>
        </w:r>
      </w:del>
    </w:p>
    <w:p w14:paraId="2D72FD41" w14:textId="218B9E0A" w:rsidR="003F615E" w:rsidRPr="009329BA" w:rsidDel="00D542BF" w:rsidRDefault="003F615E">
      <w:pPr>
        <w:rPr>
          <w:del w:id="5962" w:author="kalla madhu" w:date="2024-07-13T14:28:00Z" w16du:dateUtc="2024-07-13T08:58:00Z"/>
          <w:rFonts w:ascii="Consolas" w:eastAsia="Times New Roman" w:hAnsi="Consolas" w:cs="Times New Roman"/>
          <w:color w:val="CCCCCC"/>
          <w:sz w:val="21"/>
          <w:szCs w:val="21"/>
          <w:lang w:eastAsia="en-US"/>
        </w:rPr>
        <w:pPrChange w:id="5963" w:author="kalla madhu" w:date="2024-07-17T14:39:00Z" w16du:dateUtc="2024-07-17T09:09:00Z">
          <w:pPr>
            <w:shd w:val="clear" w:color="auto" w:fill="1F1F1F"/>
            <w:spacing w:line="285" w:lineRule="atLeast"/>
          </w:pPr>
        </w:pPrChange>
      </w:pPr>
      <w:del w:id="5964"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Connection</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con</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DriverManager</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getConnection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"jdbc:mysql://localhost:3306/gecdb2"</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CE9178"/>
            <w:sz w:val="21"/>
            <w:szCs w:val="21"/>
            <w:lang w:eastAsia="en-US"/>
          </w:rPr>
          <w:delText>"root"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CE9178"/>
            <w:sz w:val="21"/>
            <w:szCs w:val="21"/>
            <w:lang w:eastAsia="en-US"/>
          </w:rPr>
          <w:delText>"madhu"</w:delText>
        </w:r>
        <w:r w:rsidRPr="009329BA" w:rsidDel="00D542BF">
          <w:rPr>
            <w:rFonts w:ascii="Consolas" w:eastAsia="Times New Roman" w:hAnsi="Consolas" w:cs="Times New Roman"/>
            <w:color w:val="CCCCCC"/>
            <w:sz w:val="21"/>
            <w:szCs w:val="21"/>
            <w:lang w:eastAsia="en-US"/>
          </w:rPr>
          <w:delText>);</w:delText>
        </w:r>
      </w:del>
    </w:p>
    <w:p w14:paraId="2F6A62A2" w14:textId="6CB3BD05" w:rsidR="003F615E" w:rsidRPr="009329BA" w:rsidDel="00D542BF" w:rsidRDefault="003F615E">
      <w:pPr>
        <w:rPr>
          <w:del w:id="5965" w:author="kalla madhu" w:date="2024-07-13T14:28:00Z" w16du:dateUtc="2024-07-13T08:58:00Z"/>
          <w:rFonts w:ascii="Consolas" w:eastAsia="Times New Roman" w:hAnsi="Consolas" w:cs="Times New Roman"/>
          <w:color w:val="CCCCCC"/>
          <w:sz w:val="21"/>
          <w:szCs w:val="21"/>
          <w:lang w:eastAsia="en-US"/>
        </w:rPr>
        <w:pPrChange w:id="5966" w:author="kalla madhu" w:date="2024-07-17T14:39:00Z" w16du:dateUtc="2024-07-17T09:09:00Z">
          <w:pPr>
            <w:shd w:val="clear" w:color="auto" w:fill="1F1F1F"/>
            <w:spacing w:line="285" w:lineRule="atLeast"/>
          </w:pPr>
        </w:pPrChange>
      </w:pPr>
      <w:del w:id="5967"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System</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FC1FF"/>
            <w:sz w:val="21"/>
            <w:szCs w:val="21"/>
            <w:lang w:eastAsia="en-US"/>
          </w:rPr>
          <w:delText>out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println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"Connected..."</w:delText>
        </w:r>
        <w:r w:rsidRPr="009329BA" w:rsidDel="00D542BF">
          <w:rPr>
            <w:rFonts w:ascii="Consolas" w:eastAsia="Times New Roman" w:hAnsi="Consolas" w:cs="Times New Roman"/>
            <w:color w:val="CCCCCC"/>
            <w:sz w:val="21"/>
            <w:szCs w:val="21"/>
            <w:lang w:eastAsia="en-US"/>
          </w:rPr>
          <w:delText>);</w:delText>
        </w:r>
      </w:del>
    </w:p>
    <w:p w14:paraId="1F56A749" w14:textId="38693485" w:rsidR="003F615E" w:rsidRPr="009329BA" w:rsidDel="00D542BF" w:rsidRDefault="003F615E">
      <w:pPr>
        <w:rPr>
          <w:del w:id="5968" w:author="kalla madhu" w:date="2024-07-13T14:28:00Z" w16du:dateUtc="2024-07-13T08:58:00Z"/>
          <w:rFonts w:ascii="Consolas" w:eastAsia="Times New Roman" w:hAnsi="Consolas" w:cs="Times New Roman"/>
          <w:color w:val="CCCCCC"/>
          <w:sz w:val="21"/>
          <w:szCs w:val="21"/>
          <w:lang w:eastAsia="en-US"/>
        </w:rPr>
        <w:pPrChange w:id="5969" w:author="kalla madhu" w:date="2024-07-17T14:39:00Z" w16du:dateUtc="2024-07-17T09:09:00Z">
          <w:pPr>
            <w:shd w:val="clear" w:color="auto" w:fill="1F1F1F"/>
            <w:spacing w:line="285" w:lineRule="atLeast"/>
          </w:pPr>
        </w:pPrChange>
      </w:pPr>
      <w:del w:id="5970"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6A9955"/>
            <w:sz w:val="21"/>
            <w:szCs w:val="21"/>
            <w:lang w:eastAsia="en-US"/>
          </w:rPr>
          <w:delText>//creating Statement object</w:delText>
        </w:r>
      </w:del>
    </w:p>
    <w:p w14:paraId="5A5C6B77" w14:textId="3CF15EE5" w:rsidR="003F615E" w:rsidRPr="009329BA" w:rsidDel="00D542BF" w:rsidRDefault="003F615E">
      <w:pPr>
        <w:rPr>
          <w:del w:id="5971" w:author="kalla madhu" w:date="2024-07-13T14:28:00Z" w16du:dateUtc="2024-07-13T08:58:00Z"/>
          <w:rFonts w:ascii="Consolas" w:eastAsia="Times New Roman" w:hAnsi="Consolas" w:cs="Times New Roman"/>
          <w:color w:val="CCCCCC"/>
          <w:sz w:val="21"/>
          <w:szCs w:val="21"/>
          <w:lang w:eastAsia="en-US"/>
        </w:rPr>
        <w:pPrChange w:id="5972" w:author="kalla madhu" w:date="2024-07-17T14:39:00Z" w16du:dateUtc="2024-07-17T09:09:00Z">
          <w:pPr>
            <w:shd w:val="clear" w:color="auto" w:fill="1F1F1F"/>
            <w:spacing w:line="285" w:lineRule="atLeast"/>
          </w:pPr>
        </w:pPrChange>
      </w:pPr>
      <w:del w:id="5973"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Statement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stmt</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con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createStatement</w:delText>
        </w:r>
        <w:r w:rsidRPr="009329BA" w:rsidDel="00D542BF">
          <w:rPr>
            <w:rFonts w:ascii="Consolas" w:eastAsia="Times New Roman" w:hAnsi="Consolas" w:cs="Times New Roman"/>
            <w:color w:val="CCCCCC"/>
            <w:sz w:val="21"/>
            <w:szCs w:val="21"/>
            <w:lang w:eastAsia="en-US"/>
          </w:rPr>
          <w:delText>();</w:delText>
        </w:r>
      </w:del>
    </w:p>
    <w:p w14:paraId="2693AD2B" w14:textId="4C9A52FF" w:rsidR="003F615E" w:rsidRPr="009329BA" w:rsidDel="00D542BF" w:rsidRDefault="003F615E">
      <w:pPr>
        <w:rPr>
          <w:del w:id="5974" w:author="kalla madhu" w:date="2024-07-13T14:28:00Z" w16du:dateUtc="2024-07-13T08:58:00Z"/>
          <w:rFonts w:ascii="Consolas" w:eastAsia="Times New Roman" w:hAnsi="Consolas" w:cs="Times New Roman"/>
          <w:color w:val="CCCCCC"/>
          <w:sz w:val="21"/>
          <w:szCs w:val="21"/>
          <w:lang w:eastAsia="en-US"/>
        </w:rPr>
        <w:pPrChange w:id="5975" w:author="kalla madhu" w:date="2024-07-17T14:39:00Z" w16du:dateUtc="2024-07-17T09:09:00Z">
          <w:pPr>
            <w:shd w:val="clear" w:color="auto" w:fill="1F1F1F"/>
            <w:spacing w:line="285" w:lineRule="atLeast"/>
          </w:pPr>
        </w:pPrChange>
      </w:pPr>
      <w:del w:id="5976"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6A9955"/>
            <w:sz w:val="21"/>
            <w:szCs w:val="21"/>
            <w:lang w:eastAsia="en-US"/>
          </w:rPr>
          <w:delText>//by using the methods of statement object we can send the sql commands to database</w:delText>
        </w:r>
      </w:del>
    </w:p>
    <w:p w14:paraId="0A67048B" w14:textId="2837E2BE" w:rsidR="003F615E" w:rsidRPr="009329BA" w:rsidDel="00D542BF" w:rsidRDefault="003F615E">
      <w:pPr>
        <w:rPr>
          <w:del w:id="5977" w:author="kalla madhu" w:date="2024-07-13T14:28:00Z" w16du:dateUtc="2024-07-13T08:58:00Z"/>
          <w:rFonts w:ascii="Consolas" w:eastAsia="Times New Roman" w:hAnsi="Consolas" w:cs="Times New Roman"/>
          <w:color w:val="CCCCCC"/>
          <w:sz w:val="21"/>
          <w:szCs w:val="21"/>
          <w:lang w:eastAsia="en-US"/>
        </w:rPr>
        <w:pPrChange w:id="5978" w:author="kalla madhu" w:date="2024-07-17T14:39:00Z" w16du:dateUtc="2024-07-17T09:09:00Z">
          <w:pPr>
            <w:shd w:val="clear" w:color="auto" w:fill="1F1F1F"/>
            <w:spacing w:line="285" w:lineRule="atLeast"/>
          </w:pPr>
        </w:pPrChange>
      </w:pPr>
      <w:del w:id="5979"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boolean</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b</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stmt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execute</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"select * from emp"</w:delText>
        </w:r>
        <w:r w:rsidRPr="009329BA" w:rsidDel="00D542BF">
          <w:rPr>
            <w:rFonts w:ascii="Consolas" w:eastAsia="Times New Roman" w:hAnsi="Consolas" w:cs="Times New Roman"/>
            <w:color w:val="CCCCCC"/>
            <w:sz w:val="21"/>
            <w:szCs w:val="21"/>
            <w:lang w:eastAsia="en-US"/>
          </w:rPr>
          <w:delText>);</w:delText>
        </w:r>
      </w:del>
    </w:p>
    <w:p w14:paraId="2D260BA2" w14:textId="295270B3" w:rsidR="003F615E" w:rsidRPr="009329BA" w:rsidDel="00D542BF" w:rsidRDefault="003F615E">
      <w:pPr>
        <w:rPr>
          <w:del w:id="5980" w:author="kalla madhu" w:date="2024-07-13T14:28:00Z" w16du:dateUtc="2024-07-13T08:58:00Z"/>
          <w:rFonts w:ascii="Consolas" w:eastAsia="Times New Roman" w:hAnsi="Consolas" w:cs="Times New Roman"/>
          <w:color w:val="CCCCCC"/>
          <w:sz w:val="21"/>
          <w:szCs w:val="21"/>
          <w:lang w:eastAsia="en-US"/>
        </w:rPr>
        <w:pPrChange w:id="5981" w:author="kalla madhu" w:date="2024-07-17T14:39:00Z" w16du:dateUtc="2024-07-17T09:09:00Z">
          <w:pPr>
            <w:shd w:val="clear" w:color="auto" w:fill="1F1F1F"/>
            <w:spacing w:line="285" w:lineRule="atLeast"/>
          </w:pPr>
        </w:pPrChange>
      </w:pPr>
      <w:del w:id="5982"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6A9955"/>
            <w:sz w:val="21"/>
            <w:szCs w:val="21"/>
            <w:lang w:eastAsia="en-US"/>
          </w:rPr>
          <w:delText>//execute() method returns if a result set is available</w:delText>
        </w:r>
      </w:del>
    </w:p>
    <w:p w14:paraId="2799161A" w14:textId="2A4ADCE6" w:rsidR="003F615E" w:rsidRPr="009329BA" w:rsidDel="00D542BF" w:rsidRDefault="003F615E">
      <w:pPr>
        <w:rPr>
          <w:del w:id="5983" w:author="kalla madhu" w:date="2024-07-13T14:28:00Z" w16du:dateUtc="2024-07-13T08:58:00Z"/>
          <w:rFonts w:ascii="Consolas" w:eastAsia="Times New Roman" w:hAnsi="Consolas" w:cs="Times New Roman"/>
          <w:color w:val="CCCCCC"/>
          <w:sz w:val="21"/>
          <w:szCs w:val="21"/>
          <w:lang w:eastAsia="en-US"/>
        </w:rPr>
        <w:pPrChange w:id="5984" w:author="kalla madhu" w:date="2024-07-17T14:39:00Z" w16du:dateUtc="2024-07-17T09:09:00Z">
          <w:pPr>
            <w:shd w:val="clear" w:color="auto" w:fill="1F1F1F"/>
            <w:spacing w:line="285" w:lineRule="atLeast"/>
          </w:pPr>
        </w:pPrChange>
      </w:pPr>
      <w:del w:id="5985"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C586C0"/>
            <w:sz w:val="21"/>
            <w:szCs w:val="21"/>
            <w:lang w:eastAsia="en-US"/>
          </w:rPr>
          <w:delText>if</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9CDCFE"/>
            <w:sz w:val="21"/>
            <w:szCs w:val="21"/>
            <w:lang w:eastAsia="en-US"/>
          </w:rPr>
          <w:delText>b</w:delText>
        </w:r>
        <w:r w:rsidRPr="009329BA" w:rsidDel="00D542BF">
          <w:rPr>
            <w:rFonts w:ascii="Consolas" w:eastAsia="Times New Roman" w:hAnsi="Consolas" w:cs="Times New Roman"/>
            <w:color w:val="CCCCCC"/>
            <w:sz w:val="21"/>
            <w:szCs w:val="21"/>
            <w:lang w:eastAsia="en-US"/>
          </w:rPr>
          <w:delText>)</w:delText>
        </w:r>
      </w:del>
    </w:p>
    <w:p w14:paraId="36F1AB87" w14:textId="19357A89" w:rsidR="003F615E" w:rsidRPr="009329BA" w:rsidDel="00D542BF" w:rsidRDefault="003F615E">
      <w:pPr>
        <w:rPr>
          <w:del w:id="5986" w:author="kalla madhu" w:date="2024-07-13T14:28:00Z" w16du:dateUtc="2024-07-13T08:58:00Z"/>
          <w:rFonts w:ascii="Consolas" w:eastAsia="Times New Roman" w:hAnsi="Consolas" w:cs="Times New Roman"/>
          <w:color w:val="CCCCCC"/>
          <w:sz w:val="21"/>
          <w:szCs w:val="21"/>
          <w:lang w:eastAsia="en-US"/>
        </w:rPr>
        <w:pPrChange w:id="5987" w:author="kalla madhu" w:date="2024-07-17T14:39:00Z" w16du:dateUtc="2024-07-17T09:09:00Z">
          <w:pPr>
            <w:shd w:val="clear" w:color="auto" w:fill="1F1F1F"/>
            <w:spacing w:line="285" w:lineRule="atLeast"/>
          </w:pPr>
        </w:pPrChange>
      </w:pPr>
      <w:del w:id="5988" w:author="kalla madhu" w:date="2024-07-13T14:28:00Z" w16du:dateUtc="2024-07-13T08:58:00Z">
        <w:r w:rsidRPr="009329BA" w:rsidDel="00D542BF">
          <w:rPr>
            <w:rFonts w:ascii="Consolas" w:eastAsia="Times New Roman" w:hAnsi="Consolas" w:cs="Times New Roman"/>
            <w:color w:val="CCCCCC"/>
            <w:sz w:val="21"/>
            <w:szCs w:val="21"/>
            <w:lang w:eastAsia="en-US"/>
          </w:rPr>
          <w:delText>        {</w:delText>
        </w:r>
      </w:del>
    </w:p>
    <w:p w14:paraId="704E29D7" w14:textId="7E6162E0" w:rsidR="003F615E" w:rsidRPr="009329BA" w:rsidDel="00D542BF" w:rsidRDefault="003F615E">
      <w:pPr>
        <w:rPr>
          <w:del w:id="5989" w:author="kalla madhu" w:date="2024-07-13T14:28:00Z" w16du:dateUtc="2024-07-13T08:58:00Z"/>
          <w:rFonts w:ascii="Consolas" w:eastAsia="Times New Roman" w:hAnsi="Consolas" w:cs="Times New Roman"/>
          <w:color w:val="CCCCCC"/>
          <w:sz w:val="21"/>
          <w:szCs w:val="21"/>
          <w:lang w:eastAsia="en-US"/>
        </w:rPr>
        <w:pPrChange w:id="5990" w:author="kalla madhu" w:date="2024-07-17T14:39:00Z" w16du:dateUtc="2024-07-17T09:09:00Z">
          <w:pPr>
            <w:shd w:val="clear" w:color="auto" w:fill="1F1F1F"/>
            <w:spacing w:line="285" w:lineRule="atLeast"/>
          </w:pPr>
        </w:pPrChange>
      </w:pPr>
      <w:del w:id="5991"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ResultSet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rs</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stmt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getResultSet</w:delText>
        </w:r>
        <w:r w:rsidRPr="009329BA" w:rsidDel="00D542BF">
          <w:rPr>
            <w:rFonts w:ascii="Consolas" w:eastAsia="Times New Roman" w:hAnsi="Consolas" w:cs="Times New Roman"/>
            <w:color w:val="CCCCCC"/>
            <w:sz w:val="21"/>
            <w:szCs w:val="21"/>
            <w:lang w:eastAsia="en-US"/>
          </w:rPr>
          <w:delText>();</w:delText>
        </w:r>
      </w:del>
    </w:p>
    <w:p w14:paraId="01A8081B" w14:textId="6518D489" w:rsidR="003F615E" w:rsidRPr="009329BA" w:rsidDel="00D542BF" w:rsidRDefault="003F615E">
      <w:pPr>
        <w:rPr>
          <w:del w:id="5992" w:author="kalla madhu" w:date="2024-07-13T14:28:00Z" w16du:dateUtc="2024-07-13T08:58:00Z"/>
          <w:rFonts w:ascii="Consolas" w:eastAsia="Times New Roman" w:hAnsi="Consolas" w:cs="Times New Roman"/>
          <w:color w:val="CCCCCC"/>
          <w:sz w:val="21"/>
          <w:szCs w:val="21"/>
          <w:lang w:eastAsia="en-US"/>
        </w:rPr>
        <w:pPrChange w:id="5993" w:author="kalla madhu" w:date="2024-07-17T14:39:00Z" w16du:dateUtc="2024-07-17T09:09:00Z">
          <w:pPr>
            <w:shd w:val="clear" w:color="auto" w:fill="1F1F1F"/>
            <w:spacing w:line="285" w:lineRule="atLeast"/>
          </w:pPr>
        </w:pPrChange>
      </w:pPr>
      <w:del w:id="5994"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C586C0"/>
            <w:sz w:val="21"/>
            <w:szCs w:val="21"/>
            <w:lang w:eastAsia="en-US"/>
          </w:rPr>
          <w:delText>while</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9CDCFE"/>
            <w:sz w:val="21"/>
            <w:szCs w:val="21"/>
            <w:lang w:eastAsia="en-US"/>
          </w:rPr>
          <w:delText>rs</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next</w:delText>
        </w:r>
        <w:r w:rsidRPr="009329BA" w:rsidDel="00D542BF">
          <w:rPr>
            <w:rFonts w:ascii="Consolas" w:eastAsia="Times New Roman" w:hAnsi="Consolas" w:cs="Times New Roman"/>
            <w:color w:val="CCCCCC"/>
            <w:sz w:val="21"/>
            <w:szCs w:val="21"/>
            <w:lang w:eastAsia="en-US"/>
          </w:rPr>
          <w:delText>())</w:delText>
        </w:r>
      </w:del>
    </w:p>
    <w:p w14:paraId="264BB5F9" w14:textId="4C539BD8" w:rsidR="003F615E" w:rsidRPr="009329BA" w:rsidDel="00D542BF" w:rsidRDefault="003F615E">
      <w:pPr>
        <w:rPr>
          <w:del w:id="5995" w:author="kalla madhu" w:date="2024-07-13T14:28:00Z" w16du:dateUtc="2024-07-13T08:58:00Z"/>
          <w:rFonts w:ascii="Consolas" w:eastAsia="Times New Roman" w:hAnsi="Consolas" w:cs="Times New Roman"/>
          <w:color w:val="CCCCCC"/>
          <w:sz w:val="21"/>
          <w:szCs w:val="21"/>
          <w:lang w:eastAsia="en-US"/>
        </w:rPr>
        <w:pPrChange w:id="5996" w:author="kalla madhu" w:date="2024-07-17T14:39:00Z" w16du:dateUtc="2024-07-17T09:09:00Z">
          <w:pPr>
            <w:shd w:val="clear" w:color="auto" w:fill="1F1F1F"/>
            <w:spacing w:line="285" w:lineRule="atLeast"/>
          </w:pPr>
        </w:pPrChange>
      </w:pPr>
      <w:del w:id="5997" w:author="kalla madhu" w:date="2024-07-13T14:28:00Z" w16du:dateUtc="2024-07-13T08:58:00Z">
        <w:r w:rsidRPr="009329BA" w:rsidDel="00D542BF">
          <w:rPr>
            <w:rFonts w:ascii="Consolas" w:eastAsia="Times New Roman" w:hAnsi="Consolas" w:cs="Times New Roman"/>
            <w:color w:val="CCCCCC"/>
            <w:sz w:val="21"/>
            <w:szCs w:val="21"/>
            <w:lang w:eastAsia="en-US"/>
          </w:rPr>
          <w:delText>            {</w:delText>
        </w:r>
      </w:del>
    </w:p>
    <w:p w14:paraId="4190D3D8" w14:textId="79981D2D" w:rsidR="003F615E" w:rsidRPr="009329BA" w:rsidDel="00D542BF" w:rsidRDefault="003F615E">
      <w:pPr>
        <w:rPr>
          <w:del w:id="5998" w:author="kalla madhu" w:date="2024-07-13T14:28:00Z" w16du:dateUtc="2024-07-13T08:58:00Z"/>
          <w:rFonts w:ascii="Consolas" w:eastAsia="Times New Roman" w:hAnsi="Consolas" w:cs="Times New Roman"/>
          <w:color w:val="CCCCCC"/>
          <w:sz w:val="21"/>
          <w:szCs w:val="21"/>
          <w:lang w:eastAsia="en-US"/>
        </w:rPr>
        <w:pPrChange w:id="5999" w:author="kalla madhu" w:date="2024-07-17T14:39:00Z" w16du:dateUtc="2024-07-17T09:09:00Z">
          <w:pPr>
            <w:shd w:val="clear" w:color="auto" w:fill="1F1F1F"/>
            <w:spacing w:line="285" w:lineRule="atLeast"/>
          </w:pPr>
        </w:pPrChange>
      </w:pPr>
      <w:del w:id="6000"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System</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FC1FF"/>
            <w:sz w:val="21"/>
            <w:szCs w:val="21"/>
            <w:lang w:eastAsia="en-US"/>
          </w:rPr>
          <w:delText>out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printf</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"%-5d %-30s %n"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9CDCFE"/>
            <w:sz w:val="21"/>
            <w:szCs w:val="21"/>
            <w:lang w:eastAsia="en-US"/>
          </w:rPr>
          <w:delText>rs</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getInt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B5CEA8"/>
            <w:sz w:val="21"/>
            <w:szCs w:val="21"/>
            <w:lang w:eastAsia="en-US"/>
          </w:rPr>
          <w:delText>1</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9CDCFE"/>
            <w:sz w:val="21"/>
            <w:szCs w:val="21"/>
            <w:lang w:eastAsia="en-US"/>
          </w:rPr>
          <w:delText>rs</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getString</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B5CEA8"/>
            <w:sz w:val="21"/>
            <w:szCs w:val="21"/>
            <w:lang w:eastAsia="en-US"/>
          </w:rPr>
          <w:delText>2</w:delText>
        </w:r>
        <w:r w:rsidRPr="009329BA" w:rsidDel="00D542BF">
          <w:rPr>
            <w:rFonts w:ascii="Consolas" w:eastAsia="Times New Roman" w:hAnsi="Consolas" w:cs="Times New Roman"/>
            <w:color w:val="CCCCCC"/>
            <w:sz w:val="21"/>
            <w:szCs w:val="21"/>
            <w:lang w:eastAsia="en-US"/>
          </w:rPr>
          <w:delText>));</w:delText>
        </w:r>
      </w:del>
    </w:p>
    <w:p w14:paraId="6C1BE842" w14:textId="4814C113" w:rsidR="003F615E" w:rsidRPr="009329BA" w:rsidDel="00D542BF" w:rsidRDefault="003F615E">
      <w:pPr>
        <w:rPr>
          <w:del w:id="6001" w:author="kalla madhu" w:date="2024-07-13T14:28:00Z" w16du:dateUtc="2024-07-13T08:58:00Z"/>
          <w:rFonts w:ascii="Consolas" w:eastAsia="Times New Roman" w:hAnsi="Consolas" w:cs="Times New Roman"/>
          <w:color w:val="CCCCCC"/>
          <w:sz w:val="21"/>
          <w:szCs w:val="21"/>
          <w:lang w:eastAsia="en-US"/>
        </w:rPr>
        <w:pPrChange w:id="6002" w:author="kalla madhu" w:date="2024-07-17T14:39:00Z" w16du:dateUtc="2024-07-17T09:09:00Z">
          <w:pPr>
            <w:shd w:val="clear" w:color="auto" w:fill="1F1F1F"/>
            <w:spacing w:line="285" w:lineRule="atLeast"/>
          </w:pPr>
        </w:pPrChange>
      </w:pPr>
      <w:del w:id="6003" w:author="kalla madhu" w:date="2024-07-13T14:28:00Z" w16du:dateUtc="2024-07-13T08:58:00Z">
        <w:r w:rsidRPr="009329BA" w:rsidDel="00D542BF">
          <w:rPr>
            <w:rFonts w:ascii="Consolas" w:eastAsia="Times New Roman" w:hAnsi="Consolas" w:cs="Times New Roman"/>
            <w:color w:val="CCCCCC"/>
            <w:sz w:val="21"/>
            <w:szCs w:val="21"/>
            <w:lang w:eastAsia="en-US"/>
          </w:rPr>
          <w:delText>            }</w:delText>
        </w:r>
      </w:del>
    </w:p>
    <w:p w14:paraId="05AA2BF5" w14:textId="5E949328" w:rsidR="003F615E" w:rsidRPr="009329BA" w:rsidDel="00D542BF" w:rsidRDefault="003F615E">
      <w:pPr>
        <w:rPr>
          <w:del w:id="6004" w:author="kalla madhu" w:date="2024-07-13T14:28:00Z" w16du:dateUtc="2024-07-13T08:58:00Z"/>
          <w:rFonts w:ascii="Consolas" w:eastAsia="Times New Roman" w:hAnsi="Consolas" w:cs="Times New Roman"/>
          <w:color w:val="CCCCCC"/>
          <w:sz w:val="21"/>
          <w:szCs w:val="21"/>
          <w:lang w:eastAsia="en-US"/>
        </w:rPr>
        <w:pPrChange w:id="6005" w:author="kalla madhu" w:date="2024-07-17T14:39:00Z" w16du:dateUtc="2024-07-17T09:09:00Z">
          <w:pPr>
            <w:shd w:val="clear" w:color="auto" w:fill="1F1F1F"/>
            <w:spacing w:line="285" w:lineRule="atLeast"/>
          </w:pPr>
        </w:pPrChange>
      </w:pPr>
      <w:del w:id="6006"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6A9955"/>
            <w:sz w:val="21"/>
            <w:szCs w:val="21"/>
            <w:lang w:eastAsia="en-US"/>
          </w:rPr>
          <w:delText>//getResultSet(); returns the available ResultSet object</w:delText>
        </w:r>
      </w:del>
    </w:p>
    <w:p w14:paraId="6C6512C5" w14:textId="5FB5D437" w:rsidR="003F615E" w:rsidRPr="009329BA" w:rsidDel="00D542BF" w:rsidRDefault="003F615E">
      <w:pPr>
        <w:rPr>
          <w:del w:id="6007" w:author="kalla madhu" w:date="2024-07-13T14:28:00Z" w16du:dateUtc="2024-07-13T08:58:00Z"/>
          <w:rFonts w:ascii="Consolas" w:eastAsia="Times New Roman" w:hAnsi="Consolas" w:cs="Times New Roman"/>
          <w:color w:val="CCCCCC"/>
          <w:sz w:val="21"/>
          <w:szCs w:val="21"/>
          <w:lang w:eastAsia="en-US"/>
        </w:rPr>
        <w:pPrChange w:id="6008" w:author="kalla madhu" w:date="2024-07-17T14:39:00Z" w16du:dateUtc="2024-07-17T09:09:00Z">
          <w:pPr>
            <w:shd w:val="clear" w:color="auto" w:fill="1F1F1F"/>
            <w:spacing w:line="285" w:lineRule="atLeast"/>
          </w:pPr>
        </w:pPrChange>
      </w:pPr>
      <w:del w:id="6009" w:author="kalla madhu" w:date="2024-07-13T14:28:00Z" w16du:dateUtc="2024-07-13T08:58:00Z">
        <w:r w:rsidRPr="009329BA" w:rsidDel="00D542BF">
          <w:rPr>
            <w:rFonts w:ascii="Consolas" w:eastAsia="Times New Roman" w:hAnsi="Consolas" w:cs="Times New Roman"/>
            <w:color w:val="CCCCCC"/>
            <w:sz w:val="21"/>
            <w:szCs w:val="21"/>
            <w:lang w:eastAsia="en-US"/>
          </w:rPr>
          <w:delText>        }</w:delText>
        </w:r>
      </w:del>
    </w:p>
    <w:p w14:paraId="7C8DF551" w14:textId="1359BCB9" w:rsidR="003F615E" w:rsidRPr="009329BA" w:rsidDel="00D542BF" w:rsidRDefault="003F615E">
      <w:pPr>
        <w:rPr>
          <w:del w:id="6010" w:author="kalla madhu" w:date="2024-07-13T14:28:00Z" w16du:dateUtc="2024-07-13T08:58:00Z"/>
          <w:rFonts w:ascii="Consolas" w:eastAsia="Times New Roman" w:hAnsi="Consolas" w:cs="Times New Roman"/>
          <w:color w:val="CCCCCC"/>
          <w:sz w:val="21"/>
          <w:szCs w:val="21"/>
          <w:lang w:eastAsia="en-US"/>
        </w:rPr>
        <w:pPrChange w:id="6011" w:author="kalla madhu" w:date="2024-07-17T14:39:00Z" w16du:dateUtc="2024-07-17T09:09:00Z">
          <w:pPr>
            <w:shd w:val="clear" w:color="auto" w:fill="1F1F1F"/>
            <w:spacing w:line="285" w:lineRule="atLeast"/>
          </w:pPr>
        </w:pPrChange>
      </w:pPr>
      <w:del w:id="6012"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System</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FC1FF"/>
            <w:sz w:val="21"/>
            <w:szCs w:val="21"/>
            <w:lang w:eastAsia="en-US"/>
          </w:rPr>
          <w:delText>out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println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".....Samaptham......"</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b</w:delText>
        </w:r>
        <w:r w:rsidRPr="009329BA" w:rsidDel="00D542BF">
          <w:rPr>
            <w:rFonts w:ascii="Consolas" w:eastAsia="Times New Roman" w:hAnsi="Consolas" w:cs="Times New Roman"/>
            <w:color w:val="CCCCCC"/>
            <w:sz w:val="21"/>
            <w:szCs w:val="21"/>
            <w:lang w:eastAsia="en-US"/>
          </w:rPr>
          <w:delText>);</w:delText>
        </w:r>
      </w:del>
    </w:p>
    <w:p w14:paraId="6D09180A" w14:textId="74A9CE7C" w:rsidR="003F615E" w:rsidRPr="009329BA" w:rsidDel="00D542BF" w:rsidRDefault="003F615E">
      <w:pPr>
        <w:rPr>
          <w:del w:id="6013" w:author="kalla madhu" w:date="2024-07-13T14:28:00Z" w16du:dateUtc="2024-07-13T08:58:00Z"/>
          <w:rFonts w:ascii="Consolas" w:eastAsia="Times New Roman" w:hAnsi="Consolas" w:cs="Times New Roman"/>
          <w:color w:val="CCCCCC"/>
          <w:sz w:val="21"/>
          <w:szCs w:val="21"/>
          <w:lang w:eastAsia="en-US"/>
        </w:rPr>
        <w:pPrChange w:id="6014" w:author="kalla madhu" w:date="2024-07-17T14:39:00Z" w16du:dateUtc="2024-07-17T09:09:00Z">
          <w:pPr>
            <w:shd w:val="clear" w:color="auto" w:fill="1F1F1F"/>
            <w:spacing w:line="285" w:lineRule="atLeast"/>
          </w:pPr>
        </w:pPrChange>
      </w:pPr>
    </w:p>
    <w:p w14:paraId="10EC1BF7" w14:textId="4C0B1F89" w:rsidR="003F615E" w:rsidRPr="009329BA" w:rsidDel="00D542BF" w:rsidRDefault="003F615E">
      <w:pPr>
        <w:rPr>
          <w:del w:id="6015" w:author="kalla madhu" w:date="2024-07-13T14:28:00Z" w16du:dateUtc="2024-07-13T08:58:00Z"/>
          <w:rFonts w:ascii="Consolas" w:eastAsia="Times New Roman" w:hAnsi="Consolas" w:cs="Times New Roman"/>
          <w:color w:val="CCCCCC"/>
          <w:sz w:val="21"/>
          <w:szCs w:val="21"/>
          <w:lang w:eastAsia="en-US"/>
        </w:rPr>
        <w:pPrChange w:id="6016" w:author="kalla madhu" w:date="2024-07-17T14:39:00Z" w16du:dateUtc="2024-07-17T09:09:00Z">
          <w:pPr>
            <w:shd w:val="clear" w:color="auto" w:fill="1F1F1F"/>
            <w:spacing w:line="285" w:lineRule="atLeast"/>
          </w:pPr>
        </w:pPrChange>
      </w:pPr>
      <w:del w:id="6017" w:author="kalla madhu" w:date="2024-07-13T14:28:00Z" w16du:dateUtc="2024-07-13T08:58:00Z">
        <w:r w:rsidRPr="009329BA" w:rsidDel="00D542BF">
          <w:rPr>
            <w:rFonts w:ascii="Consolas" w:eastAsia="Times New Roman" w:hAnsi="Consolas" w:cs="Times New Roman"/>
            <w:color w:val="CCCCCC"/>
            <w:sz w:val="21"/>
            <w:szCs w:val="21"/>
            <w:lang w:eastAsia="en-US"/>
          </w:rPr>
          <w:delText>    }    </w:delText>
        </w:r>
      </w:del>
    </w:p>
    <w:p w14:paraId="4CF98E99" w14:textId="74ADB8D6" w:rsidR="003F615E" w:rsidRPr="009329BA" w:rsidDel="00D542BF" w:rsidRDefault="003F615E">
      <w:pPr>
        <w:rPr>
          <w:del w:id="6018" w:author="kalla madhu" w:date="2024-07-13T14:28:00Z" w16du:dateUtc="2024-07-13T08:58:00Z"/>
          <w:rFonts w:ascii="Consolas" w:eastAsia="Times New Roman" w:hAnsi="Consolas" w:cs="Times New Roman"/>
          <w:color w:val="CCCCCC"/>
          <w:sz w:val="21"/>
          <w:szCs w:val="21"/>
          <w:lang w:eastAsia="en-US"/>
        </w:rPr>
        <w:pPrChange w:id="6019" w:author="kalla madhu" w:date="2024-07-17T14:39:00Z" w16du:dateUtc="2024-07-17T09:09:00Z">
          <w:pPr>
            <w:shd w:val="clear" w:color="auto" w:fill="1F1F1F"/>
            <w:spacing w:line="285" w:lineRule="atLeast"/>
          </w:pPr>
        </w:pPrChange>
      </w:pPr>
      <w:del w:id="6020" w:author="kalla madhu" w:date="2024-07-13T14:28:00Z" w16du:dateUtc="2024-07-13T08:58:00Z">
        <w:r w:rsidRPr="009329BA" w:rsidDel="00D542BF">
          <w:rPr>
            <w:rFonts w:ascii="Consolas" w:eastAsia="Times New Roman" w:hAnsi="Consolas" w:cs="Times New Roman"/>
            <w:color w:val="CCCCCC"/>
            <w:sz w:val="21"/>
            <w:szCs w:val="21"/>
            <w:lang w:eastAsia="en-US"/>
          </w:rPr>
          <w:delText>}</w:delText>
        </w:r>
      </w:del>
    </w:p>
    <w:p w14:paraId="38222638" w14:textId="4C9685CD" w:rsidR="003F615E" w:rsidRPr="009329BA" w:rsidDel="00D542BF" w:rsidRDefault="003F615E">
      <w:pPr>
        <w:rPr>
          <w:del w:id="6021" w:author="kalla madhu" w:date="2024-07-13T14:28:00Z" w16du:dateUtc="2024-07-13T08:58:00Z"/>
          <w:rFonts w:ascii="Consolas" w:eastAsia="Times New Roman" w:hAnsi="Consolas" w:cs="Times New Roman"/>
          <w:color w:val="CCCCCC"/>
          <w:sz w:val="21"/>
          <w:szCs w:val="21"/>
          <w:lang w:eastAsia="en-US"/>
        </w:rPr>
        <w:pPrChange w:id="6022" w:author="kalla madhu" w:date="2024-07-17T14:39:00Z" w16du:dateUtc="2024-07-17T09:09:00Z">
          <w:pPr>
            <w:shd w:val="clear" w:color="auto" w:fill="1F1F1F"/>
            <w:spacing w:line="285" w:lineRule="atLeast"/>
          </w:pPr>
        </w:pPrChange>
      </w:pPr>
      <w:del w:id="6023" w:author="kalla madhu" w:date="2024-07-13T14:28:00Z" w16du:dateUtc="2024-07-13T08:58:00Z">
        <w:r w:rsidRPr="009329BA" w:rsidDel="00D542BF">
          <w:rPr>
            <w:rFonts w:ascii="Consolas" w:eastAsia="Times New Roman" w:hAnsi="Consolas" w:cs="Times New Roman"/>
            <w:color w:val="CCCCCC"/>
            <w:sz w:val="21"/>
            <w:szCs w:val="21"/>
            <w:highlight w:val="darkGreen"/>
            <w:lang w:eastAsia="en-US"/>
          </w:rPr>
          <w:delText>Output:</w:delText>
        </w:r>
      </w:del>
    </w:p>
    <w:p w14:paraId="200AA3F1" w14:textId="6FAD5D96" w:rsidR="00AA4A21" w:rsidRPr="009329BA" w:rsidDel="00D542BF" w:rsidRDefault="00AA4A21">
      <w:pPr>
        <w:rPr>
          <w:del w:id="6024" w:author="kalla madhu" w:date="2024-07-13T14:28:00Z" w16du:dateUtc="2024-07-13T08:58:00Z"/>
          <w:rFonts w:ascii="Consolas" w:eastAsia="Times New Roman" w:hAnsi="Consolas" w:cs="Times New Roman"/>
          <w:color w:val="CCCCCC"/>
          <w:sz w:val="21"/>
          <w:szCs w:val="21"/>
          <w:lang w:eastAsia="en-US"/>
        </w:rPr>
        <w:pPrChange w:id="6025" w:author="kalla madhu" w:date="2024-07-17T14:39:00Z" w16du:dateUtc="2024-07-17T09:09:00Z">
          <w:pPr>
            <w:shd w:val="clear" w:color="auto" w:fill="1F1F1F"/>
            <w:spacing w:line="285" w:lineRule="atLeast"/>
          </w:pPr>
        </w:pPrChange>
      </w:pPr>
      <w:del w:id="6026" w:author="kalla madhu" w:date="2024-07-13T14:28:00Z" w16du:dateUtc="2024-07-13T08:58:00Z">
        <w:r w:rsidRPr="009329BA" w:rsidDel="00D542BF">
          <w:rPr>
            <w:rFonts w:ascii="Consolas" w:eastAsia="Times New Roman" w:hAnsi="Consolas" w:cs="Times New Roman"/>
            <w:color w:val="CCCCCC"/>
            <w:sz w:val="21"/>
            <w:szCs w:val="21"/>
            <w:lang w:eastAsia="en-US"/>
          </w:rPr>
          <w:delText>Driver is loaded..</w:delText>
        </w:r>
      </w:del>
    </w:p>
    <w:p w14:paraId="53401F54" w14:textId="4672E8F0" w:rsidR="00AA4A21" w:rsidRPr="009329BA" w:rsidDel="00D542BF" w:rsidRDefault="00AA4A21">
      <w:pPr>
        <w:rPr>
          <w:del w:id="6027" w:author="kalla madhu" w:date="2024-07-13T14:28:00Z" w16du:dateUtc="2024-07-13T08:58:00Z"/>
          <w:rFonts w:ascii="Consolas" w:eastAsia="Times New Roman" w:hAnsi="Consolas" w:cs="Times New Roman"/>
          <w:color w:val="CCCCCC"/>
          <w:sz w:val="21"/>
          <w:szCs w:val="21"/>
          <w:lang w:eastAsia="en-US"/>
        </w:rPr>
        <w:pPrChange w:id="6028" w:author="kalla madhu" w:date="2024-07-17T14:39:00Z" w16du:dateUtc="2024-07-17T09:09:00Z">
          <w:pPr>
            <w:shd w:val="clear" w:color="auto" w:fill="1F1F1F"/>
            <w:spacing w:line="285" w:lineRule="atLeast"/>
          </w:pPr>
        </w:pPrChange>
      </w:pPr>
      <w:del w:id="6029" w:author="kalla madhu" w:date="2024-07-13T14:28:00Z" w16du:dateUtc="2024-07-13T08:58:00Z">
        <w:r w:rsidRPr="009329BA" w:rsidDel="00D542BF">
          <w:rPr>
            <w:rFonts w:ascii="Consolas" w:eastAsia="Times New Roman" w:hAnsi="Consolas" w:cs="Times New Roman"/>
            <w:color w:val="CCCCCC"/>
            <w:sz w:val="21"/>
            <w:szCs w:val="21"/>
            <w:lang w:eastAsia="en-US"/>
          </w:rPr>
          <w:delText>Connected...</w:delText>
        </w:r>
      </w:del>
    </w:p>
    <w:p w14:paraId="5DFEBDFE" w14:textId="77729D2B" w:rsidR="00AA4A21" w:rsidRPr="009329BA" w:rsidDel="00D542BF" w:rsidRDefault="00AA4A21">
      <w:pPr>
        <w:rPr>
          <w:del w:id="6030" w:author="kalla madhu" w:date="2024-07-13T14:28:00Z" w16du:dateUtc="2024-07-13T08:58:00Z"/>
          <w:rFonts w:ascii="Consolas" w:eastAsia="Times New Roman" w:hAnsi="Consolas" w:cs="Times New Roman"/>
          <w:color w:val="CCCCCC"/>
          <w:sz w:val="21"/>
          <w:szCs w:val="21"/>
          <w:lang w:eastAsia="en-US"/>
        </w:rPr>
        <w:pPrChange w:id="6031" w:author="kalla madhu" w:date="2024-07-17T14:39:00Z" w16du:dateUtc="2024-07-17T09:09:00Z">
          <w:pPr>
            <w:shd w:val="clear" w:color="auto" w:fill="1F1F1F"/>
            <w:spacing w:line="285" w:lineRule="atLeast"/>
          </w:pPr>
        </w:pPrChange>
      </w:pPr>
      <w:del w:id="6032" w:author="kalla madhu" w:date="2024-07-13T14:28:00Z" w16du:dateUtc="2024-07-13T08:58:00Z">
        <w:r w:rsidRPr="009329BA" w:rsidDel="00D542BF">
          <w:rPr>
            <w:rFonts w:ascii="Consolas" w:eastAsia="Times New Roman" w:hAnsi="Consolas" w:cs="Times New Roman"/>
            <w:color w:val="CCCCCC"/>
            <w:sz w:val="21"/>
            <w:szCs w:val="21"/>
            <w:lang w:eastAsia="en-US"/>
          </w:rPr>
          <w:delText>1     nagarjuna</w:delText>
        </w:r>
      </w:del>
    </w:p>
    <w:p w14:paraId="10CBA95F" w14:textId="5F67111F" w:rsidR="00AA4A21" w:rsidRPr="009329BA" w:rsidDel="00D542BF" w:rsidRDefault="00AA4A21">
      <w:pPr>
        <w:rPr>
          <w:del w:id="6033" w:author="kalla madhu" w:date="2024-07-13T14:28:00Z" w16du:dateUtc="2024-07-13T08:58:00Z"/>
          <w:rFonts w:ascii="Consolas" w:eastAsia="Times New Roman" w:hAnsi="Consolas" w:cs="Times New Roman"/>
          <w:color w:val="CCCCCC"/>
          <w:sz w:val="21"/>
          <w:szCs w:val="21"/>
          <w:lang w:eastAsia="en-US"/>
        </w:rPr>
        <w:pPrChange w:id="6034" w:author="kalla madhu" w:date="2024-07-17T14:39:00Z" w16du:dateUtc="2024-07-17T09:09:00Z">
          <w:pPr>
            <w:shd w:val="clear" w:color="auto" w:fill="1F1F1F"/>
            <w:spacing w:line="285" w:lineRule="atLeast"/>
          </w:pPr>
        </w:pPrChange>
      </w:pPr>
      <w:del w:id="6035" w:author="kalla madhu" w:date="2024-07-13T14:28:00Z" w16du:dateUtc="2024-07-13T08:58:00Z">
        <w:r w:rsidRPr="009329BA" w:rsidDel="00D542BF">
          <w:rPr>
            <w:rFonts w:ascii="Consolas" w:eastAsia="Times New Roman" w:hAnsi="Consolas" w:cs="Times New Roman"/>
            <w:color w:val="CCCCCC"/>
            <w:sz w:val="21"/>
            <w:szCs w:val="21"/>
            <w:lang w:eastAsia="en-US"/>
          </w:rPr>
          <w:delText>2     naaannnngaru...</w:delText>
        </w:r>
      </w:del>
    </w:p>
    <w:p w14:paraId="702D4ACB" w14:textId="6549D655" w:rsidR="00AA4A21" w:rsidRPr="009329BA" w:rsidDel="00D542BF" w:rsidRDefault="00AA4A21">
      <w:pPr>
        <w:rPr>
          <w:del w:id="6036" w:author="kalla madhu" w:date="2024-07-13T14:28:00Z" w16du:dateUtc="2024-07-13T08:58:00Z"/>
          <w:rFonts w:ascii="Consolas" w:eastAsia="Times New Roman" w:hAnsi="Consolas" w:cs="Times New Roman"/>
          <w:color w:val="CCCCCC"/>
          <w:sz w:val="21"/>
          <w:szCs w:val="21"/>
          <w:lang w:eastAsia="en-US"/>
        </w:rPr>
        <w:pPrChange w:id="6037" w:author="kalla madhu" w:date="2024-07-17T14:39:00Z" w16du:dateUtc="2024-07-17T09:09:00Z">
          <w:pPr>
            <w:shd w:val="clear" w:color="auto" w:fill="1F1F1F"/>
            <w:spacing w:line="285" w:lineRule="atLeast"/>
          </w:pPr>
        </w:pPrChange>
      </w:pPr>
      <w:del w:id="6038" w:author="kalla madhu" w:date="2024-07-13T14:28:00Z" w16du:dateUtc="2024-07-13T08:58:00Z">
        <w:r w:rsidRPr="009329BA" w:rsidDel="00D542BF">
          <w:rPr>
            <w:rFonts w:ascii="Consolas" w:eastAsia="Times New Roman" w:hAnsi="Consolas" w:cs="Times New Roman"/>
            <w:color w:val="CCCCCC"/>
            <w:sz w:val="21"/>
            <w:szCs w:val="21"/>
            <w:lang w:eastAsia="en-US"/>
          </w:rPr>
          <w:delText>3     SomporneshBabu</w:delText>
        </w:r>
      </w:del>
    </w:p>
    <w:p w14:paraId="149B512C" w14:textId="74F979A4" w:rsidR="00AA4A21" w:rsidRPr="009329BA" w:rsidDel="00D542BF" w:rsidRDefault="00AA4A21">
      <w:pPr>
        <w:rPr>
          <w:del w:id="6039" w:author="kalla madhu" w:date="2024-07-13T14:28:00Z" w16du:dateUtc="2024-07-13T08:58:00Z"/>
          <w:rFonts w:ascii="Consolas" w:eastAsia="Times New Roman" w:hAnsi="Consolas" w:cs="Times New Roman"/>
          <w:color w:val="CCCCCC"/>
          <w:sz w:val="21"/>
          <w:szCs w:val="21"/>
          <w:lang w:eastAsia="en-US"/>
        </w:rPr>
        <w:pPrChange w:id="6040" w:author="kalla madhu" w:date="2024-07-17T14:39:00Z" w16du:dateUtc="2024-07-17T09:09:00Z">
          <w:pPr>
            <w:shd w:val="clear" w:color="auto" w:fill="1F1F1F"/>
            <w:spacing w:line="285" w:lineRule="atLeast"/>
          </w:pPr>
        </w:pPrChange>
      </w:pPr>
      <w:del w:id="6041" w:author="kalla madhu" w:date="2024-07-13T14:28:00Z" w16du:dateUtc="2024-07-13T08:58:00Z">
        <w:r w:rsidRPr="009329BA" w:rsidDel="00D542BF">
          <w:rPr>
            <w:rFonts w:ascii="Consolas" w:eastAsia="Times New Roman" w:hAnsi="Consolas" w:cs="Times New Roman"/>
            <w:color w:val="CCCCCC"/>
            <w:sz w:val="21"/>
            <w:szCs w:val="21"/>
            <w:lang w:eastAsia="en-US"/>
          </w:rPr>
          <w:delText>4     Balakrishna</w:delText>
        </w:r>
      </w:del>
    </w:p>
    <w:p w14:paraId="1C0914E8" w14:textId="56BEAA83" w:rsidR="003F615E" w:rsidRPr="009329BA" w:rsidDel="00D542BF" w:rsidRDefault="00AA4A21">
      <w:pPr>
        <w:rPr>
          <w:del w:id="6042" w:author="kalla madhu" w:date="2024-07-13T14:28:00Z" w16du:dateUtc="2024-07-13T08:58:00Z"/>
          <w:rFonts w:ascii="Consolas" w:eastAsia="Times New Roman" w:hAnsi="Consolas" w:cs="Times New Roman"/>
          <w:color w:val="CCCCCC"/>
          <w:sz w:val="21"/>
          <w:szCs w:val="21"/>
          <w:lang w:eastAsia="en-US"/>
        </w:rPr>
        <w:pPrChange w:id="6043" w:author="kalla madhu" w:date="2024-07-17T14:39:00Z" w16du:dateUtc="2024-07-17T09:09:00Z">
          <w:pPr>
            <w:shd w:val="clear" w:color="auto" w:fill="1F1F1F"/>
            <w:spacing w:line="285" w:lineRule="atLeast"/>
          </w:pPr>
        </w:pPrChange>
      </w:pPr>
      <w:del w:id="6044" w:author="kalla madhu" w:date="2024-07-13T14:28:00Z" w16du:dateUtc="2024-07-13T08:58:00Z">
        <w:r w:rsidRPr="009329BA" w:rsidDel="00D542BF">
          <w:rPr>
            <w:rFonts w:ascii="Consolas" w:eastAsia="Times New Roman" w:hAnsi="Consolas" w:cs="Times New Roman"/>
            <w:color w:val="CCCCCC"/>
            <w:sz w:val="21"/>
            <w:szCs w:val="21"/>
            <w:lang w:eastAsia="en-US"/>
          </w:rPr>
          <w:delText>.....Samaptham......true</w:delText>
        </w:r>
      </w:del>
    </w:p>
    <w:p w14:paraId="1FC2E5D9" w14:textId="6BA04059" w:rsidR="00AA4A21" w:rsidRPr="009329BA" w:rsidDel="00D542BF" w:rsidRDefault="00AA4A21">
      <w:pPr>
        <w:rPr>
          <w:del w:id="6045" w:author="kalla madhu" w:date="2024-07-13T14:28:00Z" w16du:dateUtc="2024-07-13T08:58:00Z"/>
          <w:rFonts w:ascii="Consolas" w:eastAsia="Times New Roman" w:hAnsi="Consolas" w:cs="Times New Roman"/>
          <w:color w:val="CCCCCC"/>
          <w:sz w:val="21"/>
          <w:szCs w:val="21"/>
          <w:lang w:eastAsia="en-US"/>
        </w:rPr>
        <w:pPrChange w:id="6046" w:author="kalla madhu" w:date="2024-07-17T14:39:00Z" w16du:dateUtc="2024-07-17T09:09:00Z">
          <w:pPr>
            <w:shd w:val="clear" w:color="auto" w:fill="1F1F1F"/>
            <w:spacing w:line="285" w:lineRule="atLeast"/>
          </w:pPr>
        </w:pPrChange>
      </w:pPr>
    </w:p>
    <w:p w14:paraId="01139105" w14:textId="7DD19196" w:rsidR="003F615E" w:rsidRPr="009329BA" w:rsidDel="00D542BF" w:rsidRDefault="003F615E">
      <w:pPr>
        <w:rPr>
          <w:del w:id="6047" w:author="kalla madhu" w:date="2024-07-13T14:28:00Z" w16du:dateUtc="2024-07-13T08:58:00Z"/>
          <w:sz w:val="26"/>
          <w:szCs w:val="26"/>
        </w:rPr>
        <w:pPrChange w:id="6048" w:author="kalla madhu" w:date="2024-07-17T14:39:00Z" w16du:dateUtc="2024-07-17T09:09:00Z">
          <w:pPr>
            <w:jc w:val="both"/>
          </w:pPr>
        </w:pPrChange>
      </w:pPr>
    </w:p>
    <w:p w14:paraId="46219457" w14:textId="6A99769A" w:rsidR="005F60F2" w:rsidRPr="009329BA" w:rsidDel="00D542BF" w:rsidRDefault="005F60F2">
      <w:pPr>
        <w:rPr>
          <w:del w:id="6049" w:author="kalla madhu" w:date="2024-07-13T14:28:00Z" w16du:dateUtc="2024-07-13T08:58:00Z"/>
          <w:sz w:val="26"/>
          <w:szCs w:val="26"/>
        </w:rPr>
        <w:pPrChange w:id="6050" w:author="kalla madhu" w:date="2024-07-17T14:39:00Z" w16du:dateUtc="2024-07-17T09:09:00Z">
          <w:pPr>
            <w:jc w:val="both"/>
          </w:pPr>
        </w:pPrChange>
      </w:pPr>
      <w:del w:id="6051" w:author="kalla madhu" w:date="2024-07-13T14:28:00Z" w16du:dateUtc="2024-07-13T08:58:00Z">
        <w:r w:rsidRPr="009329BA" w:rsidDel="00D542BF">
          <w:rPr>
            <w:sz w:val="26"/>
            <w:szCs w:val="26"/>
          </w:rPr>
          <w:delText>Example on usage of executeUpdate() method</w:delText>
        </w:r>
      </w:del>
    </w:p>
    <w:p w14:paraId="1CBBD69C" w14:textId="5717C47D" w:rsidR="005F60F2" w:rsidRPr="009329BA" w:rsidDel="00D542BF" w:rsidRDefault="005F60F2">
      <w:pPr>
        <w:rPr>
          <w:del w:id="6052" w:author="kalla madhu" w:date="2024-07-13T14:28:00Z" w16du:dateUtc="2024-07-13T08:58:00Z"/>
          <w:rFonts w:ascii="Consolas" w:eastAsia="Times New Roman" w:hAnsi="Consolas" w:cs="Times New Roman"/>
          <w:color w:val="CCCCCC"/>
          <w:sz w:val="21"/>
          <w:szCs w:val="21"/>
          <w:lang w:eastAsia="en-US"/>
        </w:rPr>
        <w:pPrChange w:id="6053" w:author="kalla madhu" w:date="2024-07-17T14:39:00Z" w16du:dateUtc="2024-07-17T09:09:00Z">
          <w:pPr>
            <w:shd w:val="clear" w:color="auto" w:fill="1F1F1F"/>
            <w:spacing w:line="285" w:lineRule="atLeast"/>
          </w:pPr>
        </w:pPrChange>
      </w:pPr>
      <w:del w:id="6054"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Connection</w:delText>
        </w:r>
        <w:r w:rsidRPr="009329BA" w:rsidDel="00D542BF">
          <w:rPr>
            <w:rFonts w:ascii="Consolas" w:eastAsia="Times New Roman" w:hAnsi="Consolas" w:cs="Times New Roman"/>
            <w:color w:val="CCCCCC"/>
            <w:sz w:val="21"/>
            <w:szCs w:val="21"/>
            <w:lang w:eastAsia="en-US"/>
          </w:rPr>
          <w:delText>;</w:delText>
        </w:r>
      </w:del>
    </w:p>
    <w:p w14:paraId="6D24DE0F" w14:textId="5470E801" w:rsidR="005F60F2" w:rsidRPr="009329BA" w:rsidDel="00D542BF" w:rsidRDefault="005F60F2">
      <w:pPr>
        <w:rPr>
          <w:del w:id="6055" w:author="kalla madhu" w:date="2024-07-13T14:28:00Z" w16du:dateUtc="2024-07-13T08:58:00Z"/>
          <w:rFonts w:ascii="Consolas" w:eastAsia="Times New Roman" w:hAnsi="Consolas" w:cs="Times New Roman"/>
          <w:color w:val="CCCCCC"/>
          <w:sz w:val="21"/>
          <w:szCs w:val="21"/>
          <w:lang w:eastAsia="en-US"/>
        </w:rPr>
        <w:pPrChange w:id="6056" w:author="kalla madhu" w:date="2024-07-17T14:39:00Z" w16du:dateUtc="2024-07-17T09:09:00Z">
          <w:pPr>
            <w:shd w:val="clear" w:color="auto" w:fill="1F1F1F"/>
            <w:spacing w:line="285" w:lineRule="atLeast"/>
          </w:pPr>
        </w:pPrChange>
      </w:pPr>
      <w:del w:id="6057"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DriverManager</w:delText>
        </w:r>
        <w:r w:rsidRPr="009329BA" w:rsidDel="00D542BF">
          <w:rPr>
            <w:rFonts w:ascii="Consolas" w:eastAsia="Times New Roman" w:hAnsi="Consolas" w:cs="Times New Roman"/>
            <w:color w:val="CCCCCC"/>
            <w:sz w:val="21"/>
            <w:szCs w:val="21"/>
            <w:lang w:eastAsia="en-US"/>
          </w:rPr>
          <w:delText>;</w:delText>
        </w:r>
      </w:del>
    </w:p>
    <w:p w14:paraId="3A67D8EA" w14:textId="37F85FC0" w:rsidR="005F60F2" w:rsidRPr="009329BA" w:rsidDel="00D542BF" w:rsidRDefault="005F60F2">
      <w:pPr>
        <w:rPr>
          <w:del w:id="6058" w:author="kalla madhu" w:date="2024-07-13T14:28:00Z" w16du:dateUtc="2024-07-13T08:58:00Z"/>
          <w:rFonts w:ascii="Consolas" w:eastAsia="Times New Roman" w:hAnsi="Consolas" w:cs="Times New Roman"/>
          <w:color w:val="CCCCCC"/>
          <w:sz w:val="21"/>
          <w:szCs w:val="21"/>
          <w:lang w:eastAsia="en-US"/>
        </w:rPr>
        <w:pPrChange w:id="6059" w:author="kalla madhu" w:date="2024-07-17T14:39:00Z" w16du:dateUtc="2024-07-17T09:09:00Z">
          <w:pPr>
            <w:shd w:val="clear" w:color="auto" w:fill="1F1F1F"/>
            <w:spacing w:line="285" w:lineRule="atLeast"/>
          </w:pPr>
        </w:pPrChange>
      </w:pPr>
      <w:del w:id="6060"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Statement</w:delText>
        </w:r>
        <w:r w:rsidRPr="009329BA" w:rsidDel="00D542BF">
          <w:rPr>
            <w:rFonts w:ascii="Consolas" w:eastAsia="Times New Roman" w:hAnsi="Consolas" w:cs="Times New Roman"/>
            <w:color w:val="CCCCCC"/>
            <w:sz w:val="21"/>
            <w:szCs w:val="21"/>
            <w:lang w:eastAsia="en-US"/>
          </w:rPr>
          <w:delText>;</w:delText>
        </w:r>
      </w:del>
    </w:p>
    <w:p w14:paraId="3CF95F67" w14:textId="19063D0A" w:rsidR="005F60F2" w:rsidRPr="009329BA" w:rsidDel="00D542BF" w:rsidRDefault="005F60F2">
      <w:pPr>
        <w:rPr>
          <w:del w:id="6061" w:author="kalla madhu" w:date="2024-07-13T14:28:00Z" w16du:dateUtc="2024-07-13T08:58:00Z"/>
          <w:rFonts w:ascii="Consolas" w:eastAsia="Times New Roman" w:hAnsi="Consolas" w:cs="Times New Roman"/>
          <w:color w:val="CCCCCC"/>
          <w:sz w:val="21"/>
          <w:szCs w:val="21"/>
          <w:lang w:eastAsia="en-US"/>
        </w:rPr>
        <w:pPrChange w:id="6062" w:author="kalla madhu" w:date="2024-07-17T14:39:00Z" w16du:dateUtc="2024-07-17T09:09:00Z">
          <w:pPr>
            <w:shd w:val="clear" w:color="auto" w:fill="1F1F1F"/>
            <w:spacing w:line="285" w:lineRule="atLeast"/>
          </w:pPr>
        </w:pPrChange>
      </w:pPr>
      <w:del w:id="6063" w:author="kalla madhu" w:date="2024-07-13T14:28:00Z" w16du:dateUtc="2024-07-13T08:58:00Z">
        <w:r w:rsidRPr="009329BA" w:rsidDel="00D542BF">
          <w:rPr>
            <w:rFonts w:ascii="Consolas" w:eastAsia="Times New Roman" w:hAnsi="Consolas" w:cs="Times New Roman"/>
            <w:color w:val="569CD6"/>
            <w:sz w:val="21"/>
            <w:szCs w:val="21"/>
            <w:lang w:eastAsia="en-US"/>
          </w:rPr>
          <w:delText>public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class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JDBC4</w:delText>
        </w:r>
        <w:r w:rsidRPr="009329BA" w:rsidDel="00D542BF">
          <w:rPr>
            <w:rFonts w:ascii="Consolas" w:eastAsia="Times New Roman" w:hAnsi="Consolas" w:cs="Times New Roman"/>
            <w:color w:val="CCCCCC"/>
            <w:sz w:val="21"/>
            <w:szCs w:val="21"/>
            <w:lang w:eastAsia="en-US"/>
          </w:rPr>
          <w:delText xml:space="preserve"> </w:delText>
        </w:r>
      </w:del>
    </w:p>
    <w:p w14:paraId="45CDB674" w14:textId="4E5E73FB" w:rsidR="005F60F2" w:rsidRPr="009329BA" w:rsidDel="00D542BF" w:rsidRDefault="005F60F2">
      <w:pPr>
        <w:rPr>
          <w:del w:id="6064" w:author="kalla madhu" w:date="2024-07-13T14:28:00Z" w16du:dateUtc="2024-07-13T08:58:00Z"/>
          <w:rFonts w:ascii="Consolas" w:eastAsia="Times New Roman" w:hAnsi="Consolas" w:cs="Times New Roman"/>
          <w:color w:val="CCCCCC"/>
          <w:sz w:val="21"/>
          <w:szCs w:val="21"/>
          <w:lang w:eastAsia="en-US"/>
        </w:rPr>
        <w:pPrChange w:id="6065" w:author="kalla madhu" w:date="2024-07-17T14:39:00Z" w16du:dateUtc="2024-07-17T09:09:00Z">
          <w:pPr>
            <w:shd w:val="clear" w:color="auto" w:fill="1F1F1F"/>
            <w:spacing w:line="285" w:lineRule="atLeast"/>
          </w:pPr>
        </w:pPrChange>
      </w:pPr>
      <w:del w:id="6066" w:author="kalla madhu" w:date="2024-07-13T14:28:00Z" w16du:dateUtc="2024-07-13T08:58:00Z">
        <w:r w:rsidRPr="009329BA" w:rsidDel="00D542BF">
          <w:rPr>
            <w:rFonts w:ascii="Consolas" w:eastAsia="Times New Roman" w:hAnsi="Consolas" w:cs="Times New Roman"/>
            <w:color w:val="CCCCCC"/>
            <w:sz w:val="21"/>
            <w:szCs w:val="21"/>
            <w:lang w:eastAsia="en-US"/>
          </w:rPr>
          <w:delText>{</w:delText>
        </w:r>
      </w:del>
    </w:p>
    <w:p w14:paraId="7FDD5747" w14:textId="3F0FCB6F" w:rsidR="005F60F2" w:rsidRPr="009329BA" w:rsidDel="00D542BF" w:rsidRDefault="005F60F2">
      <w:pPr>
        <w:rPr>
          <w:del w:id="6067" w:author="kalla madhu" w:date="2024-07-13T14:28:00Z" w16du:dateUtc="2024-07-13T08:58:00Z"/>
          <w:rFonts w:ascii="Consolas" w:eastAsia="Times New Roman" w:hAnsi="Consolas" w:cs="Times New Roman"/>
          <w:color w:val="CCCCCC"/>
          <w:sz w:val="21"/>
          <w:szCs w:val="21"/>
          <w:lang w:eastAsia="en-US"/>
        </w:rPr>
        <w:pPrChange w:id="6068" w:author="kalla madhu" w:date="2024-07-17T14:39:00Z" w16du:dateUtc="2024-07-17T09:09:00Z">
          <w:pPr>
            <w:shd w:val="clear" w:color="auto" w:fill="1F1F1F"/>
            <w:spacing w:line="285" w:lineRule="atLeast"/>
          </w:pPr>
        </w:pPrChange>
      </w:pPr>
      <w:del w:id="6069"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public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static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void</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DCDCAA"/>
            <w:sz w:val="21"/>
            <w:szCs w:val="21"/>
            <w:lang w:eastAsia="en-US"/>
          </w:rPr>
          <w:delText>main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EC9B0"/>
            <w:sz w:val="21"/>
            <w:szCs w:val="21"/>
            <w:lang w:eastAsia="en-US"/>
          </w:rPr>
          <w:delText>String</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args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throws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Exception</w:delText>
        </w:r>
      </w:del>
    </w:p>
    <w:p w14:paraId="696A4882" w14:textId="7898B35B" w:rsidR="005F60F2" w:rsidRPr="009329BA" w:rsidDel="00D542BF" w:rsidRDefault="005F60F2">
      <w:pPr>
        <w:rPr>
          <w:del w:id="6070" w:author="kalla madhu" w:date="2024-07-13T14:28:00Z" w16du:dateUtc="2024-07-13T08:58:00Z"/>
          <w:rFonts w:ascii="Consolas" w:eastAsia="Times New Roman" w:hAnsi="Consolas" w:cs="Times New Roman"/>
          <w:color w:val="CCCCCC"/>
          <w:sz w:val="21"/>
          <w:szCs w:val="21"/>
          <w:lang w:eastAsia="en-US"/>
        </w:rPr>
        <w:pPrChange w:id="6071" w:author="kalla madhu" w:date="2024-07-17T14:39:00Z" w16du:dateUtc="2024-07-17T09:09:00Z">
          <w:pPr>
            <w:shd w:val="clear" w:color="auto" w:fill="1F1F1F"/>
            <w:spacing w:line="285" w:lineRule="atLeast"/>
          </w:pPr>
        </w:pPrChange>
      </w:pPr>
      <w:del w:id="6072" w:author="kalla madhu" w:date="2024-07-13T14:28:00Z" w16du:dateUtc="2024-07-13T08:58:00Z">
        <w:r w:rsidRPr="009329BA" w:rsidDel="00D542BF">
          <w:rPr>
            <w:rFonts w:ascii="Consolas" w:eastAsia="Times New Roman" w:hAnsi="Consolas" w:cs="Times New Roman"/>
            <w:color w:val="CCCCCC"/>
            <w:sz w:val="21"/>
            <w:szCs w:val="21"/>
            <w:lang w:eastAsia="en-US"/>
          </w:rPr>
          <w:delText>    {        </w:delText>
        </w:r>
      </w:del>
    </w:p>
    <w:p w14:paraId="2D6C9E09" w14:textId="37ECAAAB" w:rsidR="005F60F2" w:rsidRPr="009329BA" w:rsidDel="00D542BF" w:rsidRDefault="005F60F2">
      <w:pPr>
        <w:rPr>
          <w:del w:id="6073" w:author="kalla madhu" w:date="2024-07-13T14:28:00Z" w16du:dateUtc="2024-07-13T08:58:00Z"/>
          <w:rFonts w:ascii="Consolas" w:eastAsia="Times New Roman" w:hAnsi="Consolas" w:cs="Times New Roman"/>
          <w:color w:val="CCCCCC"/>
          <w:sz w:val="21"/>
          <w:szCs w:val="21"/>
          <w:lang w:eastAsia="en-US"/>
        </w:rPr>
        <w:pPrChange w:id="6074" w:author="kalla madhu" w:date="2024-07-17T14:39:00Z" w16du:dateUtc="2024-07-17T09:09:00Z">
          <w:pPr>
            <w:shd w:val="clear" w:color="auto" w:fill="1F1F1F"/>
            <w:spacing w:line="285" w:lineRule="atLeast"/>
          </w:pPr>
        </w:pPrChange>
      </w:pPr>
      <w:del w:id="6075"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Class</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forName</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"com.mysql.cj.jdbc.Driver"</w:delText>
        </w:r>
        <w:r w:rsidRPr="009329BA" w:rsidDel="00D542BF">
          <w:rPr>
            <w:rFonts w:ascii="Consolas" w:eastAsia="Times New Roman" w:hAnsi="Consolas" w:cs="Times New Roman"/>
            <w:color w:val="CCCCCC"/>
            <w:sz w:val="21"/>
            <w:szCs w:val="21"/>
            <w:lang w:eastAsia="en-US"/>
          </w:rPr>
          <w:delText>);</w:delText>
        </w:r>
      </w:del>
    </w:p>
    <w:p w14:paraId="3AF78DF2" w14:textId="2D9E357A" w:rsidR="005F60F2" w:rsidRPr="009329BA" w:rsidDel="00D542BF" w:rsidRDefault="005F60F2">
      <w:pPr>
        <w:rPr>
          <w:del w:id="6076" w:author="kalla madhu" w:date="2024-07-13T14:28:00Z" w16du:dateUtc="2024-07-13T08:58:00Z"/>
          <w:rFonts w:ascii="Consolas" w:eastAsia="Times New Roman" w:hAnsi="Consolas" w:cs="Times New Roman"/>
          <w:color w:val="CCCCCC"/>
          <w:sz w:val="21"/>
          <w:szCs w:val="21"/>
          <w:lang w:eastAsia="en-US"/>
        </w:rPr>
        <w:pPrChange w:id="6077" w:author="kalla madhu" w:date="2024-07-17T14:39:00Z" w16du:dateUtc="2024-07-17T09:09:00Z">
          <w:pPr>
            <w:shd w:val="clear" w:color="auto" w:fill="1F1F1F"/>
            <w:spacing w:line="285" w:lineRule="atLeast"/>
          </w:pPr>
        </w:pPrChange>
      </w:pPr>
      <w:del w:id="6078"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Connection</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con</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DriverManager</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getConnection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"jdbc:mysql://localhost:3306/gecdb2?user=root&amp;password=madhu"</w:delText>
        </w:r>
        <w:r w:rsidRPr="009329BA" w:rsidDel="00D542BF">
          <w:rPr>
            <w:rFonts w:ascii="Consolas" w:eastAsia="Times New Roman" w:hAnsi="Consolas" w:cs="Times New Roman"/>
            <w:color w:val="CCCCCC"/>
            <w:sz w:val="21"/>
            <w:szCs w:val="21"/>
            <w:lang w:eastAsia="en-US"/>
          </w:rPr>
          <w:delText>);</w:delText>
        </w:r>
      </w:del>
    </w:p>
    <w:p w14:paraId="460D4C1D" w14:textId="3BC031AD" w:rsidR="005F60F2" w:rsidRPr="009329BA" w:rsidDel="00D542BF" w:rsidRDefault="005F60F2">
      <w:pPr>
        <w:rPr>
          <w:del w:id="6079" w:author="kalla madhu" w:date="2024-07-13T14:28:00Z" w16du:dateUtc="2024-07-13T08:58:00Z"/>
          <w:rFonts w:ascii="Consolas" w:eastAsia="Times New Roman" w:hAnsi="Consolas" w:cs="Times New Roman"/>
          <w:color w:val="CCCCCC"/>
          <w:sz w:val="21"/>
          <w:szCs w:val="21"/>
          <w:lang w:eastAsia="en-US"/>
        </w:rPr>
        <w:pPrChange w:id="6080" w:author="kalla madhu" w:date="2024-07-17T14:39:00Z" w16du:dateUtc="2024-07-17T09:09:00Z">
          <w:pPr>
            <w:shd w:val="clear" w:color="auto" w:fill="1F1F1F"/>
            <w:spacing w:line="285" w:lineRule="atLeast"/>
          </w:pPr>
        </w:pPrChange>
      </w:pPr>
      <w:del w:id="6081"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Statement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stmt</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con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createStatement</w:delText>
        </w:r>
        <w:r w:rsidRPr="009329BA" w:rsidDel="00D542BF">
          <w:rPr>
            <w:rFonts w:ascii="Consolas" w:eastAsia="Times New Roman" w:hAnsi="Consolas" w:cs="Times New Roman"/>
            <w:color w:val="CCCCCC"/>
            <w:sz w:val="21"/>
            <w:szCs w:val="21"/>
            <w:lang w:eastAsia="en-US"/>
          </w:rPr>
          <w:delText>();</w:delText>
        </w:r>
      </w:del>
    </w:p>
    <w:p w14:paraId="072DCE27" w14:textId="1BC0FB67" w:rsidR="005F60F2" w:rsidRPr="009329BA" w:rsidDel="00D542BF" w:rsidRDefault="005F60F2">
      <w:pPr>
        <w:rPr>
          <w:del w:id="6082" w:author="kalla madhu" w:date="2024-07-13T14:28:00Z" w16du:dateUtc="2024-07-13T08:58:00Z"/>
          <w:rFonts w:ascii="Consolas" w:eastAsia="Times New Roman" w:hAnsi="Consolas" w:cs="Times New Roman"/>
          <w:color w:val="CCCCCC"/>
          <w:sz w:val="21"/>
          <w:szCs w:val="21"/>
          <w:lang w:eastAsia="en-US"/>
        </w:rPr>
        <w:pPrChange w:id="6083" w:author="kalla madhu" w:date="2024-07-17T14:39:00Z" w16du:dateUtc="2024-07-17T09:09:00Z">
          <w:pPr>
            <w:shd w:val="clear" w:color="auto" w:fill="1F1F1F"/>
            <w:spacing w:line="285" w:lineRule="atLeast"/>
          </w:pPr>
        </w:pPrChange>
      </w:pPr>
      <w:del w:id="6084"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6A9955"/>
            <w:sz w:val="21"/>
            <w:szCs w:val="21"/>
            <w:lang w:eastAsia="en-US"/>
          </w:rPr>
          <w:delText>//int r=stmt.executeUpdate("update emp set ename='ANR' WHERE eno=2");</w:delText>
        </w:r>
      </w:del>
    </w:p>
    <w:p w14:paraId="034A6AF0" w14:textId="695D5D9E" w:rsidR="005F60F2" w:rsidRPr="009329BA" w:rsidDel="00D542BF" w:rsidRDefault="005F60F2">
      <w:pPr>
        <w:rPr>
          <w:del w:id="6085" w:author="kalla madhu" w:date="2024-07-13T14:28:00Z" w16du:dateUtc="2024-07-13T08:58:00Z"/>
          <w:rFonts w:ascii="Consolas" w:eastAsia="Times New Roman" w:hAnsi="Consolas" w:cs="Times New Roman"/>
          <w:color w:val="CCCCCC"/>
          <w:sz w:val="21"/>
          <w:szCs w:val="21"/>
          <w:lang w:eastAsia="en-US"/>
        </w:rPr>
        <w:pPrChange w:id="6086" w:author="kalla madhu" w:date="2024-07-17T14:39:00Z" w16du:dateUtc="2024-07-17T09:09:00Z">
          <w:pPr>
            <w:shd w:val="clear" w:color="auto" w:fill="1F1F1F"/>
            <w:spacing w:line="285" w:lineRule="atLeast"/>
          </w:pPr>
        </w:pPrChange>
      </w:pPr>
      <w:del w:id="6087"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int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r</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stmt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executeUpdate</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"delete from emp"</w:delText>
        </w:r>
        <w:r w:rsidRPr="009329BA" w:rsidDel="00D542BF">
          <w:rPr>
            <w:rFonts w:ascii="Consolas" w:eastAsia="Times New Roman" w:hAnsi="Consolas" w:cs="Times New Roman"/>
            <w:color w:val="CCCCCC"/>
            <w:sz w:val="21"/>
            <w:szCs w:val="21"/>
            <w:lang w:eastAsia="en-US"/>
          </w:rPr>
          <w:delText>);</w:delText>
        </w:r>
      </w:del>
    </w:p>
    <w:p w14:paraId="58F53893" w14:textId="2BCB4D0C" w:rsidR="005F60F2" w:rsidRPr="009329BA" w:rsidDel="00D542BF" w:rsidRDefault="005F60F2">
      <w:pPr>
        <w:rPr>
          <w:del w:id="6088" w:author="kalla madhu" w:date="2024-07-13T14:28:00Z" w16du:dateUtc="2024-07-13T08:58:00Z"/>
          <w:rFonts w:ascii="Consolas" w:eastAsia="Times New Roman" w:hAnsi="Consolas" w:cs="Times New Roman"/>
          <w:color w:val="CCCCCC"/>
          <w:sz w:val="21"/>
          <w:szCs w:val="21"/>
          <w:lang w:eastAsia="en-US"/>
        </w:rPr>
        <w:pPrChange w:id="6089" w:author="kalla madhu" w:date="2024-07-17T14:39:00Z" w16du:dateUtc="2024-07-17T09:09:00Z">
          <w:pPr>
            <w:shd w:val="clear" w:color="auto" w:fill="1F1F1F"/>
            <w:spacing w:line="285" w:lineRule="atLeast"/>
          </w:pPr>
        </w:pPrChange>
      </w:pPr>
      <w:del w:id="6090"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System</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FC1FF"/>
            <w:sz w:val="21"/>
            <w:szCs w:val="21"/>
            <w:lang w:eastAsia="en-US"/>
          </w:rPr>
          <w:delText>out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printf</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"%d rows are updated....."</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9CDCFE"/>
            <w:sz w:val="21"/>
            <w:szCs w:val="21"/>
            <w:lang w:eastAsia="en-US"/>
          </w:rPr>
          <w:delText>r</w:delText>
        </w:r>
        <w:r w:rsidRPr="009329BA" w:rsidDel="00D542BF">
          <w:rPr>
            <w:rFonts w:ascii="Consolas" w:eastAsia="Times New Roman" w:hAnsi="Consolas" w:cs="Times New Roman"/>
            <w:color w:val="CCCCCC"/>
            <w:sz w:val="21"/>
            <w:szCs w:val="21"/>
            <w:lang w:eastAsia="en-US"/>
          </w:rPr>
          <w:delText>);</w:delText>
        </w:r>
      </w:del>
    </w:p>
    <w:p w14:paraId="528852DE" w14:textId="31578D84" w:rsidR="005F60F2" w:rsidRPr="009329BA" w:rsidDel="00D542BF" w:rsidRDefault="005F60F2">
      <w:pPr>
        <w:rPr>
          <w:del w:id="6091" w:author="kalla madhu" w:date="2024-07-13T14:28:00Z" w16du:dateUtc="2024-07-13T08:58:00Z"/>
          <w:rFonts w:ascii="Consolas" w:eastAsia="Times New Roman" w:hAnsi="Consolas" w:cs="Times New Roman"/>
          <w:color w:val="CCCCCC"/>
          <w:sz w:val="21"/>
          <w:szCs w:val="21"/>
          <w:lang w:eastAsia="en-US"/>
        </w:rPr>
        <w:pPrChange w:id="6092" w:author="kalla madhu" w:date="2024-07-17T14:39:00Z" w16du:dateUtc="2024-07-17T09:09:00Z">
          <w:pPr>
            <w:shd w:val="clear" w:color="auto" w:fill="1F1F1F"/>
            <w:spacing w:line="285" w:lineRule="atLeast"/>
          </w:pPr>
        </w:pPrChange>
      </w:pPr>
    </w:p>
    <w:p w14:paraId="52DFFBF8" w14:textId="614C94B8" w:rsidR="005F60F2" w:rsidRPr="009329BA" w:rsidDel="00D542BF" w:rsidRDefault="005F60F2">
      <w:pPr>
        <w:rPr>
          <w:del w:id="6093" w:author="kalla madhu" w:date="2024-07-13T14:28:00Z" w16du:dateUtc="2024-07-13T08:58:00Z"/>
          <w:rFonts w:ascii="Consolas" w:eastAsia="Times New Roman" w:hAnsi="Consolas" w:cs="Times New Roman"/>
          <w:color w:val="CCCCCC"/>
          <w:sz w:val="21"/>
          <w:szCs w:val="21"/>
          <w:lang w:eastAsia="en-US"/>
        </w:rPr>
        <w:pPrChange w:id="6094" w:author="kalla madhu" w:date="2024-07-17T14:39:00Z" w16du:dateUtc="2024-07-17T09:09:00Z">
          <w:pPr>
            <w:shd w:val="clear" w:color="auto" w:fill="1F1F1F"/>
            <w:spacing w:line="285" w:lineRule="atLeast"/>
          </w:pPr>
        </w:pPrChange>
      </w:pPr>
      <w:del w:id="6095" w:author="kalla madhu" w:date="2024-07-13T14:28:00Z" w16du:dateUtc="2024-07-13T08:58:00Z">
        <w:r w:rsidRPr="009329BA" w:rsidDel="00D542BF">
          <w:rPr>
            <w:rFonts w:ascii="Consolas" w:eastAsia="Times New Roman" w:hAnsi="Consolas" w:cs="Times New Roman"/>
            <w:color w:val="CCCCCC"/>
            <w:sz w:val="21"/>
            <w:szCs w:val="21"/>
            <w:lang w:eastAsia="en-US"/>
          </w:rPr>
          <w:delText>    }</w:delText>
        </w:r>
      </w:del>
    </w:p>
    <w:p w14:paraId="75D23374" w14:textId="55844140" w:rsidR="005F60F2" w:rsidRPr="009329BA" w:rsidDel="00D542BF" w:rsidRDefault="005F60F2">
      <w:pPr>
        <w:rPr>
          <w:del w:id="6096" w:author="kalla madhu" w:date="2024-07-13T14:28:00Z" w16du:dateUtc="2024-07-13T08:58:00Z"/>
          <w:rFonts w:ascii="Consolas" w:eastAsia="Times New Roman" w:hAnsi="Consolas" w:cs="Times New Roman"/>
          <w:color w:val="CCCCCC"/>
          <w:sz w:val="21"/>
          <w:szCs w:val="21"/>
          <w:lang w:eastAsia="en-US"/>
        </w:rPr>
        <w:pPrChange w:id="6097" w:author="kalla madhu" w:date="2024-07-17T14:39:00Z" w16du:dateUtc="2024-07-17T09:09:00Z">
          <w:pPr>
            <w:shd w:val="clear" w:color="auto" w:fill="1F1F1F"/>
            <w:spacing w:line="285" w:lineRule="atLeast"/>
          </w:pPr>
        </w:pPrChange>
      </w:pPr>
      <w:del w:id="6098" w:author="kalla madhu" w:date="2024-07-13T14:28:00Z" w16du:dateUtc="2024-07-13T08:58:00Z">
        <w:r w:rsidRPr="009329BA" w:rsidDel="00D542BF">
          <w:rPr>
            <w:rFonts w:ascii="Consolas" w:eastAsia="Times New Roman" w:hAnsi="Consolas" w:cs="Times New Roman"/>
            <w:color w:val="CCCCCC"/>
            <w:sz w:val="21"/>
            <w:szCs w:val="21"/>
            <w:lang w:eastAsia="en-US"/>
          </w:rPr>
          <w:delText>}</w:delText>
        </w:r>
      </w:del>
    </w:p>
    <w:p w14:paraId="7FA4A37D" w14:textId="4DC81D4D" w:rsidR="005F60F2" w:rsidRPr="009329BA" w:rsidDel="00D542BF" w:rsidRDefault="005F60F2">
      <w:pPr>
        <w:rPr>
          <w:del w:id="6099" w:author="kalla madhu" w:date="2024-07-13T14:28:00Z" w16du:dateUtc="2024-07-13T08:58:00Z"/>
          <w:sz w:val="26"/>
          <w:szCs w:val="26"/>
        </w:rPr>
        <w:pPrChange w:id="6100" w:author="kalla madhu" w:date="2024-07-17T14:39:00Z" w16du:dateUtc="2024-07-17T09:09:00Z">
          <w:pPr>
            <w:jc w:val="both"/>
          </w:pPr>
        </w:pPrChange>
      </w:pPr>
    </w:p>
    <w:p w14:paraId="2401757E" w14:textId="024D8FBE" w:rsidR="007E5BE2" w:rsidRPr="009329BA" w:rsidDel="00D542BF" w:rsidRDefault="007E5BE2">
      <w:pPr>
        <w:rPr>
          <w:del w:id="6101" w:author="kalla madhu" w:date="2024-07-13T14:28:00Z" w16du:dateUtc="2024-07-13T08:58:00Z"/>
          <w:sz w:val="26"/>
          <w:szCs w:val="26"/>
        </w:rPr>
        <w:pPrChange w:id="6102" w:author="kalla madhu" w:date="2024-07-17T14:39:00Z" w16du:dateUtc="2024-07-17T09:09:00Z">
          <w:pPr>
            <w:jc w:val="both"/>
          </w:pPr>
        </w:pPrChange>
      </w:pPr>
      <w:del w:id="6103" w:author="kalla madhu" w:date="2024-07-13T14:28:00Z" w16du:dateUtc="2024-07-13T08:58:00Z">
        <w:r w:rsidRPr="009329BA" w:rsidDel="00D542BF">
          <w:rPr>
            <w:sz w:val="26"/>
            <w:szCs w:val="26"/>
          </w:rPr>
          <w:delText>Program to insert the row into emp table</w:delText>
        </w:r>
      </w:del>
    </w:p>
    <w:p w14:paraId="4034BC66" w14:textId="44368CA7" w:rsidR="007E5BE2" w:rsidRPr="009329BA" w:rsidDel="00D542BF" w:rsidRDefault="007E5BE2">
      <w:pPr>
        <w:rPr>
          <w:del w:id="6104" w:author="kalla madhu" w:date="2024-07-13T14:28:00Z" w16du:dateUtc="2024-07-13T08:58:00Z"/>
          <w:rFonts w:ascii="Consolas" w:eastAsia="Times New Roman" w:hAnsi="Consolas" w:cs="Times New Roman"/>
          <w:color w:val="CCCCCC"/>
          <w:sz w:val="21"/>
          <w:szCs w:val="21"/>
          <w:lang w:eastAsia="en-US"/>
        </w:rPr>
        <w:pPrChange w:id="6105" w:author="kalla madhu" w:date="2024-07-17T14:39:00Z" w16du:dateUtc="2024-07-17T09:09:00Z">
          <w:pPr>
            <w:shd w:val="clear" w:color="auto" w:fill="1F1F1F"/>
            <w:spacing w:line="285" w:lineRule="atLeast"/>
          </w:pPr>
        </w:pPrChange>
      </w:pPr>
      <w:del w:id="6106"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Connection</w:delText>
        </w:r>
        <w:r w:rsidRPr="009329BA" w:rsidDel="00D542BF">
          <w:rPr>
            <w:rFonts w:ascii="Consolas" w:eastAsia="Times New Roman" w:hAnsi="Consolas" w:cs="Times New Roman"/>
            <w:color w:val="CCCCCC"/>
            <w:sz w:val="21"/>
            <w:szCs w:val="21"/>
            <w:lang w:eastAsia="en-US"/>
          </w:rPr>
          <w:delText>;</w:delText>
        </w:r>
      </w:del>
    </w:p>
    <w:p w14:paraId="422C5D23" w14:textId="2127CEB5" w:rsidR="007E5BE2" w:rsidRPr="009329BA" w:rsidDel="00D542BF" w:rsidRDefault="007E5BE2">
      <w:pPr>
        <w:rPr>
          <w:del w:id="6107" w:author="kalla madhu" w:date="2024-07-13T14:28:00Z" w16du:dateUtc="2024-07-13T08:58:00Z"/>
          <w:rFonts w:ascii="Consolas" w:eastAsia="Times New Roman" w:hAnsi="Consolas" w:cs="Times New Roman"/>
          <w:color w:val="CCCCCC"/>
          <w:sz w:val="21"/>
          <w:szCs w:val="21"/>
          <w:lang w:eastAsia="en-US"/>
        </w:rPr>
        <w:pPrChange w:id="6108" w:author="kalla madhu" w:date="2024-07-17T14:39:00Z" w16du:dateUtc="2024-07-17T09:09:00Z">
          <w:pPr>
            <w:shd w:val="clear" w:color="auto" w:fill="1F1F1F"/>
            <w:spacing w:line="285" w:lineRule="atLeast"/>
          </w:pPr>
        </w:pPrChange>
      </w:pPr>
      <w:del w:id="6109"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DriverManager</w:delText>
        </w:r>
        <w:r w:rsidRPr="009329BA" w:rsidDel="00D542BF">
          <w:rPr>
            <w:rFonts w:ascii="Consolas" w:eastAsia="Times New Roman" w:hAnsi="Consolas" w:cs="Times New Roman"/>
            <w:color w:val="CCCCCC"/>
            <w:sz w:val="21"/>
            <w:szCs w:val="21"/>
            <w:lang w:eastAsia="en-US"/>
          </w:rPr>
          <w:delText>;</w:delText>
        </w:r>
      </w:del>
    </w:p>
    <w:p w14:paraId="3AFDD784" w14:textId="7CD9BDF6" w:rsidR="007E5BE2" w:rsidRPr="009329BA" w:rsidDel="00D542BF" w:rsidRDefault="007E5BE2">
      <w:pPr>
        <w:rPr>
          <w:del w:id="6110" w:author="kalla madhu" w:date="2024-07-13T14:28:00Z" w16du:dateUtc="2024-07-13T08:58:00Z"/>
          <w:rFonts w:ascii="Consolas" w:eastAsia="Times New Roman" w:hAnsi="Consolas" w:cs="Times New Roman"/>
          <w:color w:val="CCCCCC"/>
          <w:sz w:val="21"/>
          <w:szCs w:val="21"/>
          <w:lang w:eastAsia="en-US"/>
        </w:rPr>
        <w:pPrChange w:id="6111" w:author="kalla madhu" w:date="2024-07-17T14:39:00Z" w16du:dateUtc="2024-07-17T09:09:00Z">
          <w:pPr>
            <w:shd w:val="clear" w:color="auto" w:fill="1F1F1F"/>
            <w:spacing w:line="285" w:lineRule="atLeast"/>
          </w:pPr>
        </w:pPrChange>
      </w:pPr>
      <w:del w:id="6112"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Statement</w:delText>
        </w:r>
        <w:r w:rsidRPr="009329BA" w:rsidDel="00D542BF">
          <w:rPr>
            <w:rFonts w:ascii="Consolas" w:eastAsia="Times New Roman" w:hAnsi="Consolas" w:cs="Times New Roman"/>
            <w:color w:val="CCCCCC"/>
            <w:sz w:val="21"/>
            <w:szCs w:val="21"/>
            <w:lang w:eastAsia="en-US"/>
          </w:rPr>
          <w:delText>;</w:delText>
        </w:r>
      </w:del>
    </w:p>
    <w:p w14:paraId="3741A797" w14:textId="69A2DF7E" w:rsidR="007E5BE2" w:rsidRPr="009329BA" w:rsidDel="00D542BF" w:rsidRDefault="007E5BE2">
      <w:pPr>
        <w:rPr>
          <w:del w:id="6113" w:author="kalla madhu" w:date="2024-07-13T14:28:00Z" w16du:dateUtc="2024-07-13T08:58:00Z"/>
          <w:rFonts w:ascii="Consolas" w:eastAsia="Times New Roman" w:hAnsi="Consolas" w:cs="Times New Roman"/>
          <w:color w:val="CCCCCC"/>
          <w:sz w:val="21"/>
          <w:szCs w:val="21"/>
          <w:lang w:eastAsia="en-US"/>
        </w:rPr>
        <w:pPrChange w:id="6114" w:author="kalla madhu" w:date="2024-07-17T14:39:00Z" w16du:dateUtc="2024-07-17T09:09:00Z">
          <w:pPr>
            <w:shd w:val="clear" w:color="auto" w:fill="1F1F1F"/>
            <w:spacing w:line="285" w:lineRule="atLeast"/>
          </w:pPr>
        </w:pPrChange>
      </w:pPr>
      <w:del w:id="6115"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util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Scanner</w:delText>
        </w:r>
        <w:r w:rsidRPr="009329BA" w:rsidDel="00D542BF">
          <w:rPr>
            <w:rFonts w:ascii="Consolas" w:eastAsia="Times New Roman" w:hAnsi="Consolas" w:cs="Times New Roman"/>
            <w:color w:val="CCCCCC"/>
            <w:sz w:val="21"/>
            <w:szCs w:val="21"/>
            <w:lang w:eastAsia="en-US"/>
          </w:rPr>
          <w:delText>;</w:delText>
        </w:r>
      </w:del>
    </w:p>
    <w:p w14:paraId="6CC70E04" w14:textId="57583BC1" w:rsidR="007E5BE2" w:rsidRPr="009329BA" w:rsidDel="00D542BF" w:rsidRDefault="007E5BE2">
      <w:pPr>
        <w:rPr>
          <w:del w:id="6116" w:author="kalla madhu" w:date="2024-07-13T14:28:00Z" w16du:dateUtc="2024-07-13T08:58:00Z"/>
          <w:rFonts w:ascii="Consolas" w:eastAsia="Times New Roman" w:hAnsi="Consolas" w:cs="Times New Roman"/>
          <w:color w:val="CCCCCC"/>
          <w:sz w:val="21"/>
          <w:szCs w:val="21"/>
          <w:lang w:eastAsia="en-US"/>
        </w:rPr>
        <w:pPrChange w:id="6117" w:author="kalla madhu" w:date="2024-07-17T14:39:00Z" w16du:dateUtc="2024-07-17T09:09:00Z">
          <w:pPr>
            <w:shd w:val="clear" w:color="auto" w:fill="1F1F1F"/>
            <w:spacing w:line="285" w:lineRule="atLeast"/>
          </w:pPr>
        </w:pPrChange>
      </w:pPr>
      <w:del w:id="6118" w:author="kalla madhu" w:date="2024-07-13T14:28:00Z" w16du:dateUtc="2024-07-13T08:58:00Z">
        <w:r w:rsidRPr="009329BA" w:rsidDel="00D542BF">
          <w:rPr>
            <w:rFonts w:ascii="Consolas" w:eastAsia="Times New Roman" w:hAnsi="Consolas" w:cs="Times New Roman"/>
            <w:color w:val="569CD6"/>
            <w:sz w:val="21"/>
            <w:szCs w:val="21"/>
            <w:lang w:eastAsia="en-US"/>
          </w:rPr>
          <w:delText>public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class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JDBC4</w:delText>
        </w:r>
        <w:r w:rsidRPr="009329BA" w:rsidDel="00D542BF">
          <w:rPr>
            <w:rFonts w:ascii="Consolas" w:eastAsia="Times New Roman" w:hAnsi="Consolas" w:cs="Times New Roman"/>
            <w:color w:val="CCCCCC"/>
            <w:sz w:val="21"/>
            <w:szCs w:val="21"/>
            <w:lang w:eastAsia="en-US"/>
          </w:rPr>
          <w:delText xml:space="preserve"> </w:delText>
        </w:r>
      </w:del>
    </w:p>
    <w:p w14:paraId="2B719834" w14:textId="6C56E4F2" w:rsidR="007E5BE2" w:rsidRPr="009329BA" w:rsidDel="00D542BF" w:rsidRDefault="007E5BE2">
      <w:pPr>
        <w:rPr>
          <w:del w:id="6119" w:author="kalla madhu" w:date="2024-07-13T14:28:00Z" w16du:dateUtc="2024-07-13T08:58:00Z"/>
          <w:rFonts w:ascii="Consolas" w:eastAsia="Times New Roman" w:hAnsi="Consolas" w:cs="Times New Roman"/>
          <w:color w:val="CCCCCC"/>
          <w:sz w:val="21"/>
          <w:szCs w:val="21"/>
          <w:lang w:eastAsia="en-US"/>
        </w:rPr>
        <w:pPrChange w:id="6120" w:author="kalla madhu" w:date="2024-07-17T14:39:00Z" w16du:dateUtc="2024-07-17T09:09:00Z">
          <w:pPr>
            <w:shd w:val="clear" w:color="auto" w:fill="1F1F1F"/>
            <w:spacing w:line="285" w:lineRule="atLeast"/>
          </w:pPr>
        </w:pPrChange>
      </w:pPr>
      <w:del w:id="6121" w:author="kalla madhu" w:date="2024-07-13T14:28:00Z" w16du:dateUtc="2024-07-13T08:58:00Z">
        <w:r w:rsidRPr="009329BA" w:rsidDel="00D542BF">
          <w:rPr>
            <w:rFonts w:ascii="Consolas" w:eastAsia="Times New Roman" w:hAnsi="Consolas" w:cs="Times New Roman"/>
            <w:color w:val="CCCCCC"/>
            <w:sz w:val="21"/>
            <w:szCs w:val="21"/>
            <w:lang w:eastAsia="en-US"/>
          </w:rPr>
          <w:delText>{</w:delText>
        </w:r>
      </w:del>
    </w:p>
    <w:p w14:paraId="3FE8DA55" w14:textId="465454AA" w:rsidR="007E5BE2" w:rsidRPr="009329BA" w:rsidDel="00D542BF" w:rsidRDefault="007E5BE2">
      <w:pPr>
        <w:rPr>
          <w:del w:id="6122" w:author="kalla madhu" w:date="2024-07-13T14:28:00Z" w16du:dateUtc="2024-07-13T08:58:00Z"/>
          <w:rFonts w:ascii="Consolas" w:eastAsia="Times New Roman" w:hAnsi="Consolas" w:cs="Times New Roman"/>
          <w:color w:val="CCCCCC"/>
          <w:sz w:val="21"/>
          <w:szCs w:val="21"/>
          <w:lang w:eastAsia="en-US"/>
        </w:rPr>
        <w:pPrChange w:id="6123" w:author="kalla madhu" w:date="2024-07-17T14:39:00Z" w16du:dateUtc="2024-07-17T09:09:00Z">
          <w:pPr>
            <w:shd w:val="clear" w:color="auto" w:fill="1F1F1F"/>
            <w:spacing w:line="285" w:lineRule="atLeast"/>
          </w:pPr>
        </w:pPrChange>
      </w:pPr>
      <w:del w:id="6124"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public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static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void</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DCDCAA"/>
            <w:sz w:val="21"/>
            <w:szCs w:val="21"/>
            <w:lang w:eastAsia="en-US"/>
          </w:rPr>
          <w:delText>main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EC9B0"/>
            <w:sz w:val="21"/>
            <w:szCs w:val="21"/>
            <w:lang w:eastAsia="en-US"/>
          </w:rPr>
          <w:delText>String</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args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throws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Exception</w:delText>
        </w:r>
      </w:del>
    </w:p>
    <w:p w14:paraId="630CC7BE" w14:textId="4F063578" w:rsidR="007E5BE2" w:rsidRPr="009329BA" w:rsidDel="00D542BF" w:rsidRDefault="007E5BE2">
      <w:pPr>
        <w:rPr>
          <w:del w:id="6125" w:author="kalla madhu" w:date="2024-07-13T14:28:00Z" w16du:dateUtc="2024-07-13T08:58:00Z"/>
          <w:rFonts w:ascii="Consolas" w:eastAsia="Times New Roman" w:hAnsi="Consolas" w:cs="Times New Roman"/>
          <w:color w:val="CCCCCC"/>
          <w:sz w:val="21"/>
          <w:szCs w:val="21"/>
          <w:lang w:eastAsia="en-US"/>
        </w:rPr>
        <w:pPrChange w:id="6126" w:author="kalla madhu" w:date="2024-07-17T14:39:00Z" w16du:dateUtc="2024-07-17T09:09:00Z">
          <w:pPr>
            <w:shd w:val="clear" w:color="auto" w:fill="1F1F1F"/>
            <w:spacing w:line="285" w:lineRule="atLeast"/>
          </w:pPr>
        </w:pPrChange>
      </w:pPr>
      <w:del w:id="6127" w:author="kalla madhu" w:date="2024-07-13T14:28:00Z" w16du:dateUtc="2024-07-13T08:58:00Z">
        <w:r w:rsidRPr="009329BA" w:rsidDel="00D542BF">
          <w:rPr>
            <w:rFonts w:ascii="Consolas" w:eastAsia="Times New Roman" w:hAnsi="Consolas" w:cs="Times New Roman"/>
            <w:color w:val="CCCCCC"/>
            <w:sz w:val="21"/>
            <w:szCs w:val="21"/>
            <w:lang w:eastAsia="en-US"/>
          </w:rPr>
          <w:delText>    {        </w:delText>
        </w:r>
      </w:del>
    </w:p>
    <w:p w14:paraId="7C57AE32" w14:textId="35039117" w:rsidR="007E5BE2" w:rsidRPr="009329BA" w:rsidDel="00D542BF" w:rsidRDefault="007E5BE2">
      <w:pPr>
        <w:rPr>
          <w:del w:id="6128" w:author="kalla madhu" w:date="2024-07-13T14:28:00Z" w16du:dateUtc="2024-07-13T08:58:00Z"/>
          <w:rFonts w:ascii="Consolas" w:eastAsia="Times New Roman" w:hAnsi="Consolas" w:cs="Times New Roman"/>
          <w:color w:val="CCCCCC"/>
          <w:sz w:val="21"/>
          <w:szCs w:val="21"/>
          <w:lang w:eastAsia="en-US"/>
        </w:rPr>
        <w:pPrChange w:id="6129" w:author="kalla madhu" w:date="2024-07-17T14:39:00Z" w16du:dateUtc="2024-07-17T09:09:00Z">
          <w:pPr>
            <w:shd w:val="clear" w:color="auto" w:fill="1F1F1F"/>
            <w:spacing w:line="285" w:lineRule="atLeast"/>
          </w:pPr>
        </w:pPrChange>
      </w:pPr>
      <w:del w:id="6130"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del>
    </w:p>
    <w:p w14:paraId="4AC29CC3" w14:textId="40AB6AEB" w:rsidR="007E5BE2" w:rsidRPr="009329BA" w:rsidDel="00D542BF" w:rsidRDefault="007E5BE2">
      <w:pPr>
        <w:rPr>
          <w:del w:id="6131" w:author="kalla madhu" w:date="2024-07-13T14:28:00Z" w16du:dateUtc="2024-07-13T08:58:00Z"/>
          <w:rFonts w:ascii="Consolas" w:eastAsia="Times New Roman" w:hAnsi="Consolas" w:cs="Times New Roman"/>
          <w:color w:val="CCCCCC"/>
          <w:sz w:val="21"/>
          <w:szCs w:val="21"/>
          <w:lang w:eastAsia="en-US"/>
        </w:rPr>
        <w:pPrChange w:id="6132" w:author="kalla madhu" w:date="2024-07-17T14:39:00Z" w16du:dateUtc="2024-07-17T09:09:00Z">
          <w:pPr>
            <w:shd w:val="clear" w:color="auto" w:fill="1F1F1F"/>
            <w:spacing w:line="285" w:lineRule="atLeast"/>
          </w:pPr>
        </w:pPrChange>
      </w:pPr>
      <w:del w:id="6133"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Scanner</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scan</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C586C0"/>
            <w:sz w:val="21"/>
            <w:szCs w:val="21"/>
            <w:lang w:eastAsia="en-US"/>
          </w:rPr>
          <w:delText>new</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DCDCAA"/>
            <w:sz w:val="21"/>
            <w:szCs w:val="21"/>
            <w:lang w:eastAsia="en-US"/>
          </w:rPr>
          <w:delText>Scanner</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EC9B0"/>
            <w:sz w:val="21"/>
            <w:szCs w:val="21"/>
            <w:lang w:eastAsia="en-US"/>
          </w:rPr>
          <w:delText>System</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FC1FF"/>
            <w:sz w:val="21"/>
            <w:szCs w:val="21"/>
            <w:lang w:eastAsia="en-US"/>
          </w:rPr>
          <w:delText>in</w:delText>
        </w:r>
        <w:r w:rsidRPr="009329BA" w:rsidDel="00D542BF">
          <w:rPr>
            <w:rFonts w:ascii="Consolas" w:eastAsia="Times New Roman" w:hAnsi="Consolas" w:cs="Times New Roman"/>
            <w:color w:val="CCCCCC"/>
            <w:sz w:val="21"/>
            <w:szCs w:val="21"/>
            <w:lang w:eastAsia="en-US"/>
          </w:rPr>
          <w:delText>);</w:delText>
        </w:r>
      </w:del>
    </w:p>
    <w:p w14:paraId="2704D48F" w14:textId="359CF790" w:rsidR="007E5BE2" w:rsidRPr="009329BA" w:rsidDel="00D542BF" w:rsidRDefault="007E5BE2">
      <w:pPr>
        <w:rPr>
          <w:del w:id="6134" w:author="kalla madhu" w:date="2024-07-13T14:28:00Z" w16du:dateUtc="2024-07-13T08:58:00Z"/>
          <w:rFonts w:ascii="Consolas" w:eastAsia="Times New Roman" w:hAnsi="Consolas" w:cs="Times New Roman"/>
          <w:color w:val="CCCCCC"/>
          <w:sz w:val="21"/>
          <w:szCs w:val="21"/>
          <w:lang w:eastAsia="en-US"/>
        </w:rPr>
        <w:pPrChange w:id="6135" w:author="kalla madhu" w:date="2024-07-17T14:39:00Z" w16du:dateUtc="2024-07-17T09:09:00Z">
          <w:pPr>
            <w:shd w:val="clear" w:color="auto" w:fill="1F1F1F"/>
            <w:spacing w:line="285" w:lineRule="atLeast"/>
          </w:pPr>
        </w:pPrChange>
      </w:pPr>
      <w:del w:id="6136"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System</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FC1FF"/>
            <w:sz w:val="21"/>
            <w:szCs w:val="21"/>
            <w:lang w:eastAsia="en-US"/>
          </w:rPr>
          <w:delText>out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println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"Enter eno:</w:delText>
        </w:r>
        <w:r w:rsidRPr="009329BA" w:rsidDel="00D542BF">
          <w:rPr>
            <w:rFonts w:ascii="Consolas" w:eastAsia="Times New Roman" w:hAnsi="Consolas" w:cs="Times New Roman"/>
            <w:color w:val="D7BA7D"/>
            <w:sz w:val="21"/>
            <w:szCs w:val="21"/>
            <w:lang w:eastAsia="en-US"/>
          </w:rPr>
          <w:delText>\t</w:delText>
        </w:r>
        <w:r w:rsidRPr="009329BA" w:rsidDel="00D542BF">
          <w:rPr>
            <w:rFonts w:ascii="Consolas" w:eastAsia="Times New Roman" w:hAnsi="Consolas" w:cs="Times New Roman"/>
            <w:color w:val="CE9178"/>
            <w:sz w:val="21"/>
            <w:szCs w:val="21"/>
            <w:lang w:eastAsia="en-US"/>
          </w:rPr>
          <w:delText>"</w:delText>
        </w:r>
        <w:r w:rsidRPr="009329BA" w:rsidDel="00D542BF">
          <w:rPr>
            <w:rFonts w:ascii="Consolas" w:eastAsia="Times New Roman" w:hAnsi="Consolas" w:cs="Times New Roman"/>
            <w:color w:val="CCCCCC"/>
            <w:sz w:val="21"/>
            <w:szCs w:val="21"/>
            <w:lang w:eastAsia="en-US"/>
          </w:rPr>
          <w:delText>);</w:delText>
        </w:r>
      </w:del>
    </w:p>
    <w:p w14:paraId="7F5B451E" w14:textId="25C841B5" w:rsidR="007E5BE2" w:rsidRPr="009329BA" w:rsidDel="00D542BF" w:rsidRDefault="007E5BE2">
      <w:pPr>
        <w:rPr>
          <w:del w:id="6137" w:author="kalla madhu" w:date="2024-07-13T14:28:00Z" w16du:dateUtc="2024-07-13T08:58:00Z"/>
          <w:rFonts w:ascii="Consolas" w:eastAsia="Times New Roman" w:hAnsi="Consolas" w:cs="Times New Roman"/>
          <w:color w:val="CCCCCC"/>
          <w:sz w:val="21"/>
          <w:szCs w:val="21"/>
          <w:lang w:eastAsia="en-US"/>
        </w:rPr>
        <w:pPrChange w:id="6138" w:author="kalla madhu" w:date="2024-07-17T14:39:00Z" w16du:dateUtc="2024-07-17T09:09:00Z">
          <w:pPr>
            <w:shd w:val="clear" w:color="auto" w:fill="1F1F1F"/>
            <w:spacing w:line="285" w:lineRule="atLeast"/>
          </w:pPr>
        </w:pPrChange>
      </w:pPr>
      <w:del w:id="6139"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int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eno</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scan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nextInt</w:delText>
        </w:r>
        <w:r w:rsidRPr="009329BA" w:rsidDel="00D542BF">
          <w:rPr>
            <w:rFonts w:ascii="Consolas" w:eastAsia="Times New Roman" w:hAnsi="Consolas" w:cs="Times New Roman"/>
            <w:color w:val="CCCCCC"/>
            <w:sz w:val="21"/>
            <w:szCs w:val="21"/>
            <w:lang w:eastAsia="en-US"/>
          </w:rPr>
          <w:delText>();</w:delText>
        </w:r>
      </w:del>
    </w:p>
    <w:p w14:paraId="6B778190" w14:textId="6B82261C" w:rsidR="007E5BE2" w:rsidRPr="009329BA" w:rsidDel="00D542BF" w:rsidRDefault="007E5BE2">
      <w:pPr>
        <w:rPr>
          <w:del w:id="6140" w:author="kalla madhu" w:date="2024-07-13T14:28:00Z" w16du:dateUtc="2024-07-13T08:58:00Z"/>
          <w:rFonts w:ascii="Consolas" w:eastAsia="Times New Roman" w:hAnsi="Consolas" w:cs="Times New Roman"/>
          <w:color w:val="CCCCCC"/>
          <w:sz w:val="21"/>
          <w:szCs w:val="21"/>
          <w:lang w:eastAsia="en-US"/>
        </w:rPr>
        <w:pPrChange w:id="6141" w:author="kalla madhu" w:date="2024-07-17T14:39:00Z" w16du:dateUtc="2024-07-17T09:09:00Z">
          <w:pPr>
            <w:shd w:val="clear" w:color="auto" w:fill="1F1F1F"/>
            <w:spacing w:line="285" w:lineRule="atLeast"/>
          </w:pPr>
        </w:pPrChange>
      </w:pPr>
      <w:del w:id="6142"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System</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FC1FF"/>
            <w:sz w:val="21"/>
            <w:szCs w:val="21"/>
            <w:lang w:eastAsia="en-US"/>
          </w:rPr>
          <w:delText>out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println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"Enter ename:</w:delText>
        </w:r>
        <w:r w:rsidRPr="009329BA" w:rsidDel="00D542BF">
          <w:rPr>
            <w:rFonts w:ascii="Consolas" w:eastAsia="Times New Roman" w:hAnsi="Consolas" w:cs="Times New Roman"/>
            <w:color w:val="D7BA7D"/>
            <w:sz w:val="21"/>
            <w:szCs w:val="21"/>
            <w:lang w:eastAsia="en-US"/>
          </w:rPr>
          <w:delText>\t</w:delText>
        </w:r>
        <w:r w:rsidRPr="009329BA" w:rsidDel="00D542BF">
          <w:rPr>
            <w:rFonts w:ascii="Consolas" w:eastAsia="Times New Roman" w:hAnsi="Consolas" w:cs="Times New Roman"/>
            <w:color w:val="CE9178"/>
            <w:sz w:val="21"/>
            <w:szCs w:val="21"/>
            <w:lang w:eastAsia="en-US"/>
          </w:rPr>
          <w:delText>"</w:delText>
        </w:r>
        <w:r w:rsidRPr="009329BA" w:rsidDel="00D542BF">
          <w:rPr>
            <w:rFonts w:ascii="Consolas" w:eastAsia="Times New Roman" w:hAnsi="Consolas" w:cs="Times New Roman"/>
            <w:color w:val="CCCCCC"/>
            <w:sz w:val="21"/>
            <w:szCs w:val="21"/>
            <w:lang w:eastAsia="en-US"/>
          </w:rPr>
          <w:delText>);</w:delText>
        </w:r>
      </w:del>
    </w:p>
    <w:p w14:paraId="62B26048" w14:textId="3CA36D18" w:rsidR="007E5BE2" w:rsidRPr="009329BA" w:rsidDel="00D542BF" w:rsidRDefault="007E5BE2">
      <w:pPr>
        <w:rPr>
          <w:del w:id="6143" w:author="kalla madhu" w:date="2024-07-13T14:28:00Z" w16du:dateUtc="2024-07-13T08:58:00Z"/>
          <w:rFonts w:ascii="Consolas" w:eastAsia="Times New Roman" w:hAnsi="Consolas" w:cs="Times New Roman"/>
          <w:color w:val="CCCCCC"/>
          <w:sz w:val="21"/>
          <w:szCs w:val="21"/>
          <w:lang w:eastAsia="en-US"/>
        </w:rPr>
        <w:pPrChange w:id="6144" w:author="kalla madhu" w:date="2024-07-17T14:39:00Z" w16du:dateUtc="2024-07-17T09:09:00Z">
          <w:pPr>
            <w:shd w:val="clear" w:color="auto" w:fill="1F1F1F"/>
            <w:spacing w:line="285" w:lineRule="atLeast"/>
          </w:pPr>
        </w:pPrChange>
      </w:pPr>
      <w:del w:id="6145"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String</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ename</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scan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next</w:delText>
        </w:r>
        <w:r w:rsidRPr="009329BA" w:rsidDel="00D542BF">
          <w:rPr>
            <w:rFonts w:ascii="Consolas" w:eastAsia="Times New Roman" w:hAnsi="Consolas" w:cs="Times New Roman"/>
            <w:color w:val="CCCCCC"/>
            <w:sz w:val="21"/>
            <w:szCs w:val="21"/>
            <w:lang w:eastAsia="en-US"/>
          </w:rPr>
          <w:delText>();</w:delText>
        </w:r>
      </w:del>
    </w:p>
    <w:p w14:paraId="70248471" w14:textId="5D80783A" w:rsidR="007E5BE2" w:rsidRPr="009329BA" w:rsidDel="00D542BF" w:rsidRDefault="007E5BE2">
      <w:pPr>
        <w:rPr>
          <w:del w:id="6146" w:author="kalla madhu" w:date="2024-07-13T14:28:00Z" w16du:dateUtc="2024-07-13T08:58:00Z"/>
          <w:rFonts w:ascii="Consolas" w:eastAsia="Times New Roman" w:hAnsi="Consolas" w:cs="Times New Roman"/>
          <w:color w:val="CCCCCC"/>
          <w:sz w:val="21"/>
          <w:szCs w:val="21"/>
          <w:lang w:eastAsia="en-US"/>
        </w:rPr>
        <w:pPrChange w:id="6147" w:author="kalla madhu" w:date="2024-07-17T14:39:00Z" w16du:dateUtc="2024-07-17T09:09:00Z">
          <w:pPr>
            <w:shd w:val="clear" w:color="auto" w:fill="1F1F1F"/>
            <w:spacing w:line="285" w:lineRule="atLeast"/>
          </w:pPr>
        </w:pPrChange>
      </w:pPr>
      <w:del w:id="6148"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String</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cmd</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CE9178"/>
            <w:sz w:val="21"/>
            <w:szCs w:val="21"/>
            <w:lang w:eastAsia="en-US"/>
          </w:rPr>
          <w:delText>"insert into emp values("</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eno</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CE9178"/>
            <w:sz w:val="21"/>
            <w:szCs w:val="21"/>
            <w:lang w:eastAsia="en-US"/>
          </w:rPr>
          <w:delText>",'"</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ename</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CE9178"/>
            <w:sz w:val="21"/>
            <w:szCs w:val="21"/>
            <w:lang w:eastAsia="en-US"/>
          </w:rPr>
          <w:delText>"')"</w:delText>
        </w:r>
        <w:r w:rsidRPr="009329BA" w:rsidDel="00D542BF">
          <w:rPr>
            <w:rFonts w:ascii="Consolas" w:eastAsia="Times New Roman" w:hAnsi="Consolas" w:cs="Times New Roman"/>
            <w:color w:val="CCCCCC"/>
            <w:sz w:val="21"/>
            <w:szCs w:val="21"/>
            <w:lang w:eastAsia="en-US"/>
          </w:rPr>
          <w:delText>;</w:delText>
        </w:r>
      </w:del>
    </w:p>
    <w:p w14:paraId="43F9DE88" w14:textId="0A32D7AF" w:rsidR="007E5BE2" w:rsidRPr="009329BA" w:rsidDel="00D542BF" w:rsidRDefault="007E5BE2">
      <w:pPr>
        <w:rPr>
          <w:del w:id="6149" w:author="kalla madhu" w:date="2024-07-13T14:28:00Z" w16du:dateUtc="2024-07-13T08:58:00Z"/>
          <w:rFonts w:ascii="Consolas" w:eastAsia="Times New Roman" w:hAnsi="Consolas" w:cs="Times New Roman"/>
          <w:color w:val="CCCCCC"/>
          <w:sz w:val="21"/>
          <w:szCs w:val="21"/>
          <w:lang w:eastAsia="en-US"/>
        </w:rPr>
        <w:pPrChange w:id="6150" w:author="kalla madhu" w:date="2024-07-17T14:39:00Z" w16du:dateUtc="2024-07-17T09:09:00Z">
          <w:pPr>
            <w:shd w:val="clear" w:color="auto" w:fill="1F1F1F"/>
            <w:spacing w:line="285" w:lineRule="atLeast"/>
          </w:pPr>
        </w:pPrChange>
      </w:pPr>
      <w:del w:id="6151"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System</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FC1FF"/>
            <w:sz w:val="21"/>
            <w:szCs w:val="21"/>
            <w:lang w:eastAsia="en-US"/>
          </w:rPr>
          <w:delText>out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println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9CDCFE"/>
            <w:sz w:val="21"/>
            <w:szCs w:val="21"/>
            <w:lang w:eastAsia="en-US"/>
          </w:rPr>
          <w:delText>cmd</w:delText>
        </w:r>
        <w:r w:rsidRPr="009329BA" w:rsidDel="00D542BF">
          <w:rPr>
            <w:rFonts w:ascii="Consolas" w:eastAsia="Times New Roman" w:hAnsi="Consolas" w:cs="Times New Roman"/>
            <w:color w:val="CCCCCC"/>
            <w:sz w:val="21"/>
            <w:szCs w:val="21"/>
            <w:lang w:eastAsia="en-US"/>
          </w:rPr>
          <w:delText>);</w:delText>
        </w:r>
      </w:del>
    </w:p>
    <w:p w14:paraId="63DAEE6E" w14:textId="5B88FEAF" w:rsidR="007E5BE2" w:rsidRPr="009329BA" w:rsidDel="00D542BF" w:rsidRDefault="007E5BE2">
      <w:pPr>
        <w:rPr>
          <w:del w:id="6152" w:author="kalla madhu" w:date="2024-07-13T14:28:00Z" w16du:dateUtc="2024-07-13T08:58:00Z"/>
          <w:rFonts w:ascii="Consolas" w:eastAsia="Times New Roman" w:hAnsi="Consolas" w:cs="Times New Roman"/>
          <w:color w:val="CCCCCC"/>
          <w:sz w:val="21"/>
          <w:szCs w:val="21"/>
          <w:lang w:eastAsia="en-US"/>
        </w:rPr>
        <w:pPrChange w:id="6153" w:author="kalla madhu" w:date="2024-07-17T14:39:00Z" w16du:dateUtc="2024-07-17T09:09:00Z">
          <w:pPr>
            <w:shd w:val="clear" w:color="auto" w:fill="1F1F1F"/>
            <w:spacing w:line="285" w:lineRule="atLeast"/>
          </w:pPr>
        </w:pPrChange>
      </w:pPr>
    </w:p>
    <w:p w14:paraId="60F9E8CC" w14:textId="19E5D40F" w:rsidR="007E5BE2" w:rsidRPr="009329BA" w:rsidDel="00D542BF" w:rsidRDefault="007E5BE2">
      <w:pPr>
        <w:rPr>
          <w:del w:id="6154" w:author="kalla madhu" w:date="2024-07-13T14:28:00Z" w16du:dateUtc="2024-07-13T08:58:00Z"/>
          <w:rFonts w:ascii="Consolas" w:eastAsia="Times New Roman" w:hAnsi="Consolas" w:cs="Times New Roman"/>
          <w:color w:val="CCCCCC"/>
          <w:sz w:val="21"/>
          <w:szCs w:val="21"/>
          <w:lang w:eastAsia="en-US"/>
        </w:rPr>
        <w:pPrChange w:id="6155" w:author="kalla madhu" w:date="2024-07-17T14:39:00Z" w16du:dateUtc="2024-07-17T09:09:00Z">
          <w:pPr>
            <w:shd w:val="clear" w:color="auto" w:fill="1F1F1F"/>
            <w:spacing w:line="285" w:lineRule="atLeast"/>
          </w:pPr>
        </w:pPrChange>
      </w:pPr>
      <w:del w:id="6156"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Class</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forName</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"com.mysql.cj.jdbc.Driver"</w:delText>
        </w:r>
        <w:r w:rsidRPr="009329BA" w:rsidDel="00D542BF">
          <w:rPr>
            <w:rFonts w:ascii="Consolas" w:eastAsia="Times New Roman" w:hAnsi="Consolas" w:cs="Times New Roman"/>
            <w:color w:val="CCCCCC"/>
            <w:sz w:val="21"/>
            <w:szCs w:val="21"/>
            <w:lang w:eastAsia="en-US"/>
          </w:rPr>
          <w:delText>);</w:delText>
        </w:r>
      </w:del>
    </w:p>
    <w:p w14:paraId="6E64B718" w14:textId="6893182E" w:rsidR="007E5BE2" w:rsidRPr="009329BA" w:rsidDel="00D542BF" w:rsidRDefault="007E5BE2">
      <w:pPr>
        <w:rPr>
          <w:del w:id="6157" w:author="kalla madhu" w:date="2024-07-13T14:28:00Z" w16du:dateUtc="2024-07-13T08:58:00Z"/>
          <w:rFonts w:ascii="Consolas" w:eastAsia="Times New Roman" w:hAnsi="Consolas" w:cs="Times New Roman"/>
          <w:color w:val="CCCCCC"/>
          <w:sz w:val="21"/>
          <w:szCs w:val="21"/>
          <w:lang w:eastAsia="en-US"/>
        </w:rPr>
        <w:pPrChange w:id="6158" w:author="kalla madhu" w:date="2024-07-17T14:39:00Z" w16du:dateUtc="2024-07-17T09:09:00Z">
          <w:pPr>
            <w:shd w:val="clear" w:color="auto" w:fill="1F1F1F"/>
            <w:spacing w:line="285" w:lineRule="atLeast"/>
          </w:pPr>
        </w:pPrChange>
      </w:pPr>
      <w:del w:id="6159"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Connection</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con</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DriverManager</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getConnection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"jdbc:mysql://localhost:3306/gecdb2?user=root&amp;password=madhu"</w:delText>
        </w:r>
        <w:r w:rsidRPr="009329BA" w:rsidDel="00D542BF">
          <w:rPr>
            <w:rFonts w:ascii="Consolas" w:eastAsia="Times New Roman" w:hAnsi="Consolas" w:cs="Times New Roman"/>
            <w:color w:val="CCCCCC"/>
            <w:sz w:val="21"/>
            <w:szCs w:val="21"/>
            <w:lang w:eastAsia="en-US"/>
          </w:rPr>
          <w:delText>);</w:delText>
        </w:r>
      </w:del>
    </w:p>
    <w:p w14:paraId="28D0FD85" w14:textId="6712E651" w:rsidR="007E5BE2" w:rsidRPr="009329BA" w:rsidDel="00D542BF" w:rsidRDefault="007E5BE2">
      <w:pPr>
        <w:rPr>
          <w:del w:id="6160" w:author="kalla madhu" w:date="2024-07-13T14:28:00Z" w16du:dateUtc="2024-07-13T08:58:00Z"/>
          <w:rFonts w:ascii="Consolas" w:eastAsia="Times New Roman" w:hAnsi="Consolas" w:cs="Times New Roman"/>
          <w:color w:val="CCCCCC"/>
          <w:sz w:val="21"/>
          <w:szCs w:val="21"/>
          <w:lang w:eastAsia="en-US"/>
        </w:rPr>
        <w:pPrChange w:id="6161" w:author="kalla madhu" w:date="2024-07-17T14:39:00Z" w16du:dateUtc="2024-07-17T09:09:00Z">
          <w:pPr>
            <w:shd w:val="clear" w:color="auto" w:fill="1F1F1F"/>
            <w:spacing w:line="285" w:lineRule="atLeast"/>
          </w:pPr>
        </w:pPrChange>
      </w:pPr>
      <w:del w:id="6162"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Statement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stmt</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con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createStatement</w:delText>
        </w:r>
        <w:r w:rsidRPr="009329BA" w:rsidDel="00D542BF">
          <w:rPr>
            <w:rFonts w:ascii="Consolas" w:eastAsia="Times New Roman" w:hAnsi="Consolas" w:cs="Times New Roman"/>
            <w:color w:val="CCCCCC"/>
            <w:sz w:val="21"/>
            <w:szCs w:val="21"/>
            <w:lang w:eastAsia="en-US"/>
          </w:rPr>
          <w:delText>();</w:delText>
        </w:r>
      </w:del>
    </w:p>
    <w:p w14:paraId="749A9D12" w14:textId="0CBC6575" w:rsidR="007E5BE2" w:rsidRPr="009329BA" w:rsidDel="00D542BF" w:rsidRDefault="007E5BE2">
      <w:pPr>
        <w:rPr>
          <w:del w:id="6163" w:author="kalla madhu" w:date="2024-07-13T14:28:00Z" w16du:dateUtc="2024-07-13T08:58:00Z"/>
          <w:rFonts w:ascii="Consolas" w:eastAsia="Times New Roman" w:hAnsi="Consolas" w:cs="Times New Roman"/>
          <w:color w:val="CCCCCC"/>
          <w:sz w:val="21"/>
          <w:szCs w:val="21"/>
          <w:lang w:eastAsia="en-US"/>
        </w:rPr>
        <w:pPrChange w:id="6164" w:author="kalla madhu" w:date="2024-07-17T14:39:00Z" w16du:dateUtc="2024-07-17T09:09:00Z">
          <w:pPr>
            <w:shd w:val="clear" w:color="auto" w:fill="1F1F1F"/>
            <w:spacing w:line="285" w:lineRule="atLeast"/>
          </w:pPr>
        </w:pPrChange>
      </w:pPr>
      <w:del w:id="6165"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int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r</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stmt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executeUpdate</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9CDCFE"/>
            <w:sz w:val="21"/>
            <w:szCs w:val="21"/>
            <w:lang w:eastAsia="en-US"/>
          </w:rPr>
          <w:delText>cmd</w:delText>
        </w:r>
        <w:r w:rsidRPr="009329BA" w:rsidDel="00D542BF">
          <w:rPr>
            <w:rFonts w:ascii="Consolas" w:eastAsia="Times New Roman" w:hAnsi="Consolas" w:cs="Times New Roman"/>
            <w:color w:val="CCCCCC"/>
            <w:sz w:val="21"/>
            <w:szCs w:val="21"/>
            <w:lang w:eastAsia="en-US"/>
          </w:rPr>
          <w:delText>);</w:delText>
        </w:r>
      </w:del>
    </w:p>
    <w:p w14:paraId="6A88BFDC" w14:textId="598BEEAF" w:rsidR="007E5BE2" w:rsidRPr="009329BA" w:rsidDel="00D542BF" w:rsidRDefault="007E5BE2">
      <w:pPr>
        <w:rPr>
          <w:del w:id="6166" w:author="kalla madhu" w:date="2024-07-13T14:28:00Z" w16du:dateUtc="2024-07-13T08:58:00Z"/>
          <w:rFonts w:ascii="Consolas" w:eastAsia="Times New Roman" w:hAnsi="Consolas" w:cs="Times New Roman"/>
          <w:color w:val="CCCCCC"/>
          <w:sz w:val="21"/>
          <w:szCs w:val="21"/>
          <w:lang w:eastAsia="en-US"/>
        </w:rPr>
        <w:pPrChange w:id="6167" w:author="kalla madhu" w:date="2024-07-17T14:39:00Z" w16du:dateUtc="2024-07-17T09:09:00Z">
          <w:pPr>
            <w:shd w:val="clear" w:color="auto" w:fill="1F1F1F"/>
            <w:spacing w:line="285" w:lineRule="atLeast"/>
          </w:pPr>
        </w:pPrChange>
      </w:pPr>
      <w:del w:id="6168"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System</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FC1FF"/>
            <w:sz w:val="21"/>
            <w:szCs w:val="21"/>
            <w:lang w:eastAsia="en-US"/>
          </w:rPr>
          <w:delText>out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println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9CDCFE"/>
            <w:sz w:val="21"/>
            <w:szCs w:val="21"/>
            <w:lang w:eastAsia="en-US"/>
          </w:rPr>
          <w:delText>r</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CE9178"/>
            <w:sz w:val="21"/>
            <w:szCs w:val="21"/>
            <w:lang w:eastAsia="en-US"/>
          </w:rPr>
          <w:delText>" rows inserted.. "</w:delText>
        </w:r>
        <w:r w:rsidRPr="009329BA" w:rsidDel="00D542BF">
          <w:rPr>
            <w:rFonts w:ascii="Consolas" w:eastAsia="Times New Roman" w:hAnsi="Consolas" w:cs="Times New Roman"/>
            <w:color w:val="CCCCCC"/>
            <w:sz w:val="21"/>
            <w:szCs w:val="21"/>
            <w:lang w:eastAsia="en-US"/>
          </w:rPr>
          <w:delText>);</w:delText>
        </w:r>
      </w:del>
    </w:p>
    <w:p w14:paraId="1B3552BC" w14:textId="7560F16B" w:rsidR="007E5BE2" w:rsidRPr="009329BA" w:rsidDel="00D542BF" w:rsidRDefault="007E5BE2">
      <w:pPr>
        <w:rPr>
          <w:del w:id="6169" w:author="kalla madhu" w:date="2024-07-13T14:28:00Z" w16du:dateUtc="2024-07-13T08:58:00Z"/>
          <w:rFonts w:ascii="Consolas" w:eastAsia="Times New Roman" w:hAnsi="Consolas" w:cs="Times New Roman"/>
          <w:color w:val="CCCCCC"/>
          <w:sz w:val="21"/>
          <w:szCs w:val="21"/>
          <w:lang w:eastAsia="en-US"/>
        </w:rPr>
        <w:pPrChange w:id="6170" w:author="kalla madhu" w:date="2024-07-17T14:39:00Z" w16du:dateUtc="2024-07-17T09:09:00Z">
          <w:pPr>
            <w:shd w:val="clear" w:color="auto" w:fill="1F1F1F"/>
            <w:spacing w:line="285" w:lineRule="atLeast"/>
          </w:pPr>
        </w:pPrChange>
      </w:pPr>
      <w:del w:id="6171" w:author="kalla madhu" w:date="2024-07-13T14:28:00Z" w16du:dateUtc="2024-07-13T08:58:00Z">
        <w:r w:rsidRPr="009329BA" w:rsidDel="00D542BF">
          <w:rPr>
            <w:rFonts w:ascii="Consolas" w:eastAsia="Times New Roman" w:hAnsi="Consolas" w:cs="Times New Roman"/>
            <w:color w:val="CCCCCC"/>
            <w:sz w:val="21"/>
            <w:szCs w:val="21"/>
            <w:lang w:eastAsia="en-US"/>
          </w:rPr>
          <w:delText>    }</w:delText>
        </w:r>
      </w:del>
    </w:p>
    <w:p w14:paraId="67B3BAC7" w14:textId="4B5B86E9" w:rsidR="007E5BE2" w:rsidRPr="009329BA" w:rsidDel="00D542BF" w:rsidRDefault="007E5BE2">
      <w:pPr>
        <w:rPr>
          <w:del w:id="6172" w:author="kalla madhu" w:date="2024-07-13T14:28:00Z" w16du:dateUtc="2024-07-13T08:58:00Z"/>
          <w:rFonts w:ascii="Consolas" w:eastAsia="Times New Roman" w:hAnsi="Consolas" w:cs="Times New Roman"/>
          <w:color w:val="CCCCCC"/>
          <w:sz w:val="21"/>
          <w:szCs w:val="21"/>
          <w:lang w:eastAsia="en-US"/>
        </w:rPr>
        <w:pPrChange w:id="6173" w:author="kalla madhu" w:date="2024-07-17T14:39:00Z" w16du:dateUtc="2024-07-17T09:09:00Z">
          <w:pPr>
            <w:shd w:val="clear" w:color="auto" w:fill="1F1F1F"/>
            <w:spacing w:line="285" w:lineRule="atLeast"/>
          </w:pPr>
        </w:pPrChange>
      </w:pPr>
      <w:del w:id="6174" w:author="kalla madhu" w:date="2024-07-13T14:28:00Z" w16du:dateUtc="2024-07-13T08:58:00Z">
        <w:r w:rsidRPr="009329BA" w:rsidDel="00D542BF">
          <w:rPr>
            <w:rFonts w:ascii="Consolas" w:eastAsia="Times New Roman" w:hAnsi="Consolas" w:cs="Times New Roman"/>
            <w:color w:val="CCCCCC"/>
            <w:sz w:val="21"/>
            <w:szCs w:val="21"/>
            <w:lang w:eastAsia="en-US"/>
          </w:rPr>
          <w:delText>}</w:delText>
        </w:r>
      </w:del>
    </w:p>
    <w:p w14:paraId="3C185D20" w14:textId="4B1F1C6A" w:rsidR="007E5BE2" w:rsidRPr="009329BA" w:rsidDel="00D542BF" w:rsidRDefault="007E5BE2">
      <w:pPr>
        <w:rPr>
          <w:del w:id="6175" w:author="kalla madhu" w:date="2024-07-13T14:28:00Z" w16du:dateUtc="2024-07-13T08:58:00Z"/>
          <w:rFonts w:ascii="Consolas" w:eastAsia="Times New Roman" w:hAnsi="Consolas" w:cs="Times New Roman"/>
          <w:color w:val="CCCCCC"/>
          <w:sz w:val="21"/>
          <w:szCs w:val="21"/>
          <w:lang w:eastAsia="en-US"/>
        </w:rPr>
        <w:pPrChange w:id="6176" w:author="kalla madhu" w:date="2024-07-17T14:39:00Z" w16du:dateUtc="2024-07-17T09:09:00Z">
          <w:pPr>
            <w:shd w:val="clear" w:color="auto" w:fill="1F1F1F"/>
            <w:spacing w:line="285" w:lineRule="atLeast"/>
          </w:pPr>
        </w:pPrChange>
      </w:pPr>
      <w:del w:id="6177" w:author="kalla madhu" w:date="2024-07-13T14:28:00Z" w16du:dateUtc="2024-07-13T08:58:00Z">
        <w:r w:rsidRPr="009329BA" w:rsidDel="00D542BF">
          <w:rPr>
            <w:rFonts w:ascii="Consolas" w:eastAsia="Times New Roman" w:hAnsi="Consolas" w:cs="Times New Roman"/>
            <w:color w:val="CCCCCC"/>
            <w:sz w:val="21"/>
            <w:szCs w:val="21"/>
            <w:highlight w:val="darkGreen"/>
            <w:lang w:eastAsia="en-US"/>
          </w:rPr>
          <w:delText>Output:</w:delText>
        </w:r>
      </w:del>
    </w:p>
    <w:p w14:paraId="086C6862" w14:textId="104087DC" w:rsidR="0031007B" w:rsidRPr="009329BA" w:rsidDel="00D542BF" w:rsidRDefault="0031007B">
      <w:pPr>
        <w:rPr>
          <w:del w:id="6178" w:author="kalla madhu" w:date="2024-07-13T14:28:00Z" w16du:dateUtc="2024-07-13T08:58:00Z"/>
          <w:rFonts w:ascii="Consolas" w:eastAsia="Times New Roman" w:hAnsi="Consolas" w:cs="Times New Roman"/>
          <w:color w:val="CCCCCC"/>
          <w:sz w:val="21"/>
          <w:szCs w:val="21"/>
          <w:lang w:eastAsia="en-US"/>
        </w:rPr>
        <w:pPrChange w:id="6179" w:author="kalla madhu" w:date="2024-07-17T14:39:00Z" w16du:dateUtc="2024-07-17T09:09:00Z">
          <w:pPr>
            <w:shd w:val="clear" w:color="auto" w:fill="1F1F1F"/>
            <w:spacing w:line="285" w:lineRule="atLeast"/>
          </w:pPr>
        </w:pPrChange>
      </w:pPr>
      <w:del w:id="6180" w:author="kalla madhu" w:date="2024-07-13T14:28:00Z" w16du:dateUtc="2024-07-13T08:58:00Z">
        <w:r w:rsidRPr="009329BA" w:rsidDel="00D542BF">
          <w:rPr>
            <w:rFonts w:ascii="Consolas" w:eastAsia="Times New Roman" w:hAnsi="Consolas" w:cs="Times New Roman"/>
            <w:color w:val="CCCCCC"/>
            <w:sz w:val="21"/>
            <w:szCs w:val="21"/>
            <w:lang w:eastAsia="en-US"/>
          </w:rPr>
          <w:delText>Enter eno:</w:delText>
        </w:r>
      </w:del>
    </w:p>
    <w:p w14:paraId="41ED3378" w14:textId="62AF0A1C" w:rsidR="0031007B" w:rsidRPr="009329BA" w:rsidDel="00D542BF" w:rsidRDefault="0031007B">
      <w:pPr>
        <w:rPr>
          <w:del w:id="6181" w:author="kalla madhu" w:date="2024-07-13T14:28:00Z" w16du:dateUtc="2024-07-13T08:58:00Z"/>
          <w:rFonts w:ascii="Consolas" w:eastAsia="Times New Roman" w:hAnsi="Consolas" w:cs="Times New Roman"/>
          <w:color w:val="CCCCCC"/>
          <w:sz w:val="21"/>
          <w:szCs w:val="21"/>
          <w:lang w:eastAsia="en-US"/>
        </w:rPr>
        <w:pPrChange w:id="6182" w:author="kalla madhu" w:date="2024-07-17T14:39:00Z" w16du:dateUtc="2024-07-17T09:09:00Z">
          <w:pPr>
            <w:shd w:val="clear" w:color="auto" w:fill="1F1F1F"/>
            <w:spacing w:line="285" w:lineRule="atLeast"/>
          </w:pPr>
        </w:pPrChange>
      </w:pPr>
      <w:del w:id="6183" w:author="kalla madhu" w:date="2024-07-13T14:28:00Z" w16du:dateUtc="2024-07-13T08:58:00Z">
        <w:r w:rsidRPr="009329BA" w:rsidDel="00D542BF">
          <w:rPr>
            <w:rFonts w:ascii="Consolas" w:eastAsia="Times New Roman" w:hAnsi="Consolas" w:cs="Times New Roman"/>
            <w:color w:val="CCCCCC"/>
            <w:sz w:val="21"/>
            <w:szCs w:val="21"/>
            <w:lang w:eastAsia="en-US"/>
          </w:rPr>
          <w:delText>4</w:delText>
        </w:r>
      </w:del>
    </w:p>
    <w:p w14:paraId="43DC6174" w14:textId="28B9E282" w:rsidR="0031007B" w:rsidRPr="009329BA" w:rsidDel="00D542BF" w:rsidRDefault="0031007B">
      <w:pPr>
        <w:rPr>
          <w:del w:id="6184" w:author="kalla madhu" w:date="2024-07-13T14:28:00Z" w16du:dateUtc="2024-07-13T08:58:00Z"/>
          <w:rFonts w:ascii="Consolas" w:eastAsia="Times New Roman" w:hAnsi="Consolas" w:cs="Times New Roman"/>
          <w:color w:val="CCCCCC"/>
          <w:sz w:val="21"/>
          <w:szCs w:val="21"/>
          <w:lang w:eastAsia="en-US"/>
        </w:rPr>
        <w:pPrChange w:id="6185" w:author="kalla madhu" w:date="2024-07-17T14:39:00Z" w16du:dateUtc="2024-07-17T09:09:00Z">
          <w:pPr>
            <w:shd w:val="clear" w:color="auto" w:fill="1F1F1F"/>
            <w:spacing w:line="285" w:lineRule="atLeast"/>
          </w:pPr>
        </w:pPrChange>
      </w:pPr>
      <w:del w:id="6186" w:author="kalla madhu" w:date="2024-07-13T14:28:00Z" w16du:dateUtc="2024-07-13T08:58:00Z">
        <w:r w:rsidRPr="009329BA" w:rsidDel="00D542BF">
          <w:rPr>
            <w:rFonts w:ascii="Consolas" w:eastAsia="Times New Roman" w:hAnsi="Consolas" w:cs="Times New Roman"/>
            <w:color w:val="CCCCCC"/>
            <w:sz w:val="21"/>
            <w:szCs w:val="21"/>
            <w:lang w:eastAsia="en-US"/>
          </w:rPr>
          <w:delText>Enter ename:</w:delText>
        </w:r>
      </w:del>
    </w:p>
    <w:p w14:paraId="78937754" w14:textId="11FA21BC" w:rsidR="0031007B" w:rsidRPr="009329BA" w:rsidDel="00D542BF" w:rsidRDefault="0031007B">
      <w:pPr>
        <w:rPr>
          <w:del w:id="6187" w:author="kalla madhu" w:date="2024-07-13T14:28:00Z" w16du:dateUtc="2024-07-13T08:58:00Z"/>
          <w:rFonts w:ascii="Consolas" w:eastAsia="Times New Roman" w:hAnsi="Consolas" w:cs="Times New Roman"/>
          <w:color w:val="CCCCCC"/>
          <w:sz w:val="21"/>
          <w:szCs w:val="21"/>
          <w:lang w:eastAsia="en-US"/>
        </w:rPr>
        <w:pPrChange w:id="6188" w:author="kalla madhu" w:date="2024-07-17T14:39:00Z" w16du:dateUtc="2024-07-17T09:09:00Z">
          <w:pPr>
            <w:shd w:val="clear" w:color="auto" w:fill="1F1F1F"/>
            <w:spacing w:line="285" w:lineRule="atLeast"/>
          </w:pPr>
        </w:pPrChange>
      </w:pPr>
      <w:del w:id="6189" w:author="kalla madhu" w:date="2024-07-13T14:28:00Z" w16du:dateUtc="2024-07-13T08:58:00Z">
        <w:r w:rsidRPr="009329BA" w:rsidDel="00D542BF">
          <w:rPr>
            <w:rFonts w:ascii="Consolas" w:eastAsia="Times New Roman" w:hAnsi="Consolas" w:cs="Times New Roman"/>
            <w:color w:val="CCCCCC"/>
            <w:sz w:val="21"/>
            <w:szCs w:val="21"/>
            <w:lang w:eastAsia="en-US"/>
          </w:rPr>
          <w:delText>Chatrapathi</w:delText>
        </w:r>
      </w:del>
    </w:p>
    <w:p w14:paraId="4C55C9B3" w14:textId="74484249" w:rsidR="0031007B" w:rsidRPr="009329BA" w:rsidDel="00D542BF" w:rsidRDefault="0031007B">
      <w:pPr>
        <w:rPr>
          <w:del w:id="6190" w:author="kalla madhu" w:date="2024-07-13T14:28:00Z" w16du:dateUtc="2024-07-13T08:58:00Z"/>
          <w:rFonts w:ascii="Consolas" w:eastAsia="Times New Roman" w:hAnsi="Consolas" w:cs="Times New Roman"/>
          <w:color w:val="CCCCCC"/>
          <w:sz w:val="21"/>
          <w:szCs w:val="21"/>
          <w:lang w:eastAsia="en-US"/>
        </w:rPr>
        <w:pPrChange w:id="6191" w:author="kalla madhu" w:date="2024-07-17T14:39:00Z" w16du:dateUtc="2024-07-17T09:09:00Z">
          <w:pPr>
            <w:shd w:val="clear" w:color="auto" w:fill="1F1F1F"/>
            <w:spacing w:line="285" w:lineRule="atLeast"/>
          </w:pPr>
        </w:pPrChange>
      </w:pPr>
      <w:del w:id="6192" w:author="kalla madhu" w:date="2024-07-13T14:28:00Z" w16du:dateUtc="2024-07-13T08:58:00Z">
        <w:r w:rsidRPr="009329BA" w:rsidDel="00D542BF">
          <w:rPr>
            <w:rFonts w:ascii="Consolas" w:eastAsia="Times New Roman" w:hAnsi="Consolas" w:cs="Times New Roman"/>
            <w:color w:val="CCCCCC"/>
            <w:sz w:val="21"/>
            <w:szCs w:val="21"/>
            <w:lang w:eastAsia="en-US"/>
          </w:rPr>
          <w:delText>insert into emp values(4,'Chatrapathi')</w:delText>
        </w:r>
      </w:del>
    </w:p>
    <w:p w14:paraId="5BEBBB26" w14:textId="6019792E" w:rsidR="007E5BE2" w:rsidRPr="009329BA" w:rsidDel="00D542BF" w:rsidRDefault="0031007B">
      <w:pPr>
        <w:rPr>
          <w:del w:id="6193" w:author="kalla madhu" w:date="2024-07-13T14:28:00Z" w16du:dateUtc="2024-07-13T08:58:00Z"/>
          <w:rFonts w:ascii="Consolas" w:eastAsia="Times New Roman" w:hAnsi="Consolas" w:cs="Times New Roman"/>
          <w:color w:val="CCCCCC"/>
          <w:sz w:val="21"/>
          <w:szCs w:val="21"/>
          <w:lang w:eastAsia="en-US"/>
        </w:rPr>
        <w:pPrChange w:id="6194" w:author="kalla madhu" w:date="2024-07-17T14:39:00Z" w16du:dateUtc="2024-07-17T09:09:00Z">
          <w:pPr>
            <w:shd w:val="clear" w:color="auto" w:fill="1F1F1F"/>
            <w:spacing w:line="285" w:lineRule="atLeast"/>
          </w:pPr>
        </w:pPrChange>
      </w:pPr>
      <w:del w:id="6195" w:author="kalla madhu" w:date="2024-07-13T14:28:00Z" w16du:dateUtc="2024-07-13T08:58:00Z">
        <w:r w:rsidRPr="009329BA" w:rsidDel="00D542BF">
          <w:rPr>
            <w:rFonts w:ascii="Consolas" w:eastAsia="Times New Roman" w:hAnsi="Consolas" w:cs="Times New Roman"/>
            <w:color w:val="CCCCCC"/>
            <w:sz w:val="21"/>
            <w:szCs w:val="21"/>
            <w:lang w:eastAsia="en-US"/>
          </w:rPr>
          <w:delText>1 rows inserted..</w:delText>
        </w:r>
      </w:del>
    </w:p>
    <w:p w14:paraId="3730A48F" w14:textId="4C4AD664" w:rsidR="007E5BE2" w:rsidRPr="009329BA" w:rsidDel="00D542BF" w:rsidRDefault="007E5BE2">
      <w:pPr>
        <w:rPr>
          <w:del w:id="6196" w:author="kalla madhu" w:date="2024-07-13T14:28:00Z" w16du:dateUtc="2024-07-13T08:58:00Z"/>
          <w:sz w:val="26"/>
          <w:szCs w:val="26"/>
        </w:rPr>
        <w:pPrChange w:id="6197" w:author="kalla madhu" w:date="2024-07-17T14:39:00Z" w16du:dateUtc="2024-07-17T09:09:00Z">
          <w:pPr>
            <w:jc w:val="both"/>
          </w:pPr>
        </w:pPrChange>
      </w:pPr>
    </w:p>
    <w:p w14:paraId="3522F36C" w14:textId="6823F6BD" w:rsidR="00F25887" w:rsidRPr="009329BA" w:rsidDel="00D542BF" w:rsidRDefault="00F25887">
      <w:pPr>
        <w:rPr>
          <w:del w:id="6198" w:author="kalla madhu" w:date="2024-07-13T14:28:00Z" w16du:dateUtc="2024-07-13T08:58:00Z"/>
          <w:b/>
          <w:bCs/>
          <w:sz w:val="26"/>
          <w:szCs w:val="26"/>
          <w:rPrChange w:id="6199" w:author="kalla madhu" w:date="2024-07-18T10:21:00Z" w16du:dateUtc="2024-07-18T04:51:00Z">
            <w:rPr>
              <w:del w:id="6200" w:author="kalla madhu" w:date="2024-07-13T14:28:00Z" w16du:dateUtc="2024-07-13T08:58:00Z"/>
              <w:b/>
              <w:bCs/>
              <w:sz w:val="26"/>
              <w:szCs w:val="26"/>
              <w:u w:val="single"/>
            </w:rPr>
          </w:rPrChange>
        </w:rPr>
        <w:pPrChange w:id="6201" w:author="kalla madhu" w:date="2024-07-17T14:39:00Z" w16du:dateUtc="2024-07-17T09:09:00Z">
          <w:pPr>
            <w:jc w:val="both"/>
          </w:pPr>
        </w:pPrChange>
      </w:pPr>
      <w:del w:id="6202" w:author="kalla madhu" w:date="2024-07-13T14:28:00Z" w16du:dateUtc="2024-07-13T08:58:00Z">
        <w:r w:rsidRPr="009329BA" w:rsidDel="00D542BF">
          <w:rPr>
            <w:b/>
            <w:bCs/>
            <w:sz w:val="26"/>
            <w:szCs w:val="26"/>
            <w:rPrChange w:id="6203" w:author="kalla madhu" w:date="2024-07-18T10:21:00Z" w16du:dateUtc="2024-07-18T04:51:00Z">
              <w:rPr>
                <w:b/>
                <w:bCs/>
                <w:sz w:val="26"/>
                <w:szCs w:val="26"/>
                <w:u w:val="single"/>
              </w:rPr>
            </w:rPrChange>
          </w:rPr>
          <w:delText>How many types of Statements are available?</w:delText>
        </w:r>
      </w:del>
    </w:p>
    <w:p w14:paraId="1A6D8D6F" w14:textId="46BD93CA" w:rsidR="00FC76BA" w:rsidRPr="009329BA" w:rsidDel="00D542BF" w:rsidRDefault="00FC76BA">
      <w:pPr>
        <w:rPr>
          <w:del w:id="6204" w:author="kalla madhu" w:date="2024-07-13T14:28:00Z" w16du:dateUtc="2024-07-13T08:58:00Z"/>
          <w:sz w:val="26"/>
          <w:szCs w:val="26"/>
        </w:rPr>
        <w:pPrChange w:id="6205" w:author="kalla madhu" w:date="2024-07-17T14:39:00Z" w16du:dateUtc="2024-07-17T09:09:00Z">
          <w:pPr>
            <w:jc w:val="both"/>
          </w:pPr>
        </w:pPrChange>
      </w:pPr>
    </w:p>
    <w:p w14:paraId="0BB8E215" w14:textId="69B712D2" w:rsidR="00F25887" w:rsidRPr="009329BA" w:rsidDel="00D542BF" w:rsidRDefault="00F25887">
      <w:pPr>
        <w:rPr>
          <w:del w:id="6206" w:author="kalla madhu" w:date="2024-07-13T14:28:00Z" w16du:dateUtc="2024-07-13T08:58:00Z"/>
          <w:sz w:val="26"/>
          <w:szCs w:val="26"/>
        </w:rPr>
        <w:pPrChange w:id="6207" w:author="kalla madhu" w:date="2024-07-17T14:39:00Z" w16du:dateUtc="2024-07-17T09:09:00Z">
          <w:pPr>
            <w:pStyle w:val="ListParagraph"/>
            <w:numPr>
              <w:numId w:val="27"/>
            </w:numPr>
            <w:ind w:hanging="360"/>
            <w:jc w:val="both"/>
          </w:pPr>
        </w:pPrChange>
      </w:pPr>
      <w:del w:id="6208" w:author="kalla madhu" w:date="2024-07-13T14:28:00Z" w16du:dateUtc="2024-07-13T08:58:00Z">
        <w:r w:rsidRPr="009329BA" w:rsidDel="00D542BF">
          <w:rPr>
            <w:b/>
            <w:bCs/>
            <w:sz w:val="26"/>
            <w:szCs w:val="26"/>
            <w:rPrChange w:id="6209" w:author="kalla madhu" w:date="2024-07-18T10:21:00Z" w16du:dateUtc="2024-07-18T04:51:00Z">
              <w:rPr>
                <w:b/>
                <w:bCs/>
                <w:sz w:val="26"/>
                <w:szCs w:val="26"/>
                <w:u w:val="single"/>
              </w:rPr>
            </w:rPrChange>
          </w:rPr>
          <w:delText>Statement</w:delText>
        </w:r>
        <w:r w:rsidR="00FC76BA" w:rsidRPr="009329BA" w:rsidDel="00D542BF">
          <w:rPr>
            <w:b/>
            <w:bCs/>
            <w:sz w:val="26"/>
            <w:szCs w:val="26"/>
            <w:rPrChange w:id="6210" w:author="kalla madhu" w:date="2024-07-18T10:21:00Z" w16du:dateUtc="2024-07-18T04:51:00Z">
              <w:rPr>
                <w:b/>
                <w:bCs/>
                <w:sz w:val="26"/>
                <w:szCs w:val="26"/>
                <w:u w:val="single"/>
              </w:rPr>
            </w:rPrChange>
          </w:rPr>
          <w:delText>:</w:delText>
        </w:r>
        <w:r w:rsidR="00FC76BA" w:rsidRPr="009329BA" w:rsidDel="00D542BF">
          <w:rPr>
            <w:sz w:val="26"/>
            <w:szCs w:val="26"/>
          </w:rPr>
          <w:delText xml:space="preserve"> to create Statement object we have to call the createStatement() method. We don’t pass command to this method</w:delText>
        </w:r>
      </w:del>
    </w:p>
    <w:p w14:paraId="56092AF6" w14:textId="522EA124" w:rsidR="00F25887" w:rsidRPr="009329BA" w:rsidDel="00D542BF" w:rsidRDefault="00F25887">
      <w:pPr>
        <w:rPr>
          <w:del w:id="6211" w:author="kalla madhu" w:date="2024-07-13T14:28:00Z" w16du:dateUtc="2024-07-13T08:58:00Z"/>
          <w:sz w:val="26"/>
          <w:szCs w:val="26"/>
          <w:highlight w:val="yellow"/>
        </w:rPr>
        <w:pPrChange w:id="6212" w:author="kalla madhu" w:date="2024-07-17T14:39:00Z" w16du:dateUtc="2024-07-17T09:09:00Z">
          <w:pPr>
            <w:pStyle w:val="ListParagraph"/>
            <w:numPr>
              <w:numId w:val="27"/>
            </w:numPr>
            <w:ind w:hanging="360"/>
            <w:jc w:val="both"/>
          </w:pPr>
        </w:pPrChange>
      </w:pPr>
      <w:del w:id="6213" w:author="kalla madhu" w:date="2024-07-13T14:28:00Z" w16du:dateUtc="2024-07-13T08:58:00Z">
        <w:r w:rsidRPr="009329BA" w:rsidDel="00D542BF">
          <w:rPr>
            <w:b/>
            <w:bCs/>
            <w:sz w:val="26"/>
            <w:szCs w:val="26"/>
            <w:rPrChange w:id="6214" w:author="kalla madhu" w:date="2024-07-18T10:21:00Z" w16du:dateUtc="2024-07-18T04:51:00Z">
              <w:rPr>
                <w:b/>
                <w:bCs/>
                <w:sz w:val="26"/>
                <w:szCs w:val="26"/>
                <w:u w:val="single"/>
              </w:rPr>
            </w:rPrChange>
          </w:rPr>
          <w:delText>PreparedStatement</w:delText>
        </w:r>
        <w:r w:rsidR="00FC76BA" w:rsidRPr="009329BA" w:rsidDel="00D542BF">
          <w:rPr>
            <w:b/>
            <w:bCs/>
            <w:sz w:val="26"/>
            <w:szCs w:val="26"/>
            <w:rPrChange w:id="6215" w:author="kalla madhu" w:date="2024-07-18T10:21:00Z" w16du:dateUtc="2024-07-18T04:51:00Z">
              <w:rPr>
                <w:b/>
                <w:bCs/>
                <w:sz w:val="26"/>
                <w:szCs w:val="26"/>
                <w:u w:val="single"/>
              </w:rPr>
            </w:rPrChange>
          </w:rPr>
          <w:delText>:</w:delText>
        </w:r>
        <w:r w:rsidR="00FC76BA" w:rsidRPr="009329BA" w:rsidDel="00D542BF">
          <w:rPr>
            <w:sz w:val="26"/>
            <w:szCs w:val="26"/>
          </w:rPr>
          <w:delText xml:space="preserve"> to create PreparedStatement object we have to call the prepareStatement() method. To the </w:delText>
        </w:r>
        <w:r w:rsidR="00FC76BA" w:rsidRPr="009329BA" w:rsidDel="00D542BF">
          <w:rPr>
            <w:sz w:val="26"/>
            <w:szCs w:val="26"/>
            <w:highlight w:val="yellow"/>
          </w:rPr>
          <w:delText>prepareStatement()</w:delText>
        </w:r>
        <w:r w:rsidR="00FC76BA" w:rsidRPr="009329BA" w:rsidDel="00D542BF">
          <w:rPr>
            <w:sz w:val="26"/>
            <w:szCs w:val="26"/>
          </w:rPr>
          <w:delText xml:space="preserve"> method we have </w:delText>
        </w:r>
        <w:r w:rsidR="00FC76BA" w:rsidRPr="009329BA" w:rsidDel="00D542BF">
          <w:rPr>
            <w:sz w:val="26"/>
            <w:szCs w:val="26"/>
            <w:highlight w:val="yellow"/>
          </w:rPr>
          <w:delText>to pass the command also.</w:delText>
        </w:r>
      </w:del>
    </w:p>
    <w:p w14:paraId="28B08333" w14:textId="61E8B240" w:rsidR="00FC76BA" w:rsidRPr="009329BA" w:rsidDel="00D542BF" w:rsidRDefault="00FC76BA">
      <w:pPr>
        <w:rPr>
          <w:del w:id="6216" w:author="kalla madhu" w:date="2024-07-13T14:28:00Z" w16du:dateUtc="2024-07-13T08:58:00Z"/>
          <w:sz w:val="26"/>
          <w:szCs w:val="26"/>
        </w:rPr>
        <w:pPrChange w:id="6217" w:author="kalla madhu" w:date="2024-07-17T14:39:00Z" w16du:dateUtc="2024-07-17T09:09:00Z">
          <w:pPr>
            <w:jc w:val="both"/>
          </w:pPr>
        </w:pPrChange>
      </w:pPr>
    </w:p>
    <w:p w14:paraId="76CB461F" w14:textId="4FC51508" w:rsidR="00F25887" w:rsidRPr="009329BA" w:rsidDel="00D542BF" w:rsidRDefault="00F25887">
      <w:pPr>
        <w:rPr>
          <w:del w:id="6218" w:author="kalla madhu" w:date="2024-07-13T14:28:00Z" w16du:dateUtc="2024-07-13T08:58:00Z"/>
          <w:b/>
          <w:bCs/>
          <w:sz w:val="26"/>
          <w:szCs w:val="26"/>
          <w:rPrChange w:id="6219" w:author="kalla madhu" w:date="2024-07-18T10:21:00Z" w16du:dateUtc="2024-07-18T04:51:00Z">
            <w:rPr>
              <w:del w:id="6220" w:author="kalla madhu" w:date="2024-07-13T14:28:00Z" w16du:dateUtc="2024-07-13T08:58:00Z"/>
              <w:b/>
              <w:bCs/>
              <w:sz w:val="26"/>
              <w:szCs w:val="26"/>
              <w:u w:val="single"/>
            </w:rPr>
          </w:rPrChange>
        </w:rPr>
        <w:pPrChange w:id="6221" w:author="kalla madhu" w:date="2024-07-17T14:39:00Z" w16du:dateUtc="2024-07-17T09:09:00Z">
          <w:pPr>
            <w:pStyle w:val="ListParagraph"/>
            <w:numPr>
              <w:numId w:val="27"/>
            </w:numPr>
            <w:ind w:hanging="360"/>
            <w:jc w:val="both"/>
          </w:pPr>
        </w:pPrChange>
      </w:pPr>
      <w:del w:id="6222" w:author="kalla madhu" w:date="2024-07-13T14:28:00Z" w16du:dateUtc="2024-07-13T08:58:00Z">
        <w:r w:rsidRPr="009329BA" w:rsidDel="00D542BF">
          <w:rPr>
            <w:b/>
            <w:bCs/>
            <w:sz w:val="26"/>
            <w:szCs w:val="26"/>
            <w:rPrChange w:id="6223" w:author="kalla madhu" w:date="2024-07-18T10:21:00Z" w16du:dateUtc="2024-07-18T04:51:00Z">
              <w:rPr>
                <w:b/>
                <w:bCs/>
                <w:sz w:val="26"/>
                <w:szCs w:val="26"/>
                <w:u w:val="single"/>
              </w:rPr>
            </w:rPrChange>
          </w:rPr>
          <w:delText>CallableStatement</w:delText>
        </w:r>
        <w:r w:rsidR="00FC76BA" w:rsidRPr="009329BA" w:rsidDel="00D542BF">
          <w:rPr>
            <w:b/>
            <w:bCs/>
            <w:sz w:val="26"/>
            <w:szCs w:val="26"/>
            <w:rPrChange w:id="6224" w:author="kalla madhu" w:date="2024-07-18T10:21:00Z" w16du:dateUtc="2024-07-18T04:51:00Z">
              <w:rPr>
                <w:b/>
                <w:bCs/>
                <w:sz w:val="26"/>
                <w:szCs w:val="26"/>
                <w:u w:val="single"/>
              </w:rPr>
            </w:rPrChange>
          </w:rPr>
          <w:delText>:</w:delText>
        </w:r>
      </w:del>
    </w:p>
    <w:p w14:paraId="663C1A0A" w14:textId="56C4BFF4" w:rsidR="00FC76BA" w:rsidRPr="009329BA" w:rsidDel="00D542BF" w:rsidRDefault="00FC76BA">
      <w:pPr>
        <w:rPr>
          <w:del w:id="6225" w:author="kalla madhu" w:date="2024-07-13T14:28:00Z" w16du:dateUtc="2024-07-13T08:58:00Z"/>
          <w:b/>
          <w:bCs/>
          <w:sz w:val="26"/>
          <w:szCs w:val="26"/>
          <w:rPrChange w:id="6226" w:author="kalla madhu" w:date="2024-07-18T10:21:00Z" w16du:dateUtc="2024-07-18T04:51:00Z">
            <w:rPr>
              <w:del w:id="6227" w:author="kalla madhu" w:date="2024-07-13T14:28:00Z" w16du:dateUtc="2024-07-13T08:58:00Z"/>
              <w:b/>
              <w:bCs/>
              <w:sz w:val="26"/>
              <w:szCs w:val="26"/>
              <w:u w:val="single"/>
            </w:rPr>
          </w:rPrChange>
        </w:rPr>
        <w:pPrChange w:id="6228" w:author="kalla madhu" w:date="2024-07-17T14:39:00Z" w16du:dateUtc="2024-07-17T09:09:00Z">
          <w:pPr>
            <w:pStyle w:val="ListParagraph"/>
          </w:pPr>
        </w:pPrChange>
      </w:pPr>
    </w:p>
    <w:p w14:paraId="4EF348C9" w14:textId="5504CAA2" w:rsidR="00FC76BA" w:rsidRPr="009329BA" w:rsidDel="00D542BF" w:rsidRDefault="00FC76BA">
      <w:pPr>
        <w:rPr>
          <w:del w:id="6229" w:author="kalla madhu" w:date="2024-07-13T14:28:00Z" w16du:dateUtc="2024-07-13T08:58:00Z"/>
          <w:b/>
          <w:bCs/>
          <w:sz w:val="26"/>
          <w:szCs w:val="26"/>
          <w:rPrChange w:id="6230" w:author="kalla madhu" w:date="2024-07-18T10:21:00Z" w16du:dateUtc="2024-07-18T04:51:00Z">
            <w:rPr>
              <w:del w:id="6231" w:author="kalla madhu" w:date="2024-07-13T14:28:00Z" w16du:dateUtc="2024-07-13T08:58:00Z"/>
              <w:b/>
              <w:bCs/>
              <w:sz w:val="26"/>
              <w:szCs w:val="26"/>
              <w:u w:val="single"/>
            </w:rPr>
          </w:rPrChange>
        </w:rPr>
        <w:pPrChange w:id="6232" w:author="kalla madhu" w:date="2024-07-17T14:39:00Z" w16du:dateUtc="2024-07-17T09:09:00Z">
          <w:pPr>
            <w:jc w:val="both"/>
          </w:pPr>
        </w:pPrChange>
      </w:pPr>
    </w:p>
    <w:p w14:paraId="1F8E5D45" w14:textId="799EF99A" w:rsidR="00805EC2" w:rsidRPr="009329BA" w:rsidDel="00D542BF" w:rsidRDefault="00805EC2">
      <w:pPr>
        <w:rPr>
          <w:del w:id="6233" w:author="kalla madhu" w:date="2024-07-13T14:28:00Z" w16du:dateUtc="2024-07-13T08:58:00Z"/>
          <w:b/>
          <w:bCs/>
          <w:sz w:val="26"/>
          <w:szCs w:val="26"/>
          <w:rPrChange w:id="6234" w:author="kalla madhu" w:date="2024-07-18T10:21:00Z" w16du:dateUtc="2024-07-18T04:51:00Z">
            <w:rPr>
              <w:del w:id="6235" w:author="kalla madhu" w:date="2024-07-13T14:28:00Z" w16du:dateUtc="2024-07-13T08:58:00Z"/>
              <w:b/>
              <w:bCs/>
              <w:sz w:val="26"/>
              <w:szCs w:val="26"/>
              <w:u w:val="single"/>
            </w:rPr>
          </w:rPrChange>
        </w:rPr>
        <w:pPrChange w:id="6236" w:author="kalla madhu" w:date="2024-07-17T14:39:00Z" w16du:dateUtc="2024-07-17T09:09:00Z">
          <w:pPr>
            <w:jc w:val="both"/>
          </w:pPr>
        </w:pPrChange>
      </w:pPr>
      <w:del w:id="6237" w:author="kalla madhu" w:date="2024-07-13T14:28:00Z" w16du:dateUtc="2024-07-13T08:58:00Z">
        <w:r w:rsidRPr="009329BA" w:rsidDel="00D542BF">
          <w:rPr>
            <w:b/>
            <w:bCs/>
            <w:sz w:val="26"/>
            <w:szCs w:val="26"/>
            <w:rPrChange w:id="6238" w:author="kalla madhu" w:date="2024-07-18T10:21:00Z" w16du:dateUtc="2024-07-18T04:51:00Z">
              <w:rPr>
                <w:b/>
                <w:bCs/>
                <w:sz w:val="26"/>
                <w:szCs w:val="26"/>
                <w:u w:val="single"/>
              </w:rPr>
            </w:rPrChange>
          </w:rPr>
          <w:delText>Example on PreparedStatement Object</w:delText>
        </w:r>
      </w:del>
    </w:p>
    <w:p w14:paraId="20010ED1" w14:textId="172344BC" w:rsidR="00805EC2" w:rsidRPr="009329BA" w:rsidDel="00D542BF" w:rsidRDefault="00805EC2">
      <w:pPr>
        <w:rPr>
          <w:del w:id="6239" w:author="kalla madhu" w:date="2024-07-13T14:28:00Z" w16du:dateUtc="2024-07-13T08:58:00Z"/>
          <w:rFonts w:ascii="Consolas" w:eastAsia="Times New Roman" w:hAnsi="Consolas" w:cs="Times New Roman"/>
          <w:color w:val="CCCCCC"/>
          <w:sz w:val="21"/>
          <w:szCs w:val="21"/>
          <w:lang w:eastAsia="en-US"/>
        </w:rPr>
        <w:pPrChange w:id="6240" w:author="kalla madhu" w:date="2024-07-17T14:39:00Z" w16du:dateUtc="2024-07-17T09:09:00Z">
          <w:pPr>
            <w:shd w:val="clear" w:color="auto" w:fill="1F1F1F"/>
            <w:spacing w:line="285" w:lineRule="atLeast"/>
          </w:pPr>
        </w:pPrChange>
      </w:pPr>
      <w:del w:id="6241"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Connection</w:delText>
        </w:r>
        <w:r w:rsidRPr="009329BA" w:rsidDel="00D542BF">
          <w:rPr>
            <w:rFonts w:ascii="Consolas" w:eastAsia="Times New Roman" w:hAnsi="Consolas" w:cs="Times New Roman"/>
            <w:color w:val="CCCCCC"/>
            <w:sz w:val="21"/>
            <w:szCs w:val="21"/>
            <w:lang w:eastAsia="en-US"/>
          </w:rPr>
          <w:delText>;</w:delText>
        </w:r>
      </w:del>
    </w:p>
    <w:p w14:paraId="63A22EBB" w14:textId="3B6F1721" w:rsidR="00805EC2" w:rsidRPr="009329BA" w:rsidDel="00D542BF" w:rsidRDefault="00805EC2">
      <w:pPr>
        <w:rPr>
          <w:del w:id="6242" w:author="kalla madhu" w:date="2024-07-13T14:28:00Z" w16du:dateUtc="2024-07-13T08:58:00Z"/>
          <w:rFonts w:ascii="Consolas" w:eastAsia="Times New Roman" w:hAnsi="Consolas" w:cs="Times New Roman"/>
          <w:color w:val="CCCCCC"/>
          <w:sz w:val="21"/>
          <w:szCs w:val="21"/>
          <w:lang w:eastAsia="en-US"/>
        </w:rPr>
        <w:pPrChange w:id="6243" w:author="kalla madhu" w:date="2024-07-17T14:39:00Z" w16du:dateUtc="2024-07-17T09:09:00Z">
          <w:pPr>
            <w:shd w:val="clear" w:color="auto" w:fill="1F1F1F"/>
            <w:spacing w:line="285" w:lineRule="atLeast"/>
          </w:pPr>
        </w:pPrChange>
      </w:pPr>
      <w:del w:id="6244"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DriverManager</w:delText>
        </w:r>
        <w:r w:rsidRPr="009329BA" w:rsidDel="00D542BF">
          <w:rPr>
            <w:rFonts w:ascii="Consolas" w:eastAsia="Times New Roman" w:hAnsi="Consolas" w:cs="Times New Roman"/>
            <w:color w:val="CCCCCC"/>
            <w:sz w:val="21"/>
            <w:szCs w:val="21"/>
            <w:lang w:eastAsia="en-US"/>
          </w:rPr>
          <w:delText>;</w:delText>
        </w:r>
      </w:del>
    </w:p>
    <w:p w14:paraId="5FE7AEB9" w14:textId="708E88DA" w:rsidR="00805EC2" w:rsidRPr="009329BA" w:rsidDel="00D542BF" w:rsidRDefault="00805EC2">
      <w:pPr>
        <w:rPr>
          <w:del w:id="6245" w:author="kalla madhu" w:date="2024-07-13T14:28:00Z" w16du:dateUtc="2024-07-13T08:58:00Z"/>
          <w:rFonts w:ascii="Consolas" w:eastAsia="Times New Roman" w:hAnsi="Consolas" w:cs="Times New Roman"/>
          <w:color w:val="CCCCCC"/>
          <w:sz w:val="21"/>
          <w:szCs w:val="21"/>
          <w:lang w:eastAsia="en-US"/>
        </w:rPr>
        <w:pPrChange w:id="6246" w:author="kalla madhu" w:date="2024-07-17T14:39:00Z" w16du:dateUtc="2024-07-17T09:09:00Z">
          <w:pPr>
            <w:shd w:val="clear" w:color="auto" w:fill="1F1F1F"/>
            <w:spacing w:line="285" w:lineRule="atLeast"/>
          </w:pPr>
        </w:pPrChange>
      </w:pPr>
      <w:del w:id="6247"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PreparedStatement</w:delText>
        </w:r>
        <w:r w:rsidRPr="009329BA" w:rsidDel="00D542BF">
          <w:rPr>
            <w:rFonts w:ascii="Consolas" w:eastAsia="Times New Roman" w:hAnsi="Consolas" w:cs="Times New Roman"/>
            <w:color w:val="CCCCCC"/>
            <w:sz w:val="21"/>
            <w:szCs w:val="21"/>
            <w:lang w:eastAsia="en-US"/>
          </w:rPr>
          <w:delText>;</w:delText>
        </w:r>
      </w:del>
    </w:p>
    <w:p w14:paraId="5626D389" w14:textId="36C6583D" w:rsidR="00805EC2" w:rsidRPr="009329BA" w:rsidDel="00D542BF" w:rsidRDefault="00805EC2">
      <w:pPr>
        <w:rPr>
          <w:del w:id="6248" w:author="kalla madhu" w:date="2024-07-13T14:28:00Z" w16du:dateUtc="2024-07-13T08:58:00Z"/>
          <w:rFonts w:ascii="Consolas" w:eastAsia="Times New Roman" w:hAnsi="Consolas" w:cs="Times New Roman"/>
          <w:color w:val="CCCCCC"/>
          <w:sz w:val="21"/>
          <w:szCs w:val="21"/>
          <w:lang w:eastAsia="en-US"/>
        </w:rPr>
        <w:pPrChange w:id="6249" w:author="kalla madhu" w:date="2024-07-17T14:39:00Z" w16du:dateUtc="2024-07-17T09:09:00Z">
          <w:pPr>
            <w:shd w:val="clear" w:color="auto" w:fill="1F1F1F"/>
            <w:spacing w:line="285" w:lineRule="atLeast"/>
          </w:pPr>
        </w:pPrChange>
      </w:pPr>
      <w:del w:id="6250"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Statement</w:delText>
        </w:r>
        <w:r w:rsidRPr="009329BA" w:rsidDel="00D542BF">
          <w:rPr>
            <w:rFonts w:ascii="Consolas" w:eastAsia="Times New Roman" w:hAnsi="Consolas" w:cs="Times New Roman"/>
            <w:color w:val="CCCCCC"/>
            <w:sz w:val="21"/>
            <w:szCs w:val="21"/>
            <w:lang w:eastAsia="en-US"/>
          </w:rPr>
          <w:delText>;</w:delText>
        </w:r>
      </w:del>
    </w:p>
    <w:p w14:paraId="2A8E10ED" w14:textId="459FFA36" w:rsidR="00805EC2" w:rsidRPr="009329BA" w:rsidDel="00D542BF" w:rsidRDefault="00805EC2">
      <w:pPr>
        <w:rPr>
          <w:del w:id="6251" w:author="kalla madhu" w:date="2024-07-13T14:28:00Z" w16du:dateUtc="2024-07-13T08:58:00Z"/>
          <w:rFonts w:ascii="Consolas" w:eastAsia="Times New Roman" w:hAnsi="Consolas" w:cs="Times New Roman"/>
          <w:color w:val="CCCCCC"/>
          <w:sz w:val="21"/>
          <w:szCs w:val="21"/>
          <w:lang w:eastAsia="en-US"/>
        </w:rPr>
        <w:pPrChange w:id="6252" w:author="kalla madhu" w:date="2024-07-17T14:39:00Z" w16du:dateUtc="2024-07-17T09:09:00Z">
          <w:pPr>
            <w:shd w:val="clear" w:color="auto" w:fill="1F1F1F"/>
            <w:spacing w:line="285" w:lineRule="atLeast"/>
          </w:pPr>
        </w:pPrChange>
      </w:pPr>
      <w:del w:id="6253" w:author="kalla madhu" w:date="2024-07-13T14:28:00Z" w16du:dateUtc="2024-07-13T08:58:00Z">
        <w:r w:rsidRPr="009329BA" w:rsidDel="00D542BF">
          <w:rPr>
            <w:rFonts w:ascii="Consolas" w:eastAsia="Times New Roman" w:hAnsi="Consolas" w:cs="Times New Roman"/>
            <w:color w:val="569CD6"/>
            <w:sz w:val="21"/>
            <w:szCs w:val="21"/>
            <w:lang w:eastAsia="en-US"/>
          </w:rPr>
          <w:delText>public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class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JDBC5</w:delText>
        </w:r>
        <w:r w:rsidRPr="009329BA" w:rsidDel="00D542BF">
          <w:rPr>
            <w:rFonts w:ascii="Consolas" w:eastAsia="Times New Roman" w:hAnsi="Consolas" w:cs="Times New Roman"/>
            <w:color w:val="CCCCCC"/>
            <w:sz w:val="21"/>
            <w:szCs w:val="21"/>
            <w:lang w:eastAsia="en-US"/>
          </w:rPr>
          <w:delText xml:space="preserve"> </w:delText>
        </w:r>
      </w:del>
    </w:p>
    <w:p w14:paraId="272C2BFE" w14:textId="5B67DD42" w:rsidR="00805EC2" w:rsidRPr="009329BA" w:rsidDel="00D542BF" w:rsidRDefault="00805EC2">
      <w:pPr>
        <w:rPr>
          <w:del w:id="6254" w:author="kalla madhu" w:date="2024-07-13T14:28:00Z" w16du:dateUtc="2024-07-13T08:58:00Z"/>
          <w:rFonts w:ascii="Consolas" w:eastAsia="Times New Roman" w:hAnsi="Consolas" w:cs="Times New Roman"/>
          <w:color w:val="CCCCCC"/>
          <w:sz w:val="21"/>
          <w:szCs w:val="21"/>
          <w:lang w:eastAsia="en-US"/>
        </w:rPr>
        <w:pPrChange w:id="6255" w:author="kalla madhu" w:date="2024-07-17T14:39:00Z" w16du:dateUtc="2024-07-17T09:09:00Z">
          <w:pPr>
            <w:shd w:val="clear" w:color="auto" w:fill="1F1F1F"/>
            <w:spacing w:line="285" w:lineRule="atLeast"/>
          </w:pPr>
        </w:pPrChange>
      </w:pPr>
      <w:del w:id="6256" w:author="kalla madhu" w:date="2024-07-13T14:28:00Z" w16du:dateUtc="2024-07-13T08:58:00Z">
        <w:r w:rsidRPr="009329BA" w:rsidDel="00D542BF">
          <w:rPr>
            <w:rFonts w:ascii="Consolas" w:eastAsia="Times New Roman" w:hAnsi="Consolas" w:cs="Times New Roman"/>
            <w:color w:val="CCCCCC"/>
            <w:sz w:val="21"/>
            <w:szCs w:val="21"/>
            <w:lang w:eastAsia="en-US"/>
          </w:rPr>
          <w:delText>{</w:delText>
        </w:r>
      </w:del>
    </w:p>
    <w:p w14:paraId="64A06538" w14:textId="41CFF3B9" w:rsidR="00805EC2" w:rsidRPr="009329BA" w:rsidDel="00D542BF" w:rsidRDefault="00805EC2">
      <w:pPr>
        <w:rPr>
          <w:del w:id="6257" w:author="kalla madhu" w:date="2024-07-13T14:28:00Z" w16du:dateUtc="2024-07-13T08:58:00Z"/>
          <w:rFonts w:ascii="Consolas" w:eastAsia="Times New Roman" w:hAnsi="Consolas" w:cs="Times New Roman"/>
          <w:color w:val="CCCCCC"/>
          <w:sz w:val="21"/>
          <w:szCs w:val="21"/>
          <w:lang w:eastAsia="en-US"/>
        </w:rPr>
        <w:pPrChange w:id="6258" w:author="kalla madhu" w:date="2024-07-17T14:39:00Z" w16du:dateUtc="2024-07-17T09:09:00Z">
          <w:pPr>
            <w:shd w:val="clear" w:color="auto" w:fill="1F1F1F"/>
            <w:spacing w:line="285" w:lineRule="atLeast"/>
          </w:pPr>
        </w:pPrChange>
      </w:pPr>
      <w:del w:id="6259"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public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static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void</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DCDCAA"/>
            <w:sz w:val="21"/>
            <w:szCs w:val="21"/>
            <w:lang w:eastAsia="en-US"/>
          </w:rPr>
          <w:delText>main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EC9B0"/>
            <w:sz w:val="21"/>
            <w:szCs w:val="21"/>
            <w:lang w:eastAsia="en-US"/>
          </w:rPr>
          <w:delText>String</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args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throws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Exception</w:delText>
        </w:r>
      </w:del>
    </w:p>
    <w:p w14:paraId="78580D27" w14:textId="7D95B82D" w:rsidR="00805EC2" w:rsidRPr="009329BA" w:rsidDel="00D542BF" w:rsidRDefault="00805EC2">
      <w:pPr>
        <w:rPr>
          <w:del w:id="6260" w:author="kalla madhu" w:date="2024-07-13T14:28:00Z" w16du:dateUtc="2024-07-13T08:58:00Z"/>
          <w:rFonts w:ascii="Consolas" w:eastAsia="Times New Roman" w:hAnsi="Consolas" w:cs="Times New Roman"/>
          <w:color w:val="CCCCCC"/>
          <w:sz w:val="21"/>
          <w:szCs w:val="21"/>
          <w:lang w:eastAsia="en-US"/>
        </w:rPr>
        <w:pPrChange w:id="6261" w:author="kalla madhu" w:date="2024-07-17T14:39:00Z" w16du:dateUtc="2024-07-17T09:09:00Z">
          <w:pPr>
            <w:shd w:val="clear" w:color="auto" w:fill="1F1F1F"/>
            <w:spacing w:line="285" w:lineRule="atLeast"/>
          </w:pPr>
        </w:pPrChange>
      </w:pPr>
      <w:del w:id="6262"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   </w:delText>
        </w:r>
      </w:del>
    </w:p>
    <w:p w14:paraId="64FD7C04" w14:textId="5276A7A3" w:rsidR="00805EC2" w:rsidRPr="009329BA" w:rsidDel="00D542BF" w:rsidRDefault="00805EC2">
      <w:pPr>
        <w:rPr>
          <w:del w:id="6263" w:author="kalla madhu" w:date="2024-07-13T14:28:00Z" w16du:dateUtc="2024-07-13T08:58:00Z"/>
          <w:rFonts w:ascii="Consolas" w:eastAsia="Times New Roman" w:hAnsi="Consolas" w:cs="Times New Roman"/>
          <w:color w:val="CCCCCC"/>
          <w:sz w:val="21"/>
          <w:szCs w:val="21"/>
          <w:lang w:eastAsia="en-US"/>
        </w:rPr>
        <w:pPrChange w:id="6264" w:author="kalla madhu" w:date="2024-07-17T14:39:00Z" w16du:dateUtc="2024-07-17T09:09:00Z">
          <w:pPr>
            <w:shd w:val="clear" w:color="auto" w:fill="1F1F1F"/>
            <w:spacing w:line="285" w:lineRule="atLeast"/>
          </w:pPr>
        </w:pPrChange>
      </w:pPr>
      <w:del w:id="6265"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Class</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forName</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"com.mysql.cj.jdbc.Driver"</w:delText>
        </w:r>
        <w:r w:rsidRPr="009329BA" w:rsidDel="00D542BF">
          <w:rPr>
            <w:rFonts w:ascii="Consolas" w:eastAsia="Times New Roman" w:hAnsi="Consolas" w:cs="Times New Roman"/>
            <w:color w:val="CCCCCC"/>
            <w:sz w:val="21"/>
            <w:szCs w:val="21"/>
            <w:lang w:eastAsia="en-US"/>
          </w:rPr>
          <w:delText>);</w:delText>
        </w:r>
      </w:del>
    </w:p>
    <w:p w14:paraId="6B8B8030" w14:textId="2B8610DB" w:rsidR="00805EC2" w:rsidRPr="009329BA" w:rsidDel="00D542BF" w:rsidRDefault="00805EC2">
      <w:pPr>
        <w:rPr>
          <w:del w:id="6266" w:author="kalla madhu" w:date="2024-07-13T14:28:00Z" w16du:dateUtc="2024-07-13T08:58:00Z"/>
          <w:rFonts w:ascii="Consolas" w:eastAsia="Times New Roman" w:hAnsi="Consolas" w:cs="Times New Roman"/>
          <w:color w:val="CCCCCC"/>
          <w:sz w:val="21"/>
          <w:szCs w:val="21"/>
          <w:lang w:eastAsia="en-US"/>
        </w:rPr>
        <w:pPrChange w:id="6267" w:author="kalla madhu" w:date="2024-07-17T14:39:00Z" w16du:dateUtc="2024-07-17T09:09:00Z">
          <w:pPr>
            <w:shd w:val="clear" w:color="auto" w:fill="1F1F1F"/>
            <w:spacing w:line="285" w:lineRule="atLeast"/>
          </w:pPr>
        </w:pPrChange>
      </w:pPr>
      <w:del w:id="6268"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System</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FC1FF"/>
            <w:sz w:val="21"/>
            <w:szCs w:val="21"/>
            <w:lang w:eastAsia="en-US"/>
          </w:rPr>
          <w:delText>out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println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"Driver is loaded.."</w:delText>
        </w:r>
        <w:r w:rsidRPr="009329BA" w:rsidDel="00D542BF">
          <w:rPr>
            <w:rFonts w:ascii="Consolas" w:eastAsia="Times New Roman" w:hAnsi="Consolas" w:cs="Times New Roman"/>
            <w:color w:val="CCCCCC"/>
            <w:sz w:val="21"/>
            <w:szCs w:val="21"/>
            <w:lang w:eastAsia="en-US"/>
          </w:rPr>
          <w:delText>);</w:delText>
        </w:r>
      </w:del>
    </w:p>
    <w:p w14:paraId="61C1B05D" w14:textId="425B5261" w:rsidR="00805EC2" w:rsidRPr="009329BA" w:rsidDel="00D542BF" w:rsidRDefault="00805EC2">
      <w:pPr>
        <w:rPr>
          <w:del w:id="6269" w:author="kalla madhu" w:date="2024-07-13T14:28:00Z" w16du:dateUtc="2024-07-13T08:58:00Z"/>
          <w:rFonts w:ascii="Consolas" w:eastAsia="Times New Roman" w:hAnsi="Consolas" w:cs="Times New Roman"/>
          <w:color w:val="CCCCCC"/>
          <w:sz w:val="21"/>
          <w:szCs w:val="21"/>
          <w:lang w:eastAsia="en-US"/>
        </w:rPr>
        <w:pPrChange w:id="6270" w:author="kalla madhu" w:date="2024-07-17T14:39:00Z" w16du:dateUtc="2024-07-17T09:09:00Z">
          <w:pPr>
            <w:shd w:val="clear" w:color="auto" w:fill="1F1F1F"/>
            <w:spacing w:line="285" w:lineRule="atLeast"/>
          </w:pPr>
        </w:pPrChange>
      </w:pPr>
      <w:del w:id="6271"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Connection</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con</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DriverManager</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getConnection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"jdbc:mysql://localhost:3306/gecdb2"</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CE9178"/>
            <w:sz w:val="21"/>
            <w:szCs w:val="21"/>
            <w:lang w:eastAsia="en-US"/>
          </w:rPr>
          <w:delText>"root"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"madhu"</w:delText>
        </w:r>
        <w:r w:rsidRPr="009329BA" w:rsidDel="00D542BF">
          <w:rPr>
            <w:rFonts w:ascii="Consolas" w:eastAsia="Times New Roman" w:hAnsi="Consolas" w:cs="Times New Roman"/>
            <w:color w:val="CCCCCC"/>
            <w:sz w:val="21"/>
            <w:szCs w:val="21"/>
            <w:lang w:eastAsia="en-US"/>
          </w:rPr>
          <w:delText>);        </w:delText>
        </w:r>
      </w:del>
    </w:p>
    <w:p w14:paraId="5E97D499" w14:textId="6A6BE911" w:rsidR="00805EC2" w:rsidRPr="009329BA" w:rsidDel="00D542BF" w:rsidRDefault="00805EC2">
      <w:pPr>
        <w:rPr>
          <w:del w:id="6272" w:author="kalla madhu" w:date="2024-07-13T14:28:00Z" w16du:dateUtc="2024-07-13T08:58:00Z"/>
          <w:rFonts w:ascii="Consolas" w:eastAsia="Times New Roman" w:hAnsi="Consolas" w:cs="Times New Roman"/>
          <w:color w:val="CCCCCC"/>
          <w:sz w:val="21"/>
          <w:szCs w:val="21"/>
          <w:lang w:eastAsia="en-US"/>
        </w:rPr>
        <w:pPrChange w:id="6273" w:author="kalla madhu" w:date="2024-07-17T14:39:00Z" w16du:dateUtc="2024-07-17T09:09:00Z">
          <w:pPr>
            <w:shd w:val="clear" w:color="auto" w:fill="1F1F1F"/>
            <w:spacing w:line="285" w:lineRule="atLeast"/>
          </w:pPr>
        </w:pPrChange>
      </w:pPr>
      <w:del w:id="6274"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PreparedStatement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pstmt</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con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prepareStatement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"insert into emp values(?,?)"</w:delText>
        </w:r>
        <w:r w:rsidRPr="009329BA" w:rsidDel="00D542BF">
          <w:rPr>
            <w:rFonts w:ascii="Consolas" w:eastAsia="Times New Roman" w:hAnsi="Consolas" w:cs="Times New Roman"/>
            <w:color w:val="CCCCCC"/>
            <w:sz w:val="21"/>
            <w:szCs w:val="21"/>
            <w:lang w:eastAsia="en-US"/>
          </w:rPr>
          <w:delText>);</w:delText>
        </w:r>
      </w:del>
    </w:p>
    <w:p w14:paraId="01C3D23E" w14:textId="7952532D" w:rsidR="00805EC2" w:rsidRPr="009329BA" w:rsidDel="00D542BF" w:rsidRDefault="00805EC2">
      <w:pPr>
        <w:rPr>
          <w:del w:id="6275" w:author="kalla madhu" w:date="2024-07-13T14:28:00Z" w16du:dateUtc="2024-07-13T08:58:00Z"/>
          <w:rFonts w:ascii="Consolas" w:eastAsia="Times New Roman" w:hAnsi="Consolas" w:cs="Times New Roman"/>
          <w:color w:val="CCCCCC"/>
          <w:sz w:val="21"/>
          <w:szCs w:val="21"/>
          <w:lang w:eastAsia="en-US"/>
        </w:rPr>
        <w:pPrChange w:id="6276" w:author="kalla madhu" w:date="2024-07-17T14:39:00Z" w16du:dateUtc="2024-07-17T09:09:00Z">
          <w:pPr>
            <w:shd w:val="clear" w:color="auto" w:fill="1F1F1F"/>
            <w:spacing w:line="285" w:lineRule="atLeast"/>
          </w:pPr>
        </w:pPrChange>
      </w:pPr>
      <w:del w:id="6277"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6A9955"/>
            <w:sz w:val="21"/>
            <w:szCs w:val="21"/>
            <w:lang w:eastAsia="en-US"/>
          </w:rPr>
          <w:delText>//1st ?  5</w:delText>
        </w:r>
      </w:del>
    </w:p>
    <w:p w14:paraId="50655423" w14:textId="5A34D10D" w:rsidR="00805EC2" w:rsidRPr="009329BA" w:rsidDel="00D542BF" w:rsidRDefault="00805EC2">
      <w:pPr>
        <w:rPr>
          <w:del w:id="6278" w:author="kalla madhu" w:date="2024-07-13T14:28:00Z" w16du:dateUtc="2024-07-13T08:58:00Z"/>
          <w:rFonts w:ascii="Consolas" w:eastAsia="Times New Roman" w:hAnsi="Consolas" w:cs="Times New Roman"/>
          <w:color w:val="CCCCCC"/>
          <w:sz w:val="21"/>
          <w:szCs w:val="21"/>
          <w:lang w:eastAsia="en-US"/>
        </w:rPr>
        <w:pPrChange w:id="6279" w:author="kalla madhu" w:date="2024-07-17T14:39:00Z" w16du:dateUtc="2024-07-17T09:09:00Z">
          <w:pPr>
            <w:shd w:val="clear" w:color="auto" w:fill="1F1F1F"/>
            <w:spacing w:line="285" w:lineRule="atLeast"/>
          </w:pPr>
        </w:pPrChange>
      </w:pPr>
      <w:del w:id="6280"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6A9955"/>
            <w:sz w:val="21"/>
            <w:szCs w:val="21"/>
            <w:lang w:eastAsia="en-US"/>
          </w:rPr>
          <w:delText>//2nd ?  sivaji</w:delText>
        </w:r>
      </w:del>
    </w:p>
    <w:p w14:paraId="5A59A4B9" w14:textId="7F11E021" w:rsidR="00805EC2" w:rsidRPr="009329BA" w:rsidDel="00D542BF" w:rsidRDefault="00805EC2">
      <w:pPr>
        <w:rPr>
          <w:del w:id="6281" w:author="kalla madhu" w:date="2024-07-13T14:28:00Z" w16du:dateUtc="2024-07-13T08:58:00Z"/>
          <w:rFonts w:ascii="Consolas" w:eastAsia="Times New Roman" w:hAnsi="Consolas" w:cs="Times New Roman"/>
          <w:color w:val="CCCCCC"/>
          <w:sz w:val="21"/>
          <w:szCs w:val="21"/>
          <w:lang w:eastAsia="en-US"/>
        </w:rPr>
        <w:pPrChange w:id="6282" w:author="kalla madhu" w:date="2024-07-17T14:39:00Z" w16du:dateUtc="2024-07-17T09:09:00Z">
          <w:pPr>
            <w:shd w:val="clear" w:color="auto" w:fill="1F1F1F"/>
            <w:spacing w:line="285" w:lineRule="atLeast"/>
          </w:pPr>
        </w:pPrChange>
      </w:pPr>
      <w:del w:id="6283"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pstmt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setInt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B5CEA8"/>
            <w:sz w:val="21"/>
            <w:szCs w:val="21"/>
            <w:lang w:eastAsia="en-US"/>
          </w:rPr>
          <w:delText>1</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B5CEA8"/>
            <w:sz w:val="21"/>
            <w:szCs w:val="21"/>
            <w:lang w:eastAsia="en-US"/>
          </w:rPr>
          <w:delText>6</w:delText>
        </w:r>
        <w:r w:rsidRPr="009329BA" w:rsidDel="00D542BF">
          <w:rPr>
            <w:rFonts w:ascii="Consolas" w:eastAsia="Times New Roman" w:hAnsi="Consolas" w:cs="Times New Roman"/>
            <w:color w:val="CCCCCC"/>
            <w:sz w:val="21"/>
            <w:szCs w:val="21"/>
            <w:lang w:eastAsia="en-US"/>
          </w:rPr>
          <w:delText>);</w:delText>
        </w:r>
      </w:del>
    </w:p>
    <w:p w14:paraId="3C112E2A" w14:textId="17D939E8" w:rsidR="00805EC2" w:rsidRPr="009329BA" w:rsidDel="00D542BF" w:rsidRDefault="00805EC2">
      <w:pPr>
        <w:rPr>
          <w:del w:id="6284" w:author="kalla madhu" w:date="2024-07-13T14:28:00Z" w16du:dateUtc="2024-07-13T08:58:00Z"/>
          <w:rFonts w:ascii="Consolas" w:eastAsia="Times New Roman" w:hAnsi="Consolas" w:cs="Times New Roman"/>
          <w:color w:val="CCCCCC"/>
          <w:sz w:val="21"/>
          <w:szCs w:val="21"/>
          <w:lang w:eastAsia="en-US"/>
        </w:rPr>
        <w:pPrChange w:id="6285" w:author="kalla madhu" w:date="2024-07-17T14:39:00Z" w16du:dateUtc="2024-07-17T09:09:00Z">
          <w:pPr>
            <w:shd w:val="clear" w:color="auto" w:fill="1F1F1F"/>
            <w:spacing w:line="285" w:lineRule="atLeast"/>
          </w:pPr>
        </w:pPrChange>
      </w:pPr>
      <w:del w:id="6286"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pstmt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setString</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B5CEA8"/>
            <w:sz w:val="21"/>
            <w:szCs w:val="21"/>
            <w:lang w:eastAsia="en-US"/>
          </w:rPr>
          <w:delText>2</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CE9178"/>
            <w:sz w:val="21"/>
            <w:szCs w:val="21"/>
            <w:lang w:eastAsia="en-US"/>
          </w:rPr>
          <w:delText>"Narendra"</w:delText>
        </w:r>
        <w:r w:rsidRPr="009329BA" w:rsidDel="00D542BF">
          <w:rPr>
            <w:rFonts w:ascii="Consolas" w:eastAsia="Times New Roman" w:hAnsi="Consolas" w:cs="Times New Roman"/>
            <w:color w:val="CCCCCC"/>
            <w:sz w:val="21"/>
            <w:szCs w:val="21"/>
            <w:lang w:eastAsia="en-US"/>
          </w:rPr>
          <w:delText>);</w:delText>
        </w:r>
      </w:del>
    </w:p>
    <w:p w14:paraId="7A24DCBE" w14:textId="68C0795E" w:rsidR="00805EC2" w:rsidRPr="009329BA" w:rsidDel="00D542BF" w:rsidRDefault="00805EC2">
      <w:pPr>
        <w:rPr>
          <w:del w:id="6287" w:author="kalla madhu" w:date="2024-07-13T14:28:00Z" w16du:dateUtc="2024-07-13T08:58:00Z"/>
          <w:rFonts w:ascii="Consolas" w:eastAsia="Times New Roman" w:hAnsi="Consolas" w:cs="Times New Roman"/>
          <w:color w:val="CCCCCC"/>
          <w:sz w:val="21"/>
          <w:szCs w:val="21"/>
          <w:lang w:eastAsia="en-US"/>
        </w:rPr>
        <w:pPrChange w:id="6288" w:author="kalla madhu" w:date="2024-07-17T14:39:00Z" w16du:dateUtc="2024-07-17T09:09:00Z">
          <w:pPr>
            <w:shd w:val="clear" w:color="auto" w:fill="1F1F1F"/>
            <w:spacing w:line="285" w:lineRule="atLeast"/>
          </w:pPr>
        </w:pPrChange>
      </w:pPr>
      <w:del w:id="6289"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int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r</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pstmt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executeUpdate</w:delText>
        </w:r>
        <w:r w:rsidRPr="009329BA" w:rsidDel="00D542BF">
          <w:rPr>
            <w:rFonts w:ascii="Consolas" w:eastAsia="Times New Roman" w:hAnsi="Consolas" w:cs="Times New Roman"/>
            <w:color w:val="CCCCCC"/>
            <w:sz w:val="21"/>
            <w:szCs w:val="21"/>
            <w:lang w:eastAsia="en-US"/>
          </w:rPr>
          <w:delText>();</w:delText>
        </w:r>
      </w:del>
    </w:p>
    <w:p w14:paraId="73355CE8" w14:textId="07DE59E4" w:rsidR="00805EC2" w:rsidRPr="009329BA" w:rsidDel="00D542BF" w:rsidRDefault="00805EC2">
      <w:pPr>
        <w:rPr>
          <w:del w:id="6290" w:author="kalla madhu" w:date="2024-07-13T14:28:00Z" w16du:dateUtc="2024-07-13T08:58:00Z"/>
          <w:rFonts w:ascii="Consolas" w:eastAsia="Times New Roman" w:hAnsi="Consolas" w:cs="Times New Roman"/>
          <w:color w:val="CCCCCC"/>
          <w:sz w:val="21"/>
          <w:szCs w:val="21"/>
          <w:lang w:eastAsia="en-US"/>
        </w:rPr>
        <w:pPrChange w:id="6291" w:author="kalla madhu" w:date="2024-07-17T14:39:00Z" w16du:dateUtc="2024-07-17T09:09:00Z">
          <w:pPr>
            <w:shd w:val="clear" w:color="auto" w:fill="1F1F1F"/>
            <w:spacing w:line="285" w:lineRule="atLeast"/>
          </w:pPr>
        </w:pPrChange>
      </w:pPr>
      <w:del w:id="6292"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System</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FC1FF"/>
            <w:sz w:val="21"/>
            <w:szCs w:val="21"/>
            <w:lang w:eastAsia="en-US"/>
          </w:rPr>
          <w:delText>out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printf</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"%d rows inserted..."</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9CDCFE"/>
            <w:sz w:val="21"/>
            <w:szCs w:val="21"/>
            <w:lang w:eastAsia="en-US"/>
          </w:rPr>
          <w:delText>r</w:delText>
        </w:r>
        <w:r w:rsidRPr="009329BA" w:rsidDel="00D542BF">
          <w:rPr>
            <w:rFonts w:ascii="Consolas" w:eastAsia="Times New Roman" w:hAnsi="Consolas" w:cs="Times New Roman"/>
            <w:color w:val="CCCCCC"/>
            <w:sz w:val="21"/>
            <w:szCs w:val="21"/>
            <w:lang w:eastAsia="en-US"/>
          </w:rPr>
          <w:delText>);</w:delText>
        </w:r>
      </w:del>
    </w:p>
    <w:p w14:paraId="613A2218" w14:textId="2E251472" w:rsidR="00805EC2" w:rsidRPr="009329BA" w:rsidDel="00D542BF" w:rsidRDefault="00805EC2">
      <w:pPr>
        <w:rPr>
          <w:del w:id="6293" w:author="kalla madhu" w:date="2024-07-13T14:28:00Z" w16du:dateUtc="2024-07-13T08:58:00Z"/>
          <w:rFonts w:ascii="Consolas" w:eastAsia="Times New Roman" w:hAnsi="Consolas" w:cs="Times New Roman"/>
          <w:color w:val="CCCCCC"/>
          <w:sz w:val="21"/>
          <w:szCs w:val="21"/>
          <w:lang w:eastAsia="en-US"/>
        </w:rPr>
        <w:pPrChange w:id="6294" w:author="kalla madhu" w:date="2024-07-17T14:39:00Z" w16du:dateUtc="2024-07-17T09:09:00Z">
          <w:pPr>
            <w:shd w:val="clear" w:color="auto" w:fill="1F1F1F"/>
            <w:spacing w:line="285" w:lineRule="atLeast"/>
          </w:pPr>
        </w:pPrChange>
      </w:pPr>
      <w:del w:id="6295" w:author="kalla madhu" w:date="2024-07-13T14:28:00Z" w16du:dateUtc="2024-07-13T08:58:00Z">
        <w:r w:rsidRPr="009329BA" w:rsidDel="00D542BF">
          <w:rPr>
            <w:rFonts w:ascii="Consolas" w:eastAsia="Times New Roman" w:hAnsi="Consolas" w:cs="Times New Roman"/>
            <w:color w:val="CCCCCC"/>
            <w:sz w:val="21"/>
            <w:szCs w:val="21"/>
            <w:lang w:eastAsia="en-US"/>
          </w:rPr>
          <w:delText>    }</w:delText>
        </w:r>
      </w:del>
    </w:p>
    <w:p w14:paraId="0E3AEFA1" w14:textId="6CCCDC3B" w:rsidR="00805EC2" w:rsidRPr="009329BA" w:rsidDel="00D542BF" w:rsidRDefault="00805EC2">
      <w:pPr>
        <w:rPr>
          <w:del w:id="6296" w:author="kalla madhu" w:date="2024-07-13T14:28:00Z" w16du:dateUtc="2024-07-13T08:58:00Z"/>
          <w:rFonts w:ascii="Consolas" w:eastAsia="Times New Roman" w:hAnsi="Consolas" w:cs="Times New Roman"/>
          <w:color w:val="CCCCCC"/>
          <w:sz w:val="21"/>
          <w:szCs w:val="21"/>
          <w:lang w:eastAsia="en-US"/>
        </w:rPr>
        <w:pPrChange w:id="6297" w:author="kalla madhu" w:date="2024-07-17T14:39:00Z" w16du:dateUtc="2024-07-17T09:09:00Z">
          <w:pPr>
            <w:shd w:val="clear" w:color="auto" w:fill="1F1F1F"/>
            <w:spacing w:line="285" w:lineRule="atLeast"/>
          </w:pPr>
        </w:pPrChange>
      </w:pPr>
      <w:del w:id="6298" w:author="kalla madhu" w:date="2024-07-13T14:28:00Z" w16du:dateUtc="2024-07-13T08:58:00Z">
        <w:r w:rsidRPr="009329BA" w:rsidDel="00D542BF">
          <w:rPr>
            <w:rFonts w:ascii="Consolas" w:eastAsia="Times New Roman" w:hAnsi="Consolas" w:cs="Times New Roman"/>
            <w:color w:val="CCCCCC"/>
            <w:sz w:val="21"/>
            <w:szCs w:val="21"/>
            <w:lang w:eastAsia="en-US"/>
          </w:rPr>
          <w:delText>}</w:delText>
        </w:r>
      </w:del>
    </w:p>
    <w:p w14:paraId="782718A1" w14:textId="0A29C0F1" w:rsidR="00805EC2" w:rsidRPr="009329BA" w:rsidDel="00D542BF" w:rsidRDefault="00805EC2">
      <w:pPr>
        <w:rPr>
          <w:del w:id="6299" w:author="kalla madhu" w:date="2024-07-13T14:28:00Z" w16du:dateUtc="2024-07-13T08:58:00Z"/>
          <w:b/>
          <w:bCs/>
          <w:sz w:val="26"/>
          <w:szCs w:val="26"/>
          <w:rPrChange w:id="6300" w:author="kalla madhu" w:date="2024-07-18T10:21:00Z" w16du:dateUtc="2024-07-18T04:51:00Z">
            <w:rPr>
              <w:del w:id="6301" w:author="kalla madhu" w:date="2024-07-13T14:28:00Z" w16du:dateUtc="2024-07-13T08:58:00Z"/>
              <w:b/>
              <w:bCs/>
              <w:sz w:val="26"/>
              <w:szCs w:val="26"/>
              <w:u w:val="single"/>
            </w:rPr>
          </w:rPrChange>
        </w:rPr>
        <w:pPrChange w:id="6302" w:author="kalla madhu" w:date="2024-07-17T14:39:00Z" w16du:dateUtc="2024-07-17T09:09:00Z">
          <w:pPr>
            <w:jc w:val="both"/>
          </w:pPr>
        </w:pPrChange>
      </w:pPr>
    </w:p>
    <w:p w14:paraId="43E6A266" w14:textId="49C77AA9" w:rsidR="00805EC2" w:rsidRPr="009329BA" w:rsidDel="00D542BF" w:rsidRDefault="00805EC2">
      <w:pPr>
        <w:rPr>
          <w:del w:id="6303" w:author="kalla madhu" w:date="2024-07-13T14:28:00Z" w16du:dateUtc="2024-07-13T08:58:00Z"/>
          <w:b/>
          <w:bCs/>
          <w:sz w:val="26"/>
          <w:szCs w:val="26"/>
          <w:rPrChange w:id="6304" w:author="kalla madhu" w:date="2024-07-18T10:21:00Z" w16du:dateUtc="2024-07-18T04:51:00Z">
            <w:rPr>
              <w:del w:id="6305" w:author="kalla madhu" w:date="2024-07-13T14:28:00Z" w16du:dateUtc="2024-07-13T08:58:00Z"/>
              <w:b/>
              <w:bCs/>
              <w:sz w:val="26"/>
              <w:szCs w:val="26"/>
              <w:u w:val="single"/>
            </w:rPr>
          </w:rPrChange>
        </w:rPr>
        <w:pPrChange w:id="6306" w:author="kalla madhu" w:date="2024-07-17T14:39:00Z" w16du:dateUtc="2024-07-17T09:09:00Z">
          <w:pPr>
            <w:jc w:val="both"/>
          </w:pPr>
        </w:pPrChange>
      </w:pPr>
      <w:del w:id="6307" w:author="kalla madhu" w:date="2024-07-13T14:28:00Z" w16du:dateUtc="2024-07-13T08:58:00Z">
        <w:r w:rsidRPr="009329BA" w:rsidDel="00D542BF">
          <w:rPr>
            <w:b/>
            <w:bCs/>
            <w:sz w:val="26"/>
            <w:szCs w:val="26"/>
            <w:rPrChange w:id="6308" w:author="kalla madhu" w:date="2024-07-18T10:21:00Z" w16du:dateUtc="2024-07-18T04:51:00Z">
              <w:rPr>
                <w:b/>
                <w:bCs/>
                <w:sz w:val="26"/>
                <w:szCs w:val="26"/>
                <w:u w:val="single"/>
              </w:rPr>
            </w:rPrChange>
          </w:rPr>
          <w:delText>Same example using Statement object</w:delText>
        </w:r>
      </w:del>
    </w:p>
    <w:p w14:paraId="4095BBBB" w14:textId="19B4503B" w:rsidR="00D42478" w:rsidRPr="009329BA" w:rsidDel="00D542BF" w:rsidRDefault="00D42478">
      <w:pPr>
        <w:rPr>
          <w:del w:id="6309" w:author="kalla madhu" w:date="2024-07-13T14:28:00Z" w16du:dateUtc="2024-07-13T08:58:00Z"/>
          <w:rFonts w:ascii="Consolas" w:eastAsia="Times New Roman" w:hAnsi="Consolas" w:cs="Times New Roman"/>
          <w:color w:val="CCCCCC"/>
          <w:sz w:val="21"/>
          <w:szCs w:val="21"/>
          <w:lang w:eastAsia="en-US"/>
        </w:rPr>
        <w:pPrChange w:id="6310" w:author="kalla madhu" w:date="2024-07-17T14:39:00Z" w16du:dateUtc="2024-07-17T09:09:00Z">
          <w:pPr>
            <w:shd w:val="clear" w:color="auto" w:fill="1F1F1F"/>
            <w:spacing w:line="285" w:lineRule="atLeast"/>
          </w:pPr>
        </w:pPrChange>
      </w:pPr>
      <w:del w:id="6311"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Connection</w:delText>
        </w:r>
        <w:r w:rsidRPr="009329BA" w:rsidDel="00D542BF">
          <w:rPr>
            <w:rFonts w:ascii="Consolas" w:eastAsia="Times New Roman" w:hAnsi="Consolas" w:cs="Times New Roman"/>
            <w:color w:val="CCCCCC"/>
            <w:sz w:val="21"/>
            <w:szCs w:val="21"/>
            <w:lang w:eastAsia="en-US"/>
          </w:rPr>
          <w:delText>;</w:delText>
        </w:r>
      </w:del>
    </w:p>
    <w:p w14:paraId="4B4FC016" w14:textId="1F8538C4" w:rsidR="00D42478" w:rsidRPr="009329BA" w:rsidDel="00D542BF" w:rsidRDefault="00D42478">
      <w:pPr>
        <w:rPr>
          <w:del w:id="6312" w:author="kalla madhu" w:date="2024-07-13T14:28:00Z" w16du:dateUtc="2024-07-13T08:58:00Z"/>
          <w:rFonts w:ascii="Consolas" w:eastAsia="Times New Roman" w:hAnsi="Consolas" w:cs="Times New Roman"/>
          <w:color w:val="CCCCCC"/>
          <w:sz w:val="21"/>
          <w:szCs w:val="21"/>
          <w:lang w:eastAsia="en-US"/>
        </w:rPr>
        <w:pPrChange w:id="6313" w:author="kalla madhu" w:date="2024-07-17T14:39:00Z" w16du:dateUtc="2024-07-17T09:09:00Z">
          <w:pPr>
            <w:shd w:val="clear" w:color="auto" w:fill="1F1F1F"/>
            <w:spacing w:line="285" w:lineRule="atLeast"/>
          </w:pPr>
        </w:pPrChange>
      </w:pPr>
      <w:del w:id="6314"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DriverManager</w:delText>
        </w:r>
        <w:r w:rsidRPr="009329BA" w:rsidDel="00D542BF">
          <w:rPr>
            <w:rFonts w:ascii="Consolas" w:eastAsia="Times New Roman" w:hAnsi="Consolas" w:cs="Times New Roman"/>
            <w:color w:val="CCCCCC"/>
            <w:sz w:val="21"/>
            <w:szCs w:val="21"/>
            <w:lang w:eastAsia="en-US"/>
          </w:rPr>
          <w:delText>;</w:delText>
        </w:r>
      </w:del>
    </w:p>
    <w:p w14:paraId="4D88ECF3" w14:textId="70F869C3" w:rsidR="00D42478" w:rsidRPr="009329BA" w:rsidDel="00D542BF" w:rsidRDefault="00D42478">
      <w:pPr>
        <w:rPr>
          <w:del w:id="6315" w:author="kalla madhu" w:date="2024-07-13T14:28:00Z" w16du:dateUtc="2024-07-13T08:58:00Z"/>
          <w:rFonts w:ascii="Consolas" w:eastAsia="Times New Roman" w:hAnsi="Consolas" w:cs="Times New Roman"/>
          <w:color w:val="CCCCCC"/>
          <w:sz w:val="21"/>
          <w:szCs w:val="21"/>
          <w:lang w:eastAsia="en-US"/>
        </w:rPr>
        <w:pPrChange w:id="6316" w:author="kalla madhu" w:date="2024-07-17T14:39:00Z" w16du:dateUtc="2024-07-17T09:09:00Z">
          <w:pPr>
            <w:shd w:val="clear" w:color="auto" w:fill="1F1F1F"/>
            <w:spacing w:line="285" w:lineRule="atLeast"/>
          </w:pPr>
        </w:pPrChange>
      </w:pPr>
      <w:del w:id="6317"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PreparedStatement</w:delText>
        </w:r>
        <w:r w:rsidRPr="009329BA" w:rsidDel="00D542BF">
          <w:rPr>
            <w:rFonts w:ascii="Consolas" w:eastAsia="Times New Roman" w:hAnsi="Consolas" w:cs="Times New Roman"/>
            <w:color w:val="CCCCCC"/>
            <w:sz w:val="21"/>
            <w:szCs w:val="21"/>
            <w:lang w:eastAsia="en-US"/>
          </w:rPr>
          <w:delText>;</w:delText>
        </w:r>
      </w:del>
    </w:p>
    <w:p w14:paraId="18F701C4" w14:textId="37773E60" w:rsidR="00D42478" w:rsidRPr="009329BA" w:rsidDel="00D542BF" w:rsidRDefault="00D42478">
      <w:pPr>
        <w:rPr>
          <w:del w:id="6318" w:author="kalla madhu" w:date="2024-07-13T14:28:00Z" w16du:dateUtc="2024-07-13T08:58:00Z"/>
          <w:rFonts w:ascii="Consolas" w:eastAsia="Times New Roman" w:hAnsi="Consolas" w:cs="Times New Roman"/>
          <w:color w:val="CCCCCC"/>
          <w:sz w:val="21"/>
          <w:szCs w:val="21"/>
          <w:lang w:eastAsia="en-US"/>
        </w:rPr>
        <w:pPrChange w:id="6319" w:author="kalla madhu" w:date="2024-07-17T14:39:00Z" w16du:dateUtc="2024-07-17T09:09:00Z">
          <w:pPr>
            <w:shd w:val="clear" w:color="auto" w:fill="1F1F1F"/>
            <w:spacing w:line="285" w:lineRule="atLeast"/>
          </w:pPr>
        </w:pPrChange>
      </w:pPr>
      <w:del w:id="6320" w:author="kalla madhu" w:date="2024-07-13T14:28:00Z" w16du:dateUtc="2024-07-13T08:58:00Z">
        <w:r w:rsidRPr="009329BA" w:rsidDel="00D542BF">
          <w:rPr>
            <w:rFonts w:ascii="Consolas" w:eastAsia="Times New Roman" w:hAnsi="Consolas" w:cs="Times New Roman"/>
            <w:color w:val="569CD6"/>
            <w:sz w:val="21"/>
            <w:szCs w:val="21"/>
            <w:lang w:eastAsia="en-US"/>
          </w:rPr>
          <w:delText>import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java</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sql</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Statement</w:delText>
        </w:r>
        <w:r w:rsidRPr="009329BA" w:rsidDel="00D542BF">
          <w:rPr>
            <w:rFonts w:ascii="Consolas" w:eastAsia="Times New Roman" w:hAnsi="Consolas" w:cs="Times New Roman"/>
            <w:color w:val="CCCCCC"/>
            <w:sz w:val="21"/>
            <w:szCs w:val="21"/>
            <w:lang w:eastAsia="en-US"/>
          </w:rPr>
          <w:delText>;</w:delText>
        </w:r>
      </w:del>
    </w:p>
    <w:p w14:paraId="570B8DB9" w14:textId="335308F9" w:rsidR="00D42478" w:rsidRPr="009329BA" w:rsidDel="00D542BF" w:rsidRDefault="00D42478">
      <w:pPr>
        <w:rPr>
          <w:del w:id="6321" w:author="kalla madhu" w:date="2024-07-13T14:28:00Z" w16du:dateUtc="2024-07-13T08:58:00Z"/>
          <w:rFonts w:ascii="Consolas" w:eastAsia="Times New Roman" w:hAnsi="Consolas" w:cs="Times New Roman"/>
          <w:color w:val="CCCCCC"/>
          <w:sz w:val="21"/>
          <w:szCs w:val="21"/>
          <w:lang w:eastAsia="en-US"/>
        </w:rPr>
        <w:pPrChange w:id="6322" w:author="kalla madhu" w:date="2024-07-17T14:39:00Z" w16du:dateUtc="2024-07-17T09:09:00Z">
          <w:pPr>
            <w:shd w:val="clear" w:color="auto" w:fill="1F1F1F"/>
            <w:spacing w:line="285" w:lineRule="atLeast"/>
          </w:pPr>
        </w:pPrChange>
      </w:pPr>
      <w:del w:id="6323" w:author="kalla madhu" w:date="2024-07-13T14:28:00Z" w16du:dateUtc="2024-07-13T08:58:00Z">
        <w:r w:rsidRPr="009329BA" w:rsidDel="00D542BF">
          <w:rPr>
            <w:rFonts w:ascii="Consolas" w:eastAsia="Times New Roman" w:hAnsi="Consolas" w:cs="Times New Roman"/>
            <w:color w:val="569CD6"/>
            <w:sz w:val="21"/>
            <w:szCs w:val="21"/>
            <w:lang w:eastAsia="en-US"/>
          </w:rPr>
          <w:delText>public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class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JDBC6</w:delText>
        </w:r>
      </w:del>
    </w:p>
    <w:p w14:paraId="7148E405" w14:textId="7B769B05" w:rsidR="00D42478" w:rsidRPr="009329BA" w:rsidDel="00D542BF" w:rsidRDefault="00D42478">
      <w:pPr>
        <w:rPr>
          <w:del w:id="6324" w:author="kalla madhu" w:date="2024-07-13T14:28:00Z" w16du:dateUtc="2024-07-13T08:58:00Z"/>
          <w:rFonts w:ascii="Consolas" w:eastAsia="Times New Roman" w:hAnsi="Consolas" w:cs="Times New Roman"/>
          <w:color w:val="CCCCCC"/>
          <w:sz w:val="21"/>
          <w:szCs w:val="21"/>
          <w:lang w:eastAsia="en-US"/>
        </w:rPr>
        <w:pPrChange w:id="6325" w:author="kalla madhu" w:date="2024-07-17T14:39:00Z" w16du:dateUtc="2024-07-17T09:09:00Z">
          <w:pPr>
            <w:shd w:val="clear" w:color="auto" w:fill="1F1F1F"/>
            <w:spacing w:line="285" w:lineRule="atLeast"/>
          </w:pPr>
        </w:pPrChange>
      </w:pPr>
      <w:del w:id="6326" w:author="kalla madhu" w:date="2024-07-13T14:28:00Z" w16du:dateUtc="2024-07-13T08:58:00Z">
        <w:r w:rsidRPr="009329BA" w:rsidDel="00D542BF">
          <w:rPr>
            <w:rFonts w:ascii="Consolas" w:eastAsia="Times New Roman" w:hAnsi="Consolas" w:cs="Times New Roman"/>
            <w:color w:val="CCCCCC"/>
            <w:sz w:val="21"/>
            <w:szCs w:val="21"/>
            <w:lang w:eastAsia="en-US"/>
          </w:rPr>
          <w:delText>{</w:delText>
        </w:r>
      </w:del>
    </w:p>
    <w:p w14:paraId="146090A6" w14:textId="5152E664" w:rsidR="00D42478" w:rsidRPr="009329BA" w:rsidDel="00D542BF" w:rsidRDefault="00D42478">
      <w:pPr>
        <w:rPr>
          <w:del w:id="6327" w:author="kalla madhu" w:date="2024-07-13T14:28:00Z" w16du:dateUtc="2024-07-13T08:58:00Z"/>
          <w:rFonts w:ascii="Consolas" w:eastAsia="Times New Roman" w:hAnsi="Consolas" w:cs="Times New Roman"/>
          <w:color w:val="CCCCCC"/>
          <w:sz w:val="21"/>
          <w:szCs w:val="21"/>
          <w:lang w:eastAsia="en-US"/>
        </w:rPr>
        <w:pPrChange w:id="6328" w:author="kalla madhu" w:date="2024-07-17T14:39:00Z" w16du:dateUtc="2024-07-17T09:09:00Z">
          <w:pPr>
            <w:shd w:val="clear" w:color="auto" w:fill="1F1F1F"/>
            <w:spacing w:line="285" w:lineRule="atLeast"/>
          </w:pPr>
        </w:pPrChange>
      </w:pPr>
      <w:del w:id="6329"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public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static</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void</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DCDCAA"/>
            <w:sz w:val="21"/>
            <w:szCs w:val="21"/>
            <w:lang w:eastAsia="en-US"/>
          </w:rPr>
          <w:delText>main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EC9B0"/>
            <w:sz w:val="21"/>
            <w:szCs w:val="21"/>
            <w:lang w:eastAsia="en-US"/>
          </w:rPr>
          <w:delText>String</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args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569CD6"/>
            <w:sz w:val="21"/>
            <w:szCs w:val="21"/>
            <w:lang w:eastAsia="en-US"/>
          </w:rPr>
          <w:delText>throws</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Exception</w:delText>
        </w:r>
      </w:del>
    </w:p>
    <w:p w14:paraId="5799FB75" w14:textId="3F3467A5" w:rsidR="00D42478" w:rsidRPr="009329BA" w:rsidDel="00D542BF" w:rsidRDefault="00D42478">
      <w:pPr>
        <w:rPr>
          <w:del w:id="6330" w:author="kalla madhu" w:date="2024-07-13T14:28:00Z" w16du:dateUtc="2024-07-13T08:58:00Z"/>
          <w:rFonts w:ascii="Consolas" w:eastAsia="Times New Roman" w:hAnsi="Consolas" w:cs="Times New Roman"/>
          <w:color w:val="CCCCCC"/>
          <w:sz w:val="21"/>
          <w:szCs w:val="21"/>
          <w:lang w:eastAsia="en-US"/>
        </w:rPr>
        <w:pPrChange w:id="6331" w:author="kalla madhu" w:date="2024-07-17T14:39:00Z" w16du:dateUtc="2024-07-17T09:09:00Z">
          <w:pPr>
            <w:shd w:val="clear" w:color="auto" w:fill="1F1F1F"/>
            <w:spacing w:line="285" w:lineRule="atLeast"/>
          </w:pPr>
        </w:pPrChange>
      </w:pPr>
      <w:del w:id="6332"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   </w:delText>
        </w:r>
      </w:del>
    </w:p>
    <w:p w14:paraId="49509876" w14:textId="3243D7F0" w:rsidR="00D42478" w:rsidRPr="009329BA" w:rsidDel="00D542BF" w:rsidRDefault="00D42478">
      <w:pPr>
        <w:rPr>
          <w:del w:id="6333" w:author="kalla madhu" w:date="2024-07-13T14:28:00Z" w16du:dateUtc="2024-07-13T08:58:00Z"/>
          <w:rFonts w:ascii="Consolas" w:eastAsia="Times New Roman" w:hAnsi="Consolas" w:cs="Times New Roman"/>
          <w:color w:val="CCCCCC"/>
          <w:sz w:val="21"/>
          <w:szCs w:val="21"/>
          <w:lang w:eastAsia="en-US"/>
        </w:rPr>
        <w:pPrChange w:id="6334" w:author="kalla madhu" w:date="2024-07-17T14:39:00Z" w16du:dateUtc="2024-07-17T09:09:00Z">
          <w:pPr>
            <w:shd w:val="clear" w:color="auto" w:fill="1F1F1F"/>
            <w:spacing w:line="285" w:lineRule="atLeast"/>
          </w:pPr>
        </w:pPrChange>
      </w:pPr>
      <w:del w:id="6335"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Class</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forName</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"com.mysql.cj.jdbc.Driver"</w:delText>
        </w:r>
        <w:r w:rsidRPr="009329BA" w:rsidDel="00D542BF">
          <w:rPr>
            <w:rFonts w:ascii="Consolas" w:eastAsia="Times New Roman" w:hAnsi="Consolas" w:cs="Times New Roman"/>
            <w:color w:val="CCCCCC"/>
            <w:sz w:val="21"/>
            <w:szCs w:val="21"/>
            <w:lang w:eastAsia="en-US"/>
          </w:rPr>
          <w:delText>);</w:delText>
        </w:r>
      </w:del>
    </w:p>
    <w:p w14:paraId="33F5C25B" w14:textId="6E7E24F4" w:rsidR="00D42478" w:rsidRPr="009329BA" w:rsidDel="00D542BF" w:rsidRDefault="00D42478">
      <w:pPr>
        <w:rPr>
          <w:del w:id="6336" w:author="kalla madhu" w:date="2024-07-13T14:28:00Z" w16du:dateUtc="2024-07-13T08:58:00Z"/>
          <w:rFonts w:ascii="Consolas" w:eastAsia="Times New Roman" w:hAnsi="Consolas" w:cs="Times New Roman"/>
          <w:color w:val="CCCCCC"/>
          <w:sz w:val="21"/>
          <w:szCs w:val="21"/>
          <w:lang w:eastAsia="en-US"/>
        </w:rPr>
        <w:pPrChange w:id="6337" w:author="kalla madhu" w:date="2024-07-17T14:39:00Z" w16du:dateUtc="2024-07-17T09:09:00Z">
          <w:pPr>
            <w:shd w:val="clear" w:color="auto" w:fill="1F1F1F"/>
            <w:spacing w:line="285" w:lineRule="atLeast"/>
          </w:pPr>
        </w:pPrChange>
      </w:pPr>
      <w:del w:id="6338"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System</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FC1FF"/>
            <w:sz w:val="21"/>
            <w:szCs w:val="21"/>
            <w:lang w:eastAsia="en-US"/>
          </w:rPr>
          <w:delText>out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println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"Driver is loaded.."</w:delText>
        </w:r>
        <w:r w:rsidRPr="009329BA" w:rsidDel="00D542BF">
          <w:rPr>
            <w:rFonts w:ascii="Consolas" w:eastAsia="Times New Roman" w:hAnsi="Consolas" w:cs="Times New Roman"/>
            <w:color w:val="CCCCCC"/>
            <w:sz w:val="21"/>
            <w:szCs w:val="21"/>
            <w:lang w:eastAsia="en-US"/>
          </w:rPr>
          <w:delText>);</w:delText>
        </w:r>
      </w:del>
    </w:p>
    <w:p w14:paraId="762DEE94" w14:textId="0443075F" w:rsidR="00D42478" w:rsidRPr="009329BA" w:rsidDel="00D542BF" w:rsidRDefault="00D42478">
      <w:pPr>
        <w:rPr>
          <w:del w:id="6339" w:author="kalla madhu" w:date="2024-07-13T14:28:00Z" w16du:dateUtc="2024-07-13T08:58:00Z"/>
          <w:rFonts w:ascii="Consolas" w:eastAsia="Times New Roman" w:hAnsi="Consolas" w:cs="Times New Roman"/>
          <w:color w:val="CCCCCC"/>
          <w:sz w:val="21"/>
          <w:szCs w:val="21"/>
          <w:lang w:eastAsia="en-US"/>
        </w:rPr>
        <w:pPrChange w:id="6340" w:author="kalla madhu" w:date="2024-07-17T14:39:00Z" w16du:dateUtc="2024-07-17T09:09:00Z">
          <w:pPr>
            <w:shd w:val="clear" w:color="auto" w:fill="1F1F1F"/>
            <w:spacing w:line="285" w:lineRule="atLeast"/>
          </w:pPr>
        </w:pPrChange>
      </w:pPr>
      <w:del w:id="6341"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Connection</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con</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4EC9B0"/>
            <w:sz w:val="21"/>
            <w:szCs w:val="21"/>
            <w:lang w:eastAsia="en-US"/>
          </w:rPr>
          <w:delText>DriverManager</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getConnection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"jdbc:mysql://localhost:3306/gecdb2"</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CE9178"/>
            <w:sz w:val="21"/>
            <w:szCs w:val="21"/>
            <w:lang w:eastAsia="en-US"/>
          </w:rPr>
          <w:delText>"root"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"madhu"</w:delText>
        </w:r>
        <w:r w:rsidRPr="009329BA" w:rsidDel="00D542BF">
          <w:rPr>
            <w:rFonts w:ascii="Consolas" w:eastAsia="Times New Roman" w:hAnsi="Consolas" w:cs="Times New Roman"/>
            <w:color w:val="CCCCCC"/>
            <w:sz w:val="21"/>
            <w:szCs w:val="21"/>
            <w:lang w:eastAsia="en-US"/>
          </w:rPr>
          <w:delText>);        </w:delText>
        </w:r>
      </w:del>
    </w:p>
    <w:p w14:paraId="5B269595" w14:textId="4F1422B5" w:rsidR="00D42478" w:rsidRPr="009329BA" w:rsidDel="00D542BF" w:rsidRDefault="00D42478">
      <w:pPr>
        <w:rPr>
          <w:del w:id="6342" w:author="kalla madhu" w:date="2024-07-13T14:28:00Z" w16du:dateUtc="2024-07-13T08:58:00Z"/>
          <w:rFonts w:ascii="Consolas" w:eastAsia="Times New Roman" w:hAnsi="Consolas" w:cs="Times New Roman"/>
          <w:color w:val="CCCCCC"/>
          <w:sz w:val="21"/>
          <w:szCs w:val="21"/>
          <w:lang w:eastAsia="en-US"/>
        </w:rPr>
        <w:pPrChange w:id="6343" w:author="kalla madhu" w:date="2024-07-17T14:39:00Z" w16du:dateUtc="2024-07-17T09:09:00Z">
          <w:pPr>
            <w:shd w:val="clear" w:color="auto" w:fill="1F1F1F"/>
            <w:spacing w:line="285" w:lineRule="atLeast"/>
          </w:pPr>
        </w:pPrChange>
      </w:pPr>
      <w:del w:id="6344"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Statement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pstmt</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con</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createStatement</w:delText>
        </w:r>
        <w:r w:rsidRPr="009329BA" w:rsidDel="00D542BF">
          <w:rPr>
            <w:rFonts w:ascii="Consolas" w:eastAsia="Times New Roman" w:hAnsi="Consolas" w:cs="Times New Roman"/>
            <w:color w:val="CCCCCC"/>
            <w:sz w:val="21"/>
            <w:szCs w:val="21"/>
            <w:lang w:eastAsia="en-US"/>
          </w:rPr>
          <w:delText>();</w:delText>
        </w:r>
      </w:del>
    </w:p>
    <w:p w14:paraId="72454BAB" w14:textId="76C5696C" w:rsidR="00D42478" w:rsidRPr="009329BA" w:rsidDel="00D542BF" w:rsidRDefault="00D42478">
      <w:pPr>
        <w:rPr>
          <w:del w:id="6345" w:author="kalla madhu" w:date="2024-07-13T14:28:00Z" w16du:dateUtc="2024-07-13T08:58:00Z"/>
          <w:rFonts w:ascii="Consolas" w:eastAsia="Times New Roman" w:hAnsi="Consolas" w:cs="Times New Roman"/>
          <w:color w:val="CCCCCC"/>
          <w:sz w:val="21"/>
          <w:szCs w:val="21"/>
          <w:lang w:eastAsia="en-US"/>
        </w:rPr>
        <w:pPrChange w:id="6346" w:author="kalla madhu" w:date="2024-07-17T14:39:00Z" w16du:dateUtc="2024-07-17T09:09:00Z">
          <w:pPr>
            <w:shd w:val="clear" w:color="auto" w:fill="1F1F1F"/>
            <w:spacing w:line="285" w:lineRule="atLeast"/>
          </w:pPr>
        </w:pPrChange>
      </w:pPr>
      <w:del w:id="6347"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int</w:delText>
        </w:r>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9CDCFE"/>
            <w:sz w:val="21"/>
            <w:szCs w:val="21"/>
            <w:lang w:eastAsia="en-US"/>
          </w:rPr>
          <w:delText>r</w:delText>
        </w:r>
        <w:r w:rsidRPr="009329BA" w:rsidDel="00D542BF">
          <w:rPr>
            <w:rFonts w:ascii="Consolas" w:eastAsia="Times New Roman" w:hAnsi="Consolas" w:cs="Times New Roman"/>
            <w:color w:val="D4D4D4"/>
            <w:sz w:val="21"/>
            <w:szCs w:val="21"/>
            <w:lang w:eastAsia="en-US"/>
          </w:rPr>
          <w:delText>=</w:delText>
        </w:r>
        <w:r w:rsidRPr="009329BA" w:rsidDel="00D542BF">
          <w:rPr>
            <w:rFonts w:ascii="Consolas" w:eastAsia="Times New Roman" w:hAnsi="Consolas" w:cs="Times New Roman"/>
            <w:color w:val="9CDCFE"/>
            <w:sz w:val="21"/>
            <w:szCs w:val="21"/>
            <w:lang w:eastAsia="en-US"/>
          </w:rPr>
          <w:delText>pstmt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executeUpdate</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"insert into emp values(7,'RaoGaru')"</w:delText>
        </w:r>
        <w:r w:rsidRPr="009329BA" w:rsidDel="00D542BF">
          <w:rPr>
            <w:rFonts w:ascii="Consolas" w:eastAsia="Times New Roman" w:hAnsi="Consolas" w:cs="Times New Roman"/>
            <w:color w:val="CCCCCC"/>
            <w:sz w:val="21"/>
            <w:szCs w:val="21"/>
            <w:lang w:eastAsia="en-US"/>
          </w:rPr>
          <w:delText>);</w:delText>
        </w:r>
      </w:del>
    </w:p>
    <w:p w14:paraId="6774D774" w14:textId="5AA1D415" w:rsidR="00D42478" w:rsidRPr="009329BA" w:rsidDel="00D542BF" w:rsidRDefault="00D42478">
      <w:pPr>
        <w:rPr>
          <w:del w:id="6348" w:author="kalla madhu" w:date="2024-07-13T14:28:00Z" w16du:dateUtc="2024-07-13T08:58:00Z"/>
          <w:rFonts w:ascii="Consolas" w:eastAsia="Times New Roman" w:hAnsi="Consolas" w:cs="Times New Roman"/>
          <w:color w:val="CCCCCC"/>
          <w:sz w:val="21"/>
          <w:szCs w:val="21"/>
          <w:lang w:eastAsia="en-US"/>
        </w:rPr>
        <w:pPrChange w:id="6349" w:author="kalla madhu" w:date="2024-07-17T14:39:00Z" w16du:dateUtc="2024-07-17T09:09:00Z">
          <w:pPr>
            <w:shd w:val="clear" w:color="auto" w:fill="1F1F1F"/>
            <w:spacing w:line="285" w:lineRule="atLeast"/>
          </w:pPr>
        </w:pPrChange>
      </w:pPr>
      <w:del w:id="6350" w:author="kalla madhu" w:date="2024-07-13T14:28:00Z" w16du:dateUtc="2024-07-13T08:58:00Z">
        <w:r w:rsidRPr="009329BA" w:rsidDel="00D542BF">
          <w:rPr>
            <w:rFonts w:ascii="Consolas" w:eastAsia="Times New Roman" w:hAnsi="Consolas" w:cs="Times New Roman"/>
            <w:color w:val="CCCCCC"/>
            <w:sz w:val="21"/>
            <w:szCs w:val="21"/>
            <w:lang w:eastAsia="en-US"/>
          </w:rPr>
          <w:delText xml:space="preserve">        </w:delText>
        </w:r>
        <w:r w:rsidRPr="009329BA" w:rsidDel="00D542BF">
          <w:rPr>
            <w:rFonts w:ascii="Consolas" w:eastAsia="Times New Roman" w:hAnsi="Consolas" w:cs="Times New Roman"/>
            <w:color w:val="4EC9B0"/>
            <w:sz w:val="21"/>
            <w:szCs w:val="21"/>
            <w:lang w:eastAsia="en-US"/>
          </w:rPr>
          <w:delText>System</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4FC1FF"/>
            <w:sz w:val="21"/>
            <w:szCs w:val="21"/>
            <w:lang w:eastAsia="en-US"/>
          </w:rPr>
          <w:delText>out</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DCDCAA"/>
            <w:sz w:val="21"/>
            <w:szCs w:val="21"/>
            <w:lang w:eastAsia="en-US"/>
          </w:rPr>
          <w:delText>printf</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CE9178"/>
            <w:sz w:val="21"/>
            <w:szCs w:val="21"/>
            <w:lang w:eastAsia="en-US"/>
          </w:rPr>
          <w:delText>"%d rows inserted..."</w:delText>
        </w:r>
        <w:r w:rsidRPr="009329BA" w:rsidDel="00D542BF">
          <w:rPr>
            <w:rFonts w:ascii="Consolas" w:eastAsia="Times New Roman" w:hAnsi="Consolas" w:cs="Times New Roman"/>
            <w:color w:val="CCCCCC"/>
            <w:sz w:val="21"/>
            <w:szCs w:val="21"/>
            <w:lang w:eastAsia="en-US"/>
          </w:rPr>
          <w:delText>,</w:delText>
        </w:r>
        <w:r w:rsidRPr="009329BA" w:rsidDel="00D542BF">
          <w:rPr>
            <w:rFonts w:ascii="Consolas" w:eastAsia="Times New Roman" w:hAnsi="Consolas" w:cs="Times New Roman"/>
            <w:color w:val="9CDCFE"/>
            <w:sz w:val="21"/>
            <w:szCs w:val="21"/>
            <w:lang w:eastAsia="en-US"/>
          </w:rPr>
          <w:delText>r</w:delText>
        </w:r>
        <w:r w:rsidRPr="009329BA" w:rsidDel="00D542BF">
          <w:rPr>
            <w:rFonts w:ascii="Consolas" w:eastAsia="Times New Roman" w:hAnsi="Consolas" w:cs="Times New Roman"/>
            <w:color w:val="CCCCCC"/>
            <w:sz w:val="21"/>
            <w:szCs w:val="21"/>
            <w:lang w:eastAsia="en-US"/>
          </w:rPr>
          <w:delText>);</w:delText>
        </w:r>
      </w:del>
    </w:p>
    <w:p w14:paraId="087A728F" w14:textId="209ACA67" w:rsidR="00D42478" w:rsidRPr="009329BA" w:rsidDel="00D542BF" w:rsidRDefault="00D42478">
      <w:pPr>
        <w:rPr>
          <w:del w:id="6351" w:author="kalla madhu" w:date="2024-07-13T14:28:00Z" w16du:dateUtc="2024-07-13T08:58:00Z"/>
          <w:rFonts w:ascii="Consolas" w:eastAsia="Times New Roman" w:hAnsi="Consolas" w:cs="Times New Roman"/>
          <w:color w:val="CCCCCC"/>
          <w:sz w:val="21"/>
          <w:szCs w:val="21"/>
          <w:lang w:eastAsia="en-US"/>
        </w:rPr>
        <w:pPrChange w:id="6352" w:author="kalla madhu" w:date="2024-07-17T14:39:00Z" w16du:dateUtc="2024-07-17T09:09:00Z">
          <w:pPr>
            <w:shd w:val="clear" w:color="auto" w:fill="1F1F1F"/>
            <w:spacing w:line="285" w:lineRule="atLeast"/>
          </w:pPr>
        </w:pPrChange>
      </w:pPr>
      <w:del w:id="6353" w:author="kalla madhu" w:date="2024-07-13T14:28:00Z" w16du:dateUtc="2024-07-13T08:58:00Z">
        <w:r w:rsidRPr="009329BA" w:rsidDel="00D542BF">
          <w:rPr>
            <w:rFonts w:ascii="Consolas" w:eastAsia="Times New Roman" w:hAnsi="Consolas" w:cs="Times New Roman"/>
            <w:color w:val="CCCCCC"/>
            <w:sz w:val="21"/>
            <w:szCs w:val="21"/>
            <w:lang w:eastAsia="en-US"/>
          </w:rPr>
          <w:delText>    }</w:delText>
        </w:r>
      </w:del>
    </w:p>
    <w:p w14:paraId="4520BCB2" w14:textId="3B03B57F" w:rsidR="00D42478" w:rsidRPr="009329BA" w:rsidDel="00D542BF" w:rsidRDefault="00D42478">
      <w:pPr>
        <w:rPr>
          <w:del w:id="6354" w:author="kalla madhu" w:date="2024-07-13T14:28:00Z" w16du:dateUtc="2024-07-13T08:58:00Z"/>
          <w:rFonts w:ascii="Consolas" w:eastAsia="Times New Roman" w:hAnsi="Consolas" w:cs="Times New Roman"/>
          <w:color w:val="CCCCCC"/>
          <w:sz w:val="21"/>
          <w:szCs w:val="21"/>
          <w:lang w:eastAsia="en-US"/>
        </w:rPr>
        <w:pPrChange w:id="6355" w:author="kalla madhu" w:date="2024-07-17T14:39:00Z" w16du:dateUtc="2024-07-17T09:09:00Z">
          <w:pPr>
            <w:shd w:val="clear" w:color="auto" w:fill="1F1F1F"/>
            <w:spacing w:line="285" w:lineRule="atLeast"/>
          </w:pPr>
        </w:pPrChange>
      </w:pPr>
      <w:del w:id="6356" w:author="kalla madhu" w:date="2024-07-13T14:28:00Z" w16du:dateUtc="2024-07-13T08:58:00Z">
        <w:r w:rsidRPr="009329BA" w:rsidDel="00D542BF">
          <w:rPr>
            <w:rFonts w:ascii="Consolas" w:eastAsia="Times New Roman" w:hAnsi="Consolas" w:cs="Times New Roman"/>
            <w:color w:val="CCCCCC"/>
            <w:sz w:val="21"/>
            <w:szCs w:val="21"/>
            <w:lang w:eastAsia="en-US"/>
          </w:rPr>
          <w:delText>}</w:delText>
        </w:r>
      </w:del>
    </w:p>
    <w:p w14:paraId="7983E19A" w14:textId="1856AD78" w:rsidR="00F25887" w:rsidRPr="009329BA" w:rsidDel="00D542BF" w:rsidRDefault="00F25887">
      <w:pPr>
        <w:rPr>
          <w:del w:id="6357" w:author="kalla madhu" w:date="2024-07-13T14:28:00Z" w16du:dateUtc="2024-07-13T08:58:00Z"/>
          <w:sz w:val="26"/>
          <w:szCs w:val="26"/>
        </w:rPr>
        <w:pPrChange w:id="6358" w:author="kalla madhu" w:date="2024-07-17T14:39:00Z" w16du:dateUtc="2024-07-17T09:09:00Z">
          <w:pPr>
            <w:jc w:val="both"/>
          </w:pPr>
        </w:pPrChange>
      </w:pPr>
    </w:p>
    <w:p w14:paraId="26C39CAA" w14:textId="50499063" w:rsidR="00FD40C1" w:rsidRPr="009329BA" w:rsidDel="00D542BF" w:rsidRDefault="00FD40C1">
      <w:pPr>
        <w:rPr>
          <w:del w:id="6359" w:author="kalla madhu" w:date="2024-07-13T14:28:00Z" w16du:dateUtc="2024-07-13T08:58:00Z"/>
        </w:rPr>
        <w:pPrChange w:id="6360" w:author="kalla madhu" w:date="2024-07-17T14:39:00Z" w16du:dateUtc="2024-07-17T09:09:00Z">
          <w:pPr>
            <w:jc w:val="both"/>
          </w:pPr>
        </w:pPrChange>
      </w:pPr>
    </w:p>
    <w:p w14:paraId="549E5D5B" w14:textId="58FB96DE" w:rsidR="00550794" w:rsidRPr="009329BA" w:rsidDel="00D542BF" w:rsidRDefault="00550794">
      <w:pPr>
        <w:rPr>
          <w:del w:id="6361" w:author="kalla madhu" w:date="2024-07-13T14:28:00Z" w16du:dateUtc="2024-07-13T08:58:00Z"/>
          <w:rFonts w:ascii="Arial" w:eastAsia="Times New Roman" w:hAnsi="Arial" w:cs="Arial"/>
          <w:b/>
          <w:bCs/>
          <w:color w:val="273239"/>
          <w:sz w:val="24"/>
          <w:szCs w:val="24"/>
          <w:lang w:eastAsia="en-US"/>
          <w:rPrChange w:id="6362" w:author="kalla madhu" w:date="2024-07-18T10:21:00Z" w16du:dateUtc="2024-07-18T04:51:00Z">
            <w:rPr>
              <w:del w:id="6363" w:author="kalla madhu" w:date="2024-07-13T14:28:00Z" w16du:dateUtc="2024-07-13T08:58:00Z"/>
              <w:rFonts w:ascii="Arial" w:eastAsia="Times New Roman" w:hAnsi="Arial" w:cs="Arial"/>
              <w:b/>
              <w:bCs/>
              <w:color w:val="273239"/>
              <w:sz w:val="24"/>
              <w:szCs w:val="24"/>
              <w:u w:val="single"/>
              <w:lang w:eastAsia="en-US"/>
            </w:rPr>
          </w:rPrChange>
        </w:rPr>
        <w:pPrChange w:id="6364" w:author="kalla madhu" w:date="2024-07-17T14:39:00Z" w16du:dateUtc="2024-07-17T09:09:00Z">
          <w:pPr>
            <w:pStyle w:val="Heading1"/>
            <w:shd w:val="clear" w:color="auto" w:fill="FFFFFF"/>
            <w:spacing w:before="0"/>
            <w:textAlignment w:val="baseline"/>
          </w:pPr>
        </w:pPrChange>
      </w:pPr>
      <w:del w:id="6365" w:author="kalla madhu" w:date="2024-07-13T14:28:00Z" w16du:dateUtc="2024-07-13T08:58:00Z">
        <w:r w:rsidRPr="009329BA" w:rsidDel="00D542BF">
          <w:rPr>
            <w:rFonts w:ascii="Arial" w:hAnsi="Arial" w:cs="Arial"/>
            <w:b/>
            <w:bCs/>
            <w:color w:val="273239"/>
            <w:sz w:val="24"/>
            <w:szCs w:val="24"/>
            <w:highlight w:val="green"/>
            <w:rPrChange w:id="6366" w:author="kalla madhu" w:date="2024-07-18T10:21:00Z" w16du:dateUtc="2024-07-18T04:51:00Z">
              <w:rPr>
                <w:rFonts w:ascii="Arial" w:hAnsi="Arial" w:cs="Arial"/>
                <w:b/>
                <w:bCs/>
                <w:color w:val="273239"/>
                <w:sz w:val="24"/>
                <w:szCs w:val="24"/>
                <w:highlight w:val="green"/>
                <w:u w:val="single"/>
              </w:rPr>
            </w:rPrChange>
          </w:rPr>
          <w:delText>Difference between Statement and Prepared Statement</w:delText>
        </w:r>
      </w:del>
    </w:p>
    <w:p w14:paraId="648B349E" w14:textId="46D7BA75" w:rsidR="00FD40C1" w:rsidRPr="009329BA" w:rsidDel="00D542BF" w:rsidRDefault="00FD40C1">
      <w:pPr>
        <w:rPr>
          <w:del w:id="6367" w:author="kalla madhu" w:date="2024-07-13T14:28:00Z" w16du:dateUtc="2024-07-13T08:58:00Z"/>
          <w:b/>
          <w:bCs/>
          <w:sz w:val="32"/>
          <w:szCs w:val="32"/>
          <w:rPrChange w:id="6368" w:author="kalla madhu" w:date="2024-07-18T10:21:00Z" w16du:dateUtc="2024-07-18T04:51:00Z">
            <w:rPr>
              <w:del w:id="6369" w:author="kalla madhu" w:date="2024-07-13T14:28:00Z" w16du:dateUtc="2024-07-13T08:58:00Z"/>
              <w:b/>
              <w:bCs/>
              <w:sz w:val="32"/>
              <w:szCs w:val="32"/>
              <w:u w:val="single"/>
            </w:rPr>
          </w:rPrChange>
        </w:rPr>
        <w:pPrChange w:id="6370" w:author="kalla madhu" w:date="2024-07-17T14:39:00Z" w16du:dateUtc="2024-07-17T09:09:00Z">
          <w:pPr>
            <w:jc w:val="both"/>
          </w:pPr>
        </w:pPrChange>
      </w:pPr>
    </w:p>
    <w:p w14:paraId="2406B997" w14:textId="3DDE73E0" w:rsidR="00752A05" w:rsidRPr="009329BA" w:rsidDel="00D542BF" w:rsidRDefault="00752A05">
      <w:pPr>
        <w:rPr>
          <w:del w:id="6371" w:author="kalla madhu" w:date="2024-07-13T14:28:00Z" w16du:dateUtc="2024-07-13T08:58:00Z"/>
          <w:rFonts w:ascii="Nunito" w:hAnsi="Nunito"/>
          <w:color w:val="273239"/>
          <w:spacing w:val="2"/>
          <w:sz w:val="27"/>
          <w:szCs w:val="27"/>
          <w:shd w:val="clear" w:color="auto" w:fill="FFFFFF"/>
        </w:rPr>
        <w:pPrChange w:id="6372" w:author="kalla madhu" w:date="2024-07-17T14:39:00Z" w16du:dateUtc="2024-07-17T09:09:00Z">
          <w:pPr>
            <w:pStyle w:val="ListParagraph"/>
            <w:numPr>
              <w:numId w:val="24"/>
            </w:numPr>
            <w:ind w:left="360" w:hanging="360"/>
            <w:jc w:val="both"/>
          </w:pPr>
        </w:pPrChange>
      </w:pPr>
      <w:del w:id="6373" w:author="kalla madhu" w:date="2024-07-13T14:28:00Z" w16du:dateUtc="2024-07-13T08:58:00Z">
        <w:r w:rsidRPr="009329BA" w:rsidDel="00D542BF">
          <w:rPr>
            <w:rStyle w:val="Strong"/>
            <w:rFonts w:ascii="Nunito" w:hAnsi="Nunito"/>
            <w:color w:val="273239"/>
            <w:spacing w:val="2"/>
            <w:sz w:val="27"/>
            <w:szCs w:val="27"/>
            <w:bdr w:val="none" w:sz="0" w:space="0" w:color="auto" w:frame="1"/>
            <w:shd w:val="clear" w:color="auto" w:fill="FFFFFF"/>
          </w:rPr>
          <w:delText>Statement :</w:delText>
        </w:r>
        <w:r w:rsidRPr="009329BA" w:rsidDel="00D542BF">
          <w:rPr>
            <w:rFonts w:ascii="Nunito" w:hAnsi="Nunito"/>
            <w:color w:val="273239"/>
            <w:spacing w:val="2"/>
            <w:sz w:val="27"/>
            <w:szCs w:val="27"/>
            <w:shd w:val="clear" w:color="auto" w:fill="FFFFFF"/>
          </w:rPr>
          <w:delText> </w:delText>
        </w:r>
        <w:r w:rsidRPr="009329BA" w:rsidDel="00D542BF">
          <w:rPr>
            <w:rFonts w:ascii="Nunito" w:hAnsi="Nunito"/>
            <w:color w:val="273239"/>
            <w:spacing w:val="2"/>
            <w:sz w:val="27"/>
            <w:szCs w:val="27"/>
          </w:rPr>
          <w:br/>
        </w:r>
        <w:r w:rsidRPr="009329BA" w:rsidDel="00D542BF">
          <w:rPr>
            <w:rFonts w:ascii="Nunito" w:hAnsi="Nunito"/>
            <w:color w:val="273239"/>
            <w:spacing w:val="2"/>
            <w:sz w:val="27"/>
            <w:szCs w:val="27"/>
            <w:shd w:val="clear" w:color="auto" w:fill="FFFFFF"/>
          </w:rPr>
          <w:delText xml:space="preserve">Statement interface cannot accept </w:delText>
        </w:r>
        <w:r w:rsidRPr="009329BA" w:rsidDel="00D542BF">
          <w:rPr>
            <w:rFonts w:ascii="Nunito" w:hAnsi="Nunito"/>
            <w:color w:val="273239"/>
            <w:spacing w:val="2"/>
            <w:sz w:val="27"/>
            <w:szCs w:val="27"/>
            <w:highlight w:val="magenta"/>
            <w:shd w:val="clear" w:color="auto" w:fill="FFFFFF"/>
          </w:rPr>
          <w:delText>parameters</w:delText>
        </w:r>
        <w:r w:rsidRPr="009329BA" w:rsidDel="00D542BF">
          <w:rPr>
            <w:rFonts w:ascii="Nunito" w:hAnsi="Nunito"/>
            <w:color w:val="273239"/>
            <w:spacing w:val="2"/>
            <w:sz w:val="27"/>
            <w:szCs w:val="27"/>
            <w:shd w:val="clear" w:color="auto" w:fill="FFFFFF"/>
          </w:rPr>
          <w:delText xml:space="preserve"> and </w:delText>
        </w:r>
        <w:r w:rsidRPr="009329BA" w:rsidDel="00D542BF">
          <w:rPr>
            <w:rFonts w:ascii="Nunito" w:hAnsi="Nunito"/>
            <w:color w:val="273239"/>
            <w:spacing w:val="2"/>
            <w:sz w:val="27"/>
            <w:szCs w:val="27"/>
            <w:highlight w:val="yellow"/>
            <w:shd w:val="clear" w:color="auto" w:fill="FFFFFF"/>
          </w:rPr>
          <w:delText>useful when you are using static SQL statements at runtime.</w:delText>
        </w:r>
        <w:r w:rsidRPr="009329BA" w:rsidDel="00D542BF">
          <w:rPr>
            <w:rFonts w:ascii="Nunito" w:hAnsi="Nunito"/>
            <w:color w:val="273239"/>
            <w:spacing w:val="2"/>
            <w:sz w:val="27"/>
            <w:szCs w:val="27"/>
            <w:shd w:val="clear" w:color="auto" w:fill="FFFFFF"/>
          </w:rPr>
          <w:delText xml:space="preserve"> </w:delText>
        </w:r>
      </w:del>
    </w:p>
    <w:p w14:paraId="26B06847" w14:textId="79B4DAAB" w:rsidR="003401B8" w:rsidRPr="009329BA" w:rsidDel="00D542BF" w:rsidRDefault="00752A05">
      <w:pPr>
        <w:rPr>
          <w:del w:id="6374" w:author="kalla madhu" w:date="2024-07-13T14:28:00Z" w16du:dateUtc="2024-07-13T08:58:00Z"/>
          <w:rFonts w:ascii="Nunito" w:hAnsi="Nunito"/>
          <w:color w:val="273239"/>
          <w:spacing w:val="2"/>
          <w:sz w:val="27"/>
          <w:szCs w:val="27"/>
          <w:shd w:val="clear" w:color="auto" w:fill="FFFFFF"/>
        </w:rPr>
        <w:pPrChange w:id="6375" w:author="kalla madhu" w:date="2024-07-17T14:39:00Z" w16du:dateUtc="2024-07-17T09:09:00Z">
          <w:pPr>
            <w:pStyle w:val="ListParagraph"/>
            <w:numPr>
              <w:numId w:val="24"/>
            </w:numPr>
            <w:ind w:left="360" w:hanging="360"/>
            <w:jc w:val="both"/>
          </w:pPr>
        </w:pPrChange>
      </w:pPr>
      <w:del w:id="6376" w:author="kalla madhu" w:date="2024-07-13T14:28:00Z" w16du:dateUtc="2024-07-13T08:58:00Z">
        <w:r w:rsidRPr="009329BA" w:rsidDel="00D542BF">
          <w:rPr>
            <w:rFonts w:ascii="Nunito" w:hAnsi="Nunito"/>
            <w:color w:val="273239"/>
            <w:spacing w:val="2"/>
            <w:sz w:val="27"/>
            <w:szCs w:val="27"/>
            <w:shd w:val="clear" w:color="auto" w:fill="FFFFFF"/>
          </w:rPr>
          <w:delText>If you want to run </w:delText>
        </w:r>
        <w:r w:rsidRPr="009329BA" w:rsidDel="00D542BF">
          <w:fldChar w:fldCharType="begin"/>
        </w:r>
        <w:r w:rsidRPr="009329BA" w:rsidDel="00D542BF">
          <w:delInstrText>HYPERLINK "https://www.geeksforgeeks.org/sql-tutorial/"</w:delInstrText>
        </w:r>
        <w:r w:rsidRPr="009329BA" w:rsidDel="00D542BF">
          <w:fldChar w:fldCharType="separate"/>
        </w:r>
        <w:r w:rsidRPr="009329BA" w:rsidDel="00D542BF">
          <w:rPr>
            <w:rStyle w:val="Hyperlink"/>
            <w:rFonts w:ascii="Nunito" w:hAnsi="Nunito"/>
            <w:spacing w:val="2"/>
            <w:sz w:val="27"/>
            <w:szCs w:val="27"/>
            <w:u w:val="none"/>
            <w:bdr w:val="none" w:sz="0" w:space="0" w:color="auto" w:frame="1"/>
            <w:shd w:val="clear" w:color="auto" w:fill="FFFFFF"/>
            <w:rPrChange w:id="6377" w:author="kalla madhu" w:date="2024-07-18T10:21:00Z" w16du:dateUtc="2024-07-18T04:51:00Z">
              <w:rPr>
                <w:rStyle w:val="Hyperlink"/>
                <w:rFonts w:ascii="Nunito" w:hAnsi="Nunito"/>
                <w:spacing w:val="2"/>
                <w:sz w:val="27"/>
                <w:szCs w:val="27"/>
                <w:bdr w:val="none" w:sz="0" w:space="0" w:color="auto" w:frame="1"/>
                <w:shd w:val="clear" w:color="auto" w:fill="FFFFFF"/>
              </w:rPr>
            </w:rPrChange>
          </w:rPr>
          <w:delText>SQL</w:delText>
        </w:r>
        <w:r w:rsidRPr="009329BA" w:rsidDel="00D542BF">
          <w:rPr>
            <w:rStyle w:val="Hyperlink"/>
            <w:rFonts w:ascii="Nunito" w:hAnsi="Nunito"/>
            <w:spacing w:val="2"/>
            <w:sz w:val="27"/>
            <w:szCs w:val="27"/>
            <w:u w:val="none"/>
            <w:bdr w:val="none" w:sz="0" w:space="0" w:color="auto" w:frame="1"/>
            <w:shd w:val="clear" w:color="auto" w:fill="FFFFFF"/>
            <w:rPrChange w:id="6378" w:author="kalla madhu" w:date="2024-07-18T10:21:00Z" w16du:dateUtc="2024-07-18T04:51:00Z">
              <w:rPr>
                <w:rStyle w:val="Hyperlink"/>
                <w:rFonts w:ascii="Nunito" w:hAnsi="Nunito"/>
                <w:spacing w:val="2"/>
                <w:sz w:val="27"/>
                <w:szCs w:val="27"/>
                <w:bdr w:val="none" w:sz="0" w:space="0" w:color="auto" w:frame="1"/>
                <w:shd w:val="clear" w:color="auto" w:fill="FFFFFF"/>
              </w:rPr>
            </w:rPrChange>
          </w:rPr>
          <w:fldChar w:fldCharType="end"/>
        </w:r>
        <w:r w:rsidRPr="009329BA" w:rsidDel="00D542BF">
          <w:rPr>
            <w:rFonts w:ascii="Nunito" w:hAnsi="Nunito"/>
            <w:color w:val="273239"/>
            <w:spacing w:val="2"/>
            <w:sz w:val="27"/>
            <w:szCs w:val="27"/>
            <w:shd w:val="clear" w:color="auto" w:fill="FFFFFF"/>
          </w:rPr>
          <w:delText> </w:delText>
        </w:r>
        <w:r w:rsidR="00A92995" w:rsidRPr="009329BA" w:rsidDel="00D542BF">
          <w:rPr>
            <w:rFonts w:ascii="Nunito" w:hAnsi="Nunito"/>
            <w:color w:val="273239"/>
            <w:spacing w:val="2"/>
            <w:sz w:val="27"/>
            <w:szCs w:val="27"/>
            <w:shd w:val="clear" w:color="auto" w:fill="FFFFFF"/>
          </w:rPr>
          <w:delText>command</w:delText>
        </w:r>
        <w:r w:rsidRPr="009329BA" w:rsidDel="00D542BF">
          <w:rPr>
            <w:rFonts w:ascii="Nunito" w:hAnsi="Nunito"/>
            <w:color w:val="273239"/>
            <w:spacing w:val="2"/>
            <w:sz w:val="27"/>
            <w:szCs w:val="27"/>
            <w:shd w:val="clear" w:color="auto" w:fill="FFFFFF"/>
          </w:rPr>
          <w:delText xml:space="preserve"> only once then this interface is preferred over PreparedStatement. </w:delText>
        </w:r>
      </w:del>
    </w:p>
    <w:p w14:paraId="5DFED035" w14:textId="5B005499" w:rsidR="00A92995" w:rsidRPr="009329BA" w:rsidDel="00D542BF" w:rsidRDefault="00A92995">
      <w:pPr>
        <w:rPr>
          <w:del w:id="6379" w:author="kalla madhu" w:date="2024-07-13T14:28:00Z" w16du:dateUtc="2024-07-13T08:58:00Z"/>
          <w:rFonts w:ascii="Nunito" w:hAnsi="Nunito"/>
          <w:color w:val="273239"/>
          <w:spacing w:val="2"/>
          <w:sz w:val="27"/>
          <w:szCs w:val="27"/>
          <w:shd w:val="clear" w:color="auto" w:fill="FFFFFF"/>
        </w:rPr>
        <w:pPrChange w:id="6380" w:author="kalla madhu" w:date="2024-07-17T14:39:00Z" w16du:dateUtc="2024-07-17T09:09:00Z">
          <w:pPr>
            <w:pStyle w:val="ListParagraph"/>
            <w:numPr>
              <w:numId w:val="24"/>
            </w:numPr>
            <w:ind w:left="360" w:hanging="360"/>
            <w:jc w:val="both"/>
          </w:pPr>
        </w:pPrChange>
      </w:pPr>
      <w:del w:id="6381" w:author="kalla madhu" w:date="2024-07-13T14:28:00Z" w16du:dateUtc="2024-07-13T08:58:00Z">
        <w:r w:rsidRPr="009329BA" w:rsidDel="00D542BF">
          <w:rPr>
            <w:rFonts w:ascii="Nunito" w:hAnsi="Nunito"/>
            <w:color w:val="273239"/>
            <w:spacing w:val="2"/>
            <w:sz w:val="27"/>
            <w:szCs w:val="27"/>
            <w:shd w:val="clear" w:color="auto" w:fill="FFFFFF"/>
          </w:rPr>
          <w:delText>For authentication checking I won’t use Statement object because it is vulnerable to SQL injection attacks.</w:delText>
        </w:r>
      </w:del>
    </w:p>
    <w:p w14:paraId="44B5560E" w14:textId="246ABA38" w:rsidR="00A92995" w:rsidRPr="009329BA" w:rsidDel="00D542BF" w:rsidRDefault="00A92995">
      <w:pPr>
        <w:rPr>
          <w:del w:id="6382" w:author="kalla madhu" w:date="2024-07-13T14:28:00Z" w16du:dateUtc="2024-07-13T08:58:00Z"/>
          <w:rFonts w:ascii="Nunito" w:hAnsi="Nunito"/>
          <w:color w:val="273239"/>
          <w:spacing w:val="2"/>
          <w:sz w:val="27"/>
          <w:szCs w:val="27"/>
          <w:shd w:val="clear" w:color="auto" w:fill="FFFFFF"/>
        </w:rPr>
        <w:pPrChange w:id="6383" w:author="kalla madhu" w:date="2024-07-17T14:39:00Z" w16du:dateUtc="2024-07-17T09:09:00Z">
          <w:pPr>
            <w:pStyle w:val="ListParagraph"/>
            <w:numPr>
              <w:numId w:val="24"/>
            </w:numPr>
            <w:ind w:left="360" w:hanging="360"/>
            <w:jc w:val="both"/>
          </w:pPr>
        </w:pPrChange>
      </w:pPr>
      <w:del w:id="6384" w:author="kalla madhu" w:date="2024-07-13T14:28:00Z" w16du:dateUtc="2024-07-13T08:58:00Z">
        <w:r w:rsidRPr="009329BA" w:rsidDel="00D542BF">
          <w:rPr>
            <w:rFonts w:ascii="Nunito" w:hAnsi="Nunito"/>
            <w:color w:val="273239"/>
            <w:spacing w:val="2"/>
            <w:sz w:val="27"/>
            <w:szCs w:val="27"/>
            <w:shd w:val="clear" w:color="auto" w:fill="FFFFFF"/>
          </w:rPr>
          <w:delText xml:space="preserve">It is faster than Prepared Statement because it won’t take extra time to allocate memory in buffer to store the translated command. </w:delText>
        </w:r>
      </w:del>
    </w:p>
    <w:p w14:paraId="2416B580" w14:textId="3DDEDDA2" w:rsidR="0005656C" w:rsidRPr="009329BA" w:rsidDel="00D542BF" w:rsidRDefault="00A92995">
      <w:pPr>
        <w:rPr>
          <w:del w:id="6385" w:author="kalla madhu" w:date="2024-07-13T14:28:00Z" w16du:dateUtc="2024-07-13T08:58:00Z"/>
          <w:shd w:val="clear" w:color="auto" w:fill="FFFFFF"/>
        </w:rPr>
        <w:pPrChange w:id="6386" w:author="kalla madhu" w:date="2024-07-17T14:39:00Z" w16du:dateUtc="2024-07-17T09:09:00Z">
          <w:pPr>
            <w:pStyle w:val="ListParagraph"/>
            <w:numPr>
              <w:numId w:val="24"/>
            </w:numPr>
            <w:ind w:left="360" w:hanging="360"/>
            <w:jc w:val="both"/>
          </w:pPr>
        </w:pPrChange>
      </w:pPr>
      <w:del w:id="6387" w:author="kalla madhu" w:date="2024-07-13T14:28:00Z" w16du:dateUtc="2024-07-13T08:58:00Z">
        <w:r w:rsidRPr="009329BA" w:rsidDel="00D542BF">
          <w:rPr>
            <w:rFonts w:ascii="Nunito" w:hAnsi="Nunito"/>
            <w:color w:val="273239"/>
            <w:spacing w:val="2"/>
            <w:sz w:val="27"/>
            <w:szCs w:val="27"/>
            <w:shd w:val="clear" w:color="auto" w:fill="FFFFFF"/>
          </w:rPr>
          <w:delText>It directly executes without storing that command for future usage.</w:delText>
        </w:r>
      </w:del>
    </w:p>
    <w:p w14:paraId="05F3F75E" w14:textId="29E95A1B" w:rsidR="00752A05" w:rsidRPr="009329BA" w:rsidDel="00D542BF" w:rsidRDefault="00752A05">
      <w:pPr>
        <w:rPr>
          <w:del w:id="6388" w:author="kalla madhu" w:date="2024-07-13T14:28:00Z" w16du:dateUtc="2024-07-13T08:58:00Z"/>
          <w:rFonts w:ascii="Nunito" w:hAnsi="Nunito"/>
          <w:color w:val="273239"/>
          <w:spacing w:val="2"/>
          <w:sz w:val="27"/>
          <w:szCs w:val="27"/>
          <w:shd w:val="clear" w:color="auto" w:fill="FFFFFF"/>
        </w:rPr>
        <w:pPrChange w:id="6389" w:author="kalla madhu" w:date="2024-07-17T14:39:00Z" w16du:dateUtc="2024-07-17T09:09:00Z">
          <w:pPr>
            <w:jc w:val="both"/>
          </w:pPr>
        </w:pPrChange>
      </w:pPr>
    </w:p>
    <w:p w14:paraId="0FA8BCC5" w14:textId="783297DF" w:rsidR="001A13DC" w:rsidRPr="009329BA" w:rsidDel="00D542BF" w:rsidRDefault="001A13DC">
      <w:pPr>
        <w:rPr>
          <w:del w:id="6390" w:author="kalla madhu" w:date="2024-07-13T14:28:00Z" w16du:dateUtc="2024-07-13T08:58:00Z"/>
          <w:rFonts w:ascii="Nunito" w:hAnsi="Nunito"/>
          <w:color w:val="273239"/>
          <w:spacing w:val="2"/>
          <w:sz w:val="27"/>
          <w:szCs w:val="27"/>
          <w:shd w:val="clear" w:color="auto" w:fill="FFFFFF"/>
        </w:rPr>
        <w:pPrChange w:id="6391" w:author="kalla madhu" w:date="2024-07-17T14:39:00Z" w16du:dateUtc="2024-07-17T09:09:00Z">
          <w:pPr>
            <w:jc w:val="both"/>
          </w:pPr>
        </w:pPrChange>
      </w:pPr>
    </w:p>
    <w:p w14:paraId="79C02DAB" w14:textId="055DB253" w:rsidR="00A92995" w:rsidRPr="009329BA" w:rsidDel="00D542BF" w:rsidRDefault="00A92995">
      <w:pPr>
        <w:rPr>
          <w:del w:id="6392" w:author="kalla madhu" w:date="2024-07-13T14:28:00Z" w16du:dateUtc="2024-07-13T08:58:00Z"/>
          <w:rStyle w:val="Strong"/>
          <w:rFonts w:ascii="Nunito" w:hAnsi="Nunito"/>
          <w:color w:val="273239"/>
          <w:spacing w:val="2"/>
          <w:sz w:val="27"/>
          <w:szCs w:val="27"/>
          <w:bdr w:val="none" w:sz="0" w:space="0" w:color="auto" w:frame="1"/>
          <w:shd w:val="clear" w:color="auto" w:fill="FFFFFF"/>
          <w:rPrChange w:id="6393" w:author="kalla madhu" w:date="2024-07-18T10:21:00Z" w16du:dateUtc="2024-07-18T04:51:00Z">
            <w:rPr>
              <w:del w:id="6394" w:author="kalla madhu" w:date="2024-07-13T14:28:00Z" w16du:dateUtc="2024-07-13T08:58:00Z"/>
              <w:rStyle w:val="Strong"/>
              <w:rFonts w:ascii="Nunito" w:hAnsi="Nunito"/>
              <w:color w:val="273239"/>
              <w:spacing w:val="2"/>
              <w:sz w:val="27"/>
              <w:szCs w:val="27"/>
              <w:u w:val="single"/>
              <w:bdr w:val="none" w:sz="0" w:space="0" w:color="auto" w:frame="1"/>
              <w:shd w:val="clear" w:color="auto" w:fill="FFFFFF"/>
            </w:rPr>
          </w:rPrChange>
        </w:rPr>
        <w:pPrChange w:id="6395" w:author="kalla madhu" w:date="2024-07-17T14:39:00Z" w16du:dateUtc="2024-07-17T09:09:00Z">
          <w:pPr>
            <w:jc w:val="both"/>
          </w:pPr>
        </w:pPrChange>
      </w:pPr>
      <w:del w:id="6396" w:author="kalla madhu" w:date="2024-07-13T14:28:00Z" w16du:dateUtc="2024-07-13T08:58:00Z">
        <w:r w:rsidRPr="009329BA" w:rsidDel="00D542BF">
          <w:rPr>
            <w:rStyle w:val="Strong"/>
            <w:rFonts w:ascii="Nunito" w:hAnsi="Nunito"/>
            <w:color w:val="273239"/>
            <w:spacing w:val="2"/>
            <w:sz w:val="27"/>
            <w:szCs w:val="27"/>
            <w:bdr w:val="none" w:sz="0" w:space="0" w:color="auto" w:frame="1"/>
            <w:shd w:val="clear" w:color="auto" w:fill="FFFFFF"/>
            <w:rPrChange w:id="6397" w:author="kalla madhu" w:date="2024-07-18T10:21:00Z" w16du:dateUtc="2024-07-18T04:51:00Z">
              <w:rPr>
                <w:rStyle w:val="Strong"/>
                <w:rFonts w:ascii="Nunito" w:hAnsi="Nunito"/>
                <w:color w:val="273239"/>
                <w:spacing w:val="2"/>
                <w:sz w:val="27"/>
                <w:szCs w:val="27"/>
                <w:u w:val="single"/>
                <w:bdr w:val="none" w:sz="0" w:space="0" w:color="auto" w:frame="1"/>
                <w:shd w:val="clear" w:color="auto" w:fill="FFFFFF"/>
              </w:rPr>
            </w:rPrChange>
          </w:rPr>
          <w:delText>Prepared Statement</w:delText>
        </w:r>
        <w:r w:rsidRPr="009329BA" w:rsidDel="00D542BF">
          <w:rPr>
            <w:rFonts w:ascii="Nunito" w:hAnsi="Nunito"/>
            <w:color w:val="273239"/>
            <w:spacing w:val="2"/>
            <w:sz w:val="27"/>
            <w:szCs w:val="27"/>
            <w:shd w:val="clear" w:color="auto" w:fill="FFFFFF"/>
          </w:rPr>
          <w:delText> </w:delText>
        </w:r>
      </w:del>
    </w:p>
    <w:p w14:paraId="494969FE" w14:textId="2B925097" w:rsidR="00A92995" w:rsidRPr="009329BA" w:rsidDel="00D542BF" w:rsidRDefault="00A92995">
      <w:pPr>
        <w:rPr>
          <w:del w:id="6398" w:author="kalla madhu" w:date="2024-07-13T14:28:00Z" w16du:dateUtc="2024-07-13T08:58:00Z"/>
          <w:rFonts w:ascii="Nunito" w:hAnsi="Nunito"/>
          <w:color w:val="273239"/>
          <w:spacing w:val="2"/>
          <w:sz w:val="27"/>
          <w:szCs w:val="27"/>
        </w:rPr>
        <w:pPrChange w:id="6399" w:author="kalla madhu" w:date="2024-07-17T14:39:00Z" w16du:dateUtc="2024-07-17T09:09:00Z">
          <w:pPr>
            <w:jc w:val="both"/>
          </w:pPr>
        </w:pPrChange>
      </w:pPr>
      <w:del w:id="6400" w:author="kalla madhu" w:date="2024-07-13T14:28:00Z" w16du:dateUtc="2024-07-13T08:58:00Z">
        <w:r w:rsidRPr="009329BA" w:rsidDel="00D542BF">
          <w:rPr>
            <w:rFonts w:ascii="Nunito" w:hAnsi="Nunito"/>
            <w:color w:val="273239"/>
            <w:spacing w:val="2"/>
            <w:sz w:val="27"/>
            <w:szCs w:val="27"/>
          </w:rPr>
          <w:br/>
        </w:r>
        <w:r w:rsidRPr="009329BA" w:rsidDel="00D542BF">
          <w:rPr>
            <w:rFonts w:ascii="Nunito" w:hAnsi="Nunito"/>
            <w:color w:val="273239"/>
            <w:spacing w:val="2"/>
            <w:sz w:val="27"/>
            <w:szCs w:val="27"/>
            <w:shd w:val="clear" w:color="auto" w:fill="FFFFFF"/>
          </w:rPr>
          <w:delText xml:space="preserve">Prepared Statement interface accept </w:delText>
        </w:r>
        <w:r w:rsidRPr="009329BA" w:rsidDel="00D542BF">
          <w:rPr>
            <w:rFonts w:ascii="Nunito" w:hAnsi="Nunito"/>
            <w:color w:val="273239"/>
            <w:spacing w:val="2"/>
            <w:sz w:val="27"/>
            <w:szCs w:val="27"/>
            <w:highlight w:val="magenta"/>
            <w:shd w:val="clear" w:color="auto" w:fill="FFFFFF"/>
          </w:rPr>
          <w:delText>parameters</w:delText>
        </w:r>
        <w:r w:rsidRPr="009329BA" w:rsidDel="00D542BF">
          <w:rPr>
            <w:rFonts w:ascii="Nunito" w:hAnsi="Nunito"/>
            <w:color w:val="273239"/>
            <w:spacing w:val="2"/>
            <w:sz w:val="27"/>
            <w:szCs w:val="27"/>
            <w:shd w:val="clear" w:color="auto" w:fill="FFFFFF"/>
          </w:rPr>
          <w:delText xml:space="preserve"> and </w:delText>
        </w:r>
        <w:r w:rsidRPr="009329BA" w:rsidDel="00D542BF">
          <w:rPr>
            <w:rFonts w:ascii="Nunito" w:hAnsi="Nunito"/>
            <w:color w:val="273239"/>
            <w:spacing w:val="2"/>
            <w:sz w:val="27"/>
            <w:szCs w:val="27"/>
            <w:highlight w:val="yellow"/>
            <w:shd w:val="clear" w:color="auto" w:fill="FFFFFF"/>
          </w:rPr>
          <w:delText>useful when you are executing same command repeatedly.</w:delText>
        </w:r>
        <w:r w:rsidRPr="009329BA" w:rsidDel="00D542BF">
          <w:rPr>
            <w:rFonts w:ascii="Nunito" w:hAnsi="Nunito"/>
            <w:color w:val="273239"/>
            <w:spacing w:val="2"/>
            <w:sz w:val="27"/>
            <w:szCs w:val="27"/>
            <w:shd w:val="clear" w:color="auto" w:fill="FFFFFF"/>
          </w:rPr>
          <w:delText xml:space="preserve"> </w:delText>
        </w:r>
      </w:del>
    </w:p>
    <w:p w14:paraId="1D92CB95" w14:textId="272A6DED" w:rsidR="00A92995" w:rsidRPr="009329BA" w:rsidDel="00D542BF" w:rsidRDefault="00A92995">
      <w:pPr>
        <w:rPr>
          <w:del w:id="6401" w:author="kalla madhu" w:date="2024-07-13T14:28:00Z" w16du:dateUtc="2024-07-13T08:58:00Z"/>
          <w:rFonts w:ascii="Nunito" w:hAnsi="Nunito"/>
          <w:color w:val="273239"/>
          <w:spacing w:val="2"/>
          <w:sz w:val="27"/>
          <w:szCs w:val="27"/>
          <w:shd w:val="clear" w:color="auto" w:fill="FFFFFF"/>
        </w:rPr>
        <w:pPrChange w:id="6402" w:author="kalla madhu" w:date="2024-07-17T14:39:00Z" w16du:dateUtc="2024-07-17T09:09:00Z">
          <w:pPr>
            <w:jc w:val="both"/>
          </w:pPr>
        </w:pPrChange>
      </w:pPr>
    </w:p>
    <w:p w14:paraId="1DB71141" w14:textId="09D0069F" w:rsidR="00A92995" w:rsidRPr="009329BA" w:rsidDel="00D542BF" w:rsidRDefault="00A92995">
      <w:pPr>
        <w:rPr>
          <w:del w:id="6403" w:author="kalla madhu" w:date="2024-07-13T14:28:00Z" w16du:dateUtc="2024-07-13T08:58:00Z"/>
          <w:rFonts w:ascii="Nunito" w:hAnsi="Nunito"/>
          <w:color w:val="273239"/>
          <w:spacing w:val="2"/>
          <w:sz w:val="27"/>
          <w:szCs w:val="27"/>
          <w:shd w:val="clear" w:color="auto" w:fill="FFFFFF"/>
        </w:rPr>
        <w:pPrChange w:id="6404" w:author="kalla madhu" w:date="2024-07-17T14:39:00Z" w16du:dateUtc="2024-07-17T09:09:00Z">
          <w:pPr>
            <w:pStyle w:val="ListParagraph"/>
            <w:numPr>
              <w:numId w:val="24"/>
            </w:numPr>
            <w:ind w:left="360" w:hanging="360"/>
            <w:jc w:val="both"/>
          </w:pPr>
        </w:pPrChange>
      </w:pPr>
      <w:del w:id="6405" w:author="kalla madhu" w:date="2024-07-13T14:28:00Z" w16du:dateUtc="2024-07-13T08:58:00Z">
        <w:r w:rsidRPr="009329BA" w:rsidDel="00D542BF">
          <w:rPr>
            <w:rFonts w:ascii="Nunito" w:hAnsi="Nunito"/>
            <w:color w:val="273239"/>
            <w:spacing w:val="2"/>
            <w:sz w:val="27"/>
            <w:szCs w:val="27"/>
            <w:shd w:val="clear" w:color="auto" w:fill="FFFFFF"/>
          </w:rPr>
          <w:delText>For authentication checking we have to use Prepared Statement object because it is not vulnerable to SQL injection attacks.</w:delText>
        </w:r>
      </w:del>
    </w:p>
    <w:p w14:paraId="131DB698" w14:textId="25DA1A53" w:rsidR="00A92995" w:rsidRPr="009329BA" w:rsidDel="00D542BF" w:rsidRDefault="00A92995">
      <w:pPr>
        <w:rPr>
          <w:del w:id="6406" w:author="kalla madhu" w:date="2024-07-13T14:28:00Z" w16du:dateUtc="2024-07-13T08:58:00Z"/>
          <w:rFonts w:ascii="Nunito" w:hAnsi="Nunito"/>
          <w:color w:val="273239"/>
          <w:spacing w:val="2"/>
          <w:sz w:val="27"/>
          <w:szCs w:val="27"/>
          <w:shd w:val="clear" w:color="auto" w:fill="FFFFFF"/>
        </w:rPr>
        <w:pPrChange w:id="6407" w:author="kalla madhu" w:date="2024-07-17T14:39:00Z" w16du:dateUtc="2024-07-17T09:09:00Z">
          <w:pPr>
            <w:pStyle w:val="ListParagraph"/>
            <w:numPr>
              <w:numId w:val="24"/>
            </w:numPr>
            <w:ind w:left="360" w:hanging="360"/>
            <w:jc w:val="both"/>
          </w:pPr>
        </w:pPrChange>
      </w:pPr>
      <w:del w:id="6408" w:author="kalla madhu" w:date="2024-07-13T14:28:00Z" w16du:dateUtc="2024-07-13T08:58:00Z">
        <w:r w:rsidRPr="009329BA" w:rsidDel="00D542BF">
          <w:rPr>
            <w:rFonts w:ascii="Nunito" w:hAnsi="Nunito"/>
            <w:color w:val="273239"/>
            <w:spacing w:val="2"/>
            <w:sz w:val="27"/>
            <w:szCs w:val="27"/>
            <w:shd w:val="clear" w:color="auto" w:fill="FFFFFF"/>
          </w:rPr>
          <w:delText xml:space="preserve">It is bit slower than Statement because it takes extra time to allocate memory in buffer to store the translated command. </w:delText>
        </w:r>
      </w:del>
    </w:p>
    <w:p w14:paraId="75F29FBC" w14:textId="74B71988" w:rsidR="00A92995" w:rsidRPr="009329BA" w:rsidDel="00D542BF" w:rsidRDefault="00A92995">
      <w:pPr>
        <w:rPr>
          <w:del w:id="6409" w:author="kalla madhu" w:date="2024-07-13T14:28:00Z" w16du:dateUtc="2024-07-13T08:58:00Z"/>
          <w:rFonts w:ascii="Nunito" w:hAnsi="Nunito"/>
          <w:color w:val="273239"/>
          <w:spacing w:val="2"/>
          <w:sz w:val="27"/>
          <w:szCs w:val="27"/>
          <w:shd w:val="clear" w:color="auto" w:fill="FFFFFF"/>
        </w:rPr>
        <w:pPrChange w:id="6410" w:author="kalla madhu" w:date="2024-07-17T14:39:00Z" w16du:dateUtc="2024-07-17T09:09:00Z">
          <w:pPr>
            <w:pStyle w:val="ListParagraph"/>
            <w:numPr>
              <w:numId w:val="24"/>
            </w:numPr>
            <w:ind w:left="360" w:hanging="360"/>
            <w:jc w:val="both"/>
          </w:pPr>
        </w:pPrChange>
      </w:pPr>
      <w:del w:id="6411" w:author="kalla madhu" w:date="2024-07-13T14:28:00Z" w16du:dateUtc="2024-07-13T08:58:00Z">
        <w:r w:rsidRPr="009329BA" w:rsidDel="00D542BF">
          <w:rPr>
            <w:rFonts w:ascii="Nunito" w:hAnsi="Nunito"/>
            <w:color w:val="273239"/>
            <w:spacing w:val="2"/>
            <w:sz w:val="27"/>
            <w:szCs w:val="27"/>
            <w:shd w:val="clear" w:color="auto" w:fill="FFFFFF"/>
          </w:rPr>
          <w:delText>It is faster if you are running the same command repeatedly because here translation will be performed only onec</w:delText>
        </w:r>
      </w:del>
    </w:p>
    <w:p w14:paraId="0E255563" w14:textId="2F5B7C01" w:rsidR="00A92995" w:rsidRPr="009329BA" w:rsidDel="00D542BF" w:rsidRDefault="00A92995">
      <w:pPr>
        <w:rPr>
          <w:del w:id="6412" w:author="kalla madhu" w:date="2024-07-13T14:28:00Z" w16du:dateUtc="2024-07-13T08:58:00Z"/>
          <w:rFonts w:ascii="Nunito" w:hAnsi="Nunito"/>
          <w:color w:val="273239"/>
          <w:spacing w:val="2"/>
          <w:sz w:val="27"/>
          <w:szCs w:val="27"/>
          <w:shd w:val="clear" w:color="auto" w:fill="FFFFFF"/>
        </w:rPr>
        <w:pPrChange w:id="6413" w:author="kalla madhu" w:date="2024-07-17T14:39:00Z" w16du:dateUtc="2024-07-17T09:09:00Z">
          <w:pPr>
            <w:jc w:val="both"/>
          </w:pPr>
        </w:pPrChange>
      </w:pPr>
    </w:p>
    <w:p w14:paraId="5A9325C5" w14:textId="63B1071B" w:rsidR="00A92995" w:rsidRPr="009329BA" w:rsidDel="00D542BF" w:rsidRDefault="00A92995">
      <w:pPr>
        <w:rPr>
          <w:del w:id="6414" w:author="kalla madhu" w:date="2024-07-13T14:28:00Z" w16du:dateUtc="2024-07-13T08:58:00Z"/>
          <w:rFonts w:ascii="Nunito" w:hAnsi="Nunito"/>
          <w:color w:val="273239"/>
          <w:spacing w:val="2"/>
          <w:sz w:val="27"/>
          <w:szCs w:val="27"/>
          <w:shd w:val="clear" w:color="auto" w:fill="FFFFFF"/>
        </w:rPr>
        <w:pPrChange w:id="6415" w:author="kalla madhu" w:date="2024-07-17T14:39:00Z" w16du:dateUtc="2024-07-17T09:09:00Z">
          <w:pPr>
            <w:jc w:val="both"/>
          </w:pPr>
        </w:pPrChange>
      </w:pPr>
    </w:p>
    <w:p w14:paraId="70FB8A6F" w14:textId="196A815C" w:rsidR="00A92995" w:rsidRPr="009329BA" w:rsidDel="00D542BF" w:rsidRDefault="00A92995">
      <w:pPr>
        <w:rPr>
          <w:del w:id="6416" w:author="kalla madhu" w:date="2024-07-13T14:28:00Z" w16du:dateUtc="2024-07-13T08:58:00Z"/>
          <w:rFonts w:ascii="Nunito" w:hAnsi="Nunito"/>
          <w:color w:val="273239"/>
          <w:spacing w:val="2"/>
          <w:sz w:val="27"/>
          <w:szCs w:val="27"/>
          <w:shd w:val="clear" w:color="auto" w:fill="FFFFFF"/>
        </w:rPr>
        <w:pPrChange w:id="6417" w:author="kalla madhu" w:date="2024-07-17T14:39:00Z" w16du:dateUtc="2024-07-17T09:09:00Z">
          <w:pPr>
            <w:jc w:val="both"/>
          </w:pPr>
        </w:pPrChange>
      </w:pPr>
    </w:p>
    <w:p w14:paraId="00CE9D9A" w14:textId="25F16524" w:rsidR="00752A05" w:rsidRPr="009329BA" w:rsidDel="00D542BF" w:rsidRDefault="00752A05">
      <w:pPr>
        <w:rPr>
          <w:del w:id="6418" w:author="kalla madhu" w:date="2024-07-13T14:28:00Z" w16du:dateUtc="2024-07-13T08:58:00Z"/>
          <w:b/>
          <w:bCs/>
          <w:sz w:val="32"/>
          <w:szCs w:val="32"/>
          <w:rPrChange w:id="6419" w:author="kalla madhu" w:date="2024-07-18T10:21:00Z" w16du:dateUtc="2024-07-18T04:51:00Z">
            <w:rPr>
              <w:del w:id="6420" w:author="kalla madhu" w:date="2024-07-13T14:28:00Z" w16du:dateUtc="2024-07-13T08:58:00Z"/>
              <w:b/>
              <w:bCs/>
              <w:sz w:val="32"/>
              <w:szCs w:val="32"/>
              <w:u w:val="single"/>
            </w:rPr>
          </w:rPrChange>
        </w:rPr>
        <w:pPrChange w:id="6421" w:author="kalla madhu" w:date="2024-07-17T14:39:00Z" w16du:dateUtc="2024-07-17T09:09:00Z">
          <w:pPr>
            <w:jc w:val="both"/>
          </w:pPr>
        </w:pPrChange>
      </w:pPr>
    </w:p>
    <w:p w14:paraId="50AF2EC2" w14:textId="38C1CAD4" w:rsidR="00F315D6" w:rsidRPr="009329BA" w:rsidDel="002E57AF" w:rsidRDefault="00F315D6">
      <w:pPr>
        <w:rPr>
          <w:del w:id="6422" w:author="kalla madhu" w:date="2024-07-13T14:28:00Z" w16du:dateUtc="2024-07-13T08:58:00Z"/>
          <w:b/>
          <w:bCs/>
          <w:sz w:val="32"/>
          <w:szCs w:val="32"/>
          <w:rPrChange w:id="6423" w:author="kalla madhu" w:date="2024-07-18T10:21:00Z" w16du:dateUtc="2024-07-18T04:51:00Z">
            <w:rPr>
              <w:del w:id="6424" w:author="kalla madhu" w:date="2024-07-13T14:28:00Z" w16du:dateUtc="2024-07-13T08:58:00Z"/>
              <w:b/>
              <w:bCs/>
              <w:sz w:val="32"/>
              <w:szCs w:val="32"/>
              <w:u w:val="single"/>
            </w:rPr>
          </w:rPrChange>
        </w:rPr>
      </w:pPr>
    </w:p>
    <w:p w14:paraId="0A2CF76F" w14:textId="77777777" w:rsidR="002E57AF" w:rsidRPr="009329BA" w:rsidRDefault="002E57AF">
      <w:pPr>
        <w:rPr>
          <w:ins w:id="6425" w:author="kalla madhu" w:date="2024-07-18T10:09:00Z" w16du:dateUtc="2024-07-18T04:39:00Z"/>
          <w:b/>
          <w:bCs/>
          <w:sz w:val="32"/>
          <w:szCs w:val="32"/>
          <w:rPrChange w:id="6426" w:author="kalla madhu" w:date="2024-07-18T10:21:00Z" w16du:dateUtc="2024-07-18T04:51:00Z">
            <w:rPr>
              <w:ins w:id="6427" w:author="kalla madhu" w:date="2024-07-18T10:09:00Z" w16du:dateUtc="2024-07-18T04:39:00Z"/>
              <w:b/>
              <w:bCs/>
              <w:sz w:val="32"/>
              <w:szCs w:val="32"/>
              <w:u w:val="single"/>
            </w:rPr>
          </w:rPrChange>
        </w:rPr>
      </w:pPr>
    </w:p>
    <w:p w14:paraId="48BB52E7" w14:textId="77777777" w:rsidR="002E57AF" w:rsidRPr="009329BA" w:rsidRDefault="002E57AF">
      <w:pPr>
        <w:rPr>
          <w:ins w:id="6428" w:author="kalla madhu" w:date="2024-07-18T10:09:00Z" w16du:dateUtc="2024-07-18T04:39:00Z"/>
          <w:b/>
          <w:bCs/>
          <w:sz w:val="32"/>
          <w:szCs w:val="32"/>
          <w:rPrChange w:id="6429" w:author="kalla madhu" w:date="2024-07-18T10:21:00Z" w16du:dateUtc="2024-07-18T04:51:00Z">
            <w:rPr>
              <w:ins w:id="6430" w:author="kalla madhu" w:date="2024-07-18T10:09:00Z" w16du:dateUtc="2024-07-18T04:39:00Z"/>
              <w:b/>
              <w:bCs/>
              <w:sz w:val="32"/>
              <w:szCs w:val="32"/>
              <w:u w:val="single"/>
            </w:rPr>
          </w:rPrChange>
        </w:rPr>
        <w:pPrChange w:id="6431" w:author="kalla madhu" w:date="2024-07-17T14:39:00Z" w16du:dateUtc="2024-07-17T09:09:00Z">
          <w:pPr>
            <w:jc w:val="both"/>
          </w:pPr>
        </w:pPrChange>
      </w:pPr>
    </w:p>
    <w:p w14:paraId="2B19B7EF" w14:textId="67A12535" w:rsidR="00F315D6" w:rsidRPr="009329BA" w:rsidDel="004644FA" w:rsidRDefault="004644FA">
      <w:pPr>
        <w:rPr>
          <w:del w:id="6432" w:author="kalla madhu" w:date="2024-07-13T14:28:00Z" w16du:dateUtc="2024-07-13T08:58:00Z"/>
          <w:b/>
          <w:bCs/>
          <w:sz w:val="32"/>
          <w:szCs w:val="32"/>
          <w:rPrChange w:id="6433" w:author="kalla madhu" w:date="2024-07-18T10:21:00Z" w16du:dateUtc="2024-07-18T04:51:00Z">
            <w:rPr>
              <w:del w:id="6434" w:author="kalla madhu" w:date="2024-07-13T14:28:00Z" w16du:dateUtc="2024-07-13T08:58:00Z"/>
              <w:b/>
              <w:bCs/>
              <w:sz w:val="32"/>
              <w:szCs w:val="32"/>
              <w:u w:val="single"/>
            </w:rPr>
          </w:rPrChange>
        </w:rPr>
      </w:pPr>
      <w:proofErr w:type="spellStart"/>
      <w:ins w:id="6435" w:author="kalla madhu" w:date="2024-07-18T10:09:00Z" w16du:dateUtc="2024-07-18T04:39:00Z">
        <w:r w:rsidRPr="009329BA">
          <w:rPr>
            <w:b/>
            <w:bCs/>
            <w:sz w:val="32"/>
            <w:szCs w:val="32"/>
            <w:rPrChange w:id="6436" w:author="kalla madhu" w:date="2024-07-18T10:21:00Z" w16du:dateUtc="2024-07-18T04:51:00Z">
              <w:rPr>
                <w:b/>
                <w:bCs/>
                <w:sz w:val="32"/>
                <w:szCs w:val="32"/>
                <w:u w:val="single"/>
              </w:rPr>
            </w:rPrChange>
          </w:rPr>
          <w:t>Logout.jsp</w:t>
        </w:r>
      </w:ins>
      <w:proofErr w:type="spellEnd"/>
    </w:p>
    <w:p w14:paraId="28F7171C" w14:textId="77777777" w:rsidR="004644FA" w:rsidRPr="009329BA" w:rsidRDefault="004644FA">
      <w:pPr>
        <w:rPr>
          <w:ins w:id="6437" w:author="kalla madhu" w:date="2024-07-18T10:10:00Z" w16du:dateUtc="2024-07-18T04:40:00Z"/>
          <w:b/>
          <w:bCs/>
          <w:sz w:val="32"/>
          <w:szCs w:val="32"/>
          <w:rPrChange w:id="6438" w:author="kalla madhu" w:date="2024-07-18T10:21:00Z" w16du:dateUtc="2024-07-18T04:51:00Z">
            <w:rPr>
              <w:ins w:id="6439" w:author="kalla madhu" w:date="2024-07-18T10:10:00Z" w16du:dateUtc="2024-07-18T04:40:00Z"/>
              <w:b/>
              <w:bCs/>
              <w:sz w:val="32"/>
              <w:szCs w:val="32"/>
              <w:u w:val="single"/>
            </w:rPr>
          </w:rPrChange>
        </w:rPr>
      </w:pPr>
    </w:p>
    <w:p w14:paraId="13961EDC" w14:textId="77777777" w:rsidR="004644FA" w:rsidRPr="009329BA" w:rsidRDefault="004644FA">
      <w:pPr>
        <w:rPr>
          <w:ins w:id="6440" w:author="kalla madhu" w:date="2024-07-18T10:09:00Z" w16du:dateUtc="2024-07-18T04:39:00Z"/>
          <w:b/>
          <w:bCs/>
          <w:sz w:val="32"/>
          <w:szCs w:val="32"/>
          <w:rPrChange w:id="6441" w:author="kalla madhu" w:date="2024-07-18T10:21:00Z" w16du:dateUtc="2024-07-18T04:51:00Z">
            <w:rPr>
              <w:ins w:id="6442" w:author="kalla madhu" w:date="2024-07-18T10:09:00Z" w16du:dateUtc="2024-07-18T04:39:00Z"/>
              <w:b/>
              <w:bCs/>
              <w:sz w:val="32"/>
              <w:szCs w:val="32"/>
              <w:u w:val="single"/>
            </w:rPr>
          </w:rPrChange>
        </w:rPr>
        <w:pPrChange w:id="6443" w:author="kalla madhu" w:date="2024-07-17T14:39:00Z" w16du:dateUtc="2024-07-17T09:09:00Z">
          <w:pPr>
            <w:jc w:val="both"/>
          </w:pPr>
        </w:pPrChange>
      </w:pPr>
    </w:p>
    <w:p w14:paraId="6CC68AE1" w14:textId="77777777" w:rsidR="004B500E" w:rsidRPr="009329BA" w:rsidRDefault="004B500E" w:rsidP="004B500E">
      <w:pPr>
        <w:rPr>
          <w:ins w:id="6444" w:author="kalla madhu" w:date="2024-07-18T10:10:00Z"/>
          <w:sz w:val="32"/>
          <w:szCs w:val="32"/>
          <w:rPrChange w:id="6445" w:author="kalla madhu" w:date="2024-07-18T10:21:00Z" w16du:dateUtc="2024-07-18T04:51:00Z">
            <w:rPr>
              <w:ins w:id="6446" w:author="kalla madhu" w:date="2024-07-18T10:10:00Z"/>
              <w:b/>
              <w:bCs/>
              <w:sz w:val="32"/>
              <w:szCs w:val="32"/>
              <w:u w:val="single"/>
            </w:rPr>
          </w:rPrChange>
        </w:rPr>
      </w:pPr>
      <w:ins w:id="6447" w:author="kalla madhu" w:date="2024-07-18T10:10:00Z">
        <w:r w:rsidRPr="009329BA">
          <w:rPr>
            <w:sz w:val="32"/>
            <w:szCs w:val="32"/>
            <w:rPrChange w:id="6448" w:author="kalla madhu" w:date="2024-07-18T10:21:00Z" w16du:dateUtc="2024-07-18T04:51:00Z">
              <w:rPr>
                <w:b/>
                <w:bCs/>
                <w:sz w:val="32"/>
                <w:szCs w:val="32"/>
                <w:u w:val="single"/>
              </w:rPr>
            </w:rPrChange>
          </w:rPr>
          <w:t>&lt;%</w:t>
        </w:r>
      </w:ins>
    </w:p>
    <w:p w14:paraId="17CACCD5" w14:textId="77777777" w:rsidR="004B500E" w:rsidRPr="009329BA" w:rsidRDefault="004B500E" w:rsidP="004B500E">
      <w:pPr>
        <w:rPr>
          <w:ins w:id="6449" w:author="kalla madhu" w:date="2024-07-18T10:10:00Z"/>
          <w:sz w:val="32"/>
          <w:szCs w:val="32"/>
          <w:rPrChange w:id="6450" w:author="kalla madhu" w:date="2024-07-18T10:21:00Z" w16du:dateUtc="2024-07-18T04:51:00Z">
            <w:rPr>
              <w:ins w:id="6451" w:author="kalla madhu" w:date="2024-07-18T10:10:00Z"/>
              <w:b/>
              <w:bCs/>
              <w:sz w:val="32"/>
              <w:szCs w:val="32"/>
              <w:u w:val="single"/>
            </w:rPr>
          </w:rPrChange>
        </w:rPr>
      </w:pPr>
      <w:ins w:id="6452" w:author="kalla madhu" w:date="2024-07-18T10:10:00Z">
        <w:r w:rsidRPr="009329BA">
          <w:rPr>
            <w:sz w:val="32"/>
            <w:szCs w:val="32"/>
            <w:rPrChange w:id="6453" w:author="kalla madhu" w:date="2024-07-18T10:21:00Z" w16du:dateUtc="2024-07-18T04:51:00Z">
              <w:rPr>
                <w:b/>
                <w:bCs/>
                <w:sz w:val="32"/>
                <w:szCs w:val="32"/>
                <w:u w:val="single"/>
              </w:rPr>
            </w:rPrChange>
          </w:rPr>
          <w:tab/>
        </w:r>
        <w:proofErr w:type="spellStart"/>
        <w:proofErr w:type="gramStart"/>
        <w:r w:rsidRPr="009329BA">
          <w:rPr>
            <w:sz w:val="32"/>
            <w:szCs w:val="32"/>
            <w:rPrChange w:id="6454" w:author="kalla madhu" w:date="2024-07-18T10:21:00Z" w16du:dateUtc="2024-07-18T04:51:00Z">
              <w:rPr>
                <w:b/>
                <w:bCs/>
                <w:sz w:val="32"/>
                <w:szCs w:val="32"/>
                <w:u w:val="single"/>
              </w:rPr>
            </w:rPrChange>
          </w:rPr>
          <w:t>session.invalidate</w:t>
        </w:r>
        <w:proofErr w:type="spellEnd"/>
        <w:proofErr w:type="gramEnd"/>
        <w:r w:rsidRPr="009329BA">
          <w:rPr>
            <w:sz w:val="32"/>
            <w:szCs w:val="32"/>
            <w:rPrChange w:id="6455" w:author="kalla madhu" w:date="2024-07-18T10:21:00Z" w16du:dateUtc="2024-07-18T04:51:00Z">
              <w:rPr>
                <w:b/>
                <w:bCs/>
                <w:sz w:val="32"/>
                <w:szCs w:val="32"/>
                <w:u w:val="single"/>
              </w:rPr>
            </w:rPrChange>
          </w:rPr>
          <w:t>();</w:t>
        </w:r>
      </w:ins>
    </w:p>
    <w:p w14:paraId="5A20BADA" w14:textId="77777777" w:rsidR="004B500E" w:rsidRPr="009329BA" w:rsidRDefault="004B500E" w:rsidP="004B500E">
      <w:pPr>
        <w:rPr>
          <w:ins w:id="6456" w:author="kalla madhu" w:date="2024-07-18T10:10:00Z"/>
          <w:sz w:val="32"/>
          <w:szCs w:val="32"/>
          <w:rPrChange w:id="6457" w:author="kalla madhu" w:date="2024-07-18T10:21:00Z" w16du:dateUtc="2024-07-18T04:51:00Z">
            <w:rPr>
              <w:ins w:id="6458" w:author="kalla madhu" w:date="2024-07-18T10:10:00Z"/>
              <w:b/>
              <w:bCs/>
              <w:sz w:val="32"/>
              <w:szCs w:val="32"/>
              <w:u w:val="single"/>
            </w:rPr>
          </w:rPrChange>
        </w:rPr>
      </w:pPr>
      <w:ins w:id="6459" w:author="kalla madhu" w:date="2024-07-18T10:10:00Z">
        <w:r w:rsidRPr="009329BA">
          <w:rPr>
            <w:sz w:val="32"/>
            <w:szCs w:val="32"/>
            <w:rPrChange w:id="6460" w:author="kalla madhu" w:date="2024-07-18T10:21:00Z" w16du:dateUtc="2024-07-18T04:51:00Z">
              <w:rPr>
                <w:b/>
                <w:bCs/>
                <w:sz w:val="32"/>
                <w:szCs w:val="32"/>
                <w:u w:val="single"/>
              </w:rPr>
            </w:rPrChange>
          </w:rPr>
          <w:tab/>
        </w:r>
        <w:proofErr w:type="gramStart"/>
        <w:r w:rsidRPr="009329BA">
          <w:rPr>
            <w:sz w:val="32"/>
            <w:szCs w:val="32"/>
            <w:rPrChange w:id="6461" w:author="kalla madhu" w:date="2024-07-18T10:21:00Z" w16du:dateUtc="2024-07-18T04:51:00Z">
              <w:rPr>
                <w:b/>
                <w:bCs/>
                <w:sz w:val="32"/>
                <w:szCs w:val="32"/>
                <w:u w:val="single"/>
              </w:rPr>
            </w:rPrChange>
          </w:rPr>
          <w:t>response.sendRedirect</w:t>
        </w:r>
        <w:proofErr w:type="gramEnd"/>
        <w:r w:rsidRPr="009329BA">
          <w:rPr>
            <w:sz w:val="32"/>
            <w:szCs w:val="32"/>
            <w:rPrChange w:id="6462" w:author="kalla madhu" w:date="2024-07-18T10:21:00Z" w16du:dateUtc="2024-07-18T04:51:00Z">
              <w:rPr>
                <w:b/>
                <w:bCs/>
                <w:sz w:val="32"/>
                <w:szCs w:val="32"/>
                <w:u w:val="single"/>
              </w:rPr>
            </w:rPrChange>
          </w:rPr>
          <w:t>("index.jsp?msg=YouHaveBeenLoggedOutSuccessfully");</w:t>
        </w:r>
      </w:ins>
    </w:p>
    <w:p w14:paraId="34AD353B" w14:textId="77777777" w:rsidR="004B500E" w:rsidRPr="009329BA" w:rsidRDefault="004B500E" w:rsidP="004B500E">
      <w:pPr>
        <w:rPr>
          <w:ins w:id="6463" w:author="kalla madhu" w:date="2024-07-18T10:10:00Z"/>
          <w:sz w:val="32"/>
          <w:szCs w:val="32"/>
          <w:rPrChange w:id="6464" w:author="kalla madhu" w:date="2024-07-18T10:21:00Z" w16du:dateUtc="2024-07-18T04:51:00Z">
            <w:rPr>
              <w:ins w:id="6465" w:author="kalla madhu" w:date="2024-07-18T10:10:00Z"/>
              <w:b/>
              <w:bCs/>
              <w:sz w:val="32"/>
              <w:szCs w:val="32"/>
              <w:u w:val="single"/>
            </w:rPr>
          </w:rPrChange>
        </w:rPr>
      </w:pPr>
      <w:ins w:id="6466" w:author="kalla madhu" w:date="2024-07-18T10:10:00Z">
        <w:r w:rsidRPr="009329BA">
          <w:rPr>
            <w:sz w:val="32"/>
            <w:szCs w:val="32"/>
            <w:rPrChange w:id="6467" w:author="kalla madhu" w:date="2024-07-18T10:21:00Z" w16du:dateUtc="2024-07-18T04:51:00Z">
              <w:rPr>
                <w:b/>
                <w:bCs/>
                <w:sz w:val="32"/>
                <w:szCs w:val="32"/>
                <w:u w:val="single"/>
              </w:rPr>
            </w:rPrChange>
          </w:rPr>
          <w:t>%&gt;</w:t>
        </w:r>
      </w:ins>
    </w:p>
    <w:p w14:paraId="3F3A7890" w14:textId="77777777" w:rsidR="00383D9D" w:rsidRPr="009329BA" w:rsidRDefault="00383D9D">
      <w:pPr>
        <w:rPr>
          <w:ins w:id="6468" w:author="kalla madhu" w:date="2024-07-18T10:10:00Z" w16du:dateUtc="2024-07-18T04:40:00Z"/>
          <w:b/>
          <w:bCs/>
          <w:sz w:val="32"/>
          <w:szCs w:val="32"/>
          <w:rPrChange w:id="6469" w:author="kalla madhu" w:date="2024-07-18T10:21:00Z" w16du:dateUtc="2024-07-18T04:51:00Z">
            <w:rPr>
              <w:ins w:id="6470" w:author="kalla madhu" w:date="2024-07-18T10:10:00Z" w16du:dateUtc="2024-07-18T04:40:00Z"/>
              <w:b/>
              <w:bCs/>
              <w:sz w:val="32"/>
              <w:szCs w:val="32"/>
              <w:u w:val="single"/>
            </w:rPr>
          </w:rPrChange>
        </w:rPr>
      </w:pPr>
    </w:p>
    <w:p w14:paraId="64D26238" w14:textId="77777777" w:rsidR="004B500E" w:rsidRPr="009329BA" w:rsidRDefault="004B500E">
      <w:pPr>
        <w:rPr>
          <w:ins w:id="6471" w:author="kalla madhu" w:date="2024-07-18T10:10:00Z" w16du:dateUtc="2024-07-18T04:40:00Z"/>
          <w:b/>
          <w:bCs/>
          <w:sz w:val="32"/>
          <w:szCs w:val="32"/>
          <w:rPrChange w:id="6472" w:author="kalla madhu" w:date="2024-07-18T10:21:00Z" w16du:dateUtc="2024-07-18T04:51:00Z">
            <w:rPr>
              <w:ins w:id="6473" w:author="kalla madhu" w:date="2024-07-18T10:10:00Z" w16du:dateUtc="2024-07-18T04:40:00Z"/>
              <w:b/>
              <w:bCs/>
              <w:sz w:val="32"/>
              <w:szCs w:val="32"/>
              <w:u w:val="single"/>
            </w:rPr>
          </w:rPrChange>
        </w:rPr>
      </w:pPr>
    </w:p>
    <w:p w14:paraId="5AB9DDEC" w14:textId="258A39CB" w:rsidR="00C231C2" w:rsidRPr="009329BA" w:rsidRDefault="00C231C2">
      <w:pPr>
        <w:rPr>
          <w:ins w:id="6474" w:author="kalla madhu" w:date="2024-07-18T10:10:00Z" w16du:dateUtc="2024-07-18T04:40:00Z"/>
          <w:b/>
          <w:bCs/>
          <w:sz w:val="32"/>
          <w:szCs w:val="32"/>
          <w:rPrChange w:id="6475" w:author="kalla madhu" w:date="2024-07-18T10:21:00Z" w16du:dateUtc="2024-07-18T04:51:00Z">
            <w:rPr>
              <w:ins w:id="6476" w:author="kalla madhu" w:date="2024-07-18T10:10:00Z" w16du:dateUtc="2024-07-18T04:40:00Z"/>
              <w:b/>
              <w:bCs/>
              <w:sz w:val="32"/>
              <w:szCs w:val="32"/>
              <w:u w:val="single"/>
            </w:rPr>
          </w:rPrChange>
        </w:rPr>
      </w:pPr>
      <w:ins w:id="6477" w:author="kalla madhu" w:date="2024-07-18T10:10:00Z" w16du:dateUtc="2024-07-18T04:40:00Z">
        <w:r w:rsidRPr="009329BA">
          <w:rPr>
            <w:b/>
            <w:bCs/>
            <w:sz w:val="32"/>
            <w:szCs w:val="32"/>
            <w:rPrChange w:id="6478" w:author="kalla madhu" w:date="2024-07-18T10:21:00Z" w16du:dateUtc="2024-07-18T04:51:00Z">
              <w:rPr>
                <w:b/>
                <w:bCs/>
                <w:sz w:val="32"/>
                <w:szCs w:val="32"/>
                <w:u w:val="single"/>
              </w:rPr>
            </w:rPrChange>
          </w:rPr>
          <w:t>Request scope</w:t>
        </w:r>
      </w:ins>
    </w:p>
    <w:p w14:paraId="54E73869" w14:textId="77777777" w:rsidR="009E4072" w:rsidRPr="009329BA" w:rsidRDefault="009E4072">
      <w:pPr>
        <w:rPr>
          <w:ins w:id="6479" w:author="kalla madhu" w:date="2024-07-18T10:10:00Z" w16du:dateUtc="2024-07-18T04:40:00Z"/>
          <w:b/>
          <w:bCs/>
          <w:sz w:val="32"/>
          <w:szCs w:val="32"/>
          <w:rPrChange w:id="6480" w:author="kalla madhu" w:date="2024-07-18T10:21:00Z" w16du:dateUtc="2024-07-18T04:51:00Z">
            <w:rPr>
              <w:ins w:id="6481" w:author="kalla madhu" w:date="2024-07-18T10:10:00Z" w16du:dateUtc="2024-07-18T04:40:00Z"/>
              <w:b/>
              <w:bCs/>
              <w:sz w:val="32"/>
              <w:szCs w:val="32"/>
              <w:u w:val="single"/>
            </w:rPr>
          </w:rPrChange>
        </w:rPr>
      </w:pPr>
    </w:p>
    <w:p w14:paraId="1B2D9013" w14:textId="38634F55" w:rsidR="00C231C2" w:rsidRPr="009329BA" w:rsidRDefault="009E4072">
      <w:pPr>
        <w:rPr>
          <w:ins w:id="6482" w:author="kalla madhu" w:date="2024-07-18T10:10:00Z" w16du:dateUtc="2024-07-18T04:40:00Z"/>
          <w:b/>
          <w:bCs/>
          <w:sz w:val="32"/>
          <w:szCs w:val="32"/>
          <w:rPrChange w:id="6483" w:author="kalla madhu" w:date="2024-07-18T10:21:00Z" w16du:dateUtc="2024-07-18T04:51:00Z">
            <w:rPr>
              <w:ins w:id="6484" w:author="kalla madhu" w:date="2024-07-18T10:10:00Z" w16du:dateUtc="2024-07-18T04:40:00Z"/>
              <w:b/>
              <w:bCs/>
              <w:sz w:val="32"/>
              <w:szCs w:val="32"/>
              <w:u w:val="single"/>
            </w:rPr>
          </w:rPrChange>
        </w:rPr>
      </w:pPr>
      <w:ins w:id="6485" w:author="kalla madhu" w:date="2024-07-18T10:10:00Z" w16du:dateUtc="2024-07-18T04:40:00Z">
        <w:r w:rsidRPr="009329BA">
          <w:rPr>
            <w:noProof/>
          </w:rPr>
          <w:drawing>
            <wp:inline distT="0" distB="0" distL="0" distR="0" wp14:anchorId="22CCD5A4" wp14:editId="234ECA67">
              <wp:extent cx="5892800" cy="2322888"/>
              <wp:effectExtent l="0" t="0" r="0" b="1270"/>
              <wp:docPr id="96483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1970" b="20335"/>
                      <a:stretch/>
                    </pic:blipFill>
                    <pic:spPr bwMode="auto">
                      <a:xfrm>
                        <a:off x="0" y="0"/>
                        <a:ext cx="5918354" cy="2332961"/>
                      </a:xfrm>
                      <a:prstGeom prst="rect">
                        <a:avLst/>
                      </a:prstGeom>
                      <a:noFill/>
                      <a:ln>
                        <a:noFill/>
                      </a:ln>
                      <a:extLst>
                        <a:ext uri="{53640926-AAD7-44D8-BBD7-CCE9431645EC}">
                          <a14:shadowObscured xmlns:a14="http://schemas.microsoft.com/office/drawing/2010/main"/>
                        </a:ext>
                      </a:extLst>
                    </pic:spPr>
                  </pic:pic>
                </a:graphicData>
              </a:graphic>
            </wp:inline>
          </w:drawing>
        </w:r>
      </w:ins>
    </w:p>
    <w:p w14:paraId="2E7E1465" w14:textId="77777777" w:rsidR="009E4072" w:rsidRPr="009329BA" w:rsidRDefault="009E4072">
      <w:pPr>
        <w:rPr>
          <w:ins w:id="6486" w:author="kalla madhu" w:date="2024-07-18T10:10:00Z" w16du:dateUtc="2024-07-18T04:40:00Z"/>
          <w:b/>
          <w:bCs/>
          <w:sz w:val="32"/>
          <w:szCs w:val="32"/>
          <w:rPrChange w:id="6487" w:author="kalla madhu" w:date="2024-07-18T10:21:00Z" w16du:dateUtc="2024-07-18T04:51:00Z">
            <w:rPr>
              <w:ins w:id="6488" w:author="kalla madhu" w:date="2024-07-18T10:10:00Z" w16du:dateUtc="2024-07-18T04:40:00Z"/>
              <w:b/>
              <w:bCs/>
              <w:sz w:val="32"/>
              <w:szCs w:val="32"/>
              <w:u w:val="single"/>
            </w:rPr>
          </w:rPrChange>
        </w:rPr>
      </w:pPr>
    </w:p>
    <w:p w14:paraId="09B02D4F" w14:textId="15A53780" w:rsidR="009E4072" w:rsidRPr="009329BA" w:rsidRDefault="009D3160">
      <w:pPr>
        <w:rPr>
          <w:ins w:id="6489" w:author="kalla madhu" w:date="2024-07-18T10:20:00Z" w16du:dateUtc="2024-07-18T04:50:00Z"/>
          <w:b/>
          <w:bCs/>
          <w:sz w:val="32"/>
          <w:szCs w:val="32"/>
          <w:rPrChange w:id="6490" w:author="kalla madhu" w:date="2024-07-18T10:21:00Z" w16du:dateUtc="2024-07-18T04:51:00Z">
            <w:rPr>
              <w:ins w:id="6491" w:author="kalla madhu" w:date="2024-07-18T10:20:00Z" w16du:dateUtc="2024-07-18T04:50:00Z"/>
              <w:b/>
              <w:bCs/>
              <w:sz w:val="32"/>
              <w:szCs w:val="32"/>
              <w:u w:val="single"/>
            </w:rPr>
          </w:rPrChange>
        </w:rPr>
      </w:pPr>
      <w:proofErr w:type="spellStart"/>
      <w:ins w:id="6492" w:author="kalla madhu" w:date="2024-07-18T10:20:00Z" w16du:dateUtc="2024-07-18T04:50:00Z">
        <w:r w:rsidRPr="009329BA">
          <w:rPr>
            <w:b/>
            <w:bCs/>
            <w:sz w:val="32"/>
            <w:szCs w:val="32"/>
            <w:highlight w:val="yellow"/>
            <w:rPrChange w:id="6493" w:author="kalla madhu" w:date="2024-07-18T10:22:00Z" w16du:dateUtc="2024-07-18T04:52:00Z">
              <w:rPr>
                <w:b/>
                <w:bCs/>
                <w:sz w:val="32"/>
                <w:szCs w:val="32"/>
                <w:u w:val="single"/>
              </w:rPr>
            </w:rPrChange>
          </w:rPr>
          <w:t>Index.jsp</w:t>
        </w:r>
        <w:proofErr w:type="spellEnd"/>
      </w:ins>
    </w:p>
    <w:p w14:paraId="241B841B" w14:textId="77777777" w:rsidR="009D3160" w:rsidRPr="009329BA" w:rsidRDefault="009D3160" w:rsidP="009D3160">
      <w:pPr>
        <w:rPr>
          <w:ins w:id="6494" w:author="kalla madhu" w:date="2024-07-18T10:20:00Z"/>
          <w:b/>
          <w:bCs/>
          <w:sz w:val="32"/>
          <w:szCs w:val="32"/>
          <w:rPrChange w:id="6495" w:author="kalla madhu" w:date="2024-07-18T10:21:00Z" w16du:dateUtc="2024-07-18T04:51:00Z">
            <w:rPr>
              <w:ins w:id="6496" w:author="kalla madhu" w:date="2024-07-18T10:20:00Z"/>
              <w:b/>
              <w:bCs/>
              <w:sz w:val="32"/>
              <w:szCs w:val="32"/>
              <w:u w:val="single"/>
            </w:rPr>
          </w:rPrChange>
        </w:rPr>
      </w:pPr>
      <w:ins w:id="6497" w:author="kalla madhu" w:date="2024-07-18T10:20:00Z">
        <w:r w:rsidRPr="009329BA">
          <w:rPr>
            <w:b/>
            <w:bCs/>
            <w:sz w:val="32"/>
            <w:szCs w:val="32"/>
            <w:rPrChange w:id="6498" w:author="kalla madhu" w:date="2024-07-18T10:21:00Z" w16du:dateUtc="2024-07-18T04:51:00Z">
              <w:rPr>
                <w:b/>
                <w:bCs/>
                <w:sz w:val="32"/>
                <w:szCs w:val="32"/>
                <w:u w:val="single"/>
              </w:rPr>
            </w:rPrChange>
          </w:rPr>
          <w:t>&lt;%@ page language=</w:t>
        </w:r>
        <w:r w:rsidRPr="009329BA">
          <w:rPr>
            <w:b/>
            <w:bCs/>
            <w:i/>
            <w:iCs/>
            <w:sz w:val="32"/>
            <w:szCs w:val="32"/>
            <w:rPrChange w:id="6499" w:author="kalla madhu" w:date="2024-07-18T10:21:00Z" w16du:dateUtc="2024-07-18T04:51:00Z">
              <w:rPr>
                <w:b/>
                <w:bCs/>
                <w:i/>
                <w:iCs/>
                <w:sz w:val="32"/>
                <w:szCs w:val="32"/>
                <w:u w:val="single"/>
              </w:rPr>
            </w:rPrChange>
          </w:rPr>
          <w:t>"java"</w:t>
        </w:r>
        <w:r w:rsidRPr="009329BA">
          <w:rPr>
            <w:b/>
            <w:bCs/>
            <w:sz w:val="32"/>
            <w:szCs w:val="32"/>
            <w:rPrChange w:id="6500" w:author="kalla madhu" w:date="2024-07-18T10:21:00Z" w16du:dateUtc="2024-07-18T04:51:00Z">
              <w:rPr>
                <w:b/>
                <w:bCs/>
                <w:sz w:val="32"/>
                <w:szCs w:val="32"/>
                <w:u w:val="single"/>
              </w:rPr>
            </w:rPrChange>
          </w:rPr>
          <w:t xml:space="preserve"> </w:t>
        </w:r>
        <w:proofErr w:type="spellStart"/>
        <w:r w:rsidRPr="009329BA">
          <w:rPr>
            <w:b/>
            <w:bCs/>
            <w:sz w:val="32"/>
            <w:szCs w:val="32"/>
            <w:rPrChange w:id="6501" w:author="kalla madhu" w:date="2024-07-18T10:21:00Z" w16du:dateUtc="2024-07-18T04:51:00Z">
              <w:rPr>
                <w:b/>
                <w:bCs/>
                <w:sz w:val="32"/>
                <w:szCs w:val="32"/>
                <w:u w:val="single"/>
              </w:rPr>
            </w:rPrChange>
          </w:rPr>
          <w:t>contentType</w:t>
        </w:r>
        <w:proofErr w:type="spellEnd"/>
        <w:r w:rsidRPr="009329BA">
          <w:rPr>
            <w:b/>
            <w:bCs/>
            <w:sz w:val="32"/>
            <w:szCs w:val="32"/>
            <w:rPrChange w:id="6502" w:author="kalla madhu" w:date="2024-07-18T10:21:00Z" w16du:dateUtc="2024-07-18T04:51:00Z">
              <w:rPr>
                <w:b/>
                <w:bCs/>
                <w:sz w:val="32"/>
                <w:szCs w:val="32"/>
                <w:u w:val="single"/>
              </w:rPr>
            </w:rPrChange>
          </w:rPr>
          <w:t>=</w:t>
        </w:r>
        <w:r w:rsidRPr="009329BA">
          <w:rPr>
            <w:b/>
            <w:bCs/>
            <w:i/>
            <w:iCs/>
            <w:sz w:val="32"/>
            <w:szCs w:val="32"/>
            <w:rPrChange w:id="6503" w:author="kalla madhu" w:date="2024-07-18T10:21:00Z" w16du:dateUtc="2024-07-18T04:51:00Z">
              <w:rPr>
                <w:b/>
                <w:bCs/>
                <w:i/>
                <w:iCs/>
                <w:sz w:val="32"/>
                <w:szCs w:val="32"/>
                <w:u w:val="single"/>
              </w:rPr>
            </w:rPrChange>
          </w:rPr>
          <w:t>"text/html; charset=UTF-8"</w:t>
        </w:r>
      </w:ins>
    </w:p>
    <w:p w14:paraId="4EA7CB69" w14:textId="77777777" w:rsidR="009D3160" w:rsidRPr="009329BA" w:rsidRDefault="009D3160" w:rsidP="009D3160">
      <w:pPr>
        <w:rPr>
          <w:ins w:id="6504" w:author="kalla madhu" w:date="2024-07-18T10:20:00Z"/>
          <w:b/>
          <w:bCs/>
          <w:sz w:val="32"/>
          <w:szCs w:val="32"/>
          <w:rPrChange w:id="6505" w:author="kalla madhu" w:date="2024-07-18T10:21:00Z" w16du:dateUtc="2024-07-18T04:51:00Z">
            <w:rPr>
              <w:ins w:id="6506" w:author="kalla madhu" w:date="2024-07-18T10:20:00Z"/>
              <w:b/>
              <w:bCs/>
              <w:sz w:val="32"/>
              <w:szCs w:val="32"/>
              <w:u w:val="single"/>
            </w:rPr>
          </w:rPrChange>
        </w:rPr>
      </w:pPr>
      <w:ins w:id="6507" w:author="kalla madhu" w:date="2024-07-18T10:20:00Z">
        <w:r w:rsidRPr="009329BA">
          <w:rPr>
            <w:b/>
            <w:bCs/>
            <w:sz w:val="32"/>
            <w:szCs w:val="32"/>
            <w:rPrChange w:id="6508" w:author="kalla madhu" w:date="2024-07-18T10:21:00Z" w16du:dateUtc="2024-07-18T04:51:00Z">
              <w:rPr>
                <w:b/>
                <w:bCs/>
                <w:sz w:val="32"/>
                <w:szCs w:val="32"/>
                <w:u w:val="single"/>
              </w:rPr>
            </w:rPrChange>
          </w:rPr>
          <w:t xml:space="preserve">    </w:t>
        </w:r>
        <w:proofErr w:type="spellStart"/>
        <w:r w:rsidRPr="009329BA">
          <w:rPr>
            <w:b/>
            <w:bCs/>
            <w:sz w:val="32"/>
            <w:szCs w:val="32"/>
            <w:rPrChange w:id="6509" w:author="kalla madhu" w:date="2024-07-18T10:21:00Z" w16du:dateUtc="2024-07-18T04:51:00Z">
              <w:rPr>
                <w:b/>
                <w:bCs/>
                <w:sz w:val="32"/>
                <w:szCs w:val="32"/>
                <w:u w:val="single"/>
              </w:rPr>
            </w:rPrChange>
          </w:rPr>
          <w:t>pageEncoding</w:t>
        </w:r>
        <w:proofErr w:type="spellEnd"/>
        <w:r w:rsidRPr="009329BA">
          <w:rPr>
            <w:b/>
            <w:bCs/>
            <w:sz w:val="32"/>
            <w:szCs w:val="32"/>
            <w:rPrChange w:id="6510" w:author="kalla madhu" w:date="2024-07-18T10:21:00Z" w16du:dateUtc="2024-07-18T04:51:00Z">
              <w:rPr>
                <w:b/>
                <w:bCs/>
                <w:sz w:val="32"/>
                <w:szCs w:val="32"/>
                <w:u w:val="single"/>
              </w:rPr>
            </w:rPrChange>
          </w:rPr>
          <w:t>=</w:t>
        </w:r>
        <w:r w:rsidRPr="009329BA">
          <w:rPr>
            <w:b/>
            <w:bCs/>
            <w:i/>
            <w:iCs/>
            <w:sz w:val="32"/>
            <w:szCs w:val="32"/>
            <w:rPrChange w:id="6511" w:author="kalla madhu" w:date="2024-07-18T10:21:00Z" w16du:dateUtc="2024-07-18T04:51:00Z">
              <w:rPr>
                <w:b/>
                <w:bCs/>
                <w:i/>
                <w:iCs/>
                <w:sz w:val="32"/>
                <w:szCs w:val="32"/>
                <w:u w:val="single"/>
              </w:rPr>
            </w:rPrChange>
          </w:rPr>
          <w:t>"UTF-8"</w:t>
        </w:r>
        <w:r w:rsidRPr="009329BA">
          <w:rPr>
            <w:b/>
            <w:bCs/>
            <w:sz w:val="32"/>
            <w:szCs w:val="32"/>
            <w:rPrChange w:id="6512" w:author="kalla madhu" w:date="2024-07-18T10:21:00Z" w16du:dateUtc="2024-07-18T04:51:00Z">
              <w:rPr>
                <w:b/>
                <w:bCs/>
                <w:sz w:val="32"/>
                <w:szCs w:val="32"/>
                <w:u w:val="single"/>
              </w:rPr>
            </w:rPrChange>
          </w:rPr>
          <w:t>%&gt;</w:t>
        </w:r>
      </w:ins>
    </w:p>
    <w:p w14:paraId="16335F8D" w14:textId="77777777" w:rsidR="009D3160" w:rsidRPr="009329BA" w:rsidRDefault="009D3160" w:rsidP="009D3160">
      <w:pPr>
        <w:rPr>
          <w:ins w:id="6513" w:author="kalla madhu" w:date="2024-07-18T10:20:00Z"/>
          <w:b/>
          <w:bCs/>
          <w:sz w:val="32"/>
          <w:szCs w:val="32"/>
          <w:rPrChange w:id="6514" w:author="kalla madhu" w:date="2024-07-18T10:21:00Z" w16du:dateUtc="2024-07-18T04:51:00Z">
            <w:rPr>
              <w:ins w:id="6515" w:author="kalla madhu" w:date="2024-07-18T10:20:00Z"/>
              <w:b/>
              <w:bCs/>
              <w:sz w:val="32"/>
              <w:szCs w:val="32"/>
              <w:u w:val="single"/>
            </w:rPr>
          </w:rPrChange>
        </w:rPr>
      </w:pPr>
      <w:ins w:id="6516" w:author="kalla madhu" w:date="2024-07-18T10:20:00Z">
        <w:r w:rsidRPr="009329BA">
          <w:rPr>
            <w:b/>
            <w:bCs/>
            <w:sz w:val="32"/>
            <w:szCs w:val="32"/>
            <w:rPrChange w:id="6517" w:author="kalla madhu" w:date="2024-07-18T10:21:00Z" w16du:dateUtc="2024-07-18T04:51:00Z">
              <w:rPr>
                <w:b/>
                <w:bCs/>
                <w:sz w:val="32"/>
                <w:szCs w:val="32"/>
                <w:u w:val="single"/>
              </w:rPr>
            </w:rPrChange>
          </w:rPr>
          <w:t>&lt;!DOCTYPE html&gt;</w:t>
        </w:r>
      </w:ins>
    </w:p>
    <w:p w14:paraId="4BE566FC" w14:textId="77777777" w:rsidR="009D3160" w:rsidRPr="009329BA" w:rsidRDefault="009D3160" w:rsidP="009D3160">
      <w:pPr>
        <w:rPr>
          <w:ins w:id="6518" w:author="kalla madhu" w:date="2024-07-18T10:20:00Z"/>
          <w:b/>
          <w:bCs/>
          <w:sz w:val="32"/>
          <w:szCs w:val="32"/>
          <w:rPrChange w:id="6519" w:author="kalla madhu" w:date="2024-07-18T10:21:00Z" w16du:dateUtc="2024-07-18T04:51:00Z">
            <w:rPr>
              <w:ins w:id="6520" w:author="kalla madhu" w:date="2024-07-18T10:20:00Z"/>
              <w:b/>
              <w:bCs/>
              <w:sz w:val="32"/>
              <w:szCs w:val="32"/>
              <w:u w:val="single"/>
            </w:rPr>
          </w:rPrChange>
        </w:rPr>
      </w:pPr>
      <w:ins w:id="6521" w:author="kalla madhu" w:date="2024-07-18T10:20:00Z">
        <w:r w:rsidRPr="009329BA">
          <w:rPr>
            <w:b/>
            <w:bCs/>
            <w:sz w:val="32"/>
            <w:szCs w:val="32"/>
            <w:rPrChange w:id="6522" w:author="kalla madhu" w:date="2024-07-18T10:21:00Z" w16du:dateUtc="2024-07-18T04:51:00Z">
              <w:rPr>
                <w:b/>
                <w:bCs/>
                <w:sz w:val="32"/>
                <w:szCs w:val="32"/>
                <w:u w:val="single"/>
              </w:rPr>
            </w:rPrChange>
          </w:rPr>
          <w:t>&lt;html&gt;</w:t>
        </w:r>
      </w:ins>
    </w:p>
    <w:p w14:paraId="3AACA551" w14:textId="77777777" w:rsidR="009D3160" w:rsidRPr="009329BA" w:rsidRDefault="009D3160" w:rsidP="009D3160">
      <w:pPr>
        <w:rPr>
          <w:ins w:id="6523" w:author="kalla madhu" w:date="2024-07-18T10:20:00Z"/>
          <w:b/>
          <w:bCs/>
          <w:sz w:val="32"/>
          <w:szCs w:val="32"/>
          <w:rPrChange w:id="6524" w:author="kalla madhu" w:date="2024-07-18T10:21:00Z" w16du:dateUtc="2024-07-18T04:51:00Z">
            <w:rPr>
              <w:ins w:id="6525" w:author="kalla madhu" w:date="2024-07-18T10:20:00Z"/>
              <w:b/>
              <w:bCs/>
              <w:sz w:val="32"/>
              <w:szCs w:val="32"/>
              <w:u w:val="single"/>
            </w:rPr>
          </w:rPrChange>
        </w:rPr>
      </w:pPr>
      <w:ins w:id="6526" w:author="kalla madhu" w:date="2024-07-18T10:20:00Z">
        <w:r w:rsidRPr="009329BA">
          <w:rPr>
            <w:b/>
            <w:bCs/>
            <w:sz w:val="32"/>
            <w:szCs w:val="32"/>
            <w:rPrChange w:id="6527" w:author="kalla madhu" w:date="2024-07-18T10:21:00Z" w16du:dateUtc="2024-07-18T04:51:00Z">
              <w:rPr>
                <w:b/>
                <w:bCs/>
                <w:sz w:val="32"/>
                <w:szCs w:val="32"/>
                <w:u w:val="single"/>
              </w:rPr>
            </w:rPrChange>
          </w:rPr>
          <w:t>&lt;head&gt;</w:t>
        </w:r>
      </w:ins>
    </w:p>
    <w:p w14:paraId="0C4EF11E" w14:textId="77777777" w:rsidR="009D3160" w:rsidRPr="009329BA" w:rsidRDefault="009D3160" w:rsidP="009D3160">
      <w:pPr>
        <w:rPr>
          <w:ins w:id="6528" w:author="kalla madhu" w:date="2024-07-18T10:20:00Z"/>
          <w:b/>
          <w:bCs/>
          <w:sz w:val="32"/>
          <w:szCs w:val="32"/>
          <w:rPrChange w:id="6529" w:author="kalla madhu" w:date="2024-07-18T10:21:00Z" w16du:dateUtc="2024-07-18T04:51:00Z">
            <w:rPr>
              <w:ins w:id="6530" w:author="kalla madhu" w:date="2024-07-18T10:20:00Z"/>
              <w:b/>
              <w:bCs/>
              <w:sz w:val="32"/>
              <w:szCs w:val="32"/>
              <w:u w:val="single"/>
            </w:rPr>
          </w:rPrChange>
        </w:rPr>
      </w:pPr>
      <w:ins w:id="6531" w:author="kalla madhu" w:date="2024-07-18T10:20:00Z">
        <w:r w:rsidRPr="009329BA">
          <w:rPr>
            <w:b/>
            <w:bCs/>
            <w:sz w:val="32"/>
            <w:szCs w:val="32"/>
            <w:rPrChange w:id="6532" w:author="kalla madhu" w:date="2024-07-18T10:21:00Z" w16du:dateUtc="2024-07-18T04:51:00Z">
              <w:rPr>
                <w:b/>
                <w:bCs/>
                <w:sz w:val="32"/>
                <w:szCs w:val="32"/>
                <w:u w:val="single"/>
              </w:rPr>
            </w:rPrChange>
          </w:rPr>
          <w:t>&lt;meta charset=</w:t>
        </w:r>
        <w:r w:rsidRPr="009329BA">
          <w:rPr>
            <w:b/>
            <w:bCs/>
            <w:i/>
            <w:iCs/>
            <w:sz w:val="32"/>
            <w:szCs w:val="32"/>
            <w:rPrChange w:id="6533" w:author="kalla madhu" w:date="2024-07-18T10:21:00Z" w16du:dateUtc="2024-07-18T04:51:00Z">
              <w:rPr>
                <w:b/>
                <w:bCs/>
                <w:i/>
                <w:iCs/>
                <w:sz w:val="32"/>
                <w:szCs w:val="32"/>
                <w:u w:val="single"/>
              </w:rPr>
            </w:rPrChange>
          </w:rPr>
          <w:t>"UTF-8"</w:t>
        </w:r>
        <w:r w:rsidRPr="009329BA">
          <w:rPr>
            <w:b/>
            <w:bCs/>
            <w:sz w:val="32"/>
            <w:szCs w:val="32"/>
            <w:rPrChange w:id="6534" w:author="kalla madhu" w:date="2024-07-18T10:21:00Z" w16du:dateUtc="2024-07-18T04:51:00Z">
              <w:rPr>
                <w:b/>
                <w:bCs/>
                <w:sz w:val="32"/>
                <w:szCs w:val="32"/>
                <w:u w:val="single"/>
              </w:rPr>
            </w:rPrChange>
          </w:rPr>
          <w:t>&gt;</w:t>
        </w:r>
      </w:ins>
    </w:p>
    <w:p w14:paraId="4B84B376" w14:textId="77777777" w:rsidR="009D3160" w:rsidRPr="009329BA" w:rsidRDefault="009D3160" w:rsidP="009D3160">
      <w:pPr>
        <w:rPr>
          <w:ins w:id="6535" w:author="kalla madhu" w:date="2024-07-18T10:20:00Z"/>
          <w:b/>
          <w:bCs/>
          <w:sz w:val="32"/>
          <w:szCs w:val="32"/>
          <w:rPrChange w:id="6536" w:author="kalla madhu" w:date="2024-07-18T10:21:00Z" w16du:dateUtc="2024-07-18T04:51:00Z">
            <w:rPr>
              <w:ins w:id="6537" w:author="kalla madhu" w:date="2024-07-18T10:20:00Z"/>
              <w:b/>
              <w:bCs/>
              <w:sz w:val="32"/>
              <w:szCs w:val="32"/>
              <w:u w:val="single"/>
            </w:rPr>
          </w:rPrChange>
        </w:rPr>
      </w:pPr>
      <w:ins w:id="6538" w:author="kalla madhu" w:date="2024-07-18T10:20:00Z">
        <w:r w:rsidRPr="009329BA">
          <w:rPr>
            <w:b/>
            <w:bCs/>
            <w:sz w:val="32"/>
            <w:szCs w:val="32"/>
            <w:rPrChange w:id="6539" w:author="kalla madhu" w:date="2024-07-18T10:21:00Z" w16du:dateUtc="2024-07-18T04:51:00Z">
              <w:rPr>
                <w:b/>
                <w:bCs/>
                <w:sz w:val="32"/>
                <w:szCs w:val="32"/>
                <w:u w:val="single"/>
              </w:rPr>
            </w:rPrChange>
          </w:rPr>
          <w:t>&lt;title&gt;Insert title here&lt;/title&gt;</w:t>
        </w:r>
      </w:ins>
    </w:p>
    <w:p w14:paraId="3CE58C1C" w14:textId="77777777" w:rsidR="009D3160" w:rsidRPr="009329BA" w:rsidRDefault="009D3160" w:rsidP="009D3160">
      <w:pPr>
        <w:rPr>
          <w:ins w:id="6540" w:author="kalla madhu" w:date="2024-07-18T10:20:00Z"/>
          <w:b/>
          <w:bCs/>
          <w:sz w:val="32"/>
          <w:szCs w:val="32"/>
          <w:rPrChange w:id="6541" w:author="kalla madhu" w:date="2024-07-18T10:21:00Z" w16du:dateUtc="2024-07-18T04:51:00Z">
            <w:rPr>
              <w:ins w:id="6542" w:author="kalla madhu" w:date="2024-07-18T10:20:00Z"/>
              <w:b/>
              <w:bCs/>
              <w:sz w:val="32"/>
              <w:szCs w:val="32"/>
              <w:u w:val="single"/>
            </w:rPr>
          </w:rPrChange>
        </w:rPr>
      </w:pPr>
      <w:ins w:id="6543" w:author="kalla madhu" w:date="2024-07-18T10:20:00Z">
        <w:r w:rsidRPr="009329BA">
          <w:rPr>
            <w:b/>
            <w:bCs/>
            <w:sz w:val="32"/>
            <w:szCs w:val="32"/>
            <w:rPrChange w:id="6544" w:author="kalla madhu" w:date="2024-07-18T10:21:00Z" w16du:dateUtc="2024-07-18T04:51:00Z">
              <w:rPr>
                <w:b/>
                <w:bCs/>
                <w:sz w:val="32"/>
                <w:szCs w:val="32"/>
                <w:u w:val="single"/>
              </w:rPr>
            </w:rPrChange>
          </w:rPr>
          <w:t>&lt;/head&gt;</w:t>
        </w:r>
      </w:ins>
    </w:p>
    <w:p w14:paraId="4D3CEAA2" w14:textId="77777777" w:rsidR="009D3160" w:rsidRPr="009329BA" w:rsidRDefault="009D3160" w:rsidP="009D3160">
      <w:pPr>
        <w:rPr>
          <w:ins w:id="6545" w:author="kalla madhu" w:date="2024-07-18T10:20:00Z"/>
          <w:b/>
          <w:bCs/>
          <w:sz w:val="32"/>
          <w:szCs w:val="32"/>
          <w:rPrChange w:id="6546" w:author="kalla madhu" w:date="2024-07-18T10:21:00Z" w16du:dateUtc="2024-07-18T04:51:00Z">
            <w:rPr>
              <w:ins w:id="6547" w:author="kalla madhu" w:date="2024-07-18T10:20:00Z"/>
              <w:b/>
              <w:bCs/>
              <w:sz w:val="32"/>
              <w:szCs w:val="32"/>
              <w:u w:val="single"/>
            </w:rPr>
          </w:rPrChange>
        </w:rPr>
      </w:pPr>
      <w:ins w:id="6548" w:author="kalla madhu" w:date="2024-07-18T10:20:00Z">
        <w:r w:rsidRPr="009329BA">
          <w:rPr>
            <w:b/>
            <w:bCs/>
            <w:sz w:val="32"/>
            <w:szCs w:val="32"/>
            <w:rPrChange w:id="6549" w:author="kalla madhu" w:date="2024-07-18T10:21:00Z" w16du:dateUtc="2024-07-18T04:51:00Z">
              <w:rPr>
                <w:b/>
                <w:bCs/>
                <w:sz w:val="32"/>
                <w:szCs w:val="32"/>
                <w:u w:val="single"/>
              </w:rPr>
            </w:rPrChange>
          </w:rPr>
          <w:t>&lt;body&gt;</w:t>
        </w:r>
      </w:ins>
    </w:p>
    <w:p w14:paraId="3502283C" w14:textId="77777777" w:rsidR="009D3160" w:rsidRPr="009329BA" w:rsidRDefault="009D3160" w:rsidP="009D3160">
      <w:pPr>
        <w:rPr>
          <w:ins w:id="6550" w:author="kalla madhu" w:date="2024-07-18T10:20:00Z"/>
          <w:b/>
          <w:bCs/>
          <w:sz w:val="32"/>
          <w:szCs w:val="32"/>
          <w:rPrChange w:id="6551" w:author="kalla madhu" w:date="2024-07-18T10:21:00Z" w16du:dateUtc="2024-07-18T04:51:00Z">
            <w:rPr>
              <w:ins w:id="6552" w:author="kalla madhu" w:date="2024-07-18T10:20:00Z"/>
              <w:b/>
              <w:bCs/>
              <w:sz w:val="32"/>
              <w:szCs w:val="32"/>
              <w:u w:val="single"/>
            </w:rPr>
          </w:rPrChange>
        </w:rPr>
      </w:pPr>
      <w:ins w:id="6553" w:author="kalla madhu" w:date="2024-07-18T10:20:00Z">
        <w:r w:rsidRPr="009329BA">
          <w:rPr>
            <w:b/>
            <w:bCs/>
            <w:sz w:val="32"/>
            <w:szCs w:val="32"/>
            <w:rPrChange w:id="6554" w:author="kalla madhu" w:date="2024-07-18T10:21:00Z" w16du:dateUtc="2024-07-18T04:51:00Z">
              <w:rPr>
                <w:b/>
                <w:bCs/>
                <w:sz w:val="32"/>
                <w:szCs w:val="32"/>
                <w:u w:val="single"/>
              </w:rPr>
            </w:rPrChange>
          </w:rPr>
          <w:t>&lt;h1&gt;Example on Request Scope&lt;/h1&gt;</w:t>
        </w:r>
      </w:ins>
    </w:p>
    <w:p w14:paraId="2ECE6867" w14:textId="77777777" w:rsidR="009D3160" w:rsidRPr="009329BA" w:rsidRDefault="009D3160" w:rsidP="009D3160">
      <w:pPr>
        <w:rPr>
          <w:ins w:id="6555" w:author="kalla madhu" w:date="2024-07-18T10:20:00Z"/>
          <w:b/>
          <w:bCs/>
          <w:sz w:val="32"/>
          <w:szCs w:val="32"/>
          <w:rPrChange w:id="6556" w:author="kalla madhu" w:date="2024-07-18T10:21:00Z" w16du:dateUtc="2024-07-18T04:51:00Z">
            <w:rPr>
              <w:ins w:id="6557" w:author="kalla madhu" w:date="2024-07-18T10:20:00Z"/>
              <w:b/>
              <w:bCs/>
              <w:sz w:val="32"/>
              <w:szCs w:val="32"/>
              <w:u w:val="single"/>
            </w:rPr>
          </w:rPrChange>
        </w:rPr>
      </w:pPr>
      <w:ins w:id="6558" w:author="kalla madhu" w:date="2024-07-18T10:20:00Z">
        <w:r w:rsidRPr="009329BA">
          <w:rPr>
            <w:b/>
            <w:bCs/>
            <w:sz w:val="32"/>
            <w:szCs w:val="32"/>
            <w:rPrChange w:id="6559" w:author="kalla madhu" w:date="2024-07-18T10:21:00Z" w16du:dateUtc="2024-07-18T04:51:00Z">
              <w:rPr>
                <w:b/>
                <w:bCs/>
                <w:sz w:val="32"/>
                <w:szCs w:val="32"/>
                <w:u w:val="single"/>
              </w:rPr>
            </w:rPrChange>
          </w:rPr>
          <w:t>&lt;form action=</w:t>
        </w:r>
        <w:r w:rsidRPr="009329BA">
          <w:rPr>
            <w:b/>
            <w:bCs/>
            <w:i/>
            <w:iCs/>
            <w:sz w:val="32"/>
            <w:szCs w:val="32"/>
            <w:rPrChange w:id="6560" w:author="kalla madhu" w:date="2024-07-18T10:21:00Z" w16du:dateUtc="2024-07-18T04:51:00Z">
              <w:rPr>
                <w:b/>
                <w:bCs/>
                <w:i/>
                <w:iCs/>
                <w:sz w:val="32"/>
                <w:szCs w:val="32"/>
                <w:u w:val="single"/>
              </w:rPr>
            </w:rPrChange>
          </w:rPr>
          <w:t>"</w:t>
        </w:r>
        <w:proofErr w:type="spellStart"/>
        <w:r w:rsidRPr="009329BA">
          <w:rPr>
            <w:b/>
            <w:bCs/>
            <w:i/>
            <w:iCs/>
            <w:sz w:val="32"/>
            <w:szCs w:val="32"/>
            <w:rPrChange w:id="6561" w:author="kalla madhu" w:date="2024-07-18T10:21:00Z" w16du:dateUtc="2024-07-18T04:51:00Z">
              <w:rPr>
                <w:b/>
                <w:bCs/>
                <w:i/>
                <w:iCs/>
                <w:sz w:val="32"/>
                <w:szCs w:val="32"/>
                <w:u w:val="single"/>
              </w:rPr>
            </w:rPrChange>
          </w:rPr>
          <w:t>MyServlet</w:t>
        </w:r>
        <w:proofErr w:type="spellEnd"/>
        <w:r w:rsidRPr="009329BA">
          <w:rPr>
            <w:b/>
            <w:bCs/>
            <w:i/>
            <w:iCs/>
            <w:sz w:val="32"/>
            <w:szCs w:val="32"/>
            <w:rPrChange w:id="6562" w:author="kalla madhu" w:date="2024-07-18T10:21:00Z" w16du:dateUtc="2024-07-18T04:51:00Z">
              <w:rPr>
                <w:b/>
                <w:bCs/>
                <w:i/>
                <w:iCs/>
                <w:sz w:val="32"/>
                <w:szCs w:val="32"/>
                <w:u w:val="single"/>
              </w:rPr>
            </w:rPrChange>
          </w:rPr>
          <w:t>"</w:t>
        </w:r>
        <w:r w:rsidRPr="009329BA">
          <w:rPr>
            <w:b/>
            <w:bCs/>
            <w:sz w:val="32"/>
            <w:szCs w:val="32"/>
            <w:rPrChange w:id="6563" w:author="kalla madhu" w:date="2024-07-18T10:21:00Z" w16du:dateUtc="2024-07-18T04:51:00Z">
              <w:rPr>
                <w:b/>
                <w:bCs/>
                <w:sz w:val="32"/>
                <w:szCs w:val="32"/>
                <w:u w:val="single"/>
              </w:rPr>
            </w:rPrChange>
          </w:rPr>
          <w:t>&gt;</w:t>
        </w:r>
      </w:ins>
    </w:p>
    <w:p w14:paraId="3F8812C2" w14:textId="77777777" w:rsidR="009D3160" w:rsidRPr="009329BA" w:rsidRDefault="009D3160" w:rsidP="009D3160">
      <w:pPr>
        <w:rPr>
          <w:ins w:id="6564" w:author="kalla madhu" w:date="2024-07-18T10:20:00Z"/>
          <w:b/>
          <w:bCs/>
          <w:sz w:val="32"/>
          <w:szCs w:val="32"/>
          <w:rPrChange w:id="6565" w:author="kalla madhu" w:date="2024-07-18T10:21:00Z" w16du:dateUtc="2024-07-18T04:51:00Z">
            <w:rPr>
              <w:ins w:id="6566" w:author="kalla madhu" w:date="2024-07-18T10:20:00Z"/>
              <w:b/>
              <w:bCs/>
              <w:sz w:val="32"/>
              <w:szCs w:val="32"/>
              <w:u w:val="single"/>
            </w:rPr>
          </w:rPrChange>
        </w:rPr>
      </w:pPr>
      <w:ins w:id="6567" w:author="kalla madhu" w:date="2024-07-18T10:20:00Z">
        <w:r w:rsidRPr="009329BA">
          <w:rPr>
            <w:b/>
            <w:bCs/>
            <w:sz w:val="32"/>
            <w:szCs w:val="32"/>
            <w:rPrChange w:id="6568" w:author="kalla madhu" w:date="2024-07-18T10:21:00Z" w16du:dateUtc="2024-07-18T04:51:00Z">
              <w:rPr>
                <w:b/>
                <w:bCs/>
                <w:sz w:val="32"/>
                <w:szCs w:val="32"/>
                <w:u w:val="single"/>
              </w:rPr>
            </w:rPrChange>
          </w:rPr>
          <w:lastRenderedPageBreak/>
          <w:tab/>
          <w:t>&lt;input type=</w:t>
        </w:r>
        <w:r w:rsidRPr="009329BA">
          <w:rPr>
            <w:b/>
            <w:bCs/>
            <w:i/>
            <w:iCs/>
            <w:sz w:val="32"/>
            <w:szCs w:val="32"/>
            <w:rPrChange w:id="6569" w:author="kalla madhu" w:date="2024-07-18T10:21:00Z" w16du:dateUtc="2024-07-18T04:51:00Z">
              <w:rPr>
                <w:b/>
                <w:bCs/>
                <w:i/>
                <w:iCs/>
                <w:sz w:val="32"/>
                <w:szCs w:val="32"/>
                <w:u w:val="single"/>
              </w:rPr>
            </w:rPrChange>
          </w:rPr>
          <w:t>"text"</w:t>
        </w:r>
        <w:r w:rsidRPr="009329BA">
          <w:rPr>
            <w:b/>
            <w:bCs/>
            <w:sz w:val="32"/>
            <w:szCs w:val="32"/>
            <w:rPrChange w:id="6570" w:author="kalla madhu" w:date="2024-07-18T10:21:00Z" w16du:dateUtc="2024-07-18T04:51:00Z">
              <w:rPr>
                <w:b/>
                <w:bCs/>
                <w:sz w:val="32"/>
                <w:szCs w:val="32"/>
                <w:u w:val="single"/>
              </w:rPr>
            </w:rPrChange>
          </w:rPr>
          <w:t xml:space="preserve"> name=</w:t>
        </w:r>
        <w:r w:rsidRPr="009329BA">
          <w:rPr>
            <w:b/>
            <w:bCs/>
            <w:i/>
            <w:iCs/>
            <w:sz w:val="32"/>
            <w:szCs w:val="32"/>
            <w:rPrChange w:id="6571" w:author="kalla madhu" w:date="2024-07-18T10:21:00Z" w16du:dateUtc="2024-07-18T04:51:00Z">
              <w:rPr>
                <w:b/>
                <w:bCs/>
                <w:i/>
                <w:iCs/>
                <w:sz w:val="32"/>
                <w:szCs w:val="32"/>
                <w:u w:val="single"/>
              </w:rPr>
            </w:rPrChange>
          </w:rPr>
          <w:t>"</w:t>
        </w:r>
        <w:proofErr w:type="spellStart"/>
        <w:r w:rsidRPr="009329BA">
          <w:rPr>
            <w:b/>
            <w:bCs/>
            <w:i/>
            <w:iCs/>
            <w:sz w:val="32"/>
            <w:szCs w:val="32"/>
            <w:rPrChange w:id="6572" w:author="kalla madhu" w:date="2024-07-18T10:21:00Z" w16du:dateUtc="2024-07-18T04:51:00Z">
              <w:rPr>
                <w:b/>
                <w:bCs/>
                <w:i/>
                <w:iCs/>
                <w:sz w:val="32"/>
                <w:szCs w:val="32"/>
                <w:u w:val="single"/>
              </w:rPr>
            </w:rPrChange>
          </w:rPr>
          <w:t>uname</w:t>
        </w:r>
        <w:proofErr w:type="spellEnd"/>
        <w:r w:rsidRPr="009329BA">
          <w:rPr>
            <w:b/>
            <w:bCs/>
            <w:i/>
            <w:iCs/>
            <w:sz w:val="32"/>
            <w:szCs w:val="32"/>
            <w:rPrChange w:id="6573" w:author="kalla madhu" w:date="2024-07-18T10:21:00Z" w16du:dateUtc="2024-07-18T04:51:00Z">
              <w:rPr>
                <w:b/>
                <w:bCs/>
                <w:i/>
                <w:iCs/>
                <w:sz w:val="32"/>
                <w:szCs w:val="32"/>
                <w:u w:val="single"/>
              </w:rPr>
            </w:rPrChange>
          </w:rPr>
          <w:t>"</w:t>
        </w:r>
        <w:r w:rsidRPr="009329BA">
          <w:rPr>
            <w:b/>
            <w:bCs/>
            <w:sz w:val="32"/>
            <w:szCs w:val="32"/>
            <w:rPrChange w:id="6574" w:author="kalla madhu" w:date="2024-07-18T10:21:00Z" w16du:dateUtc="2024-07-18T04:51:00Z">
              <w:rPr>
                <w:b/>
                <w:bCs/>
                <w:sz w:val="32"/>
                <w:szCs w:val="32"/>
                <w:u w:val="single"/>
              </w:rPr>
            </w:rPrChange>
          </w:rPr>
          <w:t>&gt;</w:t>
        </w:r>
      </w:ins>
    </w:p>
    <w:p w14:paraId="6244600F" w14:textId="77777777" w:rsidR="009D3160" w:rsidRPr="009329BA" w:rsidRDefault="009D3160" w:rsidP="009D3160">
      <w:pPr>
        <w:rPr>
          <w:ins w:id="6575" w:author="kalla madhu" w:date="2024-07-18T10:20:00Z"/>
          <w:b/>
          <w:bCs/>
          <w:sz w:val="32"/>
          <w:szCs w:val="32"/>
          <w:rPrChange w:id="6576" w:author="kalla madhu" w:date="2024-07-18T10:21:00Z" w16du:dateUtc="2024-07-18T04:51:00Z">
            <w:rPr>
              <w:ins w:id="6577" w:author="kalla madhu" w:date="2024-07-18T10:20:00Z"/>
              <w:b/>
              <w:bCs/>
              <w:sz w:val="32"/>
              <w:szCs w:val="32"/>
              <w:u w:val="single"/>
            </w:rPr>
          </w:rPrChange>
        </w:rPr>
      </w:pPr>
      <w:ins w:id="6578" w:author="kalla madhu" w:date="2024-07-18T10:20:00Z">
        <w:r w:rsidRPr="009329BA">
          <w:rPr>
            <w:b/>
            <w:bCs/>
            <w:sz w:val="32"/>
            <w:szCs w:val="32"/>
            <w:rPrChange w:id="6579" w:author="kalla madhu" w:date="2024-07-18T10:21:00Z" w16du:dateUtc="2024-07-18T04:51:00Z">
              <w:rPr>
                <w:b/>
                <w:bCs/>
                <w:sz w:val="32"/>
                <w:szCs w:val="32"/>
                <w:u w:val="single"/>
              </w:rPr>
            </w:rPrChange>
          </w:rPr>
          <w:tab/>
          <w:t>&lt;button type=</w:t>
        </w:r>
        <w:r w:rsidRPr="009329BA">
          <w:rPr>
            <w:b/>
            <w:bCs/>
            <w:i/>
            <w:iCs/>
            <w:sz w:val="32"/>
            <w:szCs w:val="32"/>
            <w:rPrChange w:id="6580" w:author="kalla madhu" w:date="2024-07-18T10:21:00Z" w16du:dateUtc="2024-07-18T04:51:00Z">
              <w:rPr>
                <w:b/>
                <w:bCs/>
                <w:i/>
                <w:iCs/>
                <w:sz w:val="32"/>
                <w:szCs w:val="32"/>
                <w:u w:val="single"/>
              </w:rPr>
            </w:rPrChange>
          </w:rPr>
          <w:t>"submit"</w:t>
        </w:r>
        <w:r w:rsidRPr="009329BA">
          <w:rPr>
            <w:b/>
            <w:bCs/>
            <w:sz w:val="32"/>
            <w:szCs w:val="32"/>
            <w:rPrChange w:id="6581" w:author="kalla madhu" w:date="2024-07-18T10:21:00Z" w16du:dateUtc="2024-07-18T04:51:00Z">
              <w:rPr>
                <w:b/>
                <w:bCs/>
                <w:sz w:val="32"/>
                <w:szCs w:val="32"/>
                <w:u w:val="single"/>
              </w:rPr>
            </w:rPrChange>
          </w:rPr>
          <w:t>&gt;Submit&lt;/button&gt;</w:t>
        </w:r>
      </w:ins>
    </w:p>
    <w:p w14:paraId="74261981" w14:textId="77777777" w:rsidR="009D3160" w:rsidRPr="009329BA" w:rsidRDefault="009D3160" w:rsidP="009D3160">
      <w:pPr>
        <w:rPr>
          <w:ins w:id="6582" w:author="kalla madhu" w:date="2024-07-18T10:20:00Z"/>
          <w:b/>
          <w:bCs/>
          <w:sz w:val="32"/>
          <w:szCs w:val="32"/>
          <w:rPrChange w:id="6583" w:author="kalla madhu" w:date="2024-07-18T10:21:00Z" w16du:dateUtc="2024-07-18T04:51:00Z">
            <w:rPr>
              <w:ins w:id="6584" w:author="kalla madhu" w:date="2024-07-18T10:20:00Z"/>
              <w:b/>
              <w:bCs/>
              <w:sz w:val="32"/>
              <w:szCs w:val="32"/>
              <w:u w:val="single"/>
            </w:rPr>
          </w:rPrChange>
        </w:rPr>
      </w:pPr>
      <w:ins w:id="6585" w:author="kalla madhu" w:date="2024-07-18T10:20:00Z">
        <w:r w:rsidRPr="009329BA">
          <w:rPr>
            <w:b/>
            <w:bCs/>
            <w:sz w:val="32"/>
            <w:szCs w:val="32"/>
            <w:rPrChange w:id="6586" w:author="kalla madhu" w:date="2024-07-18T10:21:00Z" w16du:dateUtc="2024-07-18T04:51:00Z">
              <w:rPr>
                <w:b/>
                <w:bCs/>
                <w:sz w:val="32"/>
                <w:szCs w:val="32"/>
                <w:u w:val="single"/>
              </w:rPr>
            </w:rPrChange>
          </w:rPr>
          <w:t>&lt;/form&gt;</w:t>
        </w:r>
      </w:ins>
    </w:p>
    <w:p w14:paraId="74AD65F1" w14:textId="77777777" w:rsidR="009D3160" w:rsidRPr="009329BA" w:rsidRDefault="009D3160" w:rsidP="009D3160">
      <w:pPr>
        <w:rPr>
          <w:ins w:id="6587" w:author="kalla madhu" w:date="2024-07-18T10:20:00Z"/>
          <w:b/>
          <w:bCs/>
          <w:sz w:val="32"/>
          <w:szCs w:val="32"/>
          <w:rPrChange w:id="6588" w:author="kalla madhu" w:date="2024-07-18T10:21:00Z" w16du:dateUtc="2024-07-18T04:51:00Z">
            <w:rPr>
              <w:ins w:id="6589" w:author="kalla madhu" w:date="2024-07-18T10:20:00Z"/>
              <w:b/>
              <w:bCs/>
              <w:sz w:val="32"/>
              <w:szCs w:val="32"/>
              <w:u w:val="single"/>
            </w:rPr>
          </w:rPrChange>
        </w:rPr>
      </w:pPr>
      <w:ins w:id="6590" w:author="kalla madhu" w:date="2024-07-18T10:20:00Z">
        <w:r w:rsidRPr="009329BA">
          <w:rPr>
            <w:b/>
            <w:bCs/>
            <w:sz w:val="32"/>
            <w:szCs w:val="32"/>
            <w:rPrChange w:id="6591" w:author="kalla madhu" w:date="2024-07-18T10:21:00Z" w16du:dateUtc="2024-07-18T04:51:00Z">
              <w:rPr>
                <w:b/>
                <w:bCs/>
                <w:sz w:val="32"/>
                <w:szCs w:val="32"/>
                <w:u w:val="single"/>
              </w:rPr>
            </w:rPrChange>
          </w:rPr>
          <w:t>&lt;/body&gt;</w:t>
        </w:r>
      </w:ins>
    </w:p>
    <w:p w14:paraId="3B2CC6F6" w14:textId="77777777" w:rsidR="009D3160" w:rsidRPr="009329BA" w:rsidRDefault="009D3160" w:rsidP="009D3160">
      <w:pPr>
        <w:rPr>
          <w:ins w:id="6592" w:author="kalla madhu" w:date="2024-07-18T10:20:00Z"/>
          <w:b/>
          <w:bCs/>
          <w:sz w:val="32"/>
          <w:szCs w:val="32"/>
          <w:rPrChange w:id="6593" w:author="kalla madhu" w:date="2024-07-18T10:21:00Z" w16du:dateUtc="2024-07-18T04:51:00Z">
            <w:rPr>
              <w:ins w:id="6594" w:author="kalla madhu" w:date="2024-07-18T10:20:00Z"/>
              <w:b/>
              <w:bCs/>
              <w:sz w:val="32"/>
              <w:szCs w:val="32"/>
              <w:u w:val="single"/>
            </w:rPr>
          </w:rPrChange>
        </w:rPr>
      </w:pPr>
      <w:ins w:id="6595" w:author="kalla madhu" w:date="2024-07-18T10:20:00Z">
        <w:r w:rsidRPr="009329BA">
          <w:rPr>
            <w:b/>
            <w:bCs/>
            <w:sz w:val="32"/>
            <w:szCs w:val="32"/>
            <w:rPrChange w:id="6596" w:author="kalla madhu" w:date="2024-07-18T10:21:00Z" w16du:dateUtc="2024-07-18T04:51:00Z">
              <w:rPr>
                <w:b/>
                <w:bCs/>
                <w:sz w:val="32"/>
                <w:szCs w:val="32"/>
                <w:u w:val="single"/>
              </w:rPr>
            </w:rPrChange>
          </w:rPr>
          <w:t>&lt;/html&gt;</w:t>
        </w:r>
      </w:ins>
    </w:p>
    <w:p w14:paraId="61C4CC12" w14:textId="77777777" w:rsidR="009D3160" w:rsidRPr="009329BA" w:rsidRDefault="009D3160">
      <w:pPr>
        <w:rPr>
          <w:ins w:id="6597" w:author="kalla madhu" w:date="2024-07-18T10:20:00Z" w16du:dateUtc="2024-07-18T04:50:00Z"/>
          <w:b/>
          <w:bCs/>
          <w:sz w:val="32"/>
          <w:szCs w:val="32"/>
          <w:rPrChange w:id="6598" w:author="kalla madhu" w:date="2024-07-18T10:21:00Z" w16du:dateUtc="2024-07-18T04:51:00Z">
            <w:rPr>
              <w:ins w:id="6599" w:author="kalla madhu" w:date="2024-07-18T10:20:00Z" w16du:dateUtc="2024-07-18T04:50:00Z"/>
              <w:b/>
              <w:bCs/>
              <w:sz w:val="32"/>
              <w:szCs w:val="32"/>
              <w:u w:val="single"/>
            </w:rPr>
          </w:rPrChange>
        </w:rPr>
      </w:pPr>
    </w:p>
    <w:p w14:paraId="398B9E37" w14:textId="2195F977" w:rsidR="009D3160" w:rsidRPr="009329BA" w:rsidRDefault="009D3160">
      <w:pPr>
        <w:rPr>
          <w:ins w:id="6600" w:author="kalla madhu" w:date="2024-07-18T10:20:00Z" w16du:dateUtc="2024-07-18T04:50:00Z"/>
          <w:b/>
          <w:bCs/>
          <w:sz w:val="32"/>
          <w:szCs w:val="32"/>
          <w:rPrChange w:id="6601" w:author="kalla madhu" w:date="2024-07-18T10:21:00Z" w16du:dateUtc="2024-07-18T04:51:00Z">
            <w:rPr>
              <w:ins w:id="6602" w:author="kalla madhu" w:date="2024-07-18T10:20:00Z" w16du:dateUtc="2024-07-18T04:50:00Z"/>
              <w:b/>
              <w:bCs/>
              <w:sz w:val="32"/>
              <w:szCs w:val="32"/>
              <w:u w:val="single"/>
            </w:rPr>
          </w:rPrChange>
        </w:rPr>
      </w:pPr>
      <w:ins w:id="6603" w:author="kalla madhu" w:date="2024-07-18T10:20:00Z" w16du:dateUtc="2024-07-18T04:50:00Z">
        <w:r w:rsidRPr="009329BA">
          <w:rPr>
            <w:b/>
            <w:bCs/>
            <w:sz w:val="32"/>
            <w:szCs w:val="32"/>
            <w:highlight w:val="yellow"/>
            <w:rPrChange w:id="6604" w:author="kalla madhu" w:date="2024-07-18T10:22:00Z" w16du:dateUtc="2024-07-18T04:52:00Z">
              <w:rPr>
                <w:b/>
                <w:bCs/>
                <w:sz w:val="32"/>
                <w:szCs w:val="32"/>
                <w:u w:val="single"/>
              </w:rPr>
            </w:rPrChange>
          </w:rPr>
          <w:t>MyServlet.java</w:t>
        </w:r>
      </w:ins>
    </w:p>
    <w:p w14:paraId="4ADEA72F" w14:textId="77777777" w:rsidR="009D3160" w:rsidRPr="009329BA" w:rsidRDefault="009D3160" w:rsidP="009D3160">
      <w:pPr>
        <w:rPr>
          <w:ins w:id="6605" w:author="kalla madhu" w:date="2024-07-18T10:20:00Z"/>
          <w:b/>
          <w:bCs/>
          <w:sz w:val="32"/>
          <w:szCs w:val="32"/>
          <w:rPrChange w:id="6606" w:author="kalla madhu" w:date="2024-07-18T10:21:00Z" w16du:dateUtc="2024-07-18T04:51:00Z">
            <w:rPr>
              <w:ins w:id="6607" w:author="kalla madhu" w:date="2024-07-18T10:20:00Z"/>
              <w:b/>
              <w:bCs/>
              <w:sz w:val="32"/>
              <w:szCs w:val="32"/>
              <w:u w:val="single"/>
            </w:rPr>
          </w:rPrChange>
        </w:rPr>
      </w:pPr>
      <w:ins w:id="6608" w:author="kalla madhu" w:date="2024-07-18T10:20:00Z">
        <w:r w:rsidRPr="009329BA">
          <w:rPr>
            <w:b/>
            <w:bCs/>
            <w:sz w:val="32"/>
            <w:szCs w:val="32"/>
            <w:rPrChange w:id="6609" w:author="kalla madhu" w:date="2024-07-18T10:21:00Z" w16du:dateUtc="2024-07-18T04:51:00Z">
              <w:rPr>
                <w:b/>
                <w:bCs/>
                <w:sz w:val="32"/>
                <w:szCs w:val="32"/>
                <w:u w:val="single"/>
              </w:rPr>
            </w:rPrChange>
          </w:rPr>
          <w:t>package p1;</w:t>
        </w:r>
      </w:ins>
    </w:p>
    <w:p w14:paraId="5AC08E43" w14:textId="77777777" w:rsidR="009D3160" w:rsidRPr="009329BA" w:rsidRDefault="009D3160" w:rsidP="009D3160">
      <w:pPr>
        <w:rPr>
          <w:ins w:id="6610" w:author="kalla madhu" w:date="2024-07-18T10:20:00Z"/>
          <w:b/>
          <w:bCs/>
          <w:sz w:val="32"/>
          <w:szCs w:val="32"/>
          <w:rPrChange w:id="6611" w:author="kalla madhu" w:date="2024-07-18T10:21:00Z" w16du:dateUtc="2024-07-18T04:51:00Z">
            <w:rPr>
              <w:ins w:id="6612" w:author="kalla madhu" w:date="2024-07-18T10:20:00Z"/>
              <w:b/>
              <w:bCs/>
              <w:sz w:val="32"/>
              <w:szCs w:val="32"/>
              <w:u w:val="single"/>
            </w:rPr>
          </w:rPrChange>
        </w:rPr>
      </w:pPr>
      <w:ins w:id="6613" w:author="kalla madhu" w:date="2024-07-18T10:20:00Z">
        <w:r w:rsidRPr="009329BA">
          <w:rPr>
            <w:b/>
            <w:bCs/>
            <w:sz w:val="32"/>
            <w:szCs w:val="32"/>
            <w:rPrChange w:id="6614"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615" w:author="kalla madhu" w:date="2024-07-18T10:21:00Z" w16du:dateUtc="2024-07-18T04:51:00Z">
              <w:rPr>
                <w:b/>
                <w:bCs/>
                <w:sz w:val="32"/>
                <w:szCs w:val="32"/>
                <w:u w:val="single"/>
              </w:rPr>
            </w:rPrChange>
          </w:rPr>
          <w:t>jakarta.servlet</w:t>
        </w:r>
        <w:proofErr w:type="gramEnd"/>
        <w:r w:rsidRPr="009329BA">
          <w:rPr>
            <w:b/>
            <w:bCs/>
            <w:sz w:val="32"/>
            <w:szCs w:val="32"/>
            <w:rPrChange w:id="6616" w:author="kalla madhu" w:date="2024-07-18T10:21:00Z" w16du:dateUtc="2024-07-18T04:51:00Z">
              <w:rPr>
                <w:b/>
                <w:bCs/>
                <w:sz w:val="32"/>
                <w:szCs w:val="32"/>
                <w:u w:val="single"/>
              </w:rPr>
            </w:rPrChange>
          </w:rPr>
          <w:t>.RequestDispatcher</w:t>
        </w:r>
        <w:proofErr w:type="spellEnd"/>
        <w:r w:rsidRPr="009329BA">
          <w:rPr>
            <w:b/>
            <w:bCs/>
            <w:sz w:val="32"/>
            <w:szCs w:val="32"/>
            <w:rPrChange w:id="6617" w:author="kalla madhu" w:date="2024-07-18T10:21:00Z" w16du:dateUtc="2024-07-18T04:51:00Z">
              <w:rPr>
                <w:b/>
                <w:bCs/>
                <w:sz w:val="32"/>
                <w:szCs w:val="32"/>
                <w:u w:val="single"/>
              </w:rPr>
            </w:rPrChange>
          </w:rPr>
          <w:t>;</w:t>
        </w:r>
      </w:ins>
    </w:p>
    <w:p w14:paraId="281E9887" w14:textId="77777777" w:rsidR="009D3160" w:rsidRPr="009329BA" w:rsidRDefault="009D3160" w:rsidP="009D3160">
      <w:pPr>
        <w:rPr>
          <w:ins w:id="6618" w:author="kalla madhu" w:date="2024-07-18T10:20:00Z"/>
          <w:b/>
          <w:bCs/>
          <w:sz w:val="32"/>
          <w:szCs w:val="32"/>
          <w:rPrChange w:id="6619" w:author="kalla madhu" w:date="2024-07-18T10:21:00Z" w16du:dateUtc="2024-07-18T04:51:00Z">
            <w:rPr>
              <w:ins w:id="6620" w:author="kalla madhu" w:date="2024-07-18T10:20:00Z"/>
              <w:b/>
              <w:bCs/>
              <w:sz w:val="32"/>
              <w:szCs w:val="32"/>
              <w:u w:val="single"/>
            </w:rPr>
          </w:rPrChange>
        </w:rPr>
      </w:pPr>
      <w:ins w:id="6621" w:author="kalla madhu" w:date="2024-07-18T10:20:00Z">
        <w:r w:rsidRPr="009329BA">
          <w:rPr>
            <w:b/>
            <w:bCs/>
            <w:sz w:val="32"/>
            <w:szCs w:val="32"/>
            <w:rPrChange w:id="6622"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623" w:author="kalla madhu" w:date="2024-07-18T10:21:00Z" w16du:dateUtc="2024-07-18T04:51:00Z">
              <w:rPr>
                <w:b/>
                <w:bCs/>
                <w:sz w:val="32"/>
                <w:szCs w:val="32"/>
                <w:u w:val="single"/>
              </w:rPr>
            </w:rPrChange>
          </w:rPr>
          <w:t>jakarta.servlet</w:t>
        </w:r>
        <w:proofErr w:type="gramEnd"/>
        <w:r w:rsidRPr="009329BA">
          <w:rPr>
            <w:b/>
            <w:bCs/>
            <w:sz w:val="32"/>
            <w:szCs w:val="32"/>
            <w:rPrChange w:id="6624" w:author="kalla madhu" w:date="2024-07-18T10:21:00Z" w16du:dateUtc="2024-07-18T04:51:00Z">
              <w:rPr>
                <w:b/>
                <w:bCs/>
                <w:sz w:val="32"/>
                <w:szCs w:val="32"/>
                <w:u w:val="single"/>
              </w:rPr>
            </w:rPrChange>
          </w:rPr>
          <w:t>.ServletConfig</w:t>
        </w:r>
        <w:proofErr w:type="spellEnd"/>
        <w:r w:rsidRPr="009329BA">
          <w:rPr>
            <w:b/>
            <w:bCs/>
            <w:sz w:val="32"/>
            <w:szCs w:val="32"/>
            <w:rPrChange w:id="6625" w:author="kalla madhu" w:date="2024-07-18T10:21:00Z" w16du:dateUtc="2024-07-18T04:51:00Z">
              <w:rPr>
                <w:b/>
                <w:bCs/>
                <w:sz w:val="32"/>
                <w:szCs w:val="32"/>
                <w:u w:val="single"/>
              </w:rPr>
            </w:rPrChange>
          </w:rPr>
          <w:t>;</w:t>
        </w:r>
      </w:ins>
    </w:p>
    <w:p w14:paraId="38CE3402" w14:textId="77777777" w:rsidR="009D3160" w:rsidRPr="009329BA" w:rsidRDefault="009D3160" w:rsidP="009D3160">
      <w:pPr>
        <w:rPr>
          <w:ins w:id="6626" w:author="kalla madhu" w:date="2024-07-18T10:20:00Z"/>
          <w:b/>
          <w:bCs/>
          <w:sz w:val="32"/>
          <w:szCs w:val="32"/>
          <w:rPrChange w:id="6627" w:author="kalla madhu" w:date="2024-07-18T10:21:00Z" w16du:dateUtc="2024-07-18T04:51:00Z">
            <w:rPr>
              <w:ins w:id="6628" w:author="kalla madhu" w:date="2024-07-18T10:20:00Z"/>
              <w:b/>
              <w:bCs/>
              <w:sz w:val="32"/>
              <w:szCs w:val="32"/>
              <w:u w:val="single"/>
            </w:rPr>
          </w:rPrChange>
        </w:rPr>
      </w:pPr>
      <w:ins w:id="6629" w:author="kalla madhu" w:date="2024-07-18T10:20:00Z">
        <w:r w:rsidRPr="009329BA">
          <w:rPr>
            <w:b/>
            <w:bCs/>
            <w:sz w:val="32"/>
            <w:szCs w:val="32"/>
            <w:rPrChange w:id="6630"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631" w:author="kalla madhu" w:date="2024-07-18T10:21:00Z" w16du:dateUtc="2024-07-18T04:51:00Z">
              <w:rPr>
                <w:b/>
                <w:bCs/>
                <w:sz w:val="32"/>
                <w:szCs w:val="32"/>
                <w:u w:val="single"/>
              </w:rPr>
            </w:rPrChange>
          </w:rPr>
          <w:t>jakarta.servlet</w:t>
        </w:r>
        <w:proofErr w:type="gramEnd"/>
        <w:r w:rsidRPr="009329BA">
          <w:rPr>
            <w:b/>
            <w:bCs/>
            <w:sz w:val="32"/>
            <w:szCs w:val="32"/>
            <w:rPrChange w:id="6632" w:author="kalla madhu" w:date="2024-07-18T10:21:00Z" w16du:dateUtc="2024-07-18T04:51:00Z">
              <w:rPr>
                <w:b/>
                <w:bCs/>
                <w:sz w:val="32"/>
                <w:szCs w:val="32"/>
                <w:u w:val="single"/>
              </w:rPr>
            </w:rPrChange>
          </w:rPr>
          <w:t>.ServletException</w:t>
        </w:r>
        <w:proofErr w:type="spellEnd"/>
        <w:r w:rsidRPr="009329BA">
          <w:rPr>
            <w:b/>
            <w:bCs/>
            <w:sz w:val="32"/>
            <w:szCs w:val="32"/>
            <w:rPrChange w:id="6633" w:author="kalla madhu" w:date="2024-07-18T10:21:00Z" w16du:dateUtc="2024-07-18T04:51:00Z">
              <w:rPr>
                <w:b/>
                <w:bCs/>
                <w:sz w:val="32"/>
                <w:szCs w:val="32"/>
                <w:u w:val="single"/>
              </w:rPr>
            </w:rPrChange>
          </w:rPr>
          <w:t>;</w:t>
        </w:r>
      </w:ins>
    </w:p>
    <w:p w14:paraId="59ADF6B5" w14:textId="77777777" w:rsidR="009D3160" w:rsidRPr="009329BA" w:rsidRDefault="009D3160" w:rsidP="009D3160">
      <w:pPr>
        <w:rPr>
          <w:ins w:id="6634" w:author="kalla madhu" w:date="2024-07-18T10:20:00Z"/>
          <w:b/>
          <w:bCs/>
          <w:sz w:val="32"/>
          <w:szCs w:val="32"/>
          <w:rPrChange w:id="6635" w:author="kalla madhu" w:date="2024-07-18T10:21:00Z" w16du:dateUtc="2024-07-18T04:51:00Z">
            <w:rPr>
              <w:ins w:id="6636" w:author="kalla madhu" w:date="2024-07-18T10:20:00Z"/>
              <w:b/>
              <w:bCs/>
              <w:sz w:val="32"/>
              <w:szCs w:val="32"/>
              <w:u w:val="single"/>
            </w:rPr>
          </w:rPrChange>
        </w:rPr>
      </w:pPr>
      <w:ins w:id="6637" w:author="kalla madhu" w:date="2024-07-18T10:20:00Z">
        <w:r w:rsidRPr="009329BA">
          <w:rPr>
            <w:b/>
            <w:bCs/>
            <w:sz w:val="32"/>
            <w:szCs w:val="32"/>
            <w:rPrChange w:id="6638"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639" w:author="kalla madhu" w:date="2024-07-18T10:21:00Z" w16du:dateUtc="2024-07-18T04:51:00Z">
              <w:rPr>
                <w:b/>
                <w:bCs/>
                <w:sz w:val="32"/>
                <w:szCs w:val="32"/>
                <w:u w:val="single"/>
              </w:rPr>
            </w:rPrChange>
          </w:rPr>
          <w:t>jakarta.servlet</w:t>
        </w:r>
        <w:proofErr w:type="gramEnd"/>
        <w:r w:rsidRPr="009329BA">
          <w:rPr>
            <w:b/>
            <w:bCs/>
            <w:sz w:val="32"/>
            <w:szCs w:val="32"/>
            <w:rPrChange w:id="6640" w:author="kalla madhu" w:date="2024-07-18T10:21:00Z" w16du:dateUtc="2024-07-18T04:51:00Z">
              <w:rPr>
                <w:b/>
                <w:bCs/>
                <w:sz w:val="32"/>
                <w:szCs w:val="32"/>
                <w:u w:val="single"/>
              </w:rPr>
            </w:rPrChange>
          </w:rPr>
          <w:t>.annotation.WebInitParam</w:t>
        </w:r>
        <w:proofErr w:type="spellEnd"/>
        <w:r w:rsidRPr="009329BA">
          <w:rPr>
            <w:b/>
            <w:bCs/>
            <w:sz w:val="32"/>
            <w:szCs w:val="32"/>
            <w:rPrChange w:id="6641" w:author="kalla madhu" w:date="2024-07-18T10:21:00Z" w16du:dateUtc="2024-07-18T04:51:00Z">
              <w:rPr>
                <w:b/>
                <w:bCs/>
                <w:sz w:val="32"/>
                <w:szCs w:val="32"/>
                <w:u w:val="single"/>
              </w:rPr>
            </w:rPrChange>
          </w:rPr>
          <w:t>;</w:t>
        </w:r>
      </w:ins>
    </w:p>
    <w:p w14:paraId="01DE70A0" w14:textId="77777777" w:rsidR="009D3160" w:rsidRPr="009329BA" w:rsidRDefault="009D3160" w:rsidP="009D3160">
      <w:pPr>
        <w:rPr>
          <w:ins w:id="6642" w:author="kalla madhu" w:date="2024-07-18T10:20:00Z"/>
          <w:b/>
          <w:bCs/>
          <w:sz w:val="32"/>
          <w:szCs w:val="32"/>
          <w:rPrChange w:id="6643" w:author="kalla madhu" w:date="2024-07-18T10:21:00Z" w16du:dateUtc="2024-07-18T04:51:00Z">
            <w:rPr>
              <w:ins w:id="6644" w:author="kalla madhu" w:date="2024-07-18T10:20:00Z"/>
              <w:b/>
              <w:bCs/>
              <w:sz w:val="32"/>
              <w:szCs w:val="32"/>
              <w:u w:val="single"/>
            </w:rPr>
          </w:rPrChange>
        </w:rPr>
      </w:pPr>
      <w:ins w:id="6645" w:author="kalla madhu" w:date="2024-07-18T10:20:00Z">
        <w:r w:rsidRPr="009329BA">
          <w:rPr>
            <w:b/>
            <w:bCs/>
            <w:sz w:val="32"/>
            <w:szCs w:val="32"/>
            <w:rPrChange w:id="6646"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647" w:author="kalla madhu" w:date="2024-07-18T10:21:00Z" w16du:dateUtc="2024-07-18T04:51:00Z">
              <w:rPr>
                <w:b/>
                <w:bCs/>
                <w:sz w:val="32"/>
                <w:szCs w:val="32"/>
                <w:u w:val="single"/>
              </w:rPr>
            </w:rPrChange>
          </w:rPr>
          <w:t>jakarta.servlet</w:t>
        </w:r>
        <w:proofErr w:type="gramEnd"/>
        <w:r w:rsidRPr="009329BA">
          <w:rPr>
            <w:b/>
            <w:bCs/>
            <w:sz w:val="32"/>
            <w:szCs w:val="32"/>
            <w:rPrChange w:id="6648" w:author="kalla madhu" w:date="2024-07-18T10:21:00Z" w16du:dateUtc="2024-07-18T04:51:00Z">
              <w:rPr>
                <w:b/>
                <w:bCs/>
                <w:sz w:val="32"/>
                <w:szCs w:val="32"/>
                <w:u w:val="single"/>
              </w:rPr>
            </w:rPrChange>
          </w:rPr>
          <w:t>.annotation.WebServlet</w:t>
        </w:r>
        <w:proofErr w:type="spellEnd"/>
        <w:r w:rsidRPr="009329BA">
          <w:rPr>
            <w:b/>
            <w:bCs/>
            <w:sz w:val="32"/>
            <w:szCs w:val="32"/>
            <w:rPrChange w:id="6649" w:author="kalla madhu" w:date="2024-07-18T10:21:00Z" w16du:dateUtc="2024-07-18T04:51:00Z">
              <w:rPr>
                <w:b/>
                <w:bCs/>
                <w:sz w:val="32"/>
                <w:szCs w:val="32"/>
                <w:u w:val="single"/>
              </w:rPr>
            </w:rPrChange>
          </w:rPr>
          <w:t>;</w:t>
        </w:r>
      </w:ins>
    </w:p>
    <w:p w14:paraId="4D9348B2" w14:textId="77777777" w:rsidR="009D3160" w:rsidRPr="009329BA" w:rsidRDefault="009D3160" w:rsidP="009D3160">
      <w:pPr>
        <w:rPr>
          <w:ins w:id="6650" w:author="kalla madhu" w:date="2024-07-18T10:20:00Z"/>
          <w:b/>
          <w:bCs/>
          <w:sz w:val="32"/>
          <w:szCs w:val="32"/>
          <w:rPrChange w:id="6651" w:author="kalla madhu" w:date="2024-07-18T10:21:00Z" w16du:dateUtc="2024-07-18T04:51:00Z">
            <w:rPr>
              <w:ins w:id="6652" w:author="kalla madhu" w:date="2024-07-18T10:20:00Z"/>
              <w:b/>
              <w:bCs/>
              <w:sz w:val="32"/>
              <w:szCs w:val="32"/>
              <w:u w:val="single"/>
            </w:rPr>
          </w:rPrChange>
        </w:rPr>
      </w:pPr>
      <w:ins w:id="6653" w:author="kalla madhu" w:date="2024-07-18T10:20:00Z">
        <w:r w:rsidRPr="009329BA">
          <w:rPr>
            <w:b/>
            <w:bCs/>
            <w:sz w:val="32"/>
            <w:szCs w:val="32"/>
            <w:rPrChange w:id="6654"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655" w:author="kalla madhu" w:date="2024-07-18T10:21:00Z" w16du:dateUtc="2024-07-18T04:51:00Z">
              <w:rPr>
                <w:b/>
                <w:bCs/>
                <w:sz w:val="32"/>
                <w:szCs w:val="32"/>
                <w:u w:val="single"/>
              </w:rPr>
            </w:rPrChange>
          </w:rPr>
          <w:t>jakarta.servlet</w:t>
        </w:r>
        <w:proofErr w:type="gramEnd"/>
        <w:r w:rsidRPr="009329BA">
          <w:rPr>
            <w:b/>
            <w:bCs/>
            <w:sz w:val="32"/>
            <w:szCs w:val="32"/>
            <w:rPrChange w:id="6656" w:author="kalla madhu" w:date="2024-07-18T10:21:00Z" w16du:dateUtc="2024-07-18T04:51:00Z">
              <w:rPr>
                <w:b/>
                <w:bCs/>
                <w:sz w:val="32"/>
                <w:szCs w:val="32"/>
                <w:u w:val="single"/>
              </w:rPr>
            </w:rPrChange>
          </w:rPr>
          <w:t>.http.HttpServlet</w:t>
        </w:r>
        <w:proofErr w:type="spellEnd"/>
        <w:r w:rsidRPr="009329BA">
          <w:rPr>
            <w:b/>
            <w:bCs/>
            <w:sz w:val="32"/>
            <w:szCs w:val="32"/>
            <w:rPrChange w:id="6657" w:author="kalla madhu" w:date="2024-07-18T10:21:00Z" w16du:dateUtc="2024-07-18T04:51:00Z">
              <w:rPr>
                <w:b/>
                <w:bCs/>
                <w:sz w:val="32"/>
                <w:szCs w:val="32"/>
                <w:u w:val="single"/>
              </w:rPr>
            </w:rPrChange>
          </w:rPr>
          <w:t>;</w:t>
        </w:r>
      </w:ins>
    </w:p>
    <w:p w14:paraId="2658B2B4" w14:textId="77777777" w:rsidR="009D3160" w:rsidRPr="009329BA" w:rsidRDefault="009D3160" w:rsidP="009D3160">
      <w:pPr>
        <w:rPr>
          <w:ins w:id="6658" w:author="kalla madhu" w:date="2024-07-18T10:20:00Z"/>
          <w:b/>
          <w:bCs/>
          <w:sz w:val="32"/>
          <w:szCs w:val="32"/>
          <w:rPrChange w:id="6659" w:author="kalla madhu" w:date="2024-07-18T10:21:00Z" w16du:dateUtc="2024-07-18T04:51:00Z">
            <w:rPr>
              <w:ins w:id="6660" w:author="kalla madhu" w:date="2024-07-18T10:20:00Z"/>
              <w:b/>
              <w:bCs/>
              <w:sz w:val="32"/>
              <w:szCs w:val="32"/>
              <w:u w:val="single"/>
            </w:rPr>
          </w:rPrChange>
        </w:rPr>
      </w:pPr>
      <w:ins w:id="6661" w:author="kalla madhu" w:date="2024-07-18T10:20:00Z">
        <w:r w:rsidRPr="009329BA">
          <w:rPr>
            <w:b/>
            <w:bCs/>
            <w:sz w:val="32"/>
            <w:szCs w:val="32"/>
            <w:rPrChange w:id="6662"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663" w:author="kalla madhu" w:date="2024-07-18T10:21:00Z" w16du:dateUtc="2024-07-18T04:51:00Z">
              <w:rPr>
                <w:b/>
                <w:bCs/>
                <w:sz w:val="32"/>
                <w:szCs w:val="32"/>
                <w:u w:val="single"/>
              </w:rPr>
            </w:rPrChange>
          </w:rPr>
          <w:t>jakarta.servlet</w:t>
        </w:r>
        <w:proofErr w:type="gramEnd"/>
        <w:r w:rsidRPr="009329BA">
          <w:rPr>
            <w:b/>
            <w:bCs/>
            <w:sz w:val="32"/>
            <w:szCs w:val="32"/>
            <w:rPrChange w:id="6664" w:author="kalla madhu" w:date="2024-07-18T10:21:00Z" w16du:dateUtc="2024-07-18T04:51:00Z">
              <w:rPr>
                <w:b/>
                <w:bCs/>
                <w:sz w:val="32"/>
                <w:szCs w:val="32"/>
                <w:u w:val="single"/>
              </w:rPr>
            </w:rPrChange>
          </w:rPr>
          <w:t>.http.HttpServletRequest</w:t>
        </w:r>
        <w:proofErr w:type="spellEnd"/>
        <w:r w:rsidRPr="009329BA">
          <w:rPr>
            <w:b/>
            <w:bCs/>
            <w:sz w:val="32"/>
            <w:szCs w:val="32"/>
            <w:rPrChange w:id="6665" w:author="kalla madhu" w:date="2024-07-18T10:21:00Z" w16du:dateUtc="2024-07-18T04:51:00Z">
              <w:rPr>
                <w:b/>
                <w:bCs/>
                <w:sz w:val="32"/>
                <w:szCs w:val="32"/>
                <w:u w:val="single"/>
              </w:rPr>
            </w:rPrChange>
          </w:rPr>
          <w:t>;</w:t>
        </w:r>
      </w:ins>
    </w:p>
    <w:p w14:paraId="33CC6C4C" w14:textId="77777777" w:rsidR="009D3160" w:rsidRPr="009329BA" w:rsidRDefault="009D3160" w:rsidP="009D3160">
      <w:pPr>
        <w:rPr>
          <w:ins w:id="6666" w:author="kalla madhu" w:date="2024-07-18T10:20:00Z"/>
          <w:b/>
          <w:bCs/>
          <w:sz w:val="32"/>
          <w:szCs w:val="32"/>
          <w:rPrChange w:id="6667" w:author="kalla madhu" w:date="2024-07-18T10:21:00Z" w16du:dateUtc="2024-07-18T04:51:00Z">
            <w:rPr>
              <w:ins w:id="6668" w:author="kalla madhu" w:date="2024-07-18T10:20:00Z"/>
              <w:b/>
              <w:bCs/>
              <w:sz w:val="32"/>
              <w:szCs w:val="32"/>
              <w:u w:val="single"/>
            </w:rPr>
          </w:rPrChange>
        </w:rPr>
      </w:pPr>
      <w:ins w:id="6669" w:author="kalla madhu" w:date="2024-07-18T10:20:00Z">
        <w:r w:rsidRPr="009329BA">
          <w:rPr>
            <w:b/>
            <w:bCs/>
            <w:sz w:val="32"/>
            <w:szCs w:val="32"/>
            <w:rPrChange w:id="6670"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671" w:author="kalla madhu" w:date="2024-07-18T10:21:00Z" w16du:dateUtc="2024-07-18T04:51:00Z">
              <w:rPr>
                <w:b/>
                <w:bCs/>
                <w:sz w:val="32"/>
                <w:szCs w:val="32"/>
                <w:u w:val="single"/>
              </w:rPr>
            </w:rPrChange>
          </w:rPr>
          <w:t>jakarta.servlet</w:t>
        </w:r>
        <w:proofErr w:type="gramEnd"/>
        <w:r w:rsidRPr="009329BA">
          <w:rPr>
            <w:b/>
            <w:bCs/>
            <w:sz w:val="32"/>
            <w:szCs w:val="32"/>
            <w:rPrChange w:id="6672" w:author="kalla madhu" w:date="2024-07-18T10:21:00Z" w16du:dateUtc="2024-07-18T04:51:00Z">
              <w:rPr>
                <w:b/>
                <w:bCs/>
                <w:sz w:val="32"/>
                <w:szCs w:val="32"/>
                <w:u w:val="single"/>
              </w:rPr>
            </w:rPrChange>
          </w:rPr>
          <w:t>.http.HttpServletResponse</w:t>
        </w:r>
        <w:proofErr w:type="spellEnd"/>
        <w:r w:rsidRPr="009329BA">
          <w:rPr>
            <w:b/>
            <w:bCs/>
            <w:sz w:val="32"/>
            <w:szCs w:val="32"/>
            <w:rPrChange w:id="6673" w:author="kalla madhu" w:date="2024-07-18T10:21:00Z" w16du:dateUtc="2024-07-18T04:51:00Z">
              <w:rPr>
                <w:b/>
                <w:bCs/>
                <w:sz w:val="32"/>
                <w:szCs w:val="32"/>
                <w:u w:val="single"/>
              </w:rPr>
            </w:rPrChange>
          </w:rPr>
          <w:t>;</w:t>
        </w:r>
      </w:ins>
    </w:p>
    <w:p w14:paraId="44636F55" w14:textId="77777777" w:rsidR="009D3160" w:rsidRPr="009329BA" w:rsidRDefault="009D3160" w:rsidP="009D3160">
      <w:pPr>
        <w:rPr>
          <w:ins w:id="6674" w:author="kalla madhu" w:date="2024-07-18T10:20:00Z"/>
          <w:b/>
          <w:bCs/>
          <w:sz w:val="32"/>
          <w:szCs w:val="32"/>
          <w:rPrChange w:id="6675" w:author="kalla madhu" w:date="2024-07-18T10:21:00Z" w16du:dateUtc="2024-07-18T04:51:00Z">
            <w:rPr>
              <w:ins w:id="6676" w:author="kalla madhu" w:date="2024-07-18T10:20:00Z"/>
              <w:b/>
              <w:bCs/>
              <w:sz w:val="32"/>
              <w:szCs w:val="32"/>
              <w:u w:val="single"/>
            </w:rPr>
          </w:rPrChange>
        </w:rPr>
      </w:pPr>
      <w:ins w:id="6677" w:author="kalla madhu" w:date="2024-07-18T10:20:00Z">
        <w:r w:rsidRPr="009329BA">
          <w:rPr>
            <w:b/>
            <w:bCs/>
            <w:sz w:val="32"/>
            <w:szCs w:val="32"/>
            <w:rPrChange w:id="6678"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679" w:author="kalla madhu" w:date="2024-07-18T10:21:00Z" w16du:dateUtc="2024-07-18T04:51:00Z">
              <w:rPr>
                <w:b/>
                <w:bCs/>
                <w:sz w:val="32"/>
                <w:szCs w:val="32"/>
                <w:u w:val="single"/>
              </w:rPr>
            </w:rPrChange>
          </w:rPr>
          <w:t>java.io.IOException</w:t>
        </w:r>
        <w:proofErr w:type="spellEnd"/>
        <w:proofErr w:type="gramEnd"/>
        <w:r w:rsidRPr="009329BA">
          <w:rPr>
            <w:b/>
            <w:bCs/>
            <w:sz w:val="32"/>
            <w:szCs w:val="32"/>
            <w:rPrChange w:id="6680" w:author="kalla madhu" w:date="2024-07-18T10:21:00Z" w16du:dateUtc="2024-07-18T04:51:00Z">
              <w:rPr>
                <w:b/>
                <w:bCs/>
                <w:sz w:val="32"/>
                <w:szCs w:val="32"/>
                <w:u w:val="single"/>
              </w:rPr>
            </w:rPrChange>
          </w:rPr>
          <w:t>;</w:t>
        </w:r>
      </w:ins>
    </w:p>
    <w:p w14:paraId="35B2F3E9" w14:textId="77777777" w:rsidR="009D3160" w:rsidRPr="009329BA" w:rsidRDefault="009D3160" w:rsidP="009D3160">
      <w:pPr>
        <w:rPr>
          <w:ins w:id="6681" w:author="kalla madhu" w:date="2024-07-18T10:20:00Z"/>
          <w:b/>
          <w:bCs/>
          <w:sz w:val="32"/>
          <w:szCs w:val="32"/>
          <w:rPrChange w:id="6682" w:author="kalla madhu" w:date="2024-07-18T10:21:00Z" w16du:dateUtc="2024-07-18T04:51:00Z">
            <w:rPr>
              <w:ins w:id="6683" w:author="kalla madhu" w:date="2024-07-18T10:20:00Z"/>
              <w:b/>
              <w:bCs/>
              <w:sz w:val="32"/>
              <w:szCs w:val="32"/>
              <w:u w:val="single"/>
            </w:rPr>
          </w:rPrChange>
        </w:rPr>
      </w:pPr>
      <w:ins w:id="6684" w:author="kalla madhu" w:date="2024-07-18T10:20:00Z">
        <w:r w:rsidRPr="009329BA">
          <w:rPr>
            <w:b/>
            <w:bCs/>
            <w:sz w:val="32"/>
            <w:szCs w:val="32"/>
            <w:rPrChange w:id="6685"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686" w:author="kalla madhu" w:date="2024-07-18T10:21:00Z" w16du:dateUtc="2024-07-18T04:51:00Z">
              <w:rPr>
                <w:b/>
                <w:bCs/>
                <w:sz w:val="32"/>
                <w:szCs w:val="32"/>
                <w:u w:val="single"/>
              </w:rPr>
            </w:rPrChange>
          </w:rPr>
          <w:t>java.io.PrintWriter</w:t>
        </w:r>
        <w:proofErr w:type="spellEnd"/>
        <w:proofErr w:type="gramEnd"/>
        <w:r w:rsidRPr="009329BA">
          <w:rPr>
            <w:b/>
            <w:bCs/>
            <w:sz w:val="32"/>
            <w:szCs w:val="32"/>
            <w:rPrChange w:id="6687" w:author="kalla madhu" w:date="2024-07-18T10:21:00Z" w16du:dateUtc="2024-07-18T04:51:00Z">
              <w:rPr>
                <w:b/>
                <w:bCs/>
                <w:sz w:val="32"/>
                <w:szCs w:val="32"/>
                <w:u w:val="single"/>
              </w:rPr>
            </w:rPrChange>
          </w:rPr>
          <w:t>;</w:t>
        </w:r>
      </w:ins>
    </w:p>
    <w:p w14:paraId="2D43F7EE" w14:textId="77777777" w:rsidR="009D3160" w:rsidRPr="009329BA" w:rsidRDefault="009D3160" w:rsidP="009D3160">
      <w:pPr>
        <w:rPr>
          <w:ins w:id="6688" w:author="kalla madhu" w:date="2024-07-18T10:20:00Z"/>
          <w:b/>
          <w:bCs/>
          <w:sz w:val="32"/>
          <w:szCs w:val="32"/>
          <w:rPrChange w:id="6689" w:author="kalla madhu" w:date="2024-07-18T10:21:00Z" w16du:dateUtc="2024-07-18T04:51:00Z">
            <w:rPr>
              <w:ins w:id="6690" w:author="kalla madhu" w:date="2024-07-18T10:20:00Z"/>
              <w:b/>
              <w:bCs/>
              <w:sz w:val="32"/>
              <w:szCs w:val="32"/>
              <w:u w:val="single"/>
            </w:rPr>
          </w:rPrChange>
        </w:rPr>
      </w:pPr>
      <w:ins w:id="6691" w:author="kalla madhu" w:date="2024-07-18T10:20:00Z">
        <w:r w:rsidRPr="009329BA">
          <w:rPr>
            <w:b/>
            <w:bCs/>
            <w:sz w:val="32"/>
            <w:szCs w:val="32"/>
            <w:rPrChange w:id="6692" w:author="kalla madhu" w:date="2024-07-18T10:21:00Z" w16du:dateUtc="2024-07-18T04:51:00Z">
              <w:rPr>
                <w:b/>
                <w:bCs/>
                <w:sz w:val="32"/>
                <w:szCs w:val="32"/>
                <w:u w:val="single"/>
              </w:rPr>
            </w:rPrChange>
          </w:rPr>
          <w:t xml:space="preserve">public class </w:t>
        </w:r>
        <w:proofErr w:type="spellStart"/>
        <w:r w:rsidRPr="009329BA">
          <w:rPr>
            <w:b/>
            <w:bCs/>
            <w:sz w:val="32"/>
            <w:szCs w:val="32"/>
            <w:rPrChange w:id="6693" w:author="kalla madhu" w:date="2024-07-18T10:21:00Z" w16du:dateUtc="2024-07-18T04:51:00Z">
              <w:rPr>
                <w:b/>
                <w:bCs/>
                <w:sz w:val="32"/>
                <w:szCs w:val="32"/>
                <w:u w:val="single"/>
              </w:rPr>
            </w:rPrChange>
          </w:rPr>
          <w:t>MyServlet</w:t>
        </w:r>
        <w:proofErr w:type="spellEnd"/>
        <w:r w:rsidRPr="009329BA">
          <w:rPr>
            <w:b/>
            <w:bCs/>
            <w:sz w:val="32"/>
            <w:szCs w:val="32"/>
            <w:rPrChange w:id="6694" w:author="kalla madhu" w:date="2024-07-18T10:21:00Z" w16du:dateUtc="2024-07-18T04:51:00Z">
              <w:rPr>
                <w:b/>
                <w:bCs/>
                <w:sz w:val="32"/>
                <w:szCs w:val="32"/>
                <w:u w:val="single"/>
              </w:rPr>
            </w:rPrChange>
          </w:rPr>
          <w:t xml:space="preserve"> extends </w:t>
        </w:r>
        <w:proofErr w:type="spellStart"/>
        <w:r w:rsidRPr="009329BA">
          <w:rPr>
            <w:b/>
            <w:bCs/>
            <w:sz w:val="32"/>
            <w:szCs w:val="32"/>
            <w:rPrChange w:id="6695" w:author="kalla madhu" w:date="2024-07-18T10:21:00Z" w16du:dateUtc="2024-07-18T04:51:00Z">
              <w:rPr>
                <w:b/>
                <w:bCs/>
                <w:sz w:val="32"/>
                <w:szCs w:val="32"/>
                <w:u w:val="single"/>
              </w:rPr>
            </w:rPrChange>
          </w:rPr>
          <w:t>HttpServlet</w:t>
        </w:r>
        <w:proofErr w:type="spellEnd"/>
        <w:r w:rsidRPr="009329BA">
          <w:rPr>
            <w:b/>
            <w:bCs/>
            <w:sz w:val="32"/>
            <w:szCs w:val="32"/>
            <w:rPrChange w:id="6696" w:author="kalla madhu" w:date="2024-07-18T10:21:00Z" w16du:dateUtc="2024-07-18T04:51:00Z">
              <w:rPr>
                <w:b/>
                <w:bCs/>
                <w:sz w:val="32"/>
                <w:szCs w:val="32"/>
                <w:u w:val="single"/>
              </w:rPr>
            </w:rPrChange>
          </w:rPr>
          <w:t xml:space="preserve"> </w:t>
        </w:r>
      </w:ins>
    </w:p>
    <w:p w14:paraId="238B277A" w14:textId="77777777" w:rsidR="009D3160" w:rsidRPr="009329BA" w:rsidRDefault="009D3160" w:rsidP="009D3160">
      <w:pPr>
        <w:rPr>
          <w:ins w:id="6697" w:author="kalla madhu" w:date="2024-07-18T10:20:00Z"/>
          <w:b/>
          <w:bCs/>
          <w:sz w:val="32"/>
          <w:szCs w:val="32"/>
          <w:rPrChange w:id="6698" w:author="kalla madhu" w:date="2024-07-18T10:21:00Z" w16du:dateUtc="2024-07-18T04:51:00Z">
            <w:rPr>
              <w:ins w:id="6699" w:author="kalla madhu" w:date="2024-07-18T10:20:00Z"/>
              <w:b/>
              <w:bCs/>
              <w:sz w:val="32"/>
              <w:szCs w:val="32"/>
              <w:u w:val="single"/>
            </w:rPr>
          </w:rPrChange>
        </w:rPr>
      </w:pPr>
      <w:ins w:id="6700" w:author="kalla madhu" w:date="2024-07-18T10:20:00Z">
        <w:r w:rsidRPr="009329BA">
          <w:rPr>
            <w:b/>
            <w:bCs/>
            <w:sz w:val="32"/>
            <w:szCs w:val="32"/>
            <w:rPrChange w:id="6701" w:author="kalla madhu" w:date="2024-07-18T10:21:00Z" w16du:dateUtc="2024-07-18T04:51:00Z">
              <w:rPr>
                <w:b/>
                <w:bCs/>
                <w:sz w:val="32"/>
                <w:szCs w:val="32"/>
                <w:u w:val="single"/>
              </w:rPr>
            </w:rPrChange>
          </w:rPr>
          <w:t>{</w:t>
        </w:r>
      </w:ins>
    </w:p>
    <w:p w14:paraId="2C7627C6" w14:textId="77777777" w:rsidR="009D3160" w:rsidRPr="009329BA" w:rsidRDefault="009D3160" w:rsidP="009D3160">
      <w:pPr>
        <w:rPr>
          <w:ins w:id="6702" w:author="kalla madhu" w:date="2024-07-18T10:20:00Z"/>
          <w:b/>
          <w:bCs/>
          <w:sz w:val="32"/>
          <w:szCs w:val="32"/>
          <w:rPrChange w:id="6703" w:author="kalla madhu" w:date="2024-07-18T10:21:00Z" w16du:dateUtc="2024-07-18T04:51:00Z">
            <w:rPr>
              <w:ins w:id="6704" w:author="kalla madhu" w:date="2024-07-18T10:20:00Z"/>
              <w:b/>
              <w:bCs/>
              <w:sz w:val="32"/>
              <w:szCs w:val="32"/>
              <w:u w:val="single"/>
            </w:rPr>
          </w:rPrChange>
        </w:rPr>
      </w:pPr>
      <w:ins w:id="6705" w:author="kalla madhu" w:date="2024-07-18T10:20:00Z">
        <w:r w:rsidRPr="009329BA">
          <w:rPr>
            <w:b/>
            <w:bCs/>
            <w:sz w:val="32"/>
            <w:szCs w:val="32"/>
            <w:rPrChange w:id="6706" w:author="kalla madhu" w:date="2024-07-18T10:21:00Z" w16du:dateUtc="2024-07-18T04:51:00Z">
              <w:rPr>
                <w:b/>
                <w:bCs/>
                <w:sz w:val="32"/>
                <w:szCs w:val="32"/>
                <w:u w:val="single"/>
              </w:rPr>
            </w:rPrChange>
          </w:rPr>
          <w:tab/>
          <w:t xml:space="preserve">public void </w:t>
        </w:r>
        <w:proofErr w:type="spellStart"/>
        <w:proofErr w:type="gramStart"/>
        <w:r w:rsidRPr="009329BA">
          <w:rPr>
            <w:b/>
            <w:bCs/>
            <w:sz w:val="32"/>
            <w:szCs w:val="32"/>
            <w:rPrChange w:id="6707" w:author="kalla madhu" w:date="2024-07-18T10:21:00Z" w16du:dateUtc="2024-07-18T04:51:00Z">
              <w:rPr>
                <w:b/>
                <w:bCs/>
                <w:sz w:val="32"/>
                <w:szCs w:val="32"/>
                <w:u w:val="single"/>
              </w:rPr>
            </w:rPrChange>
          </w:rPr>
          <w:t>init</w:t>
        </w:r>
        <w:proofErr w:type="spellEnd"/>
        <w:r w:rsidRPr="009329BA">
          <w:rPr>
            <w:b/>
            <w:bCs/>
            <w:sz w:val="32"/>
            <w:szCs w:val="32"/>
            <w:rPrChange w:id="6708" w:author="kalla madhu" w:date="2024-07-18T10:21:00Z" w16du:dateUtc="2024-07-18T04:51:00Z">
              <w:rPr>
                <w:b/>
                <w:bCs/>
                <w:sz w:val="32"/>
                <w:szCs w:val="32"/>
                <w:u w:val="single"/>
              </w:rPr>
            </w:rPrChange>
          </w:rPr>
          <w:t>(</w:t>
        </w:r>
        <w:proofErr w:type="spellStart"/>
        <w:proofErr w:type="gramEnd"/>
        <w:r w:rsidRPr="009329BA">
          <w:rPr>
            <w:b/>
            <w:bCs/>
            <w:sz w:val="32"/>
            <w:szCs w:val="32"/>
            <w:rPrChange w:id="6709" w:author="kalla madhu" w:date="2024-07-18T10:21:00Z" w16du:dateUtc="2024-07-18T04:51:00Z">
              <w:rPr>
                <w:b/>
                <w:bCs/>
                <w:sz w:val="32"/>
                <w:szCs w:val="32"/>
                <w:u w:val="single"/>
              </w:rPr>
            </w:rPrChange>
          </w:rPr>
          <w:t>ServletConfig</w:t>
        </w:r>
        <w:proofErr w:type="spellEnd"/>
        <w:r w:rsidRPr="009329BA">
          <w:rPr>
            <w:b/>
            <w:bCs/>
            <w:sz w:val="32"/>
            <w:szCs w:val="32"/>
            <w:rPrChange w:id="6710" w:author="kalla madhu" w:date="2024-07-18T10:21:00Z" w16du:dateUtc="2024-07-18T04:51:00Z">
              <w:rPr>
                <w:b/>
                <w:bCs/>
                <w:sz w:val="32"/>
                <w:szCs w:val="32"/>
                <w:u w:val="single"/>
              </w:rPr>
            </w:rPrChange>
          </w:rPr>
          <w:t xml:space="preserve"> config)throws </w:t>
        </w:r>
        <w:proofErr w:type="spellStart"/>
        <w:r w:rsidRPr="009329BA">
          <w:rPr>
            <w:b/>
            <w:bCs/>
            <w:sz w:val="32"/>
            <w:szCs w:val="32"/>
            <w:rPrChange w:id="6711" w:author="kalla madhu" w:date="2024-07-18T10:21:00Z" w16du:dateUtc="2024-07-18T04:51:00Z">
              <w:rPr>
                <w:b/>
                <w:bCs/>
                <w:sz w:val="32"/>
                <w:szCs w:val="32"/>
                <w:u w:val="single"/>
              </w:rPr>
            </w:rPrChange>
          </w:rPr>
          <w:t>ServletException</w:t>
        </w:r>
        <w:proofErr w:type="spellEnd"/>
      </w:ins>
    </w:p>
    <w:p w14:paraId="4BE09019" w14:textId="77777777" w:rsidR="009D3160" w:rsidRPr="009329BA" w:rsidRDefault="009D3160" w:rsidP="009D3160">
      <w:pPr>
        <w:rPr>
          <w:ins w:id="6712" w:author="kalla madhu" w:date="2024-07-18T10:20:00Z"/>
          <w:b/>
          <w:bCs/>
          <w:sz w:val="32"/>
          <w:szCs w:val="32"/>
          <w:rPrChange w:id="6713" w:author="kalla madhu" w:date="2024-07-18T10:21:00Z" w16du:dateUtc="2024-07-18T04:51:00Z">
            <w:rPr>
              <w:ins w:id="6714" w:author="kalla madhu" w:date="2024-07-18T10:20:00Z"/>
              <w:b/>
              <w:bCs/>
              <w:sz w:val="32"/>
              <w:szCs w:val="32"/>
              <w:u w:val="single"/>
            </w:rPr>
          </w:rPrChange>
        </w:rPr>
      </w:pPr>
      <w:ins w:id="6715" w:author="kalla madhu" w:date="2024-07-18T10:20:00Z">
        <w:r w:rsidRPr="009329BA">
          <w:rPr>
            <w:b/>
            <w:bCs/>
            <w:sz w:val="32"/>
            <w:szCs w:val="32"/>
            <w:rPrChange w:id="6716" w:author="kalla madhu" w:date="2024-07-18T10:21:00Z" w16du:dateUtc="2024-07-18T04:51:00Z">
              <w:rPr>
                <w:b/>
                <w:bCs/>
                <w:sz w:val="32"/>
                <w:szCs w:val="32"/>
                <w:u w:val="single"/>
              </w:rPr>
            </w:rPrChange>
          </w:rPr>
          <w:tab/>
          <w:t>{</w:t>
        </w:r>
      </w:ins>
    </w:p>
    <w:p w14:paraId="0104FFA1" w14:textId="77777777" w:rsidR="009D3160" w:rsidRPr="009329BA" w:rsidRDefault="009D3160" w:rsidP="009D3160">
      <w:pPr>
        <w:rPr>
          <w:ins w:id="6717" w:author="kalla madhu" w:date="2024-07-18T10:20:00Z"/>
          <w:b/>
          <w:bCs/>
          <w:sz w:val="32"/>
          <w:szCs w:val="32"/>
          <w:rPrChange w:id="6718" w:author="kalla madhu" w:date="2024-07-18T10:21:00Z" w16du:dateUtc="2024-07-18T04:51:00Z">
            <w:rPr>
              <w:ins w:id="6719" w:author="kalla madhu" w:date="2024-07-18T10:20:00Z"/>
              <w:b/>
              <w:bCs/>
              <w:sz w:val="32"/>
              <w:szCs w:val="32"/>
              <w:u w:val="single"/>
            </w:rPr>
          </w:rPrChange>
        </w:rPr>
      </w:pPr>
      <w:ins w:id="6720" w:author="kalla madhu" w:date="2024-07-18T10:20:00Z">
        <w:r w:rsidRPr="009329BA">
          <w:rPr>
            <w:b/>
            <w:bCs/>
            <w:sz w:val="32"/>
            <w:szCs w:val="32"/>
            <w:rPrChange w:id="6721" w:author="kalla madhu" w:date="2024-07-18T10:21:00Z" w16du:dateUtc="2024-07-18T04:51:00Z">
              <w:rPr>
                <w:b/>
                <w:bCs/>
                <w:sz w:val="32"/>
                <w:szCs w:val="32"/>
                <w:u w:val="single"/>
              </w:rPr>
            </w:rPrChange>
          </w:rPr>
          <w:tab/>
        </w:r>
        <w:r w:rsidRPr="009329BA">
          <w:rPr>
            <w:b/>
            <w:bCs/>
            <w:sz w:val="32"/>
            <w:szCs w:val="32"/>
            <w:rPrChange w:id="6722" w:author="kalla madhu" w:date="2024-07-18T10:21:00Z" w16du:dateUtc="2024-07-18T04:51:00Z">
              <w:rPr>
                <w:b/>
                <w:bCs/>
                <w:sz w:val="32"/>
                <w:szCs w:val="32"/>
                <w:u w:val="single"/>
              </w:rPr>
            </w:rPrChange>
          </w:rPr>
          <w:tab/>
        </w:r>
        <w:proofErr w:type="spellStart"/>
        <w:r w:rsidRPr="009329BA">
          <w:rPr>
            <w:b/>
            <w:bCs/>
            <w:sz w:val="32"/>
            <w:szCs w:val="32"/>
            <w:rPrChange w:id="6723" w:author="kalla madhu" w:date="2024-07-18T10:21:00Z" w16du:dateUtc="2024-07-18T04:51:00Z">
              <w:rPr>
                <w:b/>
                <w:bCs/>
                <w:sz w:val="32"/>
                <w:szCs w:val="32"/>
                <w:u w:val="single"/>
              </w:rPr>
            </w:rPrChange>
          </w:rPr>
          <w:t>System.</w:t>
        </w:r>
        <w:r w:rsidRPr="009329BA">
          <w:rPr>
            <w:b/>
            <w:bCs/>
            <w:i/>
            <w:iCs/>
            <w:sz w:val="32"/>
            <w:szCs w:val="32"/>
            <w:rPrChange w:id="6724" w:author="kalla madhu" w:date="2024-07-18T10:21:00Z" w16du:dateUtc="2024-07-18T04:51:00Z">
              <w:rPr>
                <w:b/>
                <w:bCs/>
                <w:i/>
                <w:iCs/>
                <w:sz w:val="32"/>
                <w:szCs w:val="32"/>
                <w:u w:val="single"/>
              </w:rPr>
            </w:rPrChange>
          </w:rPr>
          <w:t>out</w:t>
        </w:r>
        <w:r w:rsidRPr="009329BA">
          <w:rPr>
            <w:b/>
            <w:bCs/>
            <w:sz w:val="32"/>
            <w:szCs w:val="32"/>
            <w:rPrChange w:id="6725" w:author="kalla madhu" w:date="2024-07-18T10:21:00Z" w16du:dateUtc="2024-07-18T04:51:00Z">
              <w:rPr>
                <w:b/>
                <w:bCs/>
                <w:sz w:val="32"/>
                <w:szCs w:val="32"/>
                <w:u w:val="single"/>
              </w:rPr>
            </w:rPrChange>
          </w:rPr>
          <w:t>.println</w:t>
        </w:r>
        <w:proofErr w:type="spellEnd"/>
        <w:r w:rsidRPr="009329BA">
          <w:rPr>
            <w:b/>
            <w:bCs/>
            <w:sz w:val="32"/>
            <w:szCs w:val="32"/>
            <w:rPrChange w:id="6726" w:author="kalla madhu" w:date="2024-07-18T10:21:00Z" w16du:dateUtc="2024-07-18T04:51:00Z">
              <w:rPr>
                <w:b/>
                <w:bCs/>
                <w:sz w:val="32"/>
                <w:szCs w:val="32"/>
                <w:u w:val="single"/>
              </w:rPr>
            </w:rPrChange>
          </w:rPr>
          <w:t>(</w:t>
        </w:r>
        <w:proofErr w:type="spellStart"/>
        <w:proofErr w:type="gramStart"/>
        <w:r w:rsidRPr="009329BA">
          <w:rPr>
            <w:b/>
            <w:bCs/>
            <w:sz w:val="32"/>
            <w:szCs w:val="32"/>
            <w:rPrChange w:id="6727" w:author="kalla madhu" w:date="2024-07-18T10:21:00Z" w16du:dateUtc="2024-07-18T04:51:00Z">
              <w:rPr>
                <w:b/>
                <w:bCs/>
                <w:sz w:val="32"/>
                <w:szCs w:val="32"/>
                <w:u w:val="single"/>
              </w:rPr>
            </w:rPrChange>
          </w:rPr>
          <w:t>config.getServletName</w:t>
        </w:r>
        <w:proofErr w:type="spellEnd"/>
        <w:proofErr w:type="gramEnd"/>
        <w:r w:rsidRPr="009329BA">
          <w:rPr>
            <w:b/>
            <w:bCs/>
            <w:sz w:val="32"/>
            <w:szCs w:val="32"/>
            <w:rPrChange w:id="6728" w:author="kalla madhu" w:date="2024-07-18T10:21:00Z" w16du:dateUtc="2024-07-18T04:51:00Z">
              <w:rPr>
                <w:b/>
                <w:bCs/>
                <w:sz w:val="32"/>
                <w:szCs w:val="32"/>
                <w:u w:val="single"/>
              </w:rPr>
            </w:rPrChange>
          </w:rPr>
          <w:t>());</w:t>
        </w:r>
      </w:ins>
    </w:p>
    <w:p w14:paraId="37CF7039" w14:textId="77777777" w:rsidR="009D3160" w:rsidRPr="009329BA" w:rsidRDefault="009D3160" w:rsidP="009D3160">
      <w:pPr>
        <w:rPr>
          <w:ins w:id="6729" w:author="kalla madhu" w:date="2024-07-18T10:20:00Z"/>
          <w:b/>
          <w:bCs/>
          <w:sz w:val="32"/>
          <w:szCs w:val="32"/>
          <w:rPrChange w:id="6730" w:author="kalla madhu" w:date="2024-07-18T10:21:00Z" w16du:dateUtc="2024-07-18T04:51:00Z">
            <w:rPr>
              <w:ins w:id="6731" w:author="kalla madhu" w:date="2024-07-18T10:20:00Z"/>
              <w:b/>
              <w:bCs/>
              <w:sz w:val="32"/>
              <w:szCs w:val="32"/>
              <w:u w:val="single"/>
            </w:rPr>
          </w:rPrChange>
        </w:rPr>
      </w:pPr>
      <w:ins w:id="6732" w:author="kalla madhu" w:date="2024-07-18T10:20:00Z">
        <w:r w:rsidRPr="009329BA">
          <w:rPr>
            <w:b/>
            <w:bCs/>
            <w:sz w:val="32"/>
            <w:szCs w:val="32"/>
            <w:rPrChange w:id="6733" w:author="kalla madhu" w:date="2024-07-18T10:21:00Z" w16du:dateUtc="2024-07-18T04:51:00Z">
              <w:rPr>
                <w:b/>
                <w:bCs/>
                <w:sz w:val="32"/>
                <w:szCs w:val="32"/>
                <w:u w:val="single"/>
              </w:rPr>
            </w:rPrChange>
          </w:rPr>
          <w:tab/>
        </w:r>
        <w:r w:rsidRPr="009329BA">
          <w:rPr>
            <w:b/>
            <w:bCs/>
            <w:sz w:val="32"/>
            <w:szCs w:val="32"/>
            <w:rPrChange w:id="6734" w:author="kalla madhu" w:date="2024-07-18T10:21:00Z" w16du:dateUtc="2024-07-18T04:51:00Z">
              <w:rPr>
                <w:b/>
                <w:bCs/>
                <w:sz w:val="32"/>
                <w:szCs w:val="32"/>
                <w:u w:val="single"/>
              </w:rPr>
            </w:rPrChange>
          </w:rPr>
          <w:tab/>
        </w:r>
        <w:proofErr w:type="spellStart"/>
        <w:r w:rsidRPr="009329BA">
          <w:rPr>
            <w:b/>
            <w:bCs/>
            <w:sz w:val="32"/>
            <w:szCs w:val="32"/>
            <w:rPrChange w:id="6735" w:author="kalla madhu" w:date="2024-07-18T10:21:00Z" w16du:dateUtc="2024-07-18T04:51:00Z">
              <w:rPr>
                <w:b/>
                <w:bCs/>
                <w:sz w:val="32"/>
                <w:szCs w:val="32"/>
                <w:u w:val="single"/>
              </w:rPr>
            </w:rPrChange>
          </w:rPr>
          <w:t>System.</w:t>
        </w:r>
        <w:r w:rsidRPr="009329BA">
          <w:rPr>
            <w:b/>
            <w:bCs/>
            <w:i/>
            <w:iCs/>
            <w:sz w:val="32"/>
            <w:szCs w:val="32"/>
            <w:rPrChange w:id="6736" w:author="kalla madhu" w:date="2024-07-18T10:21:00Z" w16du:dateUtc="2024-07-18T04:51:00Z">
              <w:rPr>
                <w:b/>
                <w:bCs/>
                <w:i/>
                <w:iCs/>
                <w:sz w:val="32"/>
                <w:szCs w:val="32"/>
                <w:u w:val="single"/>
              </w:rPr>
            </w:rPrChange>
          </w:rPr>
          <w:t>out</w:t>
        </w:r>
        <w:r w:rsidRPr="009329BA">
          <w:rPr>
            <w:b/>
            <w:bCs/>
            <w:sz w:val="32"/>
            <w:szCs w:val="32"/>
            <w:rPrChange w:id="6737" w:author="kalla madhu" w:date="2024-07-18T10:21:00Z" w16du:dateUtc="2024-07-18T04:51:00Z">
              <w:rPr>
                <w:b/>
                <w:bCs/>
                <w:sz w:val="32"/>
                <w:szCs w:val="32"/>
                <w:u w:val="single"/>
              </w:rPr>
            </w:rPrChange>
          </w:rPr>
          <w:t>.println</w:t>
        </w:r>
        <w:proofErr w:type="spellEnd"/>
        <w:r w:rsidRPr="009329BA">
          <w:rPr>
            <w:b/>
            <w:bCs/>
            <w:sz w:val="32"/>
            <w:szCs w:val="32"/>
            <w:rPrChange w:id="6738" w:author="kalla madhu" w:date="2024-07-18T10:21:00Z" w16du:dateUtc="2024-07-18T04:51:00Z">
              <w:rPr>
                <w:b/>
                <w:bCs/>
                <w:sz w:val="32"/>
                <w:szCs w:val="32"/>
                <w:u w:val="single"/>
              </w:rPr>
            </w:rPrChange>
          </w:rPr>
          <w:t>(</w:t>
        </w:r>
        <w:proofErr w:type="spellStart"/>
        <w:proofErr w:type="gramStart"/>
        <w:r w:rsidRPr="009329BA">
          <w:rPr>
            <w:b/>
            <w:bCs/>
            <w:sz w:val="32"/>
            <w:szCs w:val="32"/>
            <w:rPrChange w:id="6739" w:author="kalla madhu" w:date="2024-07-18T10:21:00Z" w16du:dateUtc="2024-07-18T04:51:00Z">
              <w:rPr>
                <w:b/>
                <w:bCs/>
                <w:sz w:val="32"/>
                <w:szCs w:val="32"/>
                <w:u w:val="single"/>
              </w:rPr>
            </w:rPrChange>
          </w:rPr>
          <w:t>config.getInitParameter</w:t>
        </w:r>
        <w:proofErr w:type="spellEnd"/>
        <w:proofErr w:type="gramEnd"/>
        <w:r w:rsidRPr="009329BA">
          <w:rPr>
            <w:b/>
            <w:bCs/>
            <w:sz w:val="32"/>
            <w:szCs w:val="32"/>
            <w:rPrChange w:id="6740" w:author="kalla madhu" w:date="2024-07-18T10:21:00Z" w16du:dateUtc="2024-07-18T04:51:00Z">
              <w:rPr>
                <w:b/>
                <w:bCs/>
                <w:sz w:val="32"/>
                <w:szCs w:val="32"/>
                <w:u w:val="single"/>
              </w:rPr>
            </w:rPrChange>
          </w:rPr>
          <w:t>("user"));</w:t>
        </w:r>
      </w:ins>
    </w:p>
    <w:p w14:paraId="2C10FF0B" w14:textId="77777777" w:rsidR="009D3160" w:rsidRPr="009329BA" w:rsidRDefault="009D3160" w:rsidP="009D3160">
      <w:pPr>
        <w:rPr>
          <w:ins w:id="6741" w:author="kalla madhu" w:date="2024-07-18T10:20:00Z"/>
          <w:b/>
          <w:bCs/>
          <w:sz w:val="32"/>
          <w:szCs w:val="32"/>
          <w:rPrChange w:id="6742" w:author="kalla madhu" w:date="2024-07-18T10:21:00Z" w16du:dateUtc="2024-07-18T04:51:00Z">
            <w:rPr>
              <w:ins w:id="6743" w:author="kalla madhu" w:date="2024-07-18T10:20:00Z"/>
              <w:b/>
              <w:bCs/>
              <w:sz w:val="32"/>
              <w:szCs w:val="32"/>
              <w:u w:val="single"/>
            </w:rPr>
          </w:rPrChange>
        </w:rPr>
      </w:pPr>
      <w:ins w:id="6744" w:author="kalla madhu" w:date="2024-07-18T10:20:00Z">
        <w:r w:rsidRPr="009329BA">
          <w:rPr>
            <w:b/>
            <w:bCs/>
            <w:sz w:val="32"/>
            <w:szCs w:val="32"/>
            <w:rPrChange w:id="6745" w:author="kalla madhu" w:date="2024-07-18T10:21:00Z" w16du:dateUtc="2024-07-18T04:51:00Z">
              <w:rPr>
                <w:b/>
                <w:bCs/>
                <w:sz w:val="32"/>
                <w:szCs w:val="32"/>
                <w:u w:val="single"/>
              </w:rPr>
            </w:rPrChange>
          </w:rPr>
          <w:tab/>
        </w:r>
        <w:r w:rsidRPr="009329BA">
          <w:rPr>
            <w:b/>
            <w:bCs/>
            <w:sz w:val="32"/>
            <w:szCs w:val="32"/>
            <w:rPrChange w:id="6746" w:author="kalla madhu" w:date="2024-07-18T10:21:00Z" w16du:dateUtc="2024-07-18T04:51:00Z">
              <w:rPr>
                <w:b/>
                <w:bCs/>
                <w:sz w:val="32"/>
                <w:szCs w:val="32"/>
                <w:u w:val="single"/>
              </w:rPr>
            </w:rPrChange>
          </w:rPr>
          <w:tab/>
        </w:r>
        <w:proofErr w:type="spellStart"/>
        <w:r w:rsidRPr="009329BA">
          <w:rPr>
            <w:b/>
            <w:bCs/>
            <w:sz w:val="32"/>
            <w:szCs w:val="32"/>
            <w:rPrChange w:id="6747" w:author="kalla madhu" w:date="2024-07-18T10:21:00Z" w16du:dateUtc="2024-07-18T04:51:00Z">
              <w:rPr>
                <w:b/>
                <w:bCs/>
                <w:sz w:val="32"/>
                <w:szCs w:val="32"/>
                <w:u w:val="single"/>
              </w:rPr>
            </w:rPrChange>
          </w:rPr>
          <w:t>System.</w:t>
        </w:r>
        <w:r w:rsidRPr="009329BA">
          <w:rPr>
            <w:b/>
            <w:bCs/>
            <w:i/>
            <w:iCs/>
            <w:sz w:val="32"/>
            <w:szCs w:val="32"/>
            <w:rPrChange w:id="6748" w:author="kalla madhu" w:date="2024-07-18T10:21:00Z" w16du:dateUtc="2024-07-18T04:51:00Z">
              <w:rPr>
                <w:b/>
                <w:bCs/>
                <w:i/>
                <w:iCs/>
                <w:sz w:val="32"/>
                <w:szCs w:val="32"/>
                <w:u w:val="single"/>
              </w:rPr>
            </w:rPrChange>
          </w:rPr>
          <w:t>out</w:t>
        </w:r>
        <w:r w:rsidRPr="009329BA">
          <w:rPr>
            <w:b/>
            <w:bCs/>
            <w:sz w:val="32"/>
            <w:szCs w:val="32"/>
            <w:rPrChange w:id="6749" w:author="kalla madhu" w:date="2024-07-18T10:21:00Z" w16du:dateUtc="2024-07-18T04:51:00Z">
              <w:rPr>
                <w:b/>
                <w:bCs/>
                <w:sz w:val="32"/>
                <w:szCs w:val="32"/>
                <w:u w:val="single"/>
              </w:rPr>
            </w:rPrChange>
          </w:rPr>
          <w:t>.println</w:t>
        </w:r>
        <w:proofErr w:type="spellEnd"/>
        <w:r w:rsidRPr="009329BA">
          <w:rPr>
            <w:b/>
            <w:bCs/>
            <w:sz w:val="32"/>
            <w:szCs w:val="32"/>
            <w:rPrChange w:id="6750" w:author="kalla madhu" w:date="2024-07-18T10:21:00Z" w16du:dateUtc="2024-07-18T04:51:00Z">
              <w:rPr>
                <w:b/>
                <w:bCs/>
                <w:sz w:val="32"/>
                <w:szCs w:val="32"/>
                <w:u w:val="single"/>
              </w:rPr>
            </w:rPrChange>
          </w:rPr>
          <w:t>(</w:t>
        </w:r>
        <w:proofErr w:type="spellStart"/>
        <w:proofErr w:type="gramStart"/>
        <w:r w:rsidRPr="009329BA">
          <w:rPr>
            <w:b/>
            <w:bCs/>
            <w:sz w:val="32"/>
            <w:szCs w:val="32"/>
            <w:rPrChange w:id="6751" w:author="kalla madhu" w:date="2024-07-18T10:21:00Z" w16du:dateUtc="2024-07-18T04:51:00Z">
              <w:rPr>
                <w:b/>
                <w:bCs/>
                <w:sz w:val="32"/>
                <w:szCs w:val="32"/>
                <w:u w:val="single"/>
              </w:rPr>
            </w:rPrChange>
          </w:rPr>
          <w:t>config.getInitParameter</w:t>
        </w:r>
        <w:proofErr w:type="spellEnd"/>
        <w:proofErr w:type="gramEnd"/>
        <w:r w:rsidRPr="009329BA">
          <w:rPr>
            <w:b/>
            <w:bCs/>
            <w:sz w:val="32"/>
            <w:szCs w:val="32"/>
            <w:rPrChange w:id="6752" w:author="kalla madhu" w:date="2024-07-18T10:21:00Z" w16du:dateUtc="2024-07-18T04:51:00Z">
              <w:rPr>
                <w:b/>
                <w:bCs/>
                <w:sz w:val="32"/>
                <w:szCs w:val="32"/>
                <w:u w:val="single"/>
              </w:rPr>
            </w:rPrChange>
          </w:rPr>
          <w:t>("password"));</w:t>
        </w:r>
      </w:ins>
    </w:p>
    <w:p w14:paraId="2315211D" w14:textId="77777777" w:rsidR="009D3160" w:rsidRPr="009329BA" w:rsidRDefault="009D3160" w:rsidP="009D3160">
      <w:pPr>
        <w:rPr>
          <w:ins w:id="6753" w:author="kalla madhu" w:date="2024-07-18T10:20:00Z"/>
          <w:b/>
          <w:bCs/>
          <w:sz w:val="32"/>
          <w:szCs w:val="32"/>
          <w:rPrChange w:id="6754" w:author="kalla madhu" w:date="2024-07-18T10:21:00Z" w16du:dateUtc="2024-07-18T04:51:00Z">
            <w:rPr>
              <w:ins w:id="6755" w:author="kalla madhu" w:date="2024-07-18T10:20:00Z"/>
              <w:b/>
              <w:bCs/>
              <w:sz w:val="32"/>
              <w:szCs w:val="32"/>
              <w:u w:val="single"/>
            </w:rPr>
          </w:rPrChange>
        </w:rPr>
      </w:pPr>
      <w:ins w:id="6756" w:author="kalla madhu" w:date="2024-07-18T10:20:00Z">
        <w:r w:rsidRPr="009329BA">
          <w:rPr>
            <w:b/>
            <w:bCs/>
            <w:sz w:val="32"/>
            <w:szCs w:val="32"/>
            <w:rPrChange w:id="6757" w:author="kalla madhu" w:date="2024-07-18T10:21:00Z" w16du:dateUtc="2024-07-18T04:51:00Z">
              <w:rPr>
                <w:b/>
                <w:bCs/>
                <w:sz w:val="32"/>
                <w:szCs w:val="32"/>
                <w:u w:val="single"/>
              </w:rPr>
            </w:rPrChange>
          </w:rPr>
          <w:tab/>
          <w:t>}</w:t>
        </w:r>
      </w:ins>
    </w:p>
    <w:p w14:paraId="7CA42063" w14:textId="77777777" w:rsidR="009D3160" w:rsidRPr="009329BA" w:rsidRDefault="009D3160" w:rsidP="009D3160">
      <w:pPr>
        <w:rPr>
          <w:ins w:id="6758" w:author="kalla madhu" w:date="2024-07-18T10:20:00Z"/>
          <w:b/>
          <w:bCs/>
          <w:sz w:val="32"/>
          <w:szCs w:val="32"/>
          <w:rPrChange w:id="6759" w:author="kalla madhu" w:date="2024-07-18T10:21:00Z" w16du:dateUtc="2024-07-18T04:51:00Z">
            <w:rPr>
              <w:ins w:id="6760" w:author="kalla madhu" w:date="2024-07-18T10:20:00Z"/>
              <w:b/>
              <w:bCs/>
              <w:sz w:val="32"/>
              <w:szCs w:val="32"/>
              <w:u w:val="single"/>
            </w:rPr>
          </w:rPrChange>
        </w:rPr>
      </w:pPr>
      <w:ins w:id="6761" w:author="kalla madhu" w:date="2024-07-18T10:20:00Z">
        <w:r w:rsidRPr="009329BA">
          <w:rPr>
            <w:b/>
            <w:bCs/>
            <w:sz w:val="32"/>
            <w:szCs w:val="32"/>
            <w:rPrChange w:id="6762" w:author="kalla madhu" w:date="2024-07-18T10:21:00Z" w16du:dateUtc="2024-07-18T04:51:00Z">
              <w:rPr>
                <w:b/>
                <w:bCs/>
                <w:sz w:val="32"/>
                <w:szCs w:val="32"/>
                <w:u w:val="single"/>
              </w:rPr>
            </w:rPrChange>
          </w:rPr>
          <w:tab/>
          <w:t xml:space="preserve">public void </w:t>
        </w:r>
        <w:proofErr w:type="spellStart"/>
        <w:proofErr w:type="gramStart"/>
        <w:r w:rsidRPr="009329BA">
          <w:rPr>
            <w:b/>
            <w:bCs/>
            <w:sz w:val="32"/>
            <w:szCs w:val="32"/>
            <w:rPrChange w:id="6763" w:author="kalla madhu" w:date="2024-07-18T10:21:00Z" w16du:dateUtc="2024-07-18T04:51:00Z">
              <w:rPr>
                <w:b/>
                <w:bCs/>
                <w:sz w:val="32"/>
                <w:szCs w:val="32"/>
                <w:u w:val="single"/>
              </w:rPr>
            </w:rPrChange>
          </w:rPr>
          <w:t>doGet</w:t>
        </w:r>
        <w:proofErr w:type="spellEnd"/>
        <w:r w:rsidRPr="009329BA">
          <w:rPr>
            <w:b/>
            <w:bCs/>
            <w:sz w:val="32"/>
            <w:szCs w:val="32"/>
            <w:rPrChange w:id="6764" w:author="kalla madhu" w:date="2024-07-18T10:21:00Z" w16du:dateUtc="2024-07-18T04:51:00Z">
              <w:rPr>
                <w:b/>
                <w:bCs/>
                <w:sz w:val="32"/>
                <w:szCs w:val="32"/>
                <w:u w:val="single"/>
              </w:rPr>
            </w:rPrChange>
          </w:rPr>
          <w:t>(</w:t>
        </w:r>
        <w:proofErr w:type="spellStart"/>
        <w:proofErr w:type="gramEnd"/>
        <w:r w:rsidRPr="009329BA">
          <w:rPr>
            <w:b/>
            <w:bCs/>
            <w:sz w:val="32"/>
            <w:szCs w:val="32"/>
            <w:rPrChange w:id="6765" w:author="kalla madhu" w:date="2024-07-18T10:21:00Z" w16du:dateUtc="2024-07-18T04:51:00Z">
              <w:rPr>
                <w:b/>
                <w:bCs/>
                <w:sz w:val="32"/>
                <w:szCs w:val="32"/>
                <w:u w:val="single"/>
              </w:rPr>
            </w:rPrChange>
          </w:rPr>
          <w:t>HttpServletRequest</w:t>
        </w:r>
        <w:proofErr w:type="spellEnd"/>
        <w:r w:rsidRPr="009329BA">
          <w:rPr>
            <w:b/>
            <w:bCs/>
            <w:sz w:val="32"/>
            <w:szCs w:val="32"/>
            <w:rPrChange w:id="6766" w:author="kalla madhu" w:date="2024-07-18T10:21:00Z" w16du:dateUtc="2024-07-18T04:51:00Z">
              <w:rPr>
                <w:b/>
                <w:bCs/>
                <w:sz w:val="32"/>
                <w:szCs w:val="32"/>
                <w:u w:val="single"/>
              </w:rPr>
            </w:rPrChange>
          </w:rPr>
          <w:t xml:space="preserve"> request, </w:t>
        </w:r>
        <w:proofErr w:type="spellStart"/>
        <w:r w:rsidRPr="009329BA">
          <w:rPr>
            <w:b/>
            <w:bCs/>
            <w:sz w:val="32"/>
            <w:szCs w:val="32"/>
            <w:rPrChange w:id="6767" w:author="kalla madhu" w:date="2024-07-18T10:21:00Z" w16du:dateUtc="2024-07-18T04:51:00Z">
              <w:rPr>
                <w:b/>
                <w:bCs/>
                <w:sz w:val="32"/>
                <w:szCs w:val="32"/>
                <w:u w:val="single"/>
              </w:rPr>
            </w:rPrChange>
          </w:rPr>
          <w:t>HttpServletResponse</w:t>
        </w:r>
        <w:proofErr w:type="spellEnd"/>
        <w:r w:rsidRPr="009329BA">
          <w:rPr>
            <w:b/>
            <w:bCs/>
            <w:sz w:val="32"/>
            <w:szCs w:val="32"/>
            <w:rPrChange w:id="6768" w:author="kalla madhu" w:date="2024-07-18T10:21:00Z" w16du:dateUtc="2024-07-18T04:51:00Z">
              <w:rPr>
                <w:b/>
                <w:bCs/>
                <w:sz w:val="32"/>
                <w:szCs w:val="32"/>
                <w:u w:val="single"/>
              </w:rPr>
            </w:rPrChange>
          </w:rPr>
          <w:t xml:space="preserve"> response) throws </w:t>
        </w:r>
        <w:proofErr w:type="spellStart"/>
        <w:r w:rsidRPr="009329BA">
          <w:rPr>
            <w:b/>
            <w:bCs/>
            <w:sz w:val="32"/>
            <w:szCs w:val="32"/>
            <w:rPrChange w:id="6769" w:author="kalla madhu" w:date="2024-07-18T10:21:00Z" w16du:dateUtc="2024-07-18T04:51:00Z">
              <w:rPr>
                <w:b/>
                <w:bCs/>
                <w:sz w:val="32"/>
                <w:szCs w:val="32"/>
                <w:u w:val="single"/>
              </w:rPr>
            </w:rPrChange>
          </w:rPr>
          <w:t>ServletException</w:t>
        </w:r>
        <w:proofErr w:type="spellEnd"/>
        <w:r w:rsidRPr="009329BA">
          <w:rPr>
            <w:b/>
            <w:bCs/>
            <w:sz w:val="32"/>
            <w:szCs w:val="32"/>
            <w:rPrChange w:id="6770" w:author="kalla madhu" w:date="2024-07-18T10:21:00Z" w16du:dateUtc="2024-07-18T04:51:00Z">
              <w:rPr>
                <w:b/>
                <w:bCs/>
                <w:sz w:val="32"/>
                <w:szCs w:val="32"/>
                <w:u w:val="single"/>
              </w:rPr>
            </w:rPrChange>
          </w:rPr>
          <w:t xml:space="preserve">, </w:t>
        </w:r>
        <w:proofErr w:type="spellStart"/>
        <w:r w:rsidRPr="009329BA">
          <w:rPr>
            <w:b/>
            <w:bCs/>
            <w:sz w:val="32"/>
            <w:szCs w:val="32"/>
            <w:rPrChange w:id="6771" w:author="kalla madhu" w:date="2024-07-18T10:21:00Z" w16du:dateUtc="2024-07-18T04:51:00Z">
              <w:rPr>
                <w:b/>
                <w:bCs/>
                <w:sz w:val="32"/>
                <w:szCs w:val="32"/>
                <w:u w:val="single"/>
              </w:rPr>
            </w:rPrChange>
          </w:rPr>
          <w:t>IOException</w:t>
        </w:r>
        <w:proofErr w:type="spellEnd"/>
        <w:r w:rsidRPr="009329BA">
          <w:rPr>
            <w:b/>
            <w:bCs/>
            <w:sz w:val="32"/>
            <w:szCs w:val="32"/>
            <w:rPrChange w:id="6772" w:author="kalla madhu" w:date="2024-07-18T10:21:00Z" w16du:dateUtc="2024-07-18T04:51:00Z">
              <w:rPr>
                <w:b/>
                <w:bCs/>
                <w:sz w:val="32"/>
                <w:szCs w:val="32"/>
                <w:u w:val="single"/>
              </w:rPr>
            </w:rPrChange>
          </w:rPr>
          <w:t xml:space="preserve"> </w:t>
        </w:r>
      </w:ins>
    </w:p>
    <w:p w14:paraId="3F7B616A" w14:textId="77777777" w:rsidR="009D3160" w:rsidRPr="009329BA" w:rsidRDefault="009D3160" w:rsidP="009D3160">
      <w:pPr>
        <w:rPr>
          <w:ins w:id="6773" w:author="kalla madhu" w:date="2024-07-18T10:20:00Z"/>
          <w:b/>
          <w:bCs/>
          <w:sz w:val="32"/>
          <w:szCs w:val="32"/>
          <w:rPrChange w:id="6774" w:author="kalla madhu" w:date="2024-07-18T10:21:00Z" w16du:dateUtc="2024-07-18T04:51:00Z">
            <w:rPr>
              <w:ins w:id="6775" w:author="kalla madhu" w:date="2024-07-18T10:20:00Z"/>
              <w:b/>
              <w:bCs/>
              <w:sz w:val="32"/>
              <w:szCs w:val="32"/>
              <w:u w:val="single"/>
            </w:rPr>
          </w:rPrChange>
        </w:rPr>
      </w:pPr>
      <w:ins w:id="6776" w:author="kalla madhu" w:date="2024-07-18T10:20:00Z">
        <w:r w:rsidRPr="009329BA">
          <w:rPr>
            <w:b/>
            <w:bCs/>
            <w:sz w:val="32"/>
            <w:szCs w:val="32"/>
            <w:rPrChange w:id="6777" w:author="kalla madhu" w:date="2024-07-18T10:21:00Z" w16du:dateUtc="2024-07-18T04:51:00Z">
              <w:rPr>
                <w:b/>
                <w:bCs/>
                <w:sz w:val="32"/>
                <w:szCs w:val="32"/>
                <w:u w:val="single"/>
              </w:rPr>
            </w:rPrChange>
          </w:rPr>
          <w:tab/>
          <w:t>{</w:t>
        </w:r>
      </w:ins>
    </w:p>
    <w:p w14:paraId="7B54E543" w14:textId="77777777" w:rsidR="009D3160" w:rsidRPr="009329BA" w:rsidRDefault="009D3160" w:rsidP="009D3160">
      <w:pPr>
        <w:rPr>
          <w:ins w:id="6778" w:author="kalla madhu" w:date="2024-07-18T10:20:00Z"/>
          <w:b/>
          <w:bCs/>
          <w:sz w:val="32"/>
          <w:szCs w:val="32"/>
          <w:rPrChange w:id="6779" w:author="kalla madhu" w:date="2024-07-18T10:21:00Z" w16du:dateUtc="2024-07-18T04:51:00Z">
            <w:rPr>
              <w:ins w:id="6780" w:author="kalla madhu" w:date="2024-07-18T10:20:00Z"/>
              <w:b/>
              <w:bCs/>
              <w:sz w:val="32"/>
              <w:szCs w:val="32"/>
              <w:u w:val="single"/>
            </w:rPr>
          </w:rPrChange>
        </w:rPr>
      </w:pPr>
      <w:ins w:id="6781" w:author="kalla madhu" w:date="2024-07-18T10:20:00Z">
        <w:r w:rsidRPr="009329BA">
          <w:rPr>
            <w:b/>
            <w:bCs/>
            <w:sz w:val="32"/>
            <w:szCs w:val="32"/>
            <w:rPrChange w:id="6782" w:author="kalla madhu" w:date="2024-07-18T10:21:00Z" w16du:dateUtc="2024-07-18T04:51:00Z">
              <w:rPr>
                <w:b/>
                <w:bCs/>
                <w:sz w:val="32"/>
                <w:szCs w:val="32"/>
                <w:u w:val="single"/>
              </w:rPr>
            </w:rPrChange>
          </w:rPr>
          <w:tab/>
        </w:r>
        <w:r w:rsidRPr="009329BA">
          <w:rPr>
            <w:b/>
            <w:bCs/>
            <w:sz w:val="32"/>
            <w:szCs w:val="32"/>
            <w:rPrChange w:id="6783" w:author="kalla madhu" w:date="2024-07-18T10:21:00Z" w16du:dateUtc="2024-07-18T04:51:00Z">
              <w:rPr>
                <w:b/>
                <w:bCs/>
                <w:sz w:val="32"/>
                <w:szCs w:val="32"/>
                <w:u w:val="single"/>
              </w:rPr>
            </w:rPrChange>
          </w:rPr>
          <w:tab/>
          <w:t>//request: it contains client requested information</w:t>
        </w:r>
      </w:ins>
    </w:p>
    <w:p w14:paraId="02EC3FAB" w14:textId="77777777" w:rsidR="009D3160" w:rsidRPr="009329BA" w:rsidRDefault="009D3160" w:rsidP="009D3160">
      <w:pPr>
        <w:rPr>
          <w:ins w:id="6784" w:author="kalla madhu" w:date="2024-07-18T10:20:00Z"/>
          <w:b/>
          <w:bCs/>
          <w:sz w:val="32"/>
          <w:szCs w:val="32"/>
          <w:rPrChange w:id="6785" w:author="kalla madhu" w:date="2024-07-18T10:21:00Z" w16du:dateUtc="2024-07-18T04:51:00Z">
            <w:rPr>
              <w:ins w:id="6786" w:author="kalla madhu" w:date="2024-07-18T10:20:00Z"/>
              <w:b/>
              <w:bCs/>
              <w:sz w:val="32"/>
              <w:szCs w:val="32"/>
              <w:u w:val="single"/>
            </w:rPr>
          </w:rPrChange>
        </w:rPr>
      </w:pPr>
      <w:ins w:id="6787" w:author="kalla madhu" w:date="2024-07-18T10:20:00Z">
        <w:r w:rsidRPr="009329BA">
          <w:rPr>
            <w:b/>
            <w:bCs/>
            <w:sz w:val="32"/>
            <w:szCs w:val="32"/>
            <w:rPrChange w:id="6788" w:author="kalla madhu" w:date="2024-07-18T10:21:00Z" w16du:dateUtc="2024-07-18T04:51:00Z">
              <w:rPr>
                <w:b/>
                <w:bCs/>
                <w:sz w:val="32"/>
                <w:szCs w:val="32"/>
                <w:u w:val="single"/>
              </w:rPr>
            </w:rPrChange>
          </w:rPr>
          <w:tab/>
        </w:r>
        <w:r w:rsidRPr="009329BA">
          <w:rPr>
            <w:b/>
            <w:bCs/>
            <w:sz w:val="32"/>
            <w:szCs w:val="32"/>
            <w:rPrChange w:id="6789" w:author="kalla madhu" w:date="2024-07-18T10:21:00Z" w16du:dateUtc="2024-07-18T04:51:00Z">
              <w:rPr>
                <w:b/>
                <w:bCs/>
                <w:sz w:val="32"/>
                <w:szCs w:val="32"/>
                <w:u w:val="single"/>
              </w:rPr>
            </w:rPrChange>
          </w:rPr>
          <w:tab/>
        </w:r>
        <w:proofErr w:type="spellStart"/>
        <w:proofErr w:type="gramStart"/>
        <w:r w:rsidRPr="009329BA">
          <w:rPr>
            <w:b/>
            <w:bCs/>
            <w:sz w:val="32"/>
            <w:szCs w:val="32"/>
            <w:rPrChange w:id="6790" w:author="kalla madhu" w:date="2024-07-18T10:21:00Z" w16du:dateUtc="2024-07-18T04:51:00Z">
              <w:rPr>
                <w:b/>
                <w:bCs/>
                <w:sz w:val="32"/>
                <w:szCs w:val="32"/>
                <w:u w:val="single"/>
              </w:rPr>
            </w:rPrChange>
          </w:rPr>
          <w:t>response.setContentType</w:t>
        </w:r>
        <w:proofErr w:type="spellEnd"/>
        <w:proofErr w:type="gramEnd"/>
        <w:r w:rsidRPr="009329BA">
          <w:rPr>
            <w:b/>
            <w:bCs/>
            <w:sz w:val="32"/>
            <w:szCs w:val="32"/>
            <w:rPrChange w:id="6791" w:author="kalla madhu" w:date="2024-07-18T10:21:00Z" w16du:dateUtc="2024-07-18T04:51:00Z">
              <w:rPr>
                <w:b/>
                <w:bCs/>
                <w:sz w:val="32"/>
                <w:szCs w:val="32"/>
                <w:u w:val="single"/>
              </w:rPr>
            </w:rPrChange>
          </w:rPr>
          <w:t>("text/html");</w:t>
        </w:r>
      </w:ins>
    </w:p>
    <w:p w14:paraId="3C532E35" w14:textId="77777777" w:rsidR="009D3160" w:rsidRPr="009329BA" w:rsidRDefault="009D3160" w:rsidP="009D3160">
      <w:pPr>
        <w:rPr>
          <w:ins w:id="6792" w:author="kalla madhu" w:date="2024-07-18T10:20:00Z"/>
          <w:b/>
          <w:bCs/>
          <w:sz w:val="32"/>
          <w:szCs w:val="32"/>
          <w:rPrChange w:id="6793" w:author="kalla madhu" w:date="2024-07-18T10:21:00Z" w16du:dateUtc="2024-07-18T04:51:00Z">
            <w:rPr>
              <w:ins w:id="6794" w:author="kalla madhu" w:date="2024-07-18T10:20:00Z"/>
              <w:b/>
              <w:bCs/>
              <w:sz w:val="32"/>
              <w:szCs w:val="32"/>
              <w:u w:val="single"/>
            </w:rPr>
          </w:rPrChange>
        </w:rPr>
      </w:pPr>
      <w:ins w:id="6795" w:author="kalla madhu" w:date="2024-07-18T10:20:00Z">
        <w:r w:rsidRPr="009329BA">
          <w:rPr>
            <w:b/>
            <w:bCs/>
            <w:sz w:val="32"/>
            <w:szCs w:val="32"/>
            <w:rPrChange w:id="6796" w:author="kalla madhu" w:date="2024-07-18T10:21:00Z" w16du:dateUtc="2024-07-18T04:51:00Z">
              <w:rPr>
                <w:b/>
                <w:bCs/>
                <w:sz w:val="32"/>
                <w:szCs w:val="32"/>
                <w:u w:val="single"/>
              </w:rPr>
            </w:rPrChange>
          </w:rPr>
          <w:tab/>
        </w:r>
        <w:r w:rsidRPr="009329BA">
          <w:rPr>
            <w:b/>
            <w:bCs/>
            <w:sz w:val="32"/>
            <w:szCs w:val="32"/>
            <w:rPrChange w:id="6797" w:author="kalla madhu" w:date="2024-07-18T10:21:00Z" w16du:dateUtc="2024-07-18T04:51:00Z">
              <w:rPr>
                <w:b/>
                <w:bCs/>
                <w:sz w:val="32"/>
                <w:szCs w:val="32"/>
                <w:u w:val="single"/>
              </w:rPr>
            </w:rPrChange>
          </w:rPr>
          <w:tab/>
        </w:r>
        <w:proofErr w:type="spellStart"/>
        <w:r w:rsidRPr="009329BA">
          <w:rPr>
            <w:b/>
            <w:bCs/>
            <w:sz w:val="32"/>
            <w:szCs w:val="32"/>
            <w:rPrChange w:id="6798" w:author="kalla madhu" w:date="2024-07-18T10:21:00Z" w16du:dateUtc="2024-07-18T04:51:00Z">
              <w:rPr>
                <w:b/>
                <w:bCs/>
                <w:sz w:val="32"/>
                <w:szCs w:val="32"/>
                <w:u w:val="single"/>
              </w:rPr>
            </w:rPrChange>
          </w:rPr>
          <w:t>PrintWriter</w:t>
        </w:r>
        <w:proofErr w:type="spellEnd"/>
        <w:r w:rsidRPr="009329BA">
          <w:rPr>
            <w:b/>
            <w:bCs/>
            <w:sz w:val="32"/>
            <w:szCs w:val="32"/>
            <w:rPrChange w:id="6799" w:author="kalla madhu" w:date="2024-07-18T10:21:00Z" w16du:dateUtc="2024-07-18T04:51:00Z">
              <w:rPr>
                <w:b/>
                <w:bCs/>
                <w:sz w:val="32"/>
                <w:szCs w:val="32"/>
                <w:u w:val="single"/>
              </w:rPr>
            </w:rPrChange>
          </w:rPr>
          <w:t xml:space="preserve"> out=</w:t>
        </w:r>
        <w:proofErr w:type="spellStart"/>
        <w:proofErr w:type="gramStart"/>
        <w:r w:rsidRPr="009329BA">
          <w:rPr>
            <w:b/>
            <w:bCs/>
            <w:sz w:val="32"/>
            <w:szCs w:val="32"/>
            <w:rPrChange w:id="6800" w:author="kalla madhu" w:date="2024-07-18T10:21:00Z" w16du:dateUtc="2024-07-18T04:51:00Z">
              <w:rPr>
                <w:b/>
                <w:bCs/>
                <w:sz w:val="32"/>
                <w:szCs w:val="32"/>
                <w:u w:val="single"/>
              </w:rPr>
            </w:rPrChange>
          </w:rPr>
          <w:t>response.getWriter</w:t>
        </w:r>
        <w:proofErr w:type="spellEnd"/>
        <w:proofErr w:type="gramEnd"/>
        <w:r w:rsidRPr="009329BA">
          <w:rPr>
            <w:b/>
            <w:bCs/>
            <w:sz w:val="32"/>
            <w:szCs w:val="32"/>
            <w:rPrChange w:id="6801" w:author="kalla madhu" w:date="2024-07-18T10:21:00Z" w16du:dateUtc="2024-07-18T04:51:00Z">
              <w:rPr>
                <w:b/>
                <w:bCs/>
                <w:sz w:val="32"/>
                <w:szCs w:val="32"/>
                <w:u w:val="single"/>
              </w:rPr>
            </w:rPrChange>
          </w:rPr>
          <w:t>();</w:t>
        </w:r>
      </w:ins>
    </w:p>
    <w:p w14:paraId="5E206BBD" w14:textId="77777777" w:rsidR="009D3160" w:rsidRPr="009329BA" w:rsidRDefault="009D3160" w:rsidP="009D3160">
      <w:pPr>
        <w:rPr>
          <w:ins w:id="6802" w:author="kalla madhu" w:date="2024-07-18T10:20:00Z"/>
          <w:b/>
          <w:bCs/>
          <w:sz w:val="32"/>
          <w:szCs w:val="32"/>
          <w:rPrChange w:id="6803" w:author="kalla madhu" w:date="2024-07-18T10:21:00Z" w16du:dateUtc="2024-07-18T04:51:00Z">
            <w:rPr>
              <w:ins w:id="6804" w:author="kalla madhu" w:date="2024-07-18T10:20:00Z"/>
              <w:b/>
              <w:bCs/>
              <w:sz w:val="32"/>
              <w:szCs w:val="32"/>
              <w:u w:val="single"/>
            </w:rPr>
          </w:rPrChange>
        </w:rPr>
      </w:pPr>
      <w:ins w:id="6805" w:author="kalla madhu" w:date="2024-07-18T10:20:00Z">
        <w:r w:rsidRPr="009329BA">
          <w:rPr>
            <w:b/>
            <w:bCs/>
            <w:sz w:val="32"/>
            <w:szCs w:val="32"/>
            <w:rPrChange w:id="6806" w:author="kalla madhu" w:date="2024-07-18T10:21:00Z" w16du:dateUtc="2024-07-18T04:51:00Z">
              <w:rPr>
                <w:b/>
                <w:bCs/>
                <w:sz w:val="32"/>
                <w:szCs w:val="32"/>
                <w:u w:val="single"/>
              </w:rPr>
            </w:rPrChange>
          </w:rPr>
          <w:lastRenderedPageBreak/>
          <w:tab/>
        </w:r>
        <w:r w:rsidRPr="009329BA">
          <w:rPr>
            <w:b/>
            <w:bCs/>
            <w:sz w:val="32"/>
            <w:szCs w:val="32"/>
            <w:rPrChange w:id="6807" w:author="kalla madhu" w:date="2024-07-18T10:21:00Z" w16du:dateUtc="2024-07-18T04:51:00Z">
              <w:rPr>
                <w:b/>
                <w:bCs/>
                <w:sz w:val="32"/>
                <w:szCs w:val="32"/>
                <w:u w:val="single"/>
              </w:rPr>
            </w:rPrChange>
          </w:rPr>
          <w:tab/>
        </w:r>
        <w:proofErr w:type="spellStart"/>
        <w:r w:rsidRPr="009329BA">
          <w:rPr>
            <w:b/>
            <w:bCs/>
            <w:sz w:val="32"/>
            <w:szCs w:val="32"/>
            <w:rPrChange w:id="6808" w:author="kalla madhu" w:date="2024-07-18T10:21:00Z" w16du:dateUtc="2024-07-18T04:51:00Z">
              <w:rPr>
                <w:b/>
                <w:bCs/>
                <w:sz w:val="32"/>
                <w:szCs w:val="32"/>
                <w:u w:val="single"/>
              </w:rPr>
            </w:rPrChange>
          </w:rPr>
          <w:t>System.</w:t>
        </w:r>
        <w:r w:rsidRPr="009329BA">
          <w:rPr>
            <w:b/>
            <w:bCs/>
            <w:i/>
            <w:iCs/>
            <w:sz w:val="32"/>
            <w:szCs w:val="32"/>
            <w:rPrChange w:id="6809" w:author="kalla madhu" w:date="2024-07-18T10:21:00Z" w16du:dateUtc="2024-07-18T04:51:00Z">
              <w:rPr>
                <w:b/>
                <w:bCs/>
                <w:i/>
                <w:iCs/>
                <w:sz w:val="32"/>
                <w:szCs w:val="32"/>
                <w:u w:val="single"/>
              </w:rPr>
            </w:rPrChange>
          </w:rPr>
          <w:t>out</w:t>
        </w:r>
        <w:r w:rsidRPr="009329BA">
          <w:rPr>
            <w:b/>
            <w:bCs/>
            <w:sz w:val="32"/>
            <w:szCs w:val="32"/>
            <w:rPrChange w:id="6810" w:author="kalla madhu" w:date="2024-07-18T10:21:00Z" w16du:dateUtc="2024-07-18T04:51:00Z">
              <w:rPr>
                <w:b/>
                <w:bCs/>
                <w:sz w:val="32"/>
                <w:szCs w:val="32"/>
                <w:u w:val="single"/>
              </w:rPr>
            </w:rPrChange>
          </w:rPr>
          <w:t>.println</w:t>
        </w:r>
        <w:proofErr w:type="spellEnd"/>
        <w:r w:rsidRPr="009329BA">
          <w:rPr>
            <w:b/>
            <w:bCs/>
            <w:sz w:val="32"/>
            <w:szCs w:val="32"/>
            <w:rPrChange w:id="6811" w:author="kalla madhu" w:date="2024-07-18T10:21:00Z" w16du:dateUtc="2024-07-18T04:51:00Z">
              <w:rPr>
                <w:b/>
                <w:bCs/>
                <w:sz w:val="32"/>
                <w:szCs w:val="32"/>
                <w:u w:val="single"/>
              </w:rPr>
            </w:rPrChange>
          </w:rPr>
          <w:t>("</w:t>
        </w:r>
        <w:proofErr w:type="spellStart"/>
        <w:r w:rsidRPr="009329BA">
          <w:rPr>
            <w:b/>
            <w:bCs/>
            <w:sz w:val="32"/>
            <w:szCs w:val="32"/>
            <w:rPrChange w:id="6812" w:author="kalla madhu" w:date="2024-07-18T10:21:00Z" w16du:dateUtc="2024-07-18T04:51:00Z">
              <w:rPr>
                <w:b/>
                <w:bCs/>
                <w:sz w:val="32"/>
                <w:szCs w:val="32"/>
                <w:u w:val="single"/>
              </w:rPr>
            </w:rPrChange>
          </w:rPr>
          <w:t>MyServlet</w:t>
        </w:r>
        <w:proofErr w:type="spellEnd"/>
        <w:r w:rsidRPr="009329BA">
          <w:rPr>
            <w:b/>
            <w:bCs/>
            <w:sz w:val="32"/>
            <w:szCs w:val="32"/>
            <w:rPrChange w:id="6813" w:author="kalla madhu" w:date="2024-07-18T10:21:00Z" w16du:dateUtc="2024-07-18T04:51:00Z">
              <w:rPr>
                <w:b/>
                <w:bCs/>
                <w:sz w:val="32"/>
                <w:szCs w:val="32"/>
                <w:u w:val="single"/>
              </w:rPr>
            </w:rPrChange>
          </w:rPr>
          <w:t>: "+</w:t>
        </w:r>
        <w:proofErr w:type="spellStart"/>
        <w:proofErr w:type="gramStart"/>
        <w:r w:rsidRPr="009329BA">
          <w:rPr>
            <w:b/>
            <w:bCs/>
            <w:sz w:val="32"/>
            <w:szCs w:val="32"/>
            <w:rPrChange w:id="6814" w:author="kalla madhu" w:date="2024-07-18T10:21:00Z" w16du:dateUtc="2024-07-18T04:51:00Z">
              <w:rPr>
                <w:b/>
                <w:bCs/>
                <w:sz w:val="32"/>
                <w:szCs w:val="32"/>
                <w:u w:val="single"/>
              </w:rPr>
            </w:rPrChange>
          </w:rPr>
          <w:t>request.getParameter</w:t>
        </w:r>
        <w:proofErr w:type="spellEnd"/>
        <w:proofErr w:type="gramEnd"/>
        <w:r w:rsidRPr="009329BA">
          <w:rPr>
            <w:b/>
            <w:bCs/>
            <w:sz w:val="32"/>
            <w:szCs w:val="32"/>
            <w:rPrChange w:id="6815" w:author="kalla madhu" w:date="2024-07-18T10:21:00Z" w16du:dateUtc="2024-07-18T04:51:00Z">
              <w:rPr>
                <w:b/>
                <w:bCs/>
                <w:sz w:val="32"/>
                <w:szCs w:val="32"/>
                <w:u w:val="single"/>
              </w:rPr>
            </w:rPrChange>
          </w:rPr>
          <w:t>("</w:t>
        </w:r>
        <w:proofErr w:type="spellStart"/>
        <w:r w:rsidRPr="009329BA">
          <w:rPr>
            <w:b/>
            <w:bCs/>
            <w:sz w:val="32"/>
            <w:szCs w:val="32"/>
            <w:rPrChange w:id="6816" w:author="kalla madhu" w:date="2024-07-18T10:21:00Z" w16du:dateUtc="2024-07-18T04:51:00Z">
              <w:rPr>
                <w:b/>
                <w:bCs/>
                <w:sz w:val="32"/>
                <w:szCs w:val="32"/>
                <w:u w:val="single"/>
              </w:rPr>
            </w:rPrChange>
          </w:rPr>
          <w:t>uname</w:t>
        </w:r>
        <w:proofErr w:type="spellEnd"/>
        <w:r w:rsidRPr="009329BA">
          <w:rPr>
            <w:b/>
            <w:bCs/>
            <w:sz w:val="32"/>
            <w:szCs w:val="32"/>
            <w:rPrChange w:id="6817" w:author="kalla madhu" w:date="2024-07-18T10:21:00Z" w16du:dateUtc="2024-07-18T04:51:00Z">
              <w:rPr>
                <w:b/>
                <w:bCs/>
                <w:sz w:val="32"/>
                <w:szCs w:val="32"/>
                <w:u w:val="single"/>
              </w:rPr>
            </w:rPrChange>
          </w:rPr>
          <w:t>"));</w:t>
        </w:r>
      </w:ins>
    </w:p>
    <w:p w14:paraId="1CD22341" w14:textId="77777777" w:rsidR="009D3160" w:rsidRPr="009329BA" w:rsidRDefault="009D3160" w:rsidP="009D3160">
      <w:pPr>
        <w:rPr>
          <w:ins w:id="6818" w:author="kalla madhu" w:date="2024-07-18T10:20:00Z"/>
          <w:b/>
          <w:bCs/>
          <w:sz w:val="32"/>
          <w:szCs w:val="32"/>
          <w:rPrChange w:id="6819" w:author="kalla madhu" w:date="2024-07-18T10:21:00Z" w16du:dateUtc="2024-07-18T04:51:00Z">
            <w:rPr>
              <w:ins w:id="6820" w:author="kalla madhu" w:date="2024-07-18T10:20:00Z"/>
              <w:b/>
              <w:bCs/>
              <w:sz w:val="32"/>
              <w:szCs w:val="32"/>
              <w:u w:val="single"/>
            </w:rPr>
          </w:rPrChange>
        </w:rPr>
      </w:pPr>
      <w:ins w:id="6821" w:author="kalla madhu" w:date="2024-07-18T10:20:00Z">
        <w:r w:rsidRPr="009329BA">
          <w:rPr>
            <w:b/>
            <w:bCs/>
            <w:sz w:val="32"/>
            <w:szCs w:val="32"/>
            <w:rPrChange w:id="6822" w:author="kalla madhu" w:date="2024-07-18T10:21:00Z" w16du:dateUtc="2024-07-18T04:51:00Z">
              <w:rPr>
                <w:b/>
                <w:bCs/>
                <w:sz w:val="32"/>
                <w:szCs w:val="32"/>
                <w:u w:val="single"/>
              </w:rPr>
            </w:rPrChange>
          </w:rPr>
          <w:tab/>
        </w:r>
        <w:r w:rsidRPr="009329BA">
          <w:rPr>
            <w:b/>
            <w:bCs/>
            <w:sz w:val="32"/>
            <w:szCs w:val="32"/>
            <w:rPrChange w:id="6823" w:author="kalla madhu" w:date="2024-07-18T10:21:00Z" w16du:dateUtc="2024-07-18T04:51:00Z">
              <w:rPr>
                <w:b/>
                <w:bCs/>
                <w:sz w:val="32"/>
                <w:szCs w:val="32"/>
                <w:u w:val="single"/>
              </w:rPr>
            </w:rPrChange>
          </w:rPr>
          <w:tab/>
        </w:r>
        <w:proofErr w:type="spellStart"/>
        <w:proofErr w:type="gramStart"/>
        <w:r w:rsidRPr="009329BA">
          <w:rPr>
            <w:b/>
            <w:bCs/>
            <w:sz w:val="32"/>
            <w:szCs w:val="32"/>
            <w:rPrChange w:id="6824" w:author="kalla madhu" w:date="2024-07-18T10:21:00Z" w16du:dateUtc="2024-07-18T04:51:00Z">
              <w:rPr>
                <w:b/>
                <w:bCs/>
                <w:sz w:val="32"/>
                <w:szCs w:val="32"/>
                <w:u w:val="single"/>
              </w:rPr>
            </w:rPrChange>
          </w:rPr>
          <w:t>out.println</w:t>
        </w:r>
        <w:proofErr w:type="spellEnd"/>
        <w:proofErr w:type="gramEnd"/>
        <w:r w:rsidRPr="009329BA">
          <w:rPr>
            <w:b/>
            <w:bCs/>
            <w:sz w:val="32"/>
            <w:szCs w:val="32"/>
            <w:rPrChange w:id="6825" w:author="kalla madhu" w:date="2024-07-18T10:21:00Z" w16du:dateUtc="2024-07-18T04:51:00Z">
              <w:rPr>
                <w:b/>
                <w:bCs/>
                <w:sz w:val="32"/>
                <w:szCs w:val="32"/>
                <w:u w:val="single"/>
              </w:rPr>
            </w:rPrChange>
          </w:rPr>
          <w:t>("&lt;h1&gt;Hello&lt;/h1&gt;");</w:t>
        </w:r>
      </w:ins>
    </w:p>
    <w:p w14:paraId="449F362D" w14:textId="77777777" w:rsidR="009D3160" w:rsidRPr="009329BA" w:rsidRDefault="009D3160" w:rsidP="009D3160">
      <w:pPr>
        <w:rPr>
          <w:ins w:id="6826" w:author="kalla madhu" w:date="2024-07-18T10:20:00Z"/>
          <w:b/>
          <w:bCs/>
          <w:sz w:val="32"/>
          <w:szCs w:val="32"/>
          <w:rPrChange w:id="6827" w:author="kalla madhu" w:date="2024-07-18T10:21:00Z" w16du:dateUtc="2024-07-18T04:51:00Z">
            <w:rPr>
              <w:ins w:id="6828" w:author="kalla madhu" w:date="2024-07-18T10:20:00Z"/>
              <w:b/>
              <w:bCs/>
              <w:sz w:val="32"/>
              <w:szCs w:val="32"/>
              <w:u w:val="single"/>
            </w:rPr>
          </w:rPrChange>
        </w:rPr>
      </w:pPr>
      <w:ins w:id="6829" w:author="kalla madhu" w:date="2024-07-18T10:20:00Z">
        <w:r w:rsidRPr="009329BA">
          <w:rPr>
            <w:b/>
            <w:bCs/>
            <w:sz w:val="32"/>
            <w:szCs w:val="32"/>
            <w:rPrChange w:id="6830" w:author="kalla madhu" w:date="2024-07-18T10:21:00Z" w16du:dateUtc="2024-07-18T04:51:00Z">
              <w:rPr>
                <w:b/>
                <w:bCs/>
                <w:sz w:val="32"/>
                <w:szCs w:val="32"/>
                <w:u w:val="single"/>
              </w:rPr>
            </w:rPrChange>
          </w:rPr>
          <w:tab/>
        </w:r>
        <w:r w:rsidRPr="009329BA">
          <w:rPr>
            <w:b/>
            <w:bCs/>
            <w:sz w:val="32"/>
            <w:szCs w:val="32"/>
            <w:rPrChange w:id="6831" w:author="kalla madhu" w:date="2024-07-18T10:21:00Z" w16du:dateUtc="2024-07-18T04:51:00Z">
              <w:rPr>
                <w:b/>
                <w:bCs/>
                <w:sz w:val="32"/>
                <w:szCs w:val="32"/>
                <w:u w:val="single"/>
              </w:rPr>
            </w:rPrChange>
          </w:rPr>
          <w:tab/>
        </w:r>
        <w:proofErr w:type="spellStart"/>
        <w:r w:rsidRPr="009329BA">
          <w:rPr>
            <w:b/>
            <w:bCs/>
            <w:sz w:val="32"/>
            <w:szCs w:val="32"/>
            <w:rPrChange w:id="6832" w:author="kalla madhu" w:date="2024-07-18T10:21:00Z" w16du:dateUtc="2024-07-18T04:51:00Z">
              <w:rPr>
                <w:b/>
                <w:bCs/>
                <w:sz w:val="32"/>
                <w:szCs w:val="32"/>
                <w:u w:val="single"/>
              </w:rPr>
            </w:rPrChange>
          </w:rPr>
          <w:t>RequestDispatcher</w:t>
        </w:r>
        <w:proofErr w:type="spellEnd"/>
        <w:r w:rsidRPr="009329BA">
          <w:rPr>
            <w:b/>
            <w:bCs/>
            <w:sz w:val="32"/>
            <w:szCs w:val="32"/>
            <w:rPrChange w:id="6833" w:author="kalla madhu" w:date="2024-07-18T10:21:00Z" w16du:dateUtc="2024-07-18T04:51:00Z">
              <w:rPr>
                <w:b/>
                <w:bCs/>
                <w:sz w:val="32"/>
                <w:szCs w:val="32"/>
                <w:u w:val="single"/>
              </w:rPr>
            </w:rPrChange>
          </w:rPr>
          <w:t xml:space="preserve"> </w:t>
        </w:r>
        <w:proofErr w:type="spellStart"/>
        <w:r w:rsidRPr="009329BA">
          <w:rPr>
            <w:b/>
            <w:bCs/>
            <w:sz w:val="32"/>
            <w:szCs w:val="32"/>
            <w:rPrChange w:id="6834" w:author="kalla madhu" w:date="2024-07-18T10:21:00Z" w16du:dateUtc="2024-07-18T04:51:00Z">
              <w:rPr>
                <w:b/>
                <w:bCs/>
                <w:sz w:val="32"/>
                <w:szCs w:val="32"/>
                <w:u w:val="single"/>
              </w:rPr>
            </w:rPrChange>
          </w:rPr>
          <w:t>rd</w:t>
        </w:r>
        <w:proofErr w:type="spellEnd"/>
        <w:r w:rsidRPr="009329BA">
          <w:rPr>
            <w:b/>
            <w:bCs/>
            <w:sz w:val="32"/>
            <w:szCs w:val="32"/>
            <w:rPrChange w:id="6835" w:author="kalla madhu" w:date="2024-07-18T10:21:00Z" w16du:dateUtc="2024-07-18T04:51:00Z">
              <w:rPr>
                <w:b/>
                <w:bCs/>
                <w:sz w:val="32"/>
                <w:szCs w:val="32"/>
                <w:u w:val="single"/>
              </w:rPr>
            </w:rPrChange>
          </w:rPr>
          <w:t>=</w:t>
        </w:r>
        <w:proofErr w:type="spellStart"/>
        <w:proofErr w:type="gramStart"/>
        <w:r w:rsidRPr="009329BA">
          <w:rPr>
            <w:b/>
            <w:bCs/>
            <w:sz w:val="32"/>
            <w:szCs w:val="32"/>
            <w:rPrChange w:id="6836" w:author="kalla madhu" w:date="2024-07-18T10:21:00Z" w16du:dateUtc="2024-07-18T04:51:00Z">
              <w:rPr>
                <w:b/>
                <w:bCs/>
                <w:sz w:val="32"/>
                <w:szCs w:val="32"/>
                <w:u w:val="single"/>
              </w:rPr>
            </w:rPrChange>
          </w:rPr>
          <w:t>request.getRequestDispatcher</w:t>
        </w:r>
        <w:proofErr w:type="spellEnd"/>
        <w:proofErr w:type="gramEnd"/>
        <w:r w:rsidRPr="009329BA">
          <w:rPr>
            <w:b/>
            <w:bCs/>
            <w:sz w:val="32"/>
            <w:szCs w:val="32"/>
            <w:rPrChange w:id="6837" w:author="kalla madhu" w:date="2024-07-18T10:21:00Z" w16du:dateUtc="2024-07-18T04:51:00Z">
              <w:rPr>
                <w:b/>
                <w:bCs/>
                <w:sz w:val="32"/>
                <w:szCs w:val="32"/>
                <w:u w:val="single"/>
              </w:rPr>
            </w:rPrChange>
          </w:rPr>
          <w:t>("MyServlet2");</w:t>
        </w:r>
      </w:ins>
    </w:p>
    <w:p w14:paraId="2AEE33B7" w14:textId="77777777" w:rsidR="009D3160" w:rsidRPr="009329BA" w:rsidRDefault="009D3160" w:rsidP="009D3160">
      <w:pPr>
        <w:rPr>
          <w:ins w:id="6838" w:author="kalla madhu" w:date="2024-07-18T10:20:00Z"/>
          <w:b/>
          <w:bCs/>
          <w:sz w:val="32"/>
          <w:szCs w:val="32"/>
          <w:rPrChange w:id="6839" w:author="kalla madhu" w:date="2024-07-18T10:21:00Z" w16du:dateUtc="2024-07-18T04:51:00Z">
            <w:rPr>
              <w:ins w:id="6840" w:author="kalla madhu" w:date="2024-07-18T10:20:00Z"/>
              <w:b/>
              <w:bCs/>
              <w:sz w:val="32"/>
              <w:szCs w:val="32"/>
              <w:u w:val="single"/>
            </w:rPr>
          </w:rPrChange>
        </w:rPr>
      </w:pPr>
      <w:ins w:id="6841" w:author="kalla madhu" w:date="2024-07-18T10:20:00Z">
        <w:r w:rsidRPr="009329BA">
          <w:rPr>
            <w:b/>
            <w:bCs/>
            <w:sz w:val="32"/>
            <w:szCs w:val="32"/>
            <w:rPrChange w:id="6842" w:author="kalla madhu" w:date="2024-07-18T10:21:00Z" w16du:dateUtc="2024-07-18T04:51:00Z">
              <w:rPr>
                <w:b/>
                <w:bCs/>
                <w:sz w:val="32"/>
                <w:szCs w:val="32"/>
                <w:u w:val="single"/>
              </w:rPr>
            </w:rPrChange>
          </w:rPr>
          <w:tab/>
        </w:r>
        <w:r w:rsidRPr="009329BA">
          <w:rPr>
            <w:b/>
            <w:bCs/>
            <w:sz w:val="32"/>
            <w:szCs w:val="32"/>
            <w:rPrChange w:id="6843" w:author="kalla madhu" w:date="2024-07-18T10:21:00Z" w16du:dateUtc="2024-07-18T04:51:00Z">
              <w:rPr>
                <w:b/>
                <w:bCs/>
                <w:sz w:val="32"/>
                <w:szCs w:val="32"/>
                <w:u w:val="single"/>
              </w:rPr>
            </w:rPrChange>
          </w:rPr>
          <w:tab/>
        </w:r>
        <w:proofErr w:type="spellStart"/>
        <w:r w:rsidRPr="009329BA">
          <w:rPr>
            <w:b/>
            <w:bCs/>
            <w:sz w:val="32"/>
            <w:szCs w:val="32"/>
            <w:rPrChange w:id="6844" w:author="kalla madhu" w:date="2024-07-18T10:21:00Z" w16du:dateUtc="2024-07-18T04:51:00Z">
              <w:rPr>
                <w:b/>
                <w:bCs/>
                <w:sz w:val="32"/>
                <w:szCs w:val="32"/>
                <w:u w:val="single"/>
              </w:rPr>
            </w:rPrChange>
          </w:rPr>
          <w:t>rd.</w:t>
        </w:r>
        <w:proofErr w:type="gramStart"/>
        <w:r w:rsidRPr="009329BA">
          <w:rPr>
            <w:b/>
            <w:bCs/>
            <w:sz w:val="32"/>
            <w:szCs w:val="32"/>
            <w:rPrChange w:id="6845" w:author="kalla madhu" w:date="2024-07-18T10:21:00Z" w16du:dateUtc="2024-07-18T04:51:00Z">
              <w:rPr>
                <w:b/>
                <w:bCs/>
                <w:sz w:val="32"/>
                <w:szCs w:val="32"/>
                <w:u w:val="single"/>
              </w:rPr>
            </w:rPrChange>
          </w:rPr>
          <w:t>forward</w:t>
        </w:r>
        <w:proofErr w:type="spellEnd"/>
        <w:r w:rsidRPr="009329BA">
          <w:rPr>
            <w:b/>
            <w:bCs/>
            <w:sz w:val="32"/>
            <w:szCs w:val="32"/>
            <w:rPrChange w:id="6846" w:author="kalla madhu" w:date="2024-07-18T10:21:00Z" w16du:dateUtc="2024-07-18T04:51:00Z">
              <w:rPr>
                <w:b/>
                <w:bCs/>
                <w:sz w:val="32"/>
                <w:szCs w:val="32"/>
                <w:u w:val="single"/>
              </w:rPr>
            </w:rPrChange>
          </w:rPr>
          <w:t>(</w:t>
        </w:r>
        <w:proofErr w:type="gramEnd"/>
        <w:r w:rsidRPr="009329BA">
          <w:rPr>
            <w:b/>
            <w:bCs/>
            <w:sz w:val="32"/>
            <w:szCs w:val="32"/>
            <w:rPrChange w:id="6847" w:author="kalla madhu" w:date="2024-07-18T10:21:00Z" w16du:dateUtc="2024-07-18T04:51:00Z">
              <w:rPr>
                <w:b/>
                <w:bCs/>
                <w:sz w:val="32"/>
                <w:szCs w:val="32"/>
                <w:u w:val="single"/>
              </w:rPr>
            </w:rPrChange>
          </w:rPr>
          <w:t>request, response);</w:t>
        </w:r>
      </w:ins>
    </w:p>
    <w:p w14:paraId="0F42C561" w14:textId="77777777" w:rsidR="009D3160" w:rsidRPr="009329BA" w:rsidRDefault="009D3160" w:rsidP="009D3160">
      <w:pPr>
        <w:rPr>
          <w:ins w:id="6848" w:author="kalla madhu" w:date="2024-07-18T10:20:00Z"/>
          <w:b/>
          <w:bCs/>
          <w:sz w:val="32"/>
          <w:szCs w:val="32"/>
          <w:rPrChange w:id="6849" w:author="kalla madhu" w:date="2024-07-18T10:21:00Z" w16du:dateUtc="2024-07-18T04:51:00Z">
            <w:rPr>
              <w:ins w:id="6850" w:author="kalla madhu" w:date="2024-07-18T10:20:00Z"/>
              <w:b/>
              <w:bCs/>
              <w:sz w:val="32"/>
              <w:szCs w:val="32"/>
              <w:u w:val="single"/>
            </w:rPr>
          </w:rPrChange>
        </w:rPr>
      </w:pPr>
      <w:ins w:id="6851" w:author="kalla madhu" w:date="2024-07-18T10:20:00Z">
        <w:r w:rsidRPr="009329BA">
          <w:rPr>
            <w:b/>
            <w:bCs/>
            <w:sz w:val="32"/>
            <w:szCs w:val="32"/>
            <w:rPrChange w:id="6852" w:author="kalla madhu" w:date="2024-07-18T10:21:00Z" w16du:dateUtc="2024-07-18T04:51:00Z">
              <w:rPr>
                <w:b/>
                <w:bCs/>
                <w:sz w:val="32"/>
                <w:szCs w:val="32"/>
                <w:u w:val="single"/>
              </w:rPr>
            </w:rPrChange>
          </w:rPr>
          <w:tab/>
        </w:r>
        <w:r w:rsidRPr="009329BA">
          <w:rPr>
            <w:b/>
            <w:bCs/>
            <w:sz w:val="32"/>
            <w:szCs w:val="32"/>
            <w:rPrChange w:id="6853" w:author="kalla madhu" w:date="2024-07-18T10:21:00Z" w16du:dateUtc="2024-07-18T04:51:00Z">
              <w:rPr>
                <w:b/>
                <w:bCs/>
                <w:sz w:val="32"/>
                <w:szCs w:val="32"/>
                <w:u w:val="single"/>
              </w:rPr>
            </w:rPrChange>
          </w:rPr>
          <w:tab/>
        </w:r>
      </w:ins>
    </w:p>
    <w:p w14:paraId="0F9AE22C" w14:textId="77777777" w:rsidR="009D3160" w:rsidRPr="009329BA" w:rsidRDefault="009D3160" w:rsidP="009D3160">
      <w:pPr>
        <w:rPr>
          <w:ins w:id="6854" w:author="kalla madhu" w:date="2024-07-18T10:20:00Z"/>
          <w:b/>
          <w:bCs/>
          <w:sz w:val="32"/>
          <w:szCs w:val="32"/>
          <w:rPrChange w:id="6855" w:author="kalla madhu" w:date="2024-07-18T10:21:00Z" w16du:dateUtc="2024-07-18T04:51:00Z">
            <w:rPr>
              <w:ins w:id="6856" w:author="kalla madhu" w:date="2024-07-18T10:20:00Z"/>
              <w:b/>
              <w:bCs/>
              <w:sz w:val="32"/>
              <w:szCs w:val="32"/>
              <w:u w:val="single"/>
            </w:rPr>
          </w:rPrChange>
        </w:rPr>
      </w:pPr>
      <w:ins w:id="6857" w:author="kalla madhu" w:date="2024-07-18T10:20:00Z">
        <w:r w:rsidRPr="009329BA">
          <w:rPr>
            <w:b/>
            <w:bCs/>
            <w:sz w:val="32"/>
            <w:szCs w:val="32"/>
            <w:rPrChange w:id="6858" w:author="kalla madhu" w:date="2024-07-18T10:21:00Z" w16du:dateUtc="2024-07-18T04:51:00Z">
              <w:rPr>
                <w:b/>
                <w:bCs/>
                <w:sz w:val="32"/>
                <w:szCs w:val="32"/>
                <w:u w:val="single"/>
              </w:rPr>
            </w:rPrChange>
          </w:rPr>
          <w:tab/>
          <w:t>}</w:t>
        </w:r>
      </w:ins>
    </w:p>
    <w:p w14:paraId="43E373D9" w14:textId="77777777" w:rsidR="009D3160" w:rsidRPr="009329BA" w:rsidRDefault="009D3160" w:rsidP="009D3160">
      <w:pPr>
        <w:rPr>
          <w:ins w:id="6859" w:author="kalla madhu" w:date="2024-07-18T10:20:00Z"/>
          <w:b/>
          <w:bCs/>
          <w:sz w:val="32"/>
          <w:szCs w:val="32"/>
          <w:rPrChange w:id="6860" w:author="kalla madhu" w:date="2024-07-18T10:21:00Z" w16du:dateUtc="2024-07-18T04:51:00Z">
            <w:rPr>
              <w:ins w:id="6861" w:author="kalla madhu" w:date="2024-07-18T10:20:00Z"/>
              <w:b/>
              <w:bCs/>
              <w:sz w:val="32"/>
              <w:szCs w:val="32"/>
              <w:u w:val="single"/>
            </w:rPr>
          </w:rPrChange>
        </w:rPr>
      </w:pPr>
      <w:ins w:id="6862" w:author="kalla madhu" w:date="2024-07-18T10:20:00Z">
        <w:r w:rsidRPr="009329BA">
          <w:rPr>
            <w:b/>
            <w:bCs/>
            <w:sz w:val="32"/>
            <w:szCs w:val="32"/>
            <w:rPrChange w:id="6863" w:author="kalla madhu" w:date="2024-07-18T10:21:00Z" w16du:dateUtc="2024-07-18T04:51:00Z">
              <w:rPr>
                <w:b/>
                <w:bCs/>
                <w:sz w:val="32"/>
                <w:szCs w:val="32"/>
                <w:u w:val="single"/>
              </w:rPr>
            </w:rPrChange>
          </w:rPr>
          <w:t>}</w:t>
        </w:r>
      </w:ins>
    </w:p>
    <w:p w14:paraId="1C5A4364" w14:textId="77777777" w:rsidR="009D3160" w:rsidRPr="009329BA" w:rsidRDefault="009D3160">
      <w:pPr>
        <w:rPr>
          <w:ins w:id="6864" w:author="kalla madhu" w:date="2024-07-18T10:21:00Z" w16du:dateUtc="2024-07-18T04:51:00Z"/>
          <w:b/>
          <w:bCs/>
          <w:sz w:val="32"/>
          <w:szCs w:val="32"/>
          <w:rPrChange w:id="6865" w:author="kalla madhu" w:date="2024-07-18T10:21:00Z" w16du:dateUtc="2024-07-18T04:51:00Z">
            <w:rPr>
              <w:ins w:id="6866" w:author="kalla madhu" w:date="2024-07-18T10:21:00Z" w16du:dateUtc="2024-07-18T04:51:00Z"/>
              <w:b/>
              <w:bCs/>
              <w:sz w:val="32"/>
              <w:szCs w:val="32"/>
              <w:u w:val="single"/>
            </w:rPr>
          </w:rPrChange>
        </w:rPr>
      </w:pPr>
    </w:p>
    <w:p w14:paraId="205126CC" w14:textId="77777777" w:rsidR="00902C51" w:rsidRPr="009329BA" w:rsidRDefault="00902C51">
      <w:pPr>
        <w:rPr>
          <w:ins w:id="6867" w:author="kalla madhu" w:date="2024-07-18T10:21:00Z" w16du:dateUtc="2024-07-18T04:51:00Z"/>
          <w:b/>
          <w:bCs/>
          <w:sz w:val="32"/>
          <w:szCs w:val="32"/>
          <w:rPrChange w:id="6868" w:author="kalla madhu" w:date="2024-07-18T10:21:00Z" w16du:dateUtc="2024-07-18T04:51:00Z">
            <w:rPr>
              <w:ins w:id="6869" w:author="kalla madhu" w:date="2024-07-18T10:21:00Z" w16du:dateUtc="2024-07-18T04:51:00Z"/>
              <w:b/>
              <w:bCs/>
              <w:sz w:val="32"/>
              <w:szCs w:val="32"/>
              <w:u w:val="single"/>
            </w:rPr>
          </w:rPrChange>
        </w:rPr>
      </w:pPr>
    </w:p>
    <w:p w14:paraId="12F7EB0A" w14:textId="499728EA" w:rsidR="00902C51" w:rsidRPr="009329BA" w:rsidRDefault="00902C51">
      <w:pPr>
        <w:rPr>
          <w:ins w:id="6870" w:author="kalla madhu" w:date="2024-07-18T10:21:00Z" w16du:dateUtc="2024-07-18T04:51:00Z"/>
          <w:b/>
          <w:bCs/>
          <w:sz w:val="32"/>
          <w:szCs w:val="32"/>
          <w:rPrChange w:id="6871" w:author="kalla madhu" w:date="2024-07-18T10:21:00Z" w16du:dateUtc="2024-07-18T04:51:00Z">
            <w:rPr>
              <w:ins w:id="6872" w:author="kalla madhu" w:date="2024-07-18T10:21:00Z" w16du:dateUtc="2024-07-18T04:51:00Z"/>
              <w:b/>
              <w:bCs/>
              <w:sz w:val="32"/>
              <w:szCs w:val="32"/>
              <w:u w:val="single"/>
            </w:rPr>
          </w:rPrChange>
        </w:rPr>
      </w:pPr>
      <w:ins w:id="6873" w:author="kalla madhu" w:date="2024-07-18T10:21:00Z" w16du:dateUtc="2024-07-18T04:51:00Z">
        <w:r w:rsidRPr="009329BA">
          <w:rPr>
            <w:b/>
            <w:bCs/>
            <w:sz w:val="32"/>
            <w:szCs w:val="32"/>
            <w:highlight w:val="yellow"/>
            <w:rPrChange w:id="6874" w:author="kalla madhu" w:date="2024-07-18T10:21:00Z" w16du:dateUtc="2024-07-18T04:51:00Z">
              <w:rPr>
                <w:b/>
                <w:bCs/>
                <w:sz w:val="32"/>
                <w:szCs w:val="32"/>
                <w:u w:val="single"/>
              </w:rPr>
            </w:rPrChange>
          </w:rPr>
          <w:t>MyServlet2.java</w:t>
        </w:r>
      </w:ins>
    </w:p>
    <w:p w14:paraId="1E214835" w14:textId="77777777" w:rsidR="00902C51" w:rsidRPr="009329BA" w:rsidRDefault="00902C51" w:rsidP="00902C51">
      <w:pPr>
        <w:rPr>
          <w:ins w:id="6875" w:author="kalla madhu" w:date="2024-07-18T10:21:00Z" w16du:dateUtc="2024-07-18T04:51:00Z"/>
          <w:b/>
          <w:bCs/>
          <w:sz w:val="32"/>
          <w:szCs w:val="32"/>
          <w:rPrChange w:id="6876" w:author="kalla madhu" w:date="2024-07-18T10:21:00Z" w16du:dateUtc="2024-07-18T04:51:00Z">
            <w:rPr>
              <w:ins w:id="6877" w:author="kalla madhu" w:date="2024-07-18T10:21:00Z" w16du:dateUtc="2024-07-18T04:51:00Z"/>
              <w:b/>
              <w:bCs/>
              <w:sz w:val="32"/>
              <w:szCs w:val="32"/>
              <w:u w:val="single"/>
            </w:rPr>
          </w:rPrChange>
        </w:rPr>
      </w:pPr>
      <w:ins w:id="6878" w:author="kalla madhu" w:date="2024-07-18T10:21:00Z" w16du:dateUtc="2024-07-18T04:51:00Z">
        <w:r w:rsidRPr="009329BA">
          <w:rPr>
            <w:b/>
            <w:bCs/>
            <w:sz w:val="32"/>
            <w:szCs w:val="32"/>
            <w:rPrChange w:id="6879" w:author="kalla madhu" w:date="2024-07-18T10:21:00Z" w16du:dateUtc="2024-07-18T04:51:00Z">
              <w:rPr>
                <w:b/>
                <w:bCs/>
                <w:sz w:val="32"/>
                <w:szCs w:val="32"/>
                <w:u w:val="single"/>
              </w:rPr>
            </w:rPrChange>
          </w:rPr>
          <w:t>package p1;</w:t>
        </w:r>
      </w:ins>
    </w:p>
    <w:p w14:paraId="7DDBE501" w14:textId="77777777" w:rsidR="00902C51" w:rsidRPr="009329BA" w:rsidRDefault="00902C51" w:rsidP="00902C51">
      <w:pPr>
        <w:rPr>
          <w:ins w:id="6880" w:author="kalla madhu" w:date="2024-07-18T10:21:00Z" w16du:dateUtc="2024-07-18T04:51:00Z"/>
          <w:b/>
          <w:bCs/>
          <w:sz w:val="32"/>
          <w:szCs w:val="32"/>
          <w:rPrChange w:id="6881" w:author="kalla madhu" w:date="2024-07-18T10:21:00Z" w16du:dateUtc="2024-07-18T04:51:00Z">
            <w:rPr>
              <w:ins w:id="6882" w:author="kalla madhu" w:date="2024-07-18T10:21:00Z" w16du:dateUtc="2024-07-18T04:51:00Z"/>
              <w:b/>
              <w:bCs/>
              <w:sz w:val="32"/>
              <w:szCs w:val="32"/>
              <w:u w:val="single"/>
            </w:rPr>
          </w:rPrChange>
        </w:rPr>
      </w:pPr>
    </w:p>
    <w:p w14:paraId="77ED49B3" w14:textId="77777777" w:rsidR="00902C51" w:rsidRPr="009329BA" w:rsidRDefault="00902C51" w:rsidP="00902C51">
      <w:pPr>
        <w:rPr>
          <w:ins w:id="6883" w:author="kalla madhu" w:date="2024-07-18T10:21:00Z" w16du:dateUtc="2024-07-18T04:51:00Z"/>
          <w:b/>
          <w:bCs/>
          <w:sz w:val="32"/>
          <w:szCs w:val="32"/>
          <w:rPrChange w:id="6884" w:author="kalla madhu" w:date="2024-07-18T10:21:00Z" w16du:dateUtc="2024-07-18T04:51:00Z">
            <w:rPr>
              <w:ins w:id="6885" w:author="kalla madhu" w:date="2024-07-18T10:21:00Z" w16du:dateUtc="2024-07-18T04:51:00Z"/>
              <w:b/>
              <w:bCs/>
              <w:sz w:val="32"/>
              <w:szCs w:val="32"/>
              <w:u w:val="single"/>
            </w:rPr>
          </w:rPrChange>
        </w:rPr>
      </w:pPr>
      <w:ins w:id="6886" w:author="kalla madhu" w:date="2024-07-18T10:21:00Z" w16du:dateUtc="2024-07-18T04:51:00Z">
        <w:r w:rsidRPr="009329BA">
          <w:rPr>
            <w:b/>
            <w:bCs/>
            <w:sz w:val="32"/>
            <w:szCs w:val="32"/>
            <w:rPrChange w:id="6887"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888" w:author="kalla madhu" w:date="2024-07-18T10:21:00Z" w16du:dateUtc="2024-07-18T04:51:00Z">
              <w:rPr>
                <w:b/>
                <w:bCs/>
                <w:sz w:val="32"/>
                <w:szCs w:val="32"/>
                <w:u w:val="single"/>
              </w:rPr>
            </w:rPrChange>
          </w:rPr>
          <w:t>jakarta.servlet</w:t>
        </w:r>
        <w:proofErr w:type="gramEnd"/>
        <w:r w:rsidRPr="009329BA">
          <w:rPr>
            <w:b/>
            <w:bCs/>
            <w:sz w:val="32"/>
            <w:szCs w:val="32"/>
            <w:rPrChange w:id="6889" w:author="kalla madhu" w:date="2024-07-18T10:21:00Z" w16du:dateUtc="2024-07-18T04:51:00Z">
              <w:rPr>
                <w:b/>
                <w:bCs/>
                <w:sz w:val="32"/>
                <w:szCs w:val="32"/>
                <w:u w:val="single"/>
              </w:rPr>
            </w:rPrChange>
          </w:rPr>
          <w:t>.ServletException</w:t>
        </w:r>
        <w:proofErr w:type="spellEnd"/>
        <w:r w:rsidRPr="009329BA">
          <w:rPr>
            <w:b/>
            <w:bCs/>
            <w:sz w:val="32"/>
            <w:szCs w:val="32"/>
            <w:rPrChange w:id="6890" w:author="kalla madhu" w:date="2024-07-18T10:21:00Z" w16du:dateUtc="2024-07-18T04:51:00Z">
              <w:rPr>
                <w:b/>
                <w:bCs/>
                <w:sz w:val="32"/>
                <w:szCs w:val="32"/>
                <w:u w:val="single"/>
              </w:rPr>
            </w:rPrChange>
          </w:rPr>
          <w:t>;</w:t>
        </w:r>
      </w:ins>
    </w:p>
    <w:p w14:paraId="65315F6C" w14:textId="77777777" w:rsidR="00902C51" w:rsidRPr="009329BA" w:rsidRDefault="00902C51" w:rsidP="00902C51">
      <w:pPr>
        <w:rPr>
          <w:ins w:id="6891" w:author="kalla madhu" w:date="2024-07-18T10:21:00Z" w16du:dateUtc="2024-07-18T04:51:00Z"/>
          <w:b/>
          <w:bCs/>
          <w:sz w:val="32"/>
          <w:szCs w:val="32"/>
          <w:rPrChange w:id="6892" w:author="kalla madhu" w:date="2024-07-18T10:21:00Z" w16du:dateUtc="2024-07-18T04:51:00Z">
            <w:rPr>
              <w:ins w:id="6893" w:author="kalla madhu" w:date="2024-07-18T10:21:00Z" w16du:dateUtc="2024-07-18T04:51:00Z"/>
              <w:b/>
              <w:bCs/>
              <w:sz w:val="32"/>
              <w:szCs w:val="32"/>
              <w:u w:val="single"/>
            </w:rPr>
          </w:rPrChange>
        </w:rPr>
      </w:pPr>
      <w:ins w:id="6894" w:author="kalla madhu" w:date="2024-07-18T10:21:00Z" w16du:dateUtc="2024-07-18T04:51:00Z">
        <w:r w:rsidRPr="009329BA">
          <w:rPr>
            <w:b/>
            <w:bCs/>
            <w:sz w:val="32"/>
            <w:szCs w:val="32"/>
            <w:rPrChange w:id="6895"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896" w:author="kalla madhu" w:date="2024-07-18T10:21:00Z" w16du:dateUtc="2024-07-18T04:51:00Z">
              <w:rPr>
                <w:b/>
                <w:bCs/>
                <w:sz w:val="32"/>
                <w:szCs w:val="32"/>
                <w:u w:val="single"/>
              </w:rPr>
            </w:rPrChange>
          </w:rPr>
          <w:t>jakarta.servlet</w:t>
        </w:r>
        <w:proofErr w:type="gramEnd"/>
        <w:r w:rsidRPr="009329BA">
          <w:rPr>
            <w:b/>
            <w:bCs/>
            <w:sz w:val="32"/>
            <w:szCs w:val="32"/>
            <w:rPrChange w:id="6897" w:author="kalla madhu" w:date="2024-07-18T10:21:00Z" w16du:dateUtc="2024-07-18T04:51:00Z">
              <w:rPr>
                <w:b/>
                <w:bCs/>
                <w:sz w:val="32"/>
                <w:szCs w:val="32"/>
                <w:u w:val="single"/>
              </w:rPr>
            </w:rPrChange>
          </w:rPr>
          <w:t>.annotation.WebServlet</w:t>
        </w:r>
        <w:proofErr w:type="spellEnd"/>
        <w:r w:rsidRPr="009329BA">
          <w:rPr>
            <w:b/>
            <w:bCs/>
            <w:sz w:val="32"/>
            <w:szCs w:val="32"/>
            <w:rPrChange w:id="6898" w:author="kalla madhu" w:date="2024-07-18T10:21:00Z" w16du:dateUtc="2024-07-18T04:51:00Z">
              <w:rPr>
                <w:b/>
                <w:bCs/>
                <w:sz w:val="32"/>
                <w:szCs w:val="32"/>
                <w:u w:val="single"/>
              </w:rPr>
            </w:rPrChange>
          </w:rPr>
          <w:t>;</w:t>
        </w:r>
      </w:ins>
    </w:p>
    <w:p w14:paraId="322694C4" w14:textId="77777777" w:rsidR="00902C51" w:rsidRPr="009329BA" w:rsidRDefault="00902C51" w:rsidP="00902C51">
      <w:pPr>
        <w:rPr>
          <w:ins w:id="6899" w:author="kalla madhu" w:date="2024-07-18T10:21:00Z" w16du:dateUtc="2024-07-18T04:51:00Z"/>
          <w:b/>
          <w:bCs/>
          <w:sz w:val="32"/>
          <w:szCs w:val="32"/>
          <w:rPrChange w:id="6900" w:author="kalla madhu" w:date="2024-07-18T10:21:00Z" w16du:dateUtc="2024-07-18T04:51:00Z">
            <w:rPr>
              <w:ins w:id="6901" w:author="kalla madhu" w:date="2024-07-18T10:21:00Z" w16du:dateUtc="2024-07-18T04:51:00Z"/>
              <w:b/>
              <w:bCs/>
              <w:sz w:val="32"/>
              <w:szCs w:val="32"/>
              <w:u w:val="single"/>
            </w:rPr>
          </w:rPrChange>
        </w:rPr>
      </w:pPr>
      <w:ins w:id="6902" w:author="kalla madhu" w:date="2024-07-18T10:21:00Z" w16du:dateUtc="2024-07-18T04:51:00Z">
        <w:r w:rsidRPr="009329BA">
          <w:rPr>
            <w:b/>
            <w:bCs/>
            <w:sz w:val="32"/>
            <w:szCs w:val="32"/>
            <w:rPrChange w:id="6903"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904" w:author="kalla madhu" w:date="2024-07-18T10:21:00Z" w16du:dateUtc="2024-07-18T04:51:00Z">
              <w:rPr>
                <w:b/>
                <w:bCs/>
                <w:sz w:val="32"/>
                <w:szCs w:val="32"/>
                <w:u w:val="single"/>
              </w:rPr>
            </w:rPrChange>
          </w:rPr>
          <w:t>jakarta.servlet</w:t>
        </w:r>
        <w:proofErr w:type="gramEnd"/>
        <w:r w:rsidRPr="009329BA">
          <w:rPr>
            <w:b/>
            <w:bCs/>
            <w:sz w:val="32"/>
            <w:szCs w:val="32"/>
            <w:rPrChange w:id="6905" w:author="kalla madhu" w:date="2024-07-18T10:21:00Z" w16du:dateUtc="2024-07-18T04:51:00Z">
              <w:rPr>
                <w:b/>
                <w:bCs/>
                <w:sz w:val="32"/>
                <w:szCs w:val="32"/>
                <w:u w:val="single"/>
              </w:rPr>
            </w:rPrChange>
          </w:rPr>
          <w:t>.http.HttpServlet</w:t>
        </w:r>
        <w:proofErr w:type="spellEnd"/>
        <w:r w:rsidRPr="009329BA">
          <w:rPr>
            <w:b/>
            <w:bCs/>
            <w:sz w:val="32"/>
            <w:szCs w:val="32"/>
            <w:rPrChange w:id="6906" w:author="kalla madhu" w:date="2024-07-18T10:21:00Z" w16du:dateUtc="2024-07-18T04:51:00Z">
              <w:rPr>
                <w:b/>
                <w:bCs/>
                <w:sz w:val="32"/>
                <w:szCs w:val="32"/>
                <w:u w:val="single"/>
              </w:rPr>
            </w:rPrChange>
          </w:rPr>
          <w:t>;</w:t>
        </w:r>
      </w:ins>
    </w:p>
    <w:p w14:paraId="0D25F793" w14:textId="77777777" w:rsidR="00902C51" w:rsidRPr="009329BA" w:rsidRDefault="00902C51" w:rsidP="00902C51">
      <w:pPr>
        <w:rPr>
          <w:ins w:id="6907" w:author="kalla madhu" w:date="2024-07-18T10:21:00Z" w16du:dateUtc="2024-07-18T04:51:00Z"/>
          <w:b/>
          <w:bCs/>
          <w:sz w:val="32"/>
          <w:szCs w:val="32"/>
          <w:rPrChange w:id="6908" w:author="kalla madhu" w:date="2024-07-18T10:21:00Z" w16du:dateUtc="2024-07-18T04:51:00Z">
            <w:rPr>
              <w:ins w:id="6909" w:author="kalla madhu" w:date="2024-07-18T10:21:00Z" w16du:dateUtc="2024-07-18T04:51:00Z"/>
              <w:b/>
              <w:bCs/>
              <w:sz w:val="32"/>
              <w:szCs w:val="32"/>
              <w:u w:val="single"/>
            </w:rPr>
          </w:rPrChange>
        </w:rPr>
      </w:pPr>
      <w:ins w:id="6910" w:author="kalla madhu" w:date="2024-07-18T10:21:00Z" w16du:dateUtc="2024-07-18T04:51:00Z">
        <w:r w:rsidRPr="009329BA">
          <w:rPr>
            <w:b/>
            <w:bCs/>
            <w:sz w:val="32"/>
            <w:szCs w:val="32"/>
            <w:rPrChange w:id="6911"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912" w:author="kalla madhu" w:date="2024-07-18T10:21:00Z" w16du:dateUtc="2024-07-18T04:51:00Z">
              <w:rPr>
                <w:b/>
                <w:bCs/>
                <w:sz w:val="32"/>
                <w:szCs w:val="32"/>
                <w:u w:val="single"/>
              </w:rPr>
            </w:rPrChange>
          </w:rPr>
          <w:t>jakarta.servlet</w:t>
        </w:r>
        <w:proofErr w:type="gramEnd"/>
        <w:r w:rsidRPr="009329BA">
          <w:rPr>
            <w:b/>
            <w:bCs/>
            <w:sz w:val="32"/>
            <w:szCs w:val="32"/>
            <w:rPrChange w:id="6913" w:author="kalla madhu" w:date="2024-07-18T10:21:00Z" w16du:dateUtc="2024-07-18T04:51:00Z">
              <w:rPr>
                <w:b/>
                <w:bCs/>
                <w:sz w:val="32"/>
                <w:szCs w:val="32"/>
                <w:u w:val="single"/>
              </w:rPr>
            </w:rPrChange>
          </w:rPr>
          <w:t>.http.HttpServletRequest</w:t>
        </w:r>
        <w:proofErr w:type="spellEnd"/>
        <w:r w:rsidRPr="009329BA">
          <w:rPr>
            <w:b/>
            <w:bCs/>
            <w:sz w:val="32"/>
            <w:szCs w:val="32"/>
            <w:rPrChange w:id="6914" w:author="kalla madhu" w:date="2024-07-18T10:21:00Z" w16du:dateUtc="2024-07-18T04:51:00Z">
              <w:rPr>
                <w:b/>
                <w:bCs/>
                <w:sz w:val="32"/>
                <w:szCs w:val="32"/>
                <w:u w:val="single"/>
              </w:rPr>
            </w:rPrChange>
          </w:rPr>
          <w:t>;</w:t>
        </w:r>
      </w:ins>
    </w:p>
    <w:p w14:paraId="04978A1D" w14:textId="77777777" w:rsidR="00902C51" w:rsidRPr="009329BA" w:rsidRDefault="00902C51" w:rsidP="00902C51">
      <w:pPr>
        <w:rPr>
          <w:ins w:id="6915" w:author="kalla madhu" w:date="2024-07-18T10:21:00Z" w16du:dateUtc="2024-07-18T04:51:00Z"/>
          <w:b/>
          <w:bCs/>
          <w:sz w:val="32"/>
          <w:szCs w:val="32"/>
          <w:rPrChange w:id="6916" w:author="kalla madhu" w:date="2024-07-18T10:21:00Z" w16du:dateUtc="2024-07-18T04:51:00Z">
            <w:rPr>
              <w:ins w:id="6917" w:author="kalla madhu" w:date="2024-07-18T10:21:00Z" w16du:dateUtc="2024-07-18T04:51:00Z"/>
              <w:b/>
              <w:bCs/>
              <w:sz w:val="32"/>
              <w:szCs w:val="32"/>
              <w:u w:val="single"/>
            </w:rPr>
          </w:rPrChange>
        </w:rPr>
      </w:pPr>
      <w:ins w:id="6918" w:author="kalla madhu" w:date="2024-07-18T10:21:00Z" w16du:dateUtc="2024-07-18T04:51:00Z">
        <w:r w:rsidRPr="009329BA">
          <w:rPr>
            <w:b/>
            <w:bCs/>
            <w:sz w:val="32"/>
            <w:szCs w:val="32"/>
            <w:rPrChange w:id="6919"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920" w:author="kalla madhu" w:date="2024-07-18T10:21:00Z" w16du:dateUtc="2024-07-18T04:51:00Z">
              <w:rPr>
                <w:b/>
                <w:bCs/>
                <w:sz w:val="32"/>
                <w:szCs w:val="32"/>
                <w:u w:val="single"/>
              </w:rPr>
            </w:rPrChange>
          </w:rPr>
          <w:t>jakarta.servlet</w:t>
        </w:r>
        <w:proofErr w:type="gramEnd"/>
        <w:r w:rsidRPr="009329BA">
          <w:rPr>
            <w:b/>
            <w:bCs/>
            <w:sz w:val="32"/>
            <w:szCs w:val="32"/>
            <w:rPrChange w:id="6921" w:author="kalla madhu" w:date="2024-07-18T10:21:00Z" w16du:dateUtc="2024-07-18T04:51:00Z">
              <w:rPr>
                <w:b/>
                <w:bCs/>
                <w:sz w:val="32"/>
                <w:szCs w:val="32"/>
                <w:u w:val="single"/>
              </w:rPr>
            </w:rPrChange>
          </w:rPr>
          <w:t>.http.HttpServletResponse</w:t>
        </w:r>
        <w:proofErr w:type="spellEnd"/>
        <w:r w:rsidRPr="009329BA">
          <w:rPr>
            <w:b/>
            <w:bCs/>
            <w:sz w:val="32"/>
            <w:szCs w:val="32"/>
            <w:rPrChange w:id="6922" w:author="kalla madhu" w:date="2024-07-18T10:21:00Z" w16du:dateUtc="2024-07-18T04:51:00Z">
              <w:rPr>
                <w:b/>
                <w:bCs/>
                <w:sz w:val="32"/>
                <w:szCs w:val="32"/>
                <w:u w:val="single"/>
              </w:rPr>
            </w:rPrChange>
          </w:rPr>
          <w:t>;</w:t>
        </w:r>
      </w:ins>
    </w:p>
    <w:p w14:paraId="449A277E" w14:textId="77777777" w:rsidR="00902C51" w:rsidRPr="009329BA" w:rsidRDefault="00902C51" w:rsidP="00902C51">
      <w:pPr>
        <w:rPr>
          <w:ins w:id="6923" w:author="kalla madhu" w:date="2024-07-18T10:21:00Z" w16du:dateUtc="2024-07-18T04:51:00Z"/>
          <w:b/>
          <w:bCs/>
          <w:sz w:val="32"/>
          <w:szCs w:val="32"/>
          <w:rPrChange w:id="6924" w:author="kalla madhu" w:date="2024-07-18T10:21:00Z" w16du:dateUtc="2024-07-18T04:51:00Z">
            <w:rPr>
              <w:ins w:id="6925" w:author="kalla madhu" w:date="2024-07-18T10:21:00Z" w16du:dateUtc="2024-07-18T04:51:00Z"/>
              <w:b/>
              <w:bCs/>
              <w:sz w:val="32"/>
              <w:szCs w:val="32"/>
              <w:u w:val="single"/>
            </w:rPr>
          </w:rPrChange>
        </w:rPr>
      </w:pPr>
      <w:ins w:id="6926" w:author="kalla madhu" w:date="2024-07-18T10:21:00Z" w16du:dateUtc="2024-07-18T04:51:00Z">
        <w:r w:rsidRPr="009329BA">
          <w:rPr>
            <w:b/>
            <w:bCs/>
            <w:sz w:val="32"/>
            <w:szCs w:val="32"/>
            <w:rPrChange w:id="6927"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928" w:author="kalla madhu" w:date="2024-07-18T10:21:00Z" w16du:dateUtc="2024-07-18T04:51:00Z">
              <w:rPr>
                <w:b/>
                <w:bCs/>
                <w:sz w:val="32"/>
                <w:szCs w:val="32"/>
                <w:u w:val="single"/>
              </w:rPr>
            </w:rPrChange>
          </w:rPr>
          <w:t>java.io.IOException</w:t>
        </w:r>
        <w:proofErr w:type="spellEnd"/>
        <w:proofErr w:type="gramEnd"/>
        <w:r w:rsidRPr="009329BA">
          <w:rPr>
            <w:b/>
            <w:bCs/>
            <w:sz w:val="32"/>
            <w:szCs w:val="32"/>
            <w:rPrChange w:id="6929" w:author="kalla madhu" w:date="2024-07-18T10:21:00Z" w16du:dateUtc="2024-07-18T04:51:00Z">
              <w:rPr>
                <w:b/>
                <w:bCs/>
                <w:sz w:val="32"/>
                <w:szCs w:val="32"/>
                <w:u w:val="single"/>
              </w:rPr>
            </w:rPrChange>
          </w:rPr>
          <w:t>;</w:t>
        </w:r>
      </w:ins>
    </w:p>
    <w:p w14:paraId="68E9E603" w14:textId="77777777" w:rsidR="00902C51" w:rsidRPr="009329BA" w:rsidRDefault="00902C51" w:rsidP="00902C51">
      <w:pPr>
        <w:rPr>
          <w:ins w:id="6930" w:author="kalla madhu" w:date="2024-07-18T10:21:00Z" w16du:dateUtc="2024-07-18T04:51:00Z"/>
          <w:b/>
          <w:bCs/>
          <w:sz w:val="32"/>
          <w:szCs w:val="32"/>
          <w:rPrChange w:id="6931" w:author="kalla madhu" w:date="2024-07-18T10:21:00Z" w16du:dateUtc="2024-07-18T04:51:00Z">
            <w:rPr>
              <w:ins w:id="6932" w:author="kalla madhu" w:date="2024-07-18T10:21:00Z" w16du:dateUtc="2024-07-18T04:51:00Z"/>
              <w:b/>
              <w:bCs/>
              <w:sz w:val="32"/>
              <w:szCs w:val="32"/>
              <w:u w:val="single"/>
            </w:rPr>
          </w:rPrChange>
        </w:rPr>
      </w:pPr>
      <w:ins w:id="6933" w:author="kalla madhu" w:date="2024-07-18T10:21:00Z" w16du:dateUtc="2024-07-18T04:51:00Z">
        <w:r w:rsidRPr="009329BA">
          <w:rPr>
            <w:b/>
            <w:bCs/>
            <w:sz w:val="32"/>
            <w:szCs w:val="32"/>
            <w:rPrChange w:id="6934" w:author="kalla madhu" w:date="2024-07-18T10:21:00Z" w16du:dateUtc="2024-07-18T04:51:00Z">
              <w:rPr>
                <w:b/>
                <w:bCs/>
                <w:sz w:val="32"/>
                <w:szCs w:val="32"/>
                <w:u w:val="single"/>
              </w:rPr>
            </w:rPrChange>
          </w:rPr>
          <w:t xml:space="preserve">import </w:t>
        </w:r>
        <w:proofErr w:type="spellStart"/>
        <w:proofErr w:type="gramStart"/>
        <w:r w:rsidRPr="009329BA">
          <w:rPr>
            <w:b/>
            <w:bCs/>
            <w:sz w:val="32"/>
            <w:szCs w:val="32"/>
            <w:rPrChange w:id="6935" w:author="kalla madhu" w:date="2024-07-18T10:21:00Z" w16du:dateUtc="2024-07-18T04:51:00Z">
              <w:rPr>
                <w:b/>
                <w:bCs/>
                <w:sz w:val="32"/>
                <w:szCs w:val="32"/>
                <w:u w:val="single"/>
              </w:rPr>
            </w:rPrChange>
          </w:rPr>
          <w:t>java.io.PrintWriter</w:t>
        </w:r>
        <w:proofErr w:type="spellEnd"/>
        <w:proofErr w:type="gramEnd"/>
        <w:r w:rsidRPr="009329BA">
          <w:rPr>
            <w:b/>
            <w:bCs/>
            <w:sz w:val="32"/>
            <w:szCs w:val="32"/>
            <w:rPrChange w:id="6936" w:author="kalla madhu" w:date="2024-07-18T10:21:00Z" w16du:dateUtc="2024-07-18T04:51:00Z">
              <w:rPr>
                <w:b/>
                <w:bCs/>
                <w:sz w:val="32"/>
                <w:szCs w:val="32"/>
                <w:u w:val="single"/>
              </w:rPr>
            </w:rPrChange>
          </w:rPr>
          <w:t>;</w:t>
        </w:r>
      </w:ins>
    </w:p>
    <w:p w14:paraId="7029E7BD" w14:textId="77777777" w:rsidR="00902C51" w:rsidRPr="009329BA" w:rsidRDefault="00902C51" w:rsidP="00902C51">
      <w:pPr>
        <w:rPr>
          <w:ins w:id="6937" w:author="kalla madhu" w:date="2024-07-18T10:21:00Z" w16du:dateUtc="2024-07-18T04:51:00Z"/>
          <w:b/>
          <w:bCs/>
          <w:sz w:val="32"/>
          <w:szCs w:val="32"/>
          <w:rPrChange w:id="6938" w:author="kalla madhu" w:date="2024-07-18T10:21:00Z" w16du:dateUtc="2024-07-18T04:51:00Z">
            <w:rPr>
              <w:ins w:id="6939" w:author="kalla madhu" w:date="2024-07-18T10:21:00Z" w16du:dateUtc="2024-07-18T04:51:00Z"/>
              <w:b/>
              <w:bCs/>
              <w:sz w:val="32"/>
              <w:szCs w:val="32"/>
              <w:u w:val="single"/>
            </w:rPr>
          </w:rPrChange>
        </w:rPr>
      </w:pPr>
    </w:p>
    <w:p w14:paraId="12AC3805" w14:textId="77777777" w:rsidR="00902C51" w:rsidRPr="009329BA" w:rsidRDefault="00902C51" w:rsidP="00902C51">
      <w:pPr>
        <w:rPr>
          <w:ins w:id="6940" w:author="kalla madhu" w:date="2024-07-18T10:21:00Z" w16du:dateUtc="2024-07-18T04:51:00Z"/>
          <w:b/>
          <w:bCs/>
          <w:sz w:val="32"/>
          <w:szCs w:val="32"/>
          <w:rPrChange w:id="6941" w:author="kalla madhu" w:date="2024-07-18T10:21:00Z" w16du:dateUtc="2024-07-18T04:51:00Z">
            <w:rPr>
              <w:ins w:id="6942" w:author="kalla madhu" w:date="2024-07-18T10:21:00Z" w16du:dateUtc="2024-07-18T04:51:00Z"/>
              <w:b/>
              <w:bCs/>
              <w:sz w:val="32"/>
              <w:szCs w:val="32"/>
              <w:u w:val="single"/>
            </w:rPr>
          </w:rPrChange>
        </w:rPr>
      </w:pPr>
      <w:ins w:id="6943" w:author="kalla madhu" w:date="2024-07-18T10:21:00Z" w16du:dateUtc="2024-07-18T04:51:00Z">
        <w:r w:rsidRPr="009329BA">
          <w:rPr>
            <w:b/>
            <w:bCs/>
            <w:sz w:val="32"/>
            <w:szCs w:val="32"/>
            <w:rPrChange w:id="6944" w:author="kalla madhu" w:date="2024-07-18T10:21:00Z" w16du:dateUtc="2024-07-18T04:51:00Z">
              <w:rPr>
                <w:b/>
                <w:bCs/>
                <w:sz w:val="32"/>
                <w:szCs w:val="32"/>
                <w:u w:val="single"/>
              </w:rPr>
            </w:rPrChange>
          </w:rPr>
          <w:t xml:space="preserve">public class MyServlet2 extends </w:t>
        </w:r>
        <w:proofErr w:type="spellStart"/>
        <w:r w:rsidRPr="009329BA">
          <w:rPr>
            <w:b/>
            <w:bCs/>
            <w:sz w:val="32"/>
            <w:szCs w:val="32"/>
            <w:rPrChange w:id="6945" w:author="kalla madhu" w:date="2024-07-18T10:21:00Z" w16du:dateUtc="2024-07-18T04:51:00Z">
              <w:rPr>
                <w:b/>
                <w:bCs/>
                <w:sz w:val="32"/>
                <w:szCs w:val="32"/>
                <w:u w:val="single"/>
              </w:rPr>
            </w:rPrChange>
          </w:rPr>
          <w:t>HttpServlet</w:t>
        </w:r>
        <w:proofErr w:type="spellEnd"/>
        <w:r w:rsidRPr="009329BA">
          <w:rPr>
            <w:b/>
            <w:bCs/>
            <w:sz w:val="32"/>
            <w:szCs w:val="32"/>
            <w:rPrChange w:id="6946" w:author="kalla madhu" w:date="2024-07-18T10:21:00Z" w16du:dateUtc="2024-07-18T04:51:00Z">
              <w:rPr>
                <w:b/>
                <w:bCs/>
                <w:sz w:val="32"/>
                <w:szCs w:val="32"/>
                <w:u w:val="single"/>
              </w:rPr>
            </w:rPrChange>
          </w:rPr>
          <w:t xml:space="preserve"> </w:t>
        </w:r>
      </w:ins>
    </w:p>
    <w:p w14:paraId="73EDE31E" w14:textId="77777777" w:rsidR="00902C51" w:rsidRPr="009329BA" w:rsidRDefault="00902C51" w:rsidP="00902C51">
      <w:pPr>
        <w:rPr>
          <w:ins w:id="6947" w:author="kalla madhu" w:date="2024-07-18T10:21:00Z" w16du:dateUtc="2024-07-18T04:51:00Z"/>
          <w:b/>
          <w:bCs/>
          <w:sz w:val="32"/>
          <w:szCs w:val="32"/>
          <w:rPrChange w:id="6948" w:author="kalla madhu" w:date="2024-07-18T10:21:00Z" w16du:dateUtc="2024-07-18T04:51:00Z">
            <w:rPr>
              <w:ins w:id="6949" w:author="kalla madhu" w:date="2024-07-18T10:21:00Z" w16du:dateUtc="2024-07-18T04:51:00Z"/>
              <w:b/>
              <w:bCs/>
              <w:sz w:val="32"/>
              <w:szCs w:val="32"/>
              <w:u w:val="single"/>
            </w:rPr>
          </w:rPrChange>
        </w:rPr>
      </w:pPr>
      <w:ins w:id="6950" w:author="kalla madhu" w:date="2024-07-18T10:21:00Z" w16du:dateUtc="2024-07-18T04:51:00Z">
        <w:r w:rsidRPr="009329BA">
          <w:rPr>
            <w:b/>
            <w:bCs/>
            <w:sz w:val="32"/>
            <w:szCs w:val="32"/>
            <w:rPrChange w:id="6951" w:author="kalla madhu" w:date="2024-07-18T10:21:00Z" w16du:dateUtc="2024-07-18T04:51:00Z">
              <w:rPr>
                <w:b/>
                <w:bCs/>
                <w:sz w:val="32"/>
                <w:szCs w:val="32"/>
                <w:u w:val="single"/>
              </w:rPr>
            </w:rPrChange>
          </w:rPr>
          <w:t>{</w:t>
        </w:r>
      </w:ins>
    </w:p>
    <w:p w14:paraId="082EE4CC" w14:textId="77777777" w:rsidR="00902C51" w:rsidRPr="009329BA" w:rsidRDefault="00902C51" w:rsidP="00902C51">
      <w:pPr>
        <w:rPr>
          <w:ins w:id="6952" w:author="kalla madhu" w:date="2024-07-18T10:21:00Z" w16du:dateUtc="2024-07-18T04:51:00Z"/>
          <w:b/>
          <w:bCs/>
          <w:sz w:val="32"/>
          <w:szCs w:val="32"/>
          <w:rPrChange w:id="6953" w:author="kalla madhu" w:date="2024-07-18T10:21:00Z" w16du:dateUtc="2024-07-18T04:51:00Z">
            <w:rPr>
              <w:ins w:id="6954" w:author="kalla madhu" w:date="2024-07-18T10:21:00Z" w16du:dateUtc="2024-07-18T04:51:00Z"/>
              <w:b/>
              <w:bCs/>
              <w:sz w:val="32"/>
              <w:szCs w:val="32"/>
              <w:u w:val="single"/>
            </w:rPr>
          </w:rPrChange>
        </w:rPr>
      </w:pPr>
    </w:p>
    <w:p w14:paraId="0A0C12FF" w14:textId="77777777" w:rsidR="00902C51" w:rsidRPr="009329BA" w:rsidRDefault="00902C51" w:rsidP="00902C51">
      <w:pPr>
        <w:rPr>
          <w:ins w:id="6955" w:author="kalla madhu" w:date="2024-07-18T10:21:00Z" w16du:dateUtc="2024-07-18T04:51:00Z"/>
          <w:b/>
          <w:bCs/>
          <w:sz w:val="32"/>
          <w:szCs w:val="32"/>
          <w:rPrChange w:id="6956" w:author="kalla madhu" w:date="2024-07-18T10:21:00Z" w16du:dateUtc="2024-07-18T04:51:00Z">
            <w:rPr>
              <w:ins w:id="6957" w:author="kalla madhu" w:date="2024-07-18T10:21:00Z" w16du:dateUtc="2024-07-18T04:51:00Z"/>
              <w:b/>
              <w:bCs/>
              <w:sz w:val="32"/>
              <w:szCs w:val="32"/>
              <w:u w:val="single"/>
            </w:rPr>
          </w:rPrChange>
        </w:rPr>
      </w:pPr>
      <w:ins w:id="6958" w:author="kalla madhu" w:date="2024-07-18T10:21:00Z" w16du:dateUtc="2024-07-18T04:51:00Z">
        <w:r w:rsidRPr="009329BA">
          <w:rPr>
            <w:b/>
            <w:bCs/>
            <w:sz w:val="32"/>
            <w:szCs w:val="32"/>
            <w:rPrChange w:id="6959" w:author="kalla madhu" w:date="2024-07-18T10:21:00Z" w16du:dateUtc="2024-07-18T04:51:00Z">
              <w:rPr>
                <w:b/>
                <w:bCs/>
                <w:sz w:val="32"/>
                <w:szCs w:val="32"/>
                <w:u w:val="single"/>
              </w:rPr>
            </w:rPrChange>
          </w:rPr>
          <w:tab/>
          <w:t xml:space="preserve">public void </w:t>
        </w:r>
        <w:proofErr w:type="spellStart"/>
        <w:proofErr w:type="gramStart"/>
        <w:r w:rsidRPr="009329BA">
          <w:rPr>
            <w:b/>
            <w:bCs/>
            <w:sz w:val="32"/>
            <w:szCs w:val="32"/>
            <w:rPrChange w:id="6960" w:author="kalla madhu" w:date="2024-07-18T10:21:00Z" w16du:dateUtc="2024-07-18T04:51:00Z">
              <w:rPr>
                <w:b/>
                <w:bCs/>
                <w:sz w:val="32"/>
                <w:szCs w:val="32"/>
                <w:u w:val="single"/>
              </w:rPr>
            </w:rPrChange>
          </w:rPr>
          <w:t>doGet</w:t>
        </w:r>
        <w:proofErr w:type="spellEnd"/>
        <w:r w:rsidRPr="009329BA">
          <w:rPr>
            <w:b/>
            <w:bCs/>
            <w:sz w:val="32"/>
            <w:szCs w:val="32"/>
            <w:rPrChange w:id="6961" w:author="kalla madhu" w:date="2024-07-18T10:21:00Z" w16du:dateUtc="2024-07-18T04:51:00Z">
              <w:rPr>
                <w:b/>
                <w:bCs/>
                <w:sz w:val="32"/>
                <w:szCs w:val="32"/>
                <w:u w:val="single"/>
              </w:rPr>
            </w:rPrChange>
          </w:rPr>
          <w:t>(</w:t>
        </w:r>
        <w:proofErr w:type="spellStart"/>
        <w:proofErr w:type="gramEnd"/>
        <w:r w:rsidRPr="009329BA">
          <w:rPr>
            <w:b/>
            <w:bCs/>
            <w:sz w:val="32"/>
            <w:szCs w:val="32"/>
            <w:rPrChange w:id="6962" w:author="kalla madhu" w:date="2024-07-18T10:21:00Z" w16du:dateUtc="2024-07-18T04:51:00Z">
              <w:rPr>
                <w:b/>
                <w:bCs/>
                <w:sz w:val="32"/>
                <w:szCs w:val="32"/>
                <w:u w:val="single"/>
              </w:rPr>
            </w:rPrChange>
          </w:rPr>
          <w:t>HttpServletRequest</w:t>
        </w:r>
        <w:proofErr w:type="spellEnd"/>
        <w:r w:rsidRPr="009329BA">
          <w:rPr>
            <w:b/>
            <w:bCs/>
            <w:sz w:val="32"/>
            <w:szCs w:val="32"/>
            <w:rPrChange w:id="6963" w:author="kalla madhu" w:date="2024-07-18T10:21:00Z" w16du:dateUtc="2024-07-18T04:51:00Z">
              <w:rPr>
                <w:b/>
                <w:bCs/>
                <w:sz w:val="32"/>
                <w:szCs w:val="32"/>
                <w:u w:val="single"/>
              </w:rPr>
            </w:rPrChange>
          </w:rPr>
          <w:t xml:space="preserve"> request, </w:t>
        </w:r>
        <w:proofErr w:type="spellStart"/>
        <w:r w:rsidRPr="009329BA">
          <w:rPr>
            <w:b/>
            <w:bCs/>
            <w:sz w:val="32"/>
            <w:szCs w:val="32"/>
            <w:rPrChange w:id="6964" w:author="kalla madhu" w:date="2024-07-18T10:21:00Z" w16du:dateUtc="2024-07-18T04:51:00Z">
              <w:rPr>
                <w:b/>
                <w:bCs/>
                <w:sz w:val="32"/>
                <w:szCs w:val="32"/>
                <w:u w:val="single"/>
              </w:rPr>
            </w:rPrChange>
          </w:rPr>
          <w:t>HttpServletResponse</w:t>
        </w:r>
        <w:proofErr w:type="spellEnd"/>
        <w:r w:rsidRPr="009329BA">
          <w:rPr>
            <w:b/>
            <w:bCs/>
            <w:sz w:val="32"/>
            <w:szCs w:val="32"/>
            <w:rPrChange w:id="6965" w:author="kalla madhu" w:date="2024-07-18T10:21:00Z" w16du:dateUtc="2024-07-18T04:51:00Z">
              <w:rPr>
                <w:b/>
                <w:bCs/>
                <w:sz w:val="32"/>
                <w:szCs w:val="32"/>
                <w:u w:val="single"/>
              </w:rPr>
            </w:rPrChange>
          </w:rPr>
          <w:t xml:space="preserve"> response) throws </w:t>
        </w:r>
        <w:proofErr w:type="spellStart"/>
        <w:r w:rsidRPr="009329BA">
          <w:rPr>
            <w:b/>
            <w:bCs/>
            <w:sz w:val="32"/>
            <w:szCs w:val="32"/>
            <w:rPrChange w:id="6966" w:author="kalla madhu" w:date="2024-07-18T10:21:00Z" w16du:dateUtc="2024-07-18T04:51:00Z">
              <w:rPr>
                <w:b/>
                <w:bCs/>
                <w:sz w:val="32"/>
                <w:szCs w:val="32"/>
                <w:u w:val="single"/>
              </w:rPr>
            </w:rPrChange>
          </w:rPr>
          <w:t>ServletException</w:t>
        </w:r>
        <w:proofErr w:type="spellEnd"/>
        <w:r w:rsidRPr="009329BA">
          <w:rPr>
            <w:b/>
            <w:bCs/>
            <w:sz w:val="32"/>
            <w:szCs w:val="32"/>
            <w:rPrChange w:id="6967" w:author="kalla madhu" w:date="2024-07-18T10:21:00Z" w16du:dateUtc="2024-07-18T04:51:00Z">
              <w:rPr>
                <w:b/>
                <w:bCs/>
                <w:sz w:val="32"/>
                <w:szCs w:val="32"/>
                <w:u w:val="single"/>
              </w:rPr>
            </w:rPrChange>
          </w:rPr>
          <w:t xml:space="preserve">, </w:t>
        </w:r>
        <w:proofErr w:type="spellStart"/>
        <w:r w:rsidRPr="009329BA">
          <w:rPr>
            <w:b/>
            <w:bCs/>
            <w:sz w:val="32"/>
            <w:szCs w:val="32"/>
            <w:rPrChange w:id="6968" w:author="kalla madhu" w:date="2024-07-18T10:21:00Z" w16du:dateUtc="2024-07-18T04:51:00Z">
              <w:rPr>
                <w:b/>
                <w:bCs/>
                <w:sz w:val="32"/>
                <w:szCs w:val="32"/>
                <w:u w:val="single"/>
              </w:rPr>
            </w:rPrChange>
          </w:rPr>
          <w:t>IOException</w:t>
        </w:r>
        <w:proofErr w:type="spellEnd"/>
        <w:r w:rsidRPr="009329BA">
          <w:rPr>
            <w:b/>
            <w:bCs/>
            <w:sz w:val="32"/>
            <w:szCs w:val="32"/>
            <w:rPrChange w:id="6969" w:author="kalla madhu" w:date="2024-07-18T10:21:00Z" w16du:dateUtc="2024-07-18T04:51:00Z">
              <w:rPr>
                <w:b/>
                <w:bCs/>
                <w:sz w:val="32"/>
                <w:szCs w:val="32"/>
                <w:u w:val="single"/>
              </w:rPr>
            </w:rPrChange>
          </w:rPr>
          <w:t xml:space="preserve"> </w:t>
        </w:r>
      </w:ins>
    </w:p>
    <w:p w14:paraId="0C416C8C" w14:textId="77777777" w:rsidR="00902C51" w:rsidRPr="009329BA" w:rsidRDefault="00902C51" w:rsidP="00902C51">
      <w:pPr>
        <w:rPr>
          <w:ins w:id="6970" w:author="kalla madhu" w:date="2024-07-18T10:21:00Z" w16du:dateUtc="2024-07-18T04:51:00Z"/>
          <w:b/>
          <w:bCs/>
          <w:sz w:val="32"/>
          <w:szCs w:val="32"/>
          <w:rPrChange w:id="6971" w:author="kalla madhu" w:date="2024-07-18T10:21:00Z" w16du:dateUtc="2024-07-18T04:51:00Z">
            <w:rPr>
              <w:ins w:id="6972" w:author="kalla madhu" w:date="2024-07-18T10:21:00Z" w16du:dateUtc="2024-07-18T04:51:00Z"/>
              <w:b/>
              <w:bCs/>
              <w:sz w:val="32"/>
              <w:szCs w:val="32"/>
              <w:u w:val="single"/>
            </w:rPr>
          </w:rPrChange>
        </w:rPr>
      </w:pPr>
      <w:ins w:id="6973" w:author="kalla madhu" w:date="2024-07-18T10:21:00Z" w16du:dateUtc="2024-07-18T04:51:00Z">
        <w:r w:rsidRPr="009329BA">
          <w:rPr>
            <w:b/>
            <w:bCs/>
            <w:sz w:val="32"/>
            <w:szCs w:val="32"/>
            <w:rPrChange w:id="6974" w:author="kalla madhu" w:date="2024-07-18T10:21:00Z" w16du:dateUtc="2024-07-18T04:51:00Z">
              <w:rPr>
                <w:b/>
                <w:bCs/>
                <w:sz w:val="32"/>
                <w:szCs w:val="32"/>
                <w:u w:val="single"/>
              </w:rPr>
            </w:rPrChange>
          </w:rPr>
          <w:tab/>
          <w:t>{</w:t>
        </w:r>
      </w:ins>
    </w:p>
    <w:p w14:paraId="44EDFB45" w14:textId="77777777" w:rsidR="00902C51" w:rsidRPr="009329BA" w:rsidRDefault="00902C51" w:rsidP="00902C51">
      <w:pPr>
        <w:rPr>
          <w:ins w:id="6975" w:author="kalla madhu" w:date="2024-07-18T10:21:00Z" w16du:dateUtc="2024-07-18T04:51:00Z"/>
          <w:b/>
          <w:bCs/>
          <w:sz w:val="32"/>
          <w:szCs w:val="32"/>
          <w:rPrChange w:id="6976" w:author="kalla madhu" w:date="2024-07-18T10:21:00Z" w16du:dateUtc="2024-07-18T04:51:00Z">
            <w:rPr>
              <w:ins w:id="6977" w:author="kalla madhu" w:date="2024-07-18T10:21:00Z" w16du:dateUtc="2024-07-18T04:51:00Z"/>
              <w:b/>
              <w:bCs/>
              <w:sz w:val="32"/>
              <w:szCs w:val="32"/>
              <w:u w:val="single"/>
            </w:rPr>
          </w:rPrChange>
        </w:rPr>
      </w:pPr>
      <w:ins w:id="6978" w:author="kalla madhu" w:date="2024-07-18T10:21:00Z" w16du:dateUtc="2024-07-18T04:51:00Z">
        <w:r w:rsidRPr="009329BA">
          <w:rPr>
            <w:b/>
            <w:bCs/>
            <w:sz w:val="32"/>
            <w:szCs w:val="32"/>
            <w:rPrChange w:id="6979" w:author="kalla madhu" w:date="2024-07-18T10:21:00Z" w16du:dateUtc="2024-07-18T04:51:00Z">
              <w:rPr>
                <w:b/>
                <w:bCs/>
                <w:sz w:val="32"/>
                <w:szCs w:val="32"/>
                <w:u w:val="single"/>
              </w:rPr>
            </w:rPrChange>
          </w:rPr>
          <w:tab/>
        </w:r>
        <w:r w:rsidRPr="009329BA">
          <w:rPr>
            <w:b/>
            <w:bCs/>
            <w:sz w:val="32"/>
            <w:szCs w:val="32"/>
            <w:rPrChange w:id="6980" w:author="kalla madhu" w:date="2024-07-18T10:21:00Z" w16du:dateUtc="2024-07-18T04:51:00Z">
              <w:rPr>
                <w:b/>
                <w:bCs/>
                <w:sz w:val="32"/>
                <w:szCs w:val="32"/>
                <w:u w:val="single"/>
              </w:rPr>
            </w:rPrChange>
          </w:rPr>
          <w:tab/>
        </w:r>
        <w:proofErr w:type="spellStart"/>
        <w:proofErr w:type="gramStart"/>
        <w:r w:rsidRPr="009329BA">
          <w:rPr>
            <w:b/>
            <w:bCs/>
            <w:sz w:val="32"/>
            <w:szCs w:val="32"/>
            <w:rPrChange w:id="6981" w:author="kalla madhu" w:date="2024-07-18T10:21:00Z" w16du:dateUtc="2024-07-18T04:51:00Z">
              <w:rPr>
                <w:b/>
                <w:bCs/>
                <w:sz w:val="32"/>
                <w:szCs w:val="32"/>
                <w:u w:val="single"/>
              </w:rPr>
            </w:rPrChange>
          </w:rPr>
          <w:t>response.setContentType</w:t>
        </w:r>
        <w:proofErr w:type="spellEnd"/>
        <w:proofErr w:type="gramEnd"/>
        <w:r w:rsidRPr="009329BA">
          <w:rPr>
            <w:b/>
            <w:bCs/>
            <w:sz w:val="32"/>
            <w:szCs w:val="32"/>
            <w:rPrChange w:id="6982" w:author="kalla madhu" w:date="2024-07-18T10:21:00Z" w16du:dateUtc="2024-07-18T04:51:00Z">
              <w:rPr>
                <w:b/>
                <w:bCs/>
                <w:sz w:val="32"/>
                <w:szCs w:val="32"/>
                <w:u w:val="single"/>
              </w:rPr>
            </w:rPrChange>
          </w:rPr>
          <w:t>("text/html");</w:t>
        </w:r>
      </w:ins>
    </w:p>
    <w:p w14:paraId="78CD59AF" w14:textId="77777777" w:rsidR="00902C51" w:rsidRPr="009329BA" w:rsidRDefault="00902C51" w:rsidP="00902C51">
      <w:pPr>
        <w:rPr>
          <w:ins w:id="6983" w:author="kalla madhu" w:date="2024-07-18T10:21:00Z" w16du:dateUtc="2024-07-18T04:51:00Z"/>
          <w:b/>
          <w:bCs/>
          <w:sz w:val="32"/>
          <w:szCs w:val="32"/>
          <w:rPrChange w:id="6984" w:author="kalla madhu" w:date="2024-07-18T10:21:00Z" w16du:dateUtc="2024-07-18T04:51:00Z">
            <w:rPr>
              <w:ins w:id="6985" w:author="kalla madhu" w:date="2024-07-18T10:21:00Z" w16du:dateUtc="2024-07-18T04:51:00Z"/>
              <w:b/>
              <w:bCs/>
              <w:sz w:val="32"/>
              <w:szCs w:val="32"/>
              <w:u w:val="single"/>
            </w:rPr>
          </w:rPrChange>
        </w:rPr>
      </w:pPr>
      <w:ins w:id="6986" w:author="kalla madhu" w:date="2024-07-18T10:21:00Z" w16du:dateUtc="2024-07-18T04:51:00Z">
        <w:r w:rsidRPr="009329BA">
          <w:rPr>
            <w:b/>
            <w:bCs/>
            <w:sz w:val="32"/>
            <w:szCs w:val="32"/>
            <w:rPrChange w:id="6987" w:author="kalla madhu" w:date="2024-07-18T10:21:00Z" w16du:dateUtc="2024-07-18T04:51:00Z">
              <w:rPr>
                <w:b/>
                <w:bCs/>
                <w:sz w:val="32"/>
                <w:szCs w:val="32"/>
                <w:u w:val="single"/>
              </w:rPr>
            </w:rPrChange>
          </w:rPr>
          <w:tab/>
        </w:r>
        <w:r w:rsidRPr="009329BA">
          <w:rPr>
            <w:b/>
            <w:bCs/>
            <w:sz w:val="32"/>
            <w:szCs w:val="32"/>
            <w:rPrChange w:id="6988" w:author="kalla madhu" w:date="2024-07-18T10:21:00Z" w16du:dateUtc="2024-07-18T04:51:00Z">
              <w:rPr>
                <w:b/>
                <w:bCs/>
                <w:sz w:val="32"/>
                <w:szCs w:val="32"/>
                <w:u w:val="single"/>
              </w:rPr>
            </w:rPrChange>
          </w:rPr>
          <w:tab/>
        </w:r>
        <w:proofErr w:type="spellStart"/>
        <w:r w:rsidRPr="009329BA">
          <w:rPr>
            <w:b/>
            <w:bCs/>
            <w:sz w:val="32"/>
            <w:szCs w:val="32"/>
            <w:rPrChange w:id="6989" w:author="kalla madhu" w:date="2024-07-18T10:21:00Z" w16du:dateUtc="2024-07-18T04:51:00Z">
              <w:rPr>
                <w:b/>
                <w:bCs/>
                <w:sz w:val="32"/>
                <w:szCs w:val="32"/>
                <w:u w:val="single"/>
              </w:rPr>
            </w:rPrChange>
          </w:rPr>
          <w:t>PrintWriter</w:t>
        </w:r>
        <w:proofErr w:type="spellEnd"/>
        <w:r w:rsidRPr="009329BA">
          <w:rPr>
            <w:b/>
            <w:bCs/>
            <w:sz w:val="32"/>
            <w:szCs w:val="32"/>
            <w:rPrChange w:id="6990" w:author="kalla madhu" w:date="2024-07-18T10:21:00Z" w16du:dateUtc="2024-07-18T04:51:00Z">
              <w:rPr>
                <w:b/>
                <w:bCs/>
                <w:sz w:val="32"/>
                <w:szCs w:val="32"/>
                <w:u w:val="single"/>
              </w:rPr>
            </w:rPrChange>
          </w:rPr>
          <w:t xml:space="preserve"> out=</w:t>
        </w:r>
        <w:proofErr w:type="spellStart"/>
        <w:proofErr w:type="gramStart"/>
        <w:r w:rsidRPr="009329BA">
          <w:rPr>
            <w:b/>
            <w:bCs/>
            <w:sz w:val="32"/>
            <w:szCs w:val="32"/>
            <w:rPrChange w:id="6991" w:author="kalla madhu" w:date="2024-07-18T10:21:00Z" w16du:dateUtc="2024-07-18T04:51:00Z">
              <w:rPr>
                <w:b/>
                <w:bCs/>
                <w:sz w:val="32"/>
                <w:szCs w:val="32"/>
                <w:u w:val="single"/>
              </w:rPr>
            </w:rPrChange>
          </w:rPr>
          <w:t>response.getWriter</w:t>
        </w:r>
        <w:proofErr w:type="spellEnd"/>
        <w:proofErr w:type="gramEnd"/>
        <w:r w:rsidRPr="009329BA">
          <w:rPr>
            <w:b/>
            <w:bCs/>
            <w:sz w:val="32"/>
            <w:szCs w:val="32"/>
            <w:rPrChange w:id="6992" w:author="kalla madhu" w:date="2024-07-18T10:21:00Z" w16du:dateUtc="2024-07-18T04:51:00Z">
              <w:rPr>
                <w:b/>
                <w:bCs/>
                <w:sz w:val="32"/>
                <w:szCs w:val="32"/>
                <w:u w:val="single"/>
              </w:rPr>
            </w:rPrChange>
          </w:rPr>
          <w:t>();</w:t>
        </w:r>
      </w:ins>
    </w:p>
    <w:p w14:paraId="78F683AF" w14:textId="77777777" w:rsidR="00902C51" w:rsidRPr="009329BA" w:rsidRDefault="00902C51" w:rsidP="00902C51">
      <w:pPr>
        <w:rPr>
          <w:ins w:id="6993" w:author="kalla madhu" w:date="2024-07-18T10:21:00Z" w16du:dateUtc="2024-07-18T04:51:00Z"/>
          <w:b/>
          <w:bCs/>
          <w:sz w:val="32"/>
          <w:szCs w:val="32"/>
          <w:rPrChange w:id="6994" w:author="kalla madhu" w:date="2024-07-18T10:21:00Z" w16du:dateUtc="2024-07-18T04:51:00Z">
            <w:rPr>
              <w:ins w:id="6995" w:author="kalla madhu" w:date="2024-07-18T10:21:00Z" w16du:dateUtc="2024-07-18T04:51:00Z"/>
              <w:b/>
              <w:bCs/>
              <w:sz w:val="32"/>
              <w:szCs w:val="32"/>
              <w:u w:val="single"/>
            </w:rPr>
          </w:rPrChange>
        </w:rPr>
      </w:pPr>
      <w:ins w:id="6996" w:author="kalla madhu" w:date="2024-07-18T10:21:00Z" w16du:dateUtc="2024-07-18T04:51:00Z">
        <w:r w:rsidRPr="009329BA">
          <w:rPr>
            <w:b/>
            <w:bCs/>
            <w:sz w:val="32"/>
            <w:szCs w:val="32"/>
            <w:rPrChange w:id="6997" w:author="kalla madhu" w:date="2024-07-18T10:21:00Z" w16du:dateUtc="2024-07-18T04:51:00Z">
              <w:rPr>
                <w:b/>
                <w:bCs/>
                <w:sz w:val="32"/>
                <w:szCs w:val="32"/>
                <w:u w:val="single"/>
              </w:rPr>
            </w:rPrChange>
          </w:rPr>
          <w:tab/>
        </w:r>
        <w:r w:rsidRPr="009329BA">
          <w:rPr>
            <w:b/>
            <w:bCs/>
            <w:sz w:val="32"/>
            <w:szCs w:val="32"/>
            <w:rPrChange w:id="6998" w:author="kalla madhu" w:date="2024-07-18T10:21:00Z" w16du:dateUtc="2024-07-18T04:51:00Z">
              <w:rPr>
                <w:b/>
                <w:bCs/>
                <w:sz w:val="32"/>
                <w:szCs w:val="32"/>
                <w:u w:val="single"/>
              </w:rPr>
            </w:rPrChange>
          </w:rPr>
          <w:tab/>
        </w:r>
        <w:proofErr w:type="spellStart"/>
        <w:proofErr w:type="gramStart"/>
        <w:r w:rsidRPr="009329BA">
          <w:rPr>
            <w:b/>
            <w:bCs/>
            <w:sz w:val="32"/>
            <w:szCs w:val="32"/>
            <w:rPrChange w:id="6999" w:author="kalla madhu" w:date="2024-07-18T10:21:00Z" w16du:dateUtc="2024-07-18T04:51:00Z">
              <w:rPr>
                <w:b/>
                <w:bCs/>
                <w:sz w:val="32"/>
                <w:szCs w:val="32"/>
                <w:u w:val="single"/>
              </w:rPr>
            </w:rPrChange>
          </w:rPr>
          <w:t>out.println</w:t>
        </w:r>
        <w:proofErr w:type="spellEnd"/>
        <w:proofErr w:type="gramEnd"/>
        <w:r w:rsidRPr="009329BA">
          <w:rPr>
            <w:b/>
            <w:bCs/>
            <w:sz w:val="32"/>
            <w:szCs w:val="32"/>
            <w:rPrChange w:id="7000" w:author="kalla madhu" w:date="2024-07-18T10:21:00Z" w16du:dateUtc="2024-07-18T04:51:00Z">
              <w:rPr>
                <w:b/>
                <w:bCs/>
                <w:sz w:val="32"/>
                <w:szCs w:val="32"/>
                <w:u w:val="single"/>
              </w:rPr>
            </w:rPrChange>
          </w:rPr>
          <w:t>("&lt;h1&gt;MyServlet2&lt;/h1&gt;");</w:t>
        </w:r>
      </w:ins>
    </w:p>
    <w:p w14:paraId="2426CD2F" w14:textId="77777777" w:rsidR="00902C51" w:rsidRPr="009329BA" w:rsidRDefault="00902C51" w:rsidP="00902C51">
      <w:pPr>
        <w:rPr>
          <w:ins w:id="7001" w:author="kalla madhu" w:date="2024-07-18T10:21:00Z" w16du:dateUtc="2024-07-18T04:51:00Z"/>
          <w:b/>
          <w:bCs/>
          <w:sz w:val="32"/>
          <w:szCs w:val="32"/>
          <w:rPrChange w:id="7002" w:author="kalla madhu" w:date="2024-07-18T10:21:00Z" w16du:dateUtc="2024-07-18T04:51:00Z">
            <w:rPr>
              <w:ins w:id="7003" w:author="kalla madhu" w:date="2024-07-18T10:21:00Z" w16du:dateUtc="2024-07-18T04:51:00Z"/>
              <w:b/>
              <w:bCs/>
              <w:sz w:val="32"/>
              <w:szCs w:val="32"/>
              <w:u w:val="single"/>
            </w:rPr>
          </w:rPrChange>
        </w:rPr>
      </w:pPr>
      <w:ins w:id="7004" w:author="kalla madhu" w:date="2024-07-18T10:21:00Z" w16du:dateUtc="2024-07-18T04:51:00Z">
        <w:r w:rsidRPr="009329BA">
          <w:rPr>
            <w:b/>
            <w:bCs/>
            <w:sz w:val="32"/>
            <w:szCs w:val="32"/>
            <w:rPrChange w:id="7005" w:author="kalla madhu" w:date="2024-07-18T10:21:00Z" w16du:dateUtc="2024-07-18T04:51:00Z">
              <w:rPr>
                <w:b/>
                <w:bCs/>
                <w:sz w:val="32"/>
                <w:szCs w:val="32"/>
                <w:u w:val="single"/>
              </w:rPr>
            </w:rPrChange>
          </w:rPr>
          <w:tab/>
        </w:r>
        <w:r w:rsidRPr="009329BA">
          <w:rPr>
            <w:b/>
            <w:bCs/>
            <w:sz w:val="32"/>
            <w:szCs w:val="32"/>
            <w:rPrChange w:id="7006" w:author="kalla madhu" w:date="2024-07-18T10:21:00Z" w16du:dateUtc="2024-07-18T04:51:00Z">
              <w:rPr>
                <w:b/>
                <w:bCs/>
                <w:sz w:val="32"/>
                <w:szCs w:val="32"/>
                <w:u w:val="single"/>
              </w:rPr>
            </w:rPrChange>
          </w:rPr>
          <w:tab/>
        </w:r>
        <w:proofErr w:type="spellStart"/>
        <w:proofErr w:type="gramStart"/>
        <w:r w:rsidRPr="009329BA">
          <w:rPr>
            <w:b/>
            <w:bCs/>
            <w:sz w:val="32"/>
            <w:szCs w:val="32"/>
            <w:rPrChange w:id="7007" w:author="kalla madhu" w:date="2024-07-18T10:21:00Z" w16du:dateUtc="2024-07-18T04:51:00Z">
              <w:rPr>
                <w:b/>
                <w:bCs/>
                <w:sz w:val="32"/>
                <w:szCs w:val="32"/>
                <w:u w:val="single"/>
              </w:rPr>
            </w:rPrChange>
          </w:rPr>
          <w:t>out.println</w:t>
        </w:r>
        <w:proofErr w:type="spellEnd"/>
        <w:proofErr w:type="gramEnd"/>
        <w:r w:rsidRPr="009329BA">
          <w:rPr>
            <w:b/>
            <w:bCs/>
            <w:sz w:val="32"/>
            <w:szCs w:val="32"/>
            <w:rPrChange w:id="7008" w:author="kalla madhu" w:date="2024-07-18T10:21:00Z" w16du:dateUtc="2024-07-18T04:51:00Z">
              <w:rPr>
                <w:b/>
                <w:bCs/>
                <w:sz w:val="32"/>
                <w:szCs w:val="32"/>
                <w:u w:val="single"/>
              </w:rPr>
            </w:rPrChange>
          </w:rPr>
          <w:t>("MyServlet2: "+</w:t>
        </w:r>
        <w:proofErr w:type="spellStart"/>
        <w:r w:rsidRPr="009329BA">
          <w:rPr>
            <w:b/>
            <w:bCs/>
            <w:sz w:val="32"/>
            <w:szCs w:val="32"/>
            <w:rPrChange w:id="7009" w:author="kalla madhu" w:date="2024-07-18T10:21:00Z" w16du:dateUtc="2024-07-18T04:51:00Z">
              <w:rPr>
                <w:b/>
                <w:bCs/>
                <w:sz w:val="32"/>
                <w:szCs w:val="32"/>
                <w:u w:val="single"/>
              </w:rPr>
            </w:rPrChange>
          </w:rPr>
          <w:t>request.getParameter</w:t>
        </w:r>
        <w:proofErr w:type="spellEnd"/>
        <w:r w:rsidRPr="009329BA">
          <w:rPr>
            <w:b/>
            <w:bCs/>
            <w:sz w:val="32"/>
            <w:szCs w:val="32"/>
            <w:rPrChange w:id="7010" w:author="kalla madhu" w:date="2024-07-18T10:21:00Z" w16du:dateUtc="2024-07-18T04:51:00Z">
              <w:rPr>
                <w:b/>
                <w:bCs/>
                <w:sz w:val="32"/>
                <w:szCs w:val="32"/>
                <w:u w:val="single"/>
              </w:rPr>
            </w:rPrChange>
          </w:rPr>
          <w:t>("</w:t>
        </w:r>
        <w:proofErr w:type="spellStart"/>
        <w:r w:rsidRPr="009329BA">
          <w:rPr>
            <w:b/>
            <w:bCs/>
            <w:sz w:val="32"/>
            <w:szCs w:val="32"/>
            <w:rPrChange w:id="7011" w:author="kalla madhu" w:date="2024-07-18T10:21:00Z" w16du:dateUtc="2024-07-18T04:51:00Z">
              <w:rPr>
                <w:b/>
                <w:bCs/>
                <w:sz w:val="32"/>
                <w:szCs w:val="32"/>
                <w:u w:val="single"/>
              </w:rPr>
            </w:rPrChange>
          </w:rPr>
          <w:t>uname</w:t>
        </w:r>
        <w:proofErr w:type="spellEnd"/>
        <w:r w:rsidRPr="009329BA">
          <w:rPr>
            <w:b/>
            <w:bCs/>
            <w:sz w:val="32"/>
            <w:szCs w:val="32"/>
            <w:rPrChange w:id="7012" w:author="kalla madhu" w:date="2024-07-18T10:21:00Z" w16du:dateUtc="2024-07-18T04:51:00Z">
              <w:rPr>
                <w:b/>
                <w:bCs/>
                <w:sz w:val="32"/>
                <w:szCs w:val="32"/>
                <w:u w:val="single"/>
              </w:rPr>
            </w:rPrChange>
          </w:rPr>
          <w:t>"));</w:t>
        </w:r>
      </w:ins>
    </w:p>
    <w:p w14:paraId="7F9A3A3E" w14:textId="77777777" w:rsidR="00902C51" w:rsidRPr="009329BA" w:rsidRDefault="00902C51" w:rsidP="00902C51">
      <w:pPr>
        <w:rPr>
          <w:ins w:id="7013" w:author="kalla madhu" w:date="2024-07-18T10:21:00Z" w16du:dateUtc="2024-07-18T04:51:00Z"/>
          <w:b/>
          <w:bCs/>
          <w:sz w:val="32"/>
          <w:szCs w:val="32"/>
          <w:rPrChange w:id="7014" w:author="kalla madhu" w:date="2024-07-18T10:21:00Z" w16du:dateUtc="2024-07-18T04:51:00Z">
            <w:rPr>
              <w:ins w:id="7015" w:author="kalla madhu" w:date="2024-07-18T10:21:00Z" w16du:dateUtc="2024-07-18T04:51:00Z"/>
              <w:b/>
              <w:bCs/>
              <w:sz w:val="32"/>
              <w:szCs w:val="32"/>
              <w:u w:val="single"/>
            </w:rPr>
          </w:rPrChange>
        </w:rPr>
      </w:pPr>
      <w:ins w:id="7016" w:author="kalla madhu" w:date="2024-07-18T10:21:00Z" w16du:dateUtc="2024-07-18T04:51:00Z">
        <w:r w:rsidRPr="009329BA">
          <w:rPr>
            <w:b/>
            <w:bCs/>
            <w:sz w:val="32"/>
            <w:szCs w:val="32"/>
            <w:rPrChange w:id="7017" w:author="kalla madhu" w:date="2024-07-18T10:21:00Z" w16du:dateUtc="2024-07-18T04:51:00Z">
              <w:rPr>
                <w:b/>
                <w:bCs/>
                <w:sz w:val="32"/>
                <w:szCs w:val="32"/>
                <w:u w:val="single"/>
              </w:rPr>
            </w:rPrChange>
          </w:rPr>
          <w:tab/>
        </w:r>
        <w:r w:rsidRPr="009329BA">
          <w:rPr>
            <w:b/>
            <w:bCs/>
            <w:sz w:val="32"/>
            <w:szCs w:val="32"/>
            <w:rPrChange w:id="7018" w:author="kalla madhu" w:date="2024-07-18T10:21:00Z" w16du:dateUtc="2024-07-18T04:51:00Z">
              <w:rPr>
                <w:b/>
                <w:bCs/>
                <w:sz w:val="32"/>
                <w:szCs w:val="32"/>
                <w:u w:val="single"/>
              </w:rPr>
            </w:rPrChange>
          </w:rPr>
          <w:tab/>
        </w:r>
        <w:proofErr w:type="spellStart"/>
        <w:proofErr w:type="gramStart"/>
        <w:r w:rsidRPr="009329BA">
          <w:rPr>
            <w:b/>
            <w:bCs/>
            <w:sz w:val="32"/>
            <w:szCs w:val="32"/>
            <w:rPrChange w:id="7019" w:author="kalla madhu" w:date="2024-07-18T10:21:00Z" w16du:dateUtc="2024-07-18T04:51:00Z">
              <w:rPr>
                <w:b/>
                <w:bCs/>
                <w:sz w:val="32"/>
                <w:szCs w:val="32"/>
                <w:u w:val="single"/>
              </w:rPr>
            </w:rPrChange>
          </w:rPr>
          <w:t>out.close</w:t>
        </w:r>
        <w:proofErr w:type="spellEnd"/>
        <w:proofErr w:type="gramEnd"/>
        <w:r w:rsidRPr="009329BA">
          <w:rPr>
            <w:b/>
            <w:bCs/>
            <w:sz w:val="32"/>
            <w:szCs w:val="32"/>
            <w:rPrChange w:id="7020" w:author="kalla madhu" w:date="2024-07-18T10:21:00Z" w16du:dateUtc="2024-07-18T04:51:00Z">
              <w:rPr>
                <w:b/>
                <w:bCs/>
                <w:sz w:val="32"/>
                <w:szCs w:val="32"/>
                <w:u w:val="single"/>
              </w:rPr>
            </w:rPrChange>
          </w:rPr>
          <w:t>();</w:t>
        </w:r>
      </w:ins>
    </w:p>
    <w:p w14:paraId="5AB9693D" w14:textId="77777777" w:rsidR="00902C51" w:rsidRPr="009329BA" w:rsidRDefault="00902C51" w:rsidP="00902C51">
      <w:pPr>
        <w:rPr>
          <w:ins w:id="7021" w:author="kalla madhu" w:date="2024-07-18T10:21:00Z" w16du:dateUtc="2024-07-18T04:51:00Z"/>
          <w:b/>
          <w:bCs/>
          <w:sz w:val="32"/>
          <w:szCs w:val="32"/>
          <w:rPrChange w:id="7022" w:author="kalla madhu" w:date="2024-07-18T10:21:00Z" w16du:dateUtc="2024-07-18T04:51:00Z">
            <w:rPr>
              <w:ins w:id="7023" w:author="kalla madhu" w:date="2024-07-18T10:21:00Z" w16du:dateUtc="2024-07-18T04:51:00Z"/>
              <w:b/>
              <w:bCs/>
              <w:sz w:val="32"/>
              <w:szCs w:val="32"/>
              <w:u w:val="single"/>
            </w:rPr>
          </w:rPrChange>
        </w:rPr>
      </w:pPr>
      <w:ins w:id="7024" w:author="kalla madhu" w:date="2024-07-18T10:21:00Z" w16du:dateUtc="2024-07-18T04:51:00Z">
        <w:r w:rsidRPr="009329BA">
          <w:rPr>
            <w:b/>
            <w:bCs/>
            <w:sz w:val="32"/>
            <w:szCs w:val="32"/>
            <w:rPrChange w:id="7025" w:author="kalla madhu" w:date="2024-07-18T10:21:00Z" w16du:dateUtc="2024-07-18T04:51:00Z">
              <w:rPr>
                <w:b/>
                <w:bCs/>
                <w:sz w:val="32"/>
                <w:szCs w:val="32"/>
                <w:u w:val="single"/>
              </w:rPr>
            </w:rPrChange>
          </w:rPr>
          <w:lastRenderedPageBreak/>
          <w:tab/>
          <w:t>}</w:t>
        </w:r>
      </w:ins>
    </w:p>
    <w:p w14:paraId="160727CC" w14:textId="77777777" w:rsidR="00902C51" w:rsidRPr="009329BA" w:rsidRDefault="00902C51" w:rsidP="00902C51">
      <w:pPr>
        <w:rPr>
          <w:ins w:id="7026" w:author="kalla madhu" w:date="2024-07-18T10:21:00Z" w16du:dateUtc="2024-07-18T04:51:00Z"/>
          <w:b/>
          <w:bCs/>
          <w:sz w:val="32"/>
          <w:szCs w:val="32"/>
          <w:rPrChange w:id="7027" w:author="kalla madhu" w:date="2024-07-18T10:21:00Z" w16du:dateUtc="2024-07-18T04:51:00Z">
            <w:rPr>
              <w:ins w:id="7028" w:author="kalla madhu" w:date="2024-07-18T10:21:00Z" w16du:dateUtc="2024-07-18T04:51:00Z"/>
              <w:b/>
              <w:bCs/>
              <w:sz w:val="32"/>
              <w:szCs w:val="32"/>
              <w:u w:val="single"/>
            </w:rPr>
          </w:rPrChange>
        </w:rPr>
      </w:pPr>
    </w:p>
    <w:p w14:paraId="7EA9FA65" w14:textId="2B8E8066" w:rsidR="00902C51" w:rsidRPr="009329BA" w:rsidRDefault="00902C51" w:rsidP="00902C51">
      <w:pPr>
        <w:rPr>
          <w:ins w:id="7029" w:author="kalla madhu" w:date="2024-07-18T10:21:00Z" w16du:dateUtc="2024-07-18T04:51:00Z"/>
          <w:b/>
          <w:bCs/>
          <w:sz w:val="32"/>
          <w:szCs w:val="32"/>
          <w:rPrChange w:id="7030" w:author="kalla madhu" w:date="2024-07-18T10:21:00Z" w16du:dateUtc="2024-07-18T04:51:00Z">
            <w:rPr>
              <w:ins w:id="7031" w:author="kalla madhu" w:date="2024-07-18T10:21:00Z" w16du:dateUtc="2024-07-18T04:51:00Z"/>
              <w:b/>
              <w:bCs/>
              <w:sz w:val="32"/>
              <w:szCs w:val="32"/>
              <w:u w:val="single"/>
            </w:rPr>
          </w:rPrChange>
        </w:rPr>
      </w:pPr>
      <w:ins w:id="7032" w:author="kalla madhu" w:date="2024-07-18T10:21:00Z" w16du:dateUtc="2024-07-18T04:51:00Z">
        <w:r w:rsidRPr="009329BA">
          <w:rPr>
            <w:b/>
            <w:bCs/>
            <w:sz w:val="32"/>
            <w:szCs w:val="32"/>
            <w:rPrChange w:id="7033" w:author="kalla madhu" w:date="2024-07-18T10:21:00Z" w16du:dateUtc="2024-07-18T04:51:00Z">
              <w:rPr>
                <w:b/>
                <w:bCs/>
                <w:sz w:val="32"/>
                <w:szCs w:val="32"/>
                <w:u w:val="single"/>
              </w:rPr>
            </w:rPrChange>
          </w:rPr>
          <w:t>}</w:t>
        </w:r>
      </w:ins>
    </w:p>
    <w:p w14:paraId="6D835E7E" w14:textId="77777777" w:rsidR="00325792" w:rsidRPr="009329BA" w:rsidRDefault="00325792" w:rsidP="00902C51">
      <w:pPr>
        <w:rPr>
          <w:ins w:id="7034" w:author="kalla madhu" w:date="2024-07-18T10:21:00Z" w16du:dateUtc="2024-07-18T04:51:00Z"/>
          <w:b/>
          <w:bCs/>
          <w:sz w:val="32"/>
          <w:szCs w:val="32"/>
          <w:rPrChange w:id="7035" w:author="kalla madhu" w:date="2024-07-18T10:21:00Z" w16du:dateUtc="2024-07-18T04:51:00Z">
            <w:rPr>
              <w:ins w:id="7036" w:author="kalla madhu" w:date="2024-07-18T10:21:00Z" w16du:dateUtc="2024-07-18T04:51:00Z"/>
              <w:b/>
              <w:bCs/>
              <w:sz w:val="32"/>
              <w:szCs w:val="32"/>
              <w:u w:val="single"/>
            </w:rPr>
          </w:rPrChange>
        </w:rPr>
      </w:pPr>
    </w:p>
    <w:p w14:paraId="472F980D" w14:textId="3DA2DF09" w:rsidR="00325792" w:rsidRPr="009329BA" w:rsidRDefault="00325792" w:rsidP="00902C51">
      <w:pPr>
        <w:rPr>
          <w:ins w:id="7037" w:author="kalla madhu" w:date="2024-07-18T10:21:00Z" w16du:dateUtc="2024-07-18T04:51:00Z"/>
          <w:b/>
          <w:bCs/>
          <w:sz w:val="32"/>
          <w:szCs w:val="32"/>
          <w:rPrChange w:id="7038" w:author="kalla madhu" w:date="2024-07-18T10:21:00Z" w16du:dateUtc="2024-07-18T04:51:00Z">
            <w:rPr>
              <w:ins w:id="7039" w:author="kalla madhu" w:date="2024-07-18T10:21:00Z" w16du:dateUtc="2024-07-18T04:51:00Z"/>
              <w:b/>
              <w:bCs/>
              <w:sz w:val="32"/>
              <w:szCs w:val="32"/>
              <w:u w:val="single"/>
            </w:rPr>
          </w:rPrChange>
        </w:rPr>
      </w:pPr>
      <w:ins w:id="7040" w:author="kalla madhu" w:date="2024-07-18T10:21:00Z" w16du:dateUtc="2024-07-18T04:51:00Z">
        <w:r w:rsidRPr="009329BA">
          <w:rPr>
            <w:b/>
            <w:bCs/>
            <w:sz w:val="32"/>
            <w:szCs w:val="32"/>
            <w:highlight w:val="yellow"/>
            <w:rPrChange w:id="7041" w:author="kalla madhu" w:date="2024-07-18T10:21:00Z" w16du:dateUtc="2024-07-18T04:51:00Z">
              <w:rPr>
                <w:b/>
                <w:bCs/>
                <w:sz w:val="32"/>
                <w:szCs w:val="32"/>
                <w:u w:val="single"/>
              </w:rPr>
            </w:rPrChange>
          </w:rPr>
          <w:t>Web.xml</w:t>
        </w:r>
      </w:ins>
    </w:p>
    <w:p w14:paraId="73ACE019" w14:textId="77777777" w:rsidR="00325792" w:rsidRPr="009329BA" w:rsidRDefault="00325792" w:rsidP="00325792">
      <w:pPr>
        <w:rPr>
          <w:ins w:id="7042" w:author="kalla madhu" w:date="2024-07-18T10:21:00Z"/>
          <w:b/>
          <w:bCs/>
          <w:sz w:val="32"/>
          <w:szCs w:val="32"/>
          <w:rPrChange w:id="7043" w:author="kalla madhu" w:date="2024-07-18T10:21:00Z" w16du:dateUtc="2024-07-18T04:51:00Z">
            <w:rPr>
              <w:ins w:id="7044" w:author="kalla madhu" w:date="2024-07-18T10:21:00Z"/>
              <w:b/>
              <w:bCs/>
              <w:sz w:val="32"/>
              <w:szCs w:val="32"/>
              <w:u w:val="single"/>
            </w:rPr>
          </w:rPrChange>
        </w:rPr>
      </w:pPr>
      <w:ins w:id="7045" w:author="kalla madhu" w:date="2024-07-18T10:21:00Z">
        <w:r w:rsidRPr="009329BA">
          <w:rPr>
            <w:b/>
            <w:bCs/>
            <w:sz w:val="32"/>
            <w:szCs w:val="32"/>
            <w:rPrChange w:id="7046" w:author="kalla madhu" w:date="2024-07-18T10:21:00Z" w16du:dateUtc="2024-07-18T04:51:00Z">
              <w:rPr>
                <w:b/>
                <w:bCs/>
                <w:sz w:val="32"/>
                <w:szCs w:val="32"/>
                <w:u w:val="single"/>
              </w:rPr>
            </w:rPrChange>
          </w:rPr>
          <w:t>&lt;?xml version=</w:t>
        </w:r>
        <w:r w:rsidRPr="009329BA">
          <w:rPr>
            <w:b/>
            <w:bCs/>
            <w:i/>
            <w:iCs/>
            <w:sz w:val="32"/>
            <w:szCs w:val="32"/>
            <w:rPrChange w:id="7047" w:author="kalla madhu" w:date="2024-07-18T10:21:00Z" w16du:dateUtc="2024-07-18T04:51:00Z">
              <w:rPr>
                <w:b/>
                <w:bCs/>
                <w:i/>
                <w:iCs/>
                <w:sz w:val="32"/>
                <w:szCs w:val="32"/>
                <w:u w:val="single"/>
              </w:rPr>
            </w:rPrChange>
          </w:rPr>
          <w:t>"1.0"</w:t>
        </w:r>
        <w:r w:rsidRPr="009329BA">
          <w:rPr>
            <w:b/>
            <w:bCs/>
            <w:sz w:val="32"/>
            <w:szCs w:val="32"/>
            <w:rPrChange w:id="7048" w:author="kalla madhu" w:date="2024-07-18T10:21:00Z" w16du:dateUtc="2024-07-18T04:51:00Z">
              <w:rPr>
                <w:b/>
                <w:bCs/>
                <w:sz w:val="32"/>
                <w:szCs w:val="32"/>
                <w:u w:val="single"/>
              </w:rPr>
            </w:rPrChange>
          </w:rPr>
          <w:t xml:space="preserve"> encoding=</w:t>
        </w:r>
        <w:r w:rsidRPr="009329BA">
          <w:rPr>
            <w:b/>
            <w:bCs/>
            <w:i/>
            <w:iCs/>
            <w:sz w:val="32"/>
            <w:szCs w:val="32"/>
            <w:rPrChange w:id="7049" w:author="kalla madhu" w:date="2024-07-18T10:21:00Z" w16du:dateUtc="2024-07-18T04:51:00Z">
              <w:rPr>
                <w:b/>
                <w:bCs/>
                <w:i/>
                <w:iCs/>
                <w:sz w:val="32"/>
                <w:szCs w:val="32"/>
                <w:u w:val="single"/>
              </w:rPr>
            </w:rPrChange>
          </w:rPr>
          <w:t>"UTF-8"</w:t>
        </w:r>
        <w:r w:rsidRPr="009329BA">
          <w:rPr>
            <w:b/>
            <w:bCs/>
            <w:sz w:val="32"/>
            <w:szCs w:val="32"/>
            <w:rPrChange w:id="7050" w:author="kalla madhu" w:date="2024-07-18T10:21:00Z" w16du:dateUtc="2024-07-18T04:51:00Z">
              <w:rPr>
                <w:b/>
                <w:bCs/>
                <w:sz w:val="32"/>
                <w:szCs w:val="32"/>
                <w:u w:val="single"/>
              </w:rPr>
            </w:rPrChange>
          </w:rPr>
          <w:t>?&gt;</w:t>
        </w:r>
      </w:ins>
    </w:p>
    <w:p w14:paraId="4A1E1ADD" w14:textId="77777777" w:rsidR="00325792" w:rsidRPr="009329BA" w:rsidRDefault="00325792" w:rsidP="00325792">
      <w:pPr>
        <w:rPr>
          <w:ins w:id="7051" w:author="kalla madhu" w:date="2024-07-18T10:21:00Z"/>
          <w:b/>
          <w:bCs/>
          <w:sz w:val="32"/>
          <w:szCs w:val="32"/>
          <w:rPrChange w:id="7052" w:author="kalla madhu" w:date="2024-07-18T10:21:00Z" w16du:dateUtc="2024-07-18T04:51:00Z">
            <w:rPr>
              <w:ins w:id="7053" w:author="kalla madhu" w:date="2024-07-18T10:21:00Z"/>
              <w:b/>
              <w:bCs/>
              <w:sz w:val="32"/>
              <w:szCs w:val="32"/>
              <w:u w:val="single"/>
            </w:rPr>
          </w:rPrChange>
        </w:rPr>
      </w:pPr>
      <w:ins w:id="7054" w:author="kalla madhu" w:date="2024-07-18T10:21:00Z">
        <w:r w:rsidRPr="009329BA">
          <w:rPr>
            <w:b/>
            <w:bCs/>
            <w:sz w:val="32"/>
            <w:szCs w:val="32"/>
            <w:rPrChange w:id="7055" w:author="kalla madhu" w:date="2024-07-18T10:21:00Z" w16du:dateUtc="2024-07-18T04:51:00Z">
              <w:rPr>
                <w:b/>
                <w:bCs/>
                <w:sz w:val="32"/>
                <w:szCs w:val="32"/>
                <w:u w:val="single"/>
              </w:rPr>
            </w:rPrChange>
          </w:rPr>
          <w:t xml:space="preserve">&lt;web-app </w:t>
        </w:r>
        <w:proofErr w:type="spellStart"/>
        <w:proofErr w:type="gramStart"/>
        <w:r w:rsidRPr="009329BA">
          <w:rPr>
            <w:b/>
            <w:bCs/>
            <w:sz w:val="32"/>
            <w:szCs w:val="32"/>
            <w:rPrChange w:id="7056" w:author="kalla madhu" w:date="2024-07-18T10:21:00Z" w16du:dateUtc="2024-07-18T04:51:00Z">
              <w:rPr>
                <w:b/>
                <w:bCs/>
                <w:sz w:val="32"/>
                <w:szCs w:val="32"/>
                <w:u w:val="single"/>
              </w:rPr>
            </w:rPrChange>
          </w:rPr>
          <w:t>xmlns:xsi</w:t>
        </w:r>
        <w:proofErr w:type="spellEnd"/>
        <w:proofErr w:type="gramEnd"/>
        <w:r w:rsidRPr="009329BA">
          <w:rPr>
            <w:b/>
            <w:bCs/>
            <w:sz w:val="32"/>
            <w:szCs w:val="32"/>
            <w:rPrChange w:id="7057" w:author="kalla madhu" w:date="2024-07-18T10:21:00Z" w16du:dateUtc="2024-07-18T04:51:00Z">
              <w:rPr>
                <w:b/>
                <w:bCs/>
                <w:sz w:val="32"/>
                <w:szCs w:val="32"/>
                <w:u w:val="single"/>
              </w:rPr>
            </w:rPrChange>
          </w:rPr>
          <w:t>=</w:t>
        </w:r>
        <w:r w:rsidRPr="009329BA">
          <w:rPr>
            <w:b/>
            <w:bCs/>
            <w:i/>
            <w:iCs/>
            <w:sz w:val="32"/>
            <w:szCs w:val="32"/>
            <w:rPrChange w:id="7058" w:author="kalla madhu" w:date="2024-07-18T10:21:00Z" w16du:dateUtc="2024-07-18T04:51:00Z">
              <w:rPr>
                <w:b/>
                <w:bCs/>
                <w:i/>
                <w:iCs/>
                <w:sz w:val="32"/>
                <w:szCs w:val="32"/>
                <w:u w:val="single"/>
              </w:rPr>
            </w:rPrChange>
          </w:rPr>
          <w:t>"http://www.w3.org/2001/XMLSchema-instance"</w:t>
        </w:r>
        <w:r w:rsidRPr="009329BA">
          <w:rPr>
            <w:b/>
            <w:bCs/>
            <w:sz w:val="32"/>
            <w:szCs w:val="32"/>
            <w:rPrChange w:id="7059" w:author="kalla madhu" w:date="2024-07-18T10:21:00Z" w16du:dateUtc="2024-07-18T04:51:00Z">
              <w:rPr>
                <w:b/>
                <w:bCs/>
                <w:sz w:val="32"/>
                <w:szCs w:val="32"/>
                <w:u w:val="single"/>
              </w:rPr>
            </w:rPrChange>
          </w:rPr>
          <w:t xml:space="preserve"> </w:t>
        </w:r>
        <w:proofErr w:type="spellStart"/>
        <w:r w:rsidRPr="009329BA">
          <w:rPr>
            <w:b/>
            <w:bCs/>
            <w:sz w:val="32"/>
            <w:szCs w:val="32"/>
            <w:rPrChange w:id="7060" w:author="kalla madhu" w:date="2024-07-18T10:21:00Z" w16du:dateUtc="2024-07-18T04:51:00Z">
              <w:rPr>
                <w:b/>
                <w:bCs/>
                <w:sz w:val="32"/>
                <w:szCs w:val="32"/>
                <w:u w:val="single"/>
              </w:rPr>
            </w:rPrChange>
          </w:rPr>
          <w:t>xmlns</w:t>
        </w:r>
        <w:proofErr w:type="spellEnd"/>
        <w:r w:rsidRPr="009329BA">
          <w:rPr>
            <w:b/>
            <w:bCs/>
            <w:sz w:val="32"/>
            <w:szCs w:val="32"/>
            <w:rPrChange w:id="7061" w:author="kalla madhu" w:date="2024-07-18T10:21:00Z" w16du:dateUtc="2024-07-18T04:51:00Z">
              <w:rPr>
                <w:b/>
                <w:bCs/>
                <w:sz w:val="32"/>
                <w:szCs w:val="32"/>
                <w:u w:val="single"/>
              </w:rPr>
            </w:rPrChange>
          </w:rPr>
          <w:t>=</w:t>
        </w:r>
        <w:r w:rsidRPr="009329BA">
          <w:rPr>
            <w:b/>
            <w:bCs/>
            <w:i/>
            <w:iCs/>
            <w:sz w:val="32"/>
            <w:szCs w:val="32"/>
            <w:rPrChange w:id="7062" w:author="kalla madhu" w:date="2024-07-18T10:21:00Z" w16du:dateUtc="2024-07-18T04:51:00Z">
              <w:rPr>
                <w:b/>
                <w:bCs/>
                <w:i/>
                <w:iCs/>
                <w:sz w:val="32"/>
                <w:szCs w:val="32"/>
                <w:u w:val="single"/>
              </w:rPr>
            </w:rPrChange>
          </w:rPr>
          <w:t>"https://jakarta.ee/xml/ns/</w:t>
        </w:r>
        <w:proofErr w:type="spellStart"/>
        <w:r w:rsidRPr="009329BA">
          <w:rPr>
            <w:b/>
            <w:bCs/>
            <w:i/>
            <w:iCs/>
            <w:sz w:val="32"/>
            <w:szCs w:val="32"/>
            <w:rPrChange w:id="7063" w:author="kalla madhu" w:date="2024-07-18T10:21:00Z" w16du:dateUtc="2024-07-18T04:51:00Z">
              <w:rPr>
                <w:b/>
                <w:bCs/>
                <w:i/>
                <w:iCs/>
                <w:sz w:val="32"/>
                <w:szCs w:val="32"/>
                <w:u w:val="single"/>
              </w:rPr>
            </w:rPrChange>
          </w:rPr>
          <w:t>jakartaee</w:t>
        </w:r>
        <w:proofErr w:type="spellEnd"/>
        <w:r w:rsidRPr="009329BA">
          <w:rPr>
            <w:b/>
            <w:bCs/>
            <w:i/>
            <w:iCs/>
            <w:sz w:val="32"/>
            <w:szCs w:val="32"/>
            <w:rPrChange w:id="7064" w:author="kalla madhu" w:date="2024-07-18T10:21:00Z" w16du:dateUtc="2024-07-18T04:51:00Z">
              <w:rPr>
                <w:b/>
                <w:bCs/>
                <w:i/>
                <w:iCs/>
                <w:sz w:val="32"/>
                <w:szCs w:val="32"/>
                <w:u w:val="single"/>
              </w:rPr>
            </w:rPrChange>
          </w:rPr>
          <w:t>"</w:t>
        </w:r>
        <w:r w:rsidRPr="009329BA">
          <w:rPr>
            <w:b/>
            <w:bCs/>
            <w:sz w:val="32"/>
            <w:szCs w:val="32"/>
            <w:rPrChange w:id="7065" w:author="kalla madhu" w:date="2024-07-18T10:21:00Z" w16du:dateUtc="2024-07-18T04:51:00Z">
              <w:rPr>
                <w:b/>
                <w:bCs/>
                <w:sz w:val="32"/>
                <w:szCs w:val="32"/>
                <w:u w:val="single"/>
              </w:rPr>
            </w:rPrChange>
          </w:rPr>
          <w:t xml:space="preserve"> </w:t>
        </w:r>
        <w:proofErr w:type="spellStart"/>
        <w:r w:rsidRPr="009329BA">
          <w:rPr>
            <w:b/>
            <w:bCs/>
            <w:sz w:val="32"/>
            <w:szCs w:val="32"/>
            <w:rPrChange w:id="7066" w:author="kalla madhu" w:date="2024-07-18T10:21:00Z" w16du:dateUtc="2024-07-18T04:51:00Z">
              <w:rPr>
                <w:b/>
                <w:bCs/>
                <w:sz w:val="32"/>
                <w:szCs w:val="32"/>
                <w:u w:val="single"/>
              </w:rPr>
            </w:rPrChange>
          </w:rPr>
          <w:t>xsi:schemaLocation</w:t>
        </w:r>
        <w:proofErr w:type="spellEnd"/>
        <w:r w:rsidRPr="009329BA">
          <w:rPr>
            <w:b/>
            <w:bCs/>
            <w:sz w:val="32"/>
            <w:szCs w:val="32"/>
            <w:rPrChange w:id="7067" w:author="kalla madhu" w:date="2024-07-18T10:21:00Z" w16du:dateUtc="2024-07-18T04:51:00Z">
              <w:rPr>
                <w:b/>
                <w:bCs/>
                <w:sz w:val="32"/>
                <w:szCs w:val="32"/>
                <w:u w:val="single"/>
              </w:rPr>
            </w:rPrChange>
          </w:rPr>
          <w:t>=</w:t>
        </w:r>
        <w:r w:rsidRPr="009329BA">
          <w:rPr>
            <w:b/>
            <w:bCs/>
            <w:i/>
            <w:iCs/>
            <w:sz w:val="32"/>
            <w:szCs w:val="32"/>
            <w:rPrChange w:id="7068" w:author="kalla madhu" w:date="2024-07-18T10:21:00Z" w16du:dateUtc="2024-07-18T04:51:00Z">
              <w:rPr>
                <w:b/>
                <w:bCs/>
                <w:i/>
                <w:iCs/>
                <w:sz w:val="32"/>
                <w:szCs w:val="32"/>
                <w:u w:val="single"/>
              </w:rPr>
            </w:rPrChange>
          </w:rPr>
          <w:t>"https://jakarta.ee/xml/ns/</w:t>
        </w:r>
        <w:proofErr w:type="spellStart"/>
        <w:r w:rsidRPr="009329BA">
          <w:rPr>
            <w:b/>
            <w:bCs/>
            <w:i/>
            <w:iCs/>
            <w:sz w:val="32"/>
            <w:szCs w:val="32"/>
            <w:rPrChange w:id="7069" w:author="kalla madhu" w:date="2024-07-18T10:21:00Z" w16du:dateUtc="2024-07-18T04:51:00Z">
              <w:rPr>
                <w:b/>
                <w:bCs/>
                <w:i/>
                <w:iCs/>
                <w:sz w:val="32"/>
                <w:szCs w:val="32"/>
                <w:u w:val="single"/>
              </w:rPr>
            </w:rPrChange>
          </w:rPr>
          <w:t>jakartaee</w:t>
        </w:r>
        <w:proofErr w:type="spellEnd"/>
        <w:r w:rsidRPr="009329BA">
          <w:rPr>
            <w:b/>
            <w:bCs/>
            <w:i/>
            <w:iCs/>
            <w:sz w:val="32"/>
            <w:szCs w:val="32"/>
            <w:rPrChange w:id="7070" w:author="kalla madhu" w:date="2024-07-18T10:21:00Z" w16du:dateUtc="2024-07-18T04:51:00Z">
              <w:rPr>
                <w:b/>
                <w:bCs/>
                <w:i/>
                <w:iCs/>
                <w:sz w:val="32"/>
                <w:szCs w:val="32"/>
                <w:u w:val="single"/>
              </w:rPr>
            </w:rPrChange>
          </w:rPr>
          <w:t xml:space="preserve"> https://jakarta.ee/xml/ns/jakartaee/web-app_6_0.xsd"</w:t>
        </w:r>
        <w:r w:rsidRPr="009329BA">
          <w:rPr>
            <w:b/>
            <w:bCs/>
            <w:sz w:val="32"/>
            <w:szCs w:val="32"/>
            <w:rPrChange w:id="7071" w:author="kalla madhu" w:date="2024-07-18T10:21:00Z" w16du:dateUtc="2024-07-18T04:51:00Z">
              <w:rPr>
                <w:b/>
                <w:bCs/>
                <w:sz w:val="32"/>
                <w:szCs w:val="32"/>
                <w:u w:val="single"/>
              </w:rPr>
            </w:rPrChange>
          </w:rPr>
          <w:t xml:space="preserve"> version=</w:t>
        </w:r>
        <w:r w:rsidRPr="009329BA">
          <w:rPr>
            <w:b/>
            <w:bCs/>
            <w:i/>
            <w:iCs/>
            <w:sz w:val="32"/>
            <w:szCs w:val="32"/>
            <w:rPrChange w:id="7072" w:author="kalla madhu" w:date="2024-07-18T10:21:00Z" w16du:dateUtc="2024-07-18T04:51:00Z">
              <w:rPr>
                <w:b/>
                <w:bCs/>
                <w:i/>
                <w:iCs/>
                <w:sz w:val="32"/>
                <w:szCs w:val="32"/>
                <w:u w:val="single"/>
              </w:rPr>
            </w:rPrChange>
          </w:rPr>
          <w:t>"6.0"</w:t>
        </w:r>
        <w:r w:rsidRPr="009329BA">
          <w:rPr>
            <w:b/>
            <w:bCs/>
            <w:sz w:val="32"/>
            <w:szCs w:val="32"/>
            <w:rPrChange w:id="7073" w:author="kalla madhu" w:date="2024-07-18T10:21:00Z" w16du:dateUtc="2024-07-18T04:51:00Z">
              <w:rPr>
                <w:b/>
                <w:bCs/>
                <w:sz w:val="32"/>
                <w:szCs w:val="32"/>
                <w:u w:val="single"/>
              </w:rPr>
            </w:rPrChange>
          </w:rPr>
          <w:t>&gt;</w:t>
        </w:r>
      </w:ins>
    </w:p>
    <w:p w14:paraId="7FF96CD1" w14:textId="77777777" w:rsidR="00325792" w:rsidRPr="009329BA" w:rsidRDefault="00325792" w:rsidP="00325792">
      <w:pPr>
        <w:rPr>
          <w:ins w:id="7074" w:author="kalla madhu" w:date="2024-07-18T10:21:00Z"/>
          <w:b/>
          <w:bCs/>
          <w:sz w:val="32"/>
          <w:szCs w:val="32"/>
          <w:rPrChange w:id="7075" w:author="kalla madhu" w:date="2024-07-18T10:21:00Z" w16du:dateUtc="2024-07-18T04:51:00Z">
            <w:rPr>
              <w:ins w:id="7076" w:author="kalla madhu" w:date="2024-07-18T10:21:00Z"/>
              <w:b/>
              <w:bCs/>
              <w:sz w:val="32"/>
              <w:szCs w:val="32"/>
              <w:u w:val="single"/>
            </w:rPr>
          </w:rPrChange>
        </w:rPr>
      </w:pPr>
      <w:ins w:id="7077" w:author="kalla madhu" w:date="2024-07-18T10:21:00Z">
        <w:r w:rsidRPr="009329BA">
          <w:rPr>
            <w:b/>
            <w:bCs/>
            <w:sz w:val="32"/>
            <w:szCs w:val="32"/>
            <w:rPrChange w:id="7078" w:author="kalla madhu" w:date="2024-07-18T10:21:00Z" w16du:dateUtc="2024-07-18T04:51:00Z">
              <w:rPr>
                <w:b/>
                <w:bCs/>
                <w:sz w:val="32"/>
                <w:szCs w:val="32"/>
                <w:u w:val="single"/>
              </w:rPr>
            </w:rPrChange>
          </w:rPr>
          <w:t xml:space="preserve">  &lt;servlet&gt;</w:t>
        </w:r>
      </w:ins>
    </w:p>
    <w:p w14:paraId="1ED09AA5" w14:textId="77777777" w:rsidR="00325792" w:rsidRPr="009329BA" w:rsidRDefault="00325792" w:rsidP="00325792">
      <w:pPr>
        <w:rPr>
          <w:ins w:id="7079" w:author="kalla madhu" w:date="2024-07-18T10:21:00Z"/>
          <w:b/>
          <w:bCs/>
          <w:sz w:val="32"/>
          <w:szCs w:val="32"/>
          <w:rPrChange w:id="7080" w:author="kalla madhu" w:date="2024-07-18T10:21:00Z" w16du:dateUtc="2024-07-18T04:51:00Z">
            <w:rPr>
              <w:ins w:id="7081" w:author="kalla madhu" w:date="2024-07-18T10:21:00Z"/>
              <w:b/>
              <w:bCs/>
              <w:sz w:val="32"/>
              <w:szCs w:val="32"/>
              <w:u w:val="single"/>
            </w:rPr>
          </w:rPrChange>
        </w:rPr>
      </w:pPr>
      <w:ins w:id="7082" w:author="kalla madhu" w:date="2024-07-18T10:21:00Z">
        <w:r w:rsidRPr="009329BA">
          <w:rPr>
            <w:b/>
            <w:bCs/>
            <w:sz w:val="32"/>
            <w:szCs w:val="32"/>
            <w:rPrChange w:id="7083" w:author="kalla madhu" w:date="2024-07-18T10:21:00Z" w16du:dateUtc="2024-07-18T04:51:00Z">
              <w:rPr>
                <w:b/>
                <w:bCs/>
                <w:sz w:val="32"/>
                <w:szCs w:val="32"/>
                <w:u w:val="single"/>
              </w:rPr>
            </w:rPrChange>
          </w:rPr>
          <w:t xml:space="preserve">    &lt;servlet-name&gt;</w:t>
        </w:r>
        <w:proofErr w:type="spellStart"/>
        <w:r w:rsidRPr="009329BA">
          <w:rPr>
            <w:b/>
            <w:bCs/>
            <w:sz w:val="32"/>
            <w:szCs w:val="32"/>
            <w:rPrChange w:id="7084" w:author="kalla madhu" w:date="2024-07-18T10:21:00Z" w16du:dateUtc="2024-07-18T04:51:00Z">
              <w:rPr>
                <w:b/>
                <w:bCs/>
                <w:sz w:val="32"/>
                <w:szCs w:val="32"/>
                <w:u w:val="single"/>
              </w:rPr>
            </w:rPrChange>
          </w:rPr>
          <w:t>MyServlet</w:t>
        </w:r>
        <w:proofErr w:type="spellEnd"/>
        <w:r w:rsidRPr="009329BA">
          <w:rPr>
            <w:b/>
            <w:bCs/>
            <w:sz w:val="32"/>
            <w:szCs w:val="32"/>
            <w:rPrChange w:id="7085" w:author="kalla madhu" w:date="2024-07-18T10:21:00Z" w16du:dateUtc="2024-07-18T04:51:00Z">
              <w:rPr>
                <w:b/>
                <w:bCs/>
                <w:sz w:val="32"/>
                <w:szCs w:val="32"/>
                <w:u w:val="single"/>
              </w:rPr>
            </w:rPrChange>
          </w:rPr>
          <w:t>&lt;/servlet-name&gt;</w:t>
        </w:r>
      </w:ins>
    </w:p>
    <w:p w14:paraId="43C96436" w14:textId="77777777" w:rsidR="00325792" w:rsidRPr="009329BA" w:rsidRDefault="00325792" w:rsidP="00325792">
      <w:pPr>
        <w:rPr>
          <w:ins w:id="7086" w:author="kalla madhu" w:date="2024-07-18T10:21:00Z"/>
          <w:b/>
          <w:bCs/>
          <w:sz w:val="32"/>
          <w:szCs w:val="32"/>
          <w:rPrChange w:id="7087" w:author="kalla madhu" w:date="2024-07-18T10:21:00Z" w16du:dateUtc="2024-07-18T04:51:00Z">
            <w:rPr>
              <w:ins w:id="7088" w:author="kalla madhu" w:date="2024-07-18T10:21:00Z"/>
              <w:b/>
              <w:bCs/>
              <w:sz w:val="32"/>
              <w:szCs w:val="32"/>
              <w:u w:val="single"/>
            </w:rPr>
          </w:rPrChange>
        </w:rPr>
      </w:pPr>
      <w:ins w:id="7089" w:author="kalla madhu" w:date="2024-07-18T10:21:00Z">
        <w:r w:rsidRPr="009329BA">
          <w:rPr>
            <w:b/>
            <w:bCs/>
            <w:sz w:val="32"/>
            <w:szCs w:val="32"/>
            <w:rPrChange w:id="7090" w:author="kalla madhu" w:date="2024-07-18T10:21:00Z" w16du:dateUtc="2024-07-18T04:51:00Z">
              <w:rPr>
                <w:b/>
                <w:bCs/>
                <w:sz w:val="32"/>
                <w:szCs w:val="32"/>
                <w:u w:val="single"/>
              </w:rPr>
            </w:rPrChange>
          </w:rPr>
          <w:t xml:space="preserve">    &lt;servlet-class&gt;p1.MyServlet&lt;/servlet-class&gt;</w:t>
        </w:r>
      </w:ins>
    </w:p>
    <w:p w14:paraId="20165545" w14:textId="77777777" w:rsidR="00325792" w:rsidRPr="009329BA" w:rsidRDefault="00325792" w:rsidP="00325792">
      <w:pPr>
        <w:rPr>
          <w:ins w:id="7091" w:author="kalla madhu" w:date="2024-07-18T10:21:00Z"/>
          <w:b/>
          <w:bCs/>
          <w:sz w:val="32"/>
          <w:szCs w:val="32"/>
          <w:rPrChange w:id="7092" w:author="kalla madhu" w:date="2024-07-18T10:21:00Z" w16du:dateUtc="2024-07-18T04:51:00Z">
            <w:rPr>
              <w:ins w:id="7093" w:author="kalla madhu" w:date="2024-07-18T10:21:00Z"/>
              <w:b/>
              <w:bCs/>
              <w:sz w:val="32"/>
              <w:szCs w:val="32"/>
              <w:u w:val="single"/>
            </w:rPr>
          </w:rPrChange>
        </w:rPr>
      </w:pPr>
      <w:ins w:id="7094" w:author="kalla madhu" w:date="2024-07-18T10:21:00Z">
        <w:r w:rsidRPr="009329BA">
          <w:rPr>
            <w:b/>
            <w:bCs/>
            <w:sz w:val="32"/>
            <w:szCs w:val="32"/>
            <w:rPrChange w:id="7095" w:author="kalla madhu" w:date="2024-07-18T10:21:00Z" w16du:dateUtc="2024-07-18T04:51:00Z">
              <w:rPr>
                <w:b/>
                <w:bCs/>
                <w:sz w:val="32"/>
                <w:szCs w:val="32"/>
                <w:u w:val="single"/>
              </w:rPr>
            </w:rPrChange>
          </w:rPr>
          <w:t xml:space="preserve">    &lt;</w:t>
        </w:r>
        <w:proofErr w:type="spellStart"/>
        <w:r w:rsidRPr="009329BA">
          <w:rPr>
            <w:b/>
            <w:bCs/>
            <w:sz w:val="32"/>
            <w:szCs w:val="32"/>
            <w:rPrChange w:id="7096" w:author="kalla madhu" w:date="2024-07-18T10:21:00Z" w16du:dateUtc="2024-07-18T04:51:00Z">
              <w:rPr>
                <w:b/>
                <w:bCs/>
                <w:sz w:val="32"/>
                <w:szCs w:val="32"/>
                <w:u w:val="single"/>
              </w:rPr>
            </w:rPrChange>
          </w:rPr>
          <w:t>init</w:t>
        </w:r>
        <w:proofErr w:type="spellEnd"/>
        <w:r w:rsidRPr="009329BA">
          <w:rPr>
            <w:b/>
            <w:bCs/>
            <w:sz w:val="32"/>
            <w:szCs w:val="32"/>
            <w:rPrChange w:id="7097" w:author="kalla madhu" w:date="2024-07-18T10:21:00Z" w16du:dateUtc="2024-07-18T04:51:00Z">
              <w:rPr>
                <w:b/>
                <w:bCs/>
                <w:sz w:val="32"/>
                <w:szCs w:val="32"/>
                <w:u w:val="single"/>
              </w:rPr>
            </w:rPrChange>
          </w:rPr>
          <w:t>-param&gt;</w:t>
        </w:r>
      </w:ins>
    </w:p>
    <w:p w14:paraId="13D1EFE4" w14:textId="77777777" w:rsidR="00325792" w:rsidRPr="009329BA" w:rsidRDefault="00325792" w:rsidP="00325792">
      <w:pPr>
        <w:rPr>
          <w:ins w:id="7098" w:author="kalla madhu" w:date="2024-07-18T10:21:00Z"/>
          <w:b/>
          <w:bCs/>
          <w:sz w:val="32"/>
          <w:szCs w:val="32"/>
          <w:rPrChange w:id="7099" w:author="kalla madhu" w:date="2024-07-18T10:21:00Z" w16du:dateUtc="2024-07-18T04:51:00Z">
            <w:rPr>
              <w:ins w:id="7100" w:author="kalla madhu" w:date="2024-07-18T10:21:00Z"/>
              <w:b/>
              <w:bCs/>
              <w:sz w:val="32"/>
              <w:szCs w:val="32"/>
              <w:u w:val="single"/>
            </w:rPr>
          </w:rPrChange>
        </w:rPr>
      </w:pPr>
      <w:ins w:id="7101" w:author="kalla madhu" w:date="2024-07-18T10:21:00Z">
        <w:r w:rsidRPr="009329BA">
          <w:rPr>
            <w:b/>
            <w:bCs/>
            <w:sz w:val="32"/>
            <w:szCs w:val="32"/>
            <w:rPrChange w:id="7102" w:author="kalla madhu" w:date="2024-07-18T10:21:00Z" w16du:dateUtc="2024-07-18T04:51:00Z">
              <w:rPr>
                <w:b/>
                <w:bCs/>
                <w:sz w:val="32"/>
                <w:szCs w:val="32"/>
                <w:u w:val="single"/>
              </w:rPr>
            </w:rPrChange>
          </w:rPr>
          <w:t xml:space="preserve">      &lt;description&gt;it is the </w:t>
        </w:r>
        <w:proofErr w:type="gramStart"/>
        <w:r w:rsidRPr="009329BA">
          <w:rPr>
            <w:b/>
            <w:bCs/>
            <w:sz w:val="32"/>
            <w:szCs w:val="32"/>
            <w:rPrChange w:id="7103" w:author="kalla madhu" w:date="2024-07-18T10:21:00Z" w16du:dateUtc="2024-07-18T04:51:00Z">
              <w:rPr>
                <w:b/>
                <w:bCs/>
                <w:sz w:val="32"/>
                <w:szCs w:val="32"/>
                <w:u w:val="single"/>
              </w:rPr>
            </w:rPrChange>
          </w:rPr>
          <w:t>user</w:t>
        </w:r>
        <w:proofErr w:type="gramEnd"/>
        <w:r w:rsidRPr="009329BA">
          <w:rPr>
            <w:b/>
            <w:bCs/>
            <w:sz w:val="32"/>
            <w:szCs w:val="32"/>
            <w:rPrChange w:id="7104" w:author="kalla madhu" w:date="2024-07-18T10:21:00Z" w16du:dateUtc="2024-07-18T04:51:00Z">
              <w:rPr>
                <w:b/>
                <w:bCs/>
                <w:sz w:val="32"/>
                <w:szCs w:val="32"/>
                <w:u w:val="single"/>
              </w:rPr>
            </w:rPrChange>
          </w:rPr>
          <w:t xml:space="preserve"> name of </w:t>
        </w:r>
        <w:proofErr w:type="spellStart"/>
        <w:r w:rsidRPr="009329BA">
          <w:rPr>
            <w:b/>
            <w:bCs/>
            <w:sz w:val="32"/>
            <w:szCs w:val="32"/>
            <w:rPrChange w:id="7105" w:author="kalla madhu" w:date="2024-07-18T10:21:00Z" w16du:dateUtc="2024-07-18T04:51:00Z">
              <w:rPr>
                <w:b/>
                <w:bCs/>
                <w:sz w:val="32"/>
                <w:szCs w:val="32"/>
                <w:u w:val="single"/>
              </w:rPr>
            </w:rPrChange>
          </w:rPr>
          <w:t>mysql</w:t>
        </w:r>
        <w:proofErr w:type="spellEnd"/>
        <w:r w:rsidRPr="009329BA">
          <w:rPr>
            <w:b/>
            <w:bCs/>
            <w:sz w:val="32"/>
            <w:szCs w:val="32"/>
            <w:rPrChange w:id="7106" w:author="kalla madhu" w:date="2024-07-18T10:21:00Z" w16du:dateUtc="2024-07-18T04:51:00Z">
              <w:rPr>
                <w:b/>
                <w:bCs/>
                <w:sz w:val="32"/>
                <w:szCs w:val="32"/>
                <w:u w:val="single"/>
              </w:rPr>
            </w:rPrChange>
          </w:rPr>
          <w:t>&lt;/description&gt;</w:t>
        </w:r>
      </w:ins>
    </w:p>
    <w:p w14:paraId="77ECBDAA" w14:textId="77777777" w:rsidR="00325792" w:rsidRPr="009329BA" w:rsidRDefault="00325792" w:rsidP="00325792">
      <w:pPr>
        <w:rPr>
          <w:ins w:id="7107" w:author="kalla madhu" w:date="2024-07-18T10:21:00Z"/>
          <w:b/>
          <w:bCs/>
          <w:sz w:val="32"/>
          <w:szCs w:val="32"/>
          <w:rPrChange w:id="7108" w:author="kalla madhu" w:date="2024-07-18T10:21:00Z" w16du:dateUtc="2024-07-18T04:51:00Z">
            <w:rPr>
              <w:ins w:id="7109" w:author="kalla madhu" w:date="2024-07-18T10:21:00Z"/>
              <w:b/>
              <w:bCs/>
              <w:sz w:val="32"/>
              <w:szCs w:val="32"/>
              <w:u w:val="single"/>
            </w:rPr>
          </w:rPrChange>
        </w:rPr>
      </w:pPr>
      <w:ins w:id="7110" w:author="kalla madhu" w:date="2024-07-18T10:21:00Z">
        <w:r w:rsidRPr="009329BA">
          <w:rPr>
            <w:b/>
            <w:bCs/>
            <w:sz w:val="32"/>
            <w:szCs w:val="32"/>
            <w:rPrChange w:id="7111" w:author="kalla madhu" w:date="2024-07-18T10:21:00Z" w16du:dateUtc="2024-07-18T04:51:00Z">
              <w:rPr>
                <w:b/>
                <w:bCs/>
                <w:sz w:val="32"/>
                <w:szCs w:val="32"/>
                <w:u w:val="single"/>
              </w:rPr>
            </w:rPrChange>
          </w:rPr>
          <w:t xml:space="preserve">      &lt;param-name&gt;user&lt;/param-name&gt;</w:t>
        </w:r>
      </w:ins>
    </w:p>
    <w:p w14:paraId="503519AB" w14:textId="77777777" w:rsidR="00325792" w:rsidRPr="009329BA" w:rsidRDefault="00325792" w:rsidP="00325792">
      <w:pPr>
        <w:rPr>
          <w:ins w:id="7112" w:author="kalla madhu" w:date="2024-07-18T10:21:00Z"/>
          <w:b/>
          <w:bCs/>
          <w:sz w:val="32"/>
          <w:szCs w:val="32"/>
          <w:rPrChange w:id="7113" w:author="kalla madhu" w:date="2024-07-18T10:21:00Z" w16du:dateUtc="2024-07-18T04:51:00Z">
            <w:rPr>
              <w:ins w:id="7114" w:author="kalla madhu" w:date="2024-07-18T10:21:00Z"/>
              <w:b/>
              <w:bCs/>
              <w:sz w:val="32"/>
              <w:szCs w:val="32"/>
              <w:u w:val="single"/>
            </w:rPr>
          </w:rPrChange>
        </w:rPr>
      </w:pPr>
      <w:ins w:id="7115" w:author="kalla madhu" w:date="2024-07-18T10:21:00Z">
        <w:r w:rsidRPr="009329BA">
          <w:rPr>
            <w:b/>
            <w:bCs/>
            <w:sz w:val="32"/>
            <w:szCs w:val="32"/>
            <w:rPrChange w:id="7116" w:author="kalla madhu" w:date="2024-07-18T10:21:00Z" w16du:dateUtc="2024-07-18T04:51:00Z">
              <w:rPr>
                <w:b/>
                <w:bCs/>
                <w:sz w:val="32"/>
                <w:szCs w:val="32"/>
                <w:u w:val="single"/>
              </w:rPr>
            </w:rPrChange>
          </w:rPr>
          <w:t xml:space="preserve">      &lt;param-value&gt;root&lt;/param-value&gt;</w:t>
        </w:r>
      </w:ins>
    </w:p>
    <w:p w14:paraId="20269927" w14:textId="77777777" w:rsidR="00325792" w:rsidRPr="009329BA" w:rsidRDefault="00325792" w:rsidP="00325792">
      <w:pPr>
        <w:rPr>
          <w:ins w:id="7117" w:author="kalla madhu" w:date="2024-07-18T10:21:00Z"/>
          <w:b/>
          <w:bCs/>
          <w:sz w:val="32"/>
          <w:szCs w:val="32"/>
          <w:rPrChange w:id="7118" w:author="kalla madhu" w:date="2024-07-18T10:21:00Z" w16du:dateUtc="2024-07-18T04:51:00Z">
            <w:rPr>
              <w:ins w:id="7119" w:author="kalla madhu" w:date="2024-07-18T10:21:00Z"/>
              <w:b/>
              <w:bCs/>
              <w:sz w:val="32"/>
              <w:szCs w:val="32"/>
              <w:u w:val="single"/>
            </w:rPr>
          </w:rPrChange>
        </w:rPr>
      </w:pPr>
      <w:ins w:id="7120" w:author="kalla madhu" w:date="2024-07-18T10:21:00Z">
        <w:r w:rsidRPr="009329BA">
          <w:rPr>
            <w:b/>
            <w:bCs/>
            <w:sz w:val="32"/>
            <w:szCs w:val="32"/>
            <w:rPrChange w:id="7121" w:author="kalla madhu" w:date="2024-07-18T10:21:00Z" w16du:dateUtc="2024-07-18T04:51:00Z">
              <w:rPr>
                <w:b/>
                <w:bCs/>
                <w:sz w:val="32"/>
                <w:szCs w:val="32"/>
                <w:u w:val="single"/>
              </w:rPr>
            </w:rPrChange>
          </w:rPr>
          <w:t xml:space="preserve">    &lt;/</w:t>
        </w:r>
        <w:proofErr w:type="spellStart"/>
        <w:r w:rsidRPr="009329BA">
          <w:rPr>
            <w:b/>
            <w:bCs/>
            <w:sz w:val="32"/>
            <w:szCs w:val="32"/>
            <w:rPrChange w:id="7122" w:author="kalla madhu" w:date="2024-07-18T10:21:00Z" w16du:dateUtc="2024-07-18T04:51:00Z">
              <w:rPr>
                <w:b/>
                <w:bCs/>
                <w:sz w:val="32"/>
                <w:szCs w:val="32"/>
                <w:u w:val="single"/>
              </w:rPr>
            </w:rPrChange>
          </w:rPr>
          <w:t>init</w:t>
        </w:r>
        <w:proofErr w:type="spellEnd"/>
        <w:r w:rsidRPr="009329BA">
          <w:rPr>
            <w:b/>
            <w:bCs/>
            <w:sz w:val="32"/>
            <w:szCs w:val="32"/>
            <w:rPrChange w:id="7123" w:author="kalla madhu" w:date="2024-07-18T10:21:00Z" w16du:dateUtc="2024-07-18T04:51:00Z">
              <w:rPr>
                <w:b/>
                <w:bCs/>
                <w:sz w:val="32"/>
                <w:szCs w:val="32"/>
                <w:u w:val="single"/>
              </w:rPr>
            </w:rPrChange>
          </w:rPr>
          <w:t>-param&gt;</w:t>
        </w:r>
      </w:ins>
    </w:p>
    <w:p w14:paraId="03CE3374" w14:textId="77777777" w:rsidR="00325792" w:rsidRPr="009329BA" w:rsidRDefault="00325792" w:rsidP="00325792">
      <w:pPr>
        <w:rPr>
          <w:ins w:id="7124" w:author="kalla madhu" w:date="2024-07-18T10:21:00Z"/>
          <w:b/>
          <w:bCs/>
          <w:sz w:val="32"/>
          <w:szCs w:val="32"/>
          <w:rPrChange w:id="7125" w:author="kalla madhu" w:date="2024-07-18T10:21:00Z" w16du:dateUtc="2024-07-18T04:51:00Z">
            <w:rPr>
              <w:ins w:id="7126" w:author="kalla madhu" w:date="2024-07-18T10:21:00Z"/>
              <w:b/>
              <w:bCs/>
              <w:sz w:val="32"/>
              <w:szCs w:val="32"/>
              <w:u w:val="single"/>
            </w:rPr>
          </w:rPrChange>
        </w:rPr>
      </w:pPr>
      <w:ins w:id="7127" w:author="kalla madhu" w:date="2024-07-18T10:21:00Z">
        <w:r w:rsidRPr="009329BA">
          <w:rPr>
            <w:b/>
            <w:bCs/>
            <w:sz w:val="32"/>
            <w:szCs w:val="32"/>
            <w:rPrChange w:id="7128" w:author="kalla madhu" w:date="2024-07-18T10:21:00Z" w16du:dateUtc="2024-07-18T04:51:00Z">
              <w:rPr>
                <w:b/>
                <w:bCs/>
                <w:sz w:val="32"/>
                <w:szCs w:val="32"/>
                <w:u w:val="single"/>
              </w:rPr>
            </w:rPrChange>
          </w:rPr>
          <w:t xml:space="preserve">    &lt;</w:t>
        </w:r>
        <w:proofErr w:type="spellStart"/>
        <w:r w:rsidRPr="009329BA">
          <w:rPr>
            <w:b/>
            <w:bCs/>
            <w:sz w:val="32"/>
            <w:szCs w:val="32"/>
            <w:rPrChange w:id="7129" w:author="kalla madhu" w:date="2024-07-18T10:21:00Z" w16du:dateUtc="2024-07-18T04:51:00Z">
              <w:rPr>
                <w:b/>
                <w:bCs/>
                <w:sz w:val="32"/>
                <w:szCs w:val="32"/>
                <w:u w:val="single"/>
              </w:rPr>
            </w:rPrChange>
          </w:rPr>
          <w:t>init</w:t>
        </w:r>
        <w:proofErr w:type="spellEnd"/>
        <w:r w:rsidRPr="009329BA">
          <w:rPr>
            <w:b/>
            <w:bCs/>
            <w:sz w:val="32"/>
            <w:szCs w:val="32"/>
            <w:rPrChange w:id="7130" w:author="kalla madhu" w:date="2024-07-18T10:21:00Z" w16du:dateUtc="2024-07-18T04:51:00Z">
              <w:rPr>
                <w:b/>
                <w:bCs/>
                <w:sz w:val="32"/>
                <w:szCs w:val="32"/>
                <w:u w:val="single"/>
              </w:rPr>
            </w:rPrChange>
          </w:rPr>
          <w:t>-param&gt;</w:t>
        </w:r>
      </w:ins>
    </w:p>
    <w:p w14:paraId="1898AB28" w14:textId="77777777" w:rsidR="00325792" w:rsidRPr="009329BA" w:rsidRDefault="00325792" w:rsidP="00325792">
      <w:pPr>
        <w:rPr>
          <w:ins w:id="7131" w:author="kalla madhu" w:date="2024-07-18T10:21:00Z"/>
          <w:b/>
          <w:bCs/>
          <w:sz w:val="32"/>
          <w:szCs w:val="32"/>
          <w:rPrChange w:id="7132" w:author="kalla madhu" w:date="2024-07-18T10:21:00Z" w16du:dateUtc="2024-07-18T04:51:00Z">
            <w:rPr>
              <w:ins w:id="7133" w:author="kalla madhu" w:date="2024-07-18T10:21:00Z"/>
              <w:b/>
              <w:bCs/>
              <w:sz w:val="32"/>
              <w:szCs w:val="32"/>
              <w:u w:val="single"/>
            </w:rPr>
          </w:rPrChange>
        </w:rPr>
      </w:pPr>
      <w:ins w:id="7134" w:author="kalla madhu" w:date="2024-07-18T10:21:00Z">
        <w:r w:rsidRPr="009329BA">
          <w:rPr>
            <w:b/>
            <w:bCs/>
            <w:sz w:val="32"/>
            <w:szCs w:val="32"/>
            <w:rPrChange w:id="7135" w:author="kalla madhu" w:date="2024-07-18T10:21:00Z" w16du:dateUtc="2024-07-18T04:51:00Z">
              <w:rPr>
                <w:b/>
                <w:bCs/>
                <w:sz w:val="32"/>
                <w:szCs w:val="32"/>
                <w:u w:val="single"/>
              </w:rPr>
            </w:rPrChange>
          </w:rPr>
          <w:t xml:space="preserve">      &lt;description&gt;it is the password of the </w:t>
        </w:r>
        <w:proofErr w:type="spellStart"/>
        <w:r w:rsidRPr="009329BA">
          <w:rPr>
            <w:b/>
            <w:bCs/>
            <w:sz w:val="32"/>
            <w:szCs w:val="32"/>
            <w:rPrChange w:id="7136" w:author="kalla madhu" w:date="2024-07-18T10:21:00Z" w16du:dateUtc="2024-07-18T04:51:00Z">
              <w:rPr>
                <w:b/>
                <w:bCs/>
                <w:sz w:val="32"/>
                <w:szCs w:val="32"/>
                <w:u w:val="single"/>
              </w:rPr>
            </w:rPrChange>
          </w:rPr>
          <w:t>mysql</w:t>
        </w:r>
        <w:proofErr w:type="spellEnd"/>
        <w:r w:rsidRPr="009329BA">
          <w:rPr>
            <w:b/>
            <w:bCs/>
            <w:sz w:val="32"/>
            <w:szCs w:val="32"/>
            <w:rPrChange w:id="7137" w:author="kalla madhu" w:date="2024-07-18T10:21:00Z" w16du:dateUtc="2024-07-18T04:51:00Z">
              <w:rPr>
                <w:b/>
                <w:bCs/>
                <w:sz w:val="32"/>
                <w:szCs w:val="32"/>
                <w:u w:val="single"/>
              </w:rPr>
            </w:rPrChange>
          </w:rPr>
          <w:t>&lt;/description&gt;</w:t>
        </w:r>
      </w:ins>
    </w:p>
    <w:p w14:paraId="33EAD1FB" w14:textId="77777777" w:rsidR="00325792" w:rsidRPr="009329BA" w:rsidRDefault="00325792" w:rsidP="00325792">
      <w:pPr>
        <w:rPr>
          <w:ins w:id="7138" w:author="kalla madhu" w:date="2024-07-18T10:21:00Z"/>
          <w:b/>
          <w:bCs/>
          <w:sz w:val="32"/>
          <w:szCs w:val="32"/>
          <w:rPrChange w:id="7139" w:author="kalla madhu" w:date="2024-07-18T10:21:00Z" w16du:dateUtc="2024-07-18T04:51:00Z">
            <w:rPr>
              <w:ins w:id="7140" w:author="kalla madhu" w:date="2024-07-18T10:21:00Z"/>
              <w:b/>
              <w:bCs/>
              <w:sz w:val="32"/>
              <w:szCs w:val="32"/>
              <w:u w:val="single"/>
            </w:rPr>
          </w:rPrChange>
        </w:rPr>
      </w:pPr>
      <w:ins w:id="7141" w:author="kalla madhu" w:date="2024-07-18T10:21:00Z">
        <w:r w:rsidRPr="009329BA">
          <w:rPr>
            <w:b/>
            <w:bCs/>
            <w:sz w:val="32"/>
            <w:szCs w:val="32"/>
            <w:rPrChange w:id="7142" w:author="kalla madhu" w:date="2024-07-18T10:21:00Z" w16du:dateUtc="2024-07-18T04:51:00Z">
              <w:rPr>
                <w:b/>
                <w:bCs/>
                <w:sz w:val="32"/>
                <w:szCs w:val="32"/>
                <w:u w:val="single"/>
              </w:rPr>
            </w:rPrChange>
          </w:rPr>
          <w:t xml:space="preserve">      &lt;param-name&gt;password&lt;/param-name&gt;</w:t>
        </w:r>
      </w:ins>
    </w:p>
    <w:p w14:paraId="528669B7" w14:textId="77777777" w:rsidR="00325792" w:rsidRPr="009329BA" w:rsidRDefault="00325792" w:rsidP="00325792">
      <w:pPr>
        <w:rPr>
          <w:ins w:id="7143" w:author="kalla madhu" w:date="2024-07-18T10:21:00Z"/>
          <w:b/>
          <w:bCs/>
          <w:sz w:val="32"/>
          <w:szCs w:val="32"/>
          <w:rPrChange w:id="7144" w:author="kalla madhu" w:date="2024-07-18T10:21:00Z" w16du:dateUtc="2024-07-18T04:51:00Z">
            <w:rPr>
              <w:ins w:id="7145" w:author="kalla madhu" w:date="2024-07-18T10:21:00Z"/>
              <w:b/>
              <w:bCs/>
              <w:sz w:val="32"/>
              <w:szCs w:val="32"/>
              <w:u w:val="single"/>
            </w:rPr>
          </w:rPrChange>
        </w:rPr>
      </w:pPr>
      <w:ins w:id="7146" w:author="kalla madhu" w:date="2024-07-18T10:21:00Z">
        <w:r w:rsidRPr="009329BA">
          <w:rPr>
            <w:b/>
            <w:bCs/>
            <w:sz w:val="32"/>
            <w:szCs w:val="32"/>
            <w:rPrChange w:id="7147" w:author="kalla madhu" w:date="2024-07-18T10:21:00Z" w16du:dateUtc="2024-07-18T04:51:00Z">
              <w:rPr>
                <w:b/>
                <w:bCs/>
                <w:sz w:val="32"/>
                <w:szCs w:val="32"/>
                <w:u w:val="single"/>
              </w:rPr>
            </w:rPrChange>
          </w:rPr>
          <w:t xml:space="preserve">      &lt;param-value&gt;madhu&lt;/param-value&gt;</w:t>
        </w:r>
      </w:ins>
    </w:p>
    <w:p w14:paraId="09928207" w14:textId="77777777" w:rsidR="00325792" w:rsidRPr="009329BA" w:rsidRDefault="00325792" w:rsidP="00325792">
      <w:pPr>
        <w:rPr>
          <w:ins w:id="7148" w:author="kalla madhu" w:date="2024-07-18T10:21:00Z"/>
          <w:b/>
          <w:bCs/>
          <w:sz w:val="32"/>
          <w:szCs w:val="32"/>
          <w:rPrChange w:id="7149" w:author="kalla madhu" w:date="2024-07-18T10:21:00Z" w16du:dateUtc="2024-07-18T04:51:00Z">
            <w:rPr>
              <w:ins w:id="7150" w:author="kalla madhu" w:date="2024-07-18T10:21:00Z"/>
              <w:b/>
              <w:bCs/>
              <w:sz w:val="32"/>
              <w:szCs w:val="32"/>
              <w:u w:val="single"/>
            </w:rPr>
          </w:rPrChange>
        </w:rPr>
      </w:pPr>
      <w:ins w:id="7151" w:author="kalla madhu" w:date="2024-07-18T10:21:00Z">
        <w:r w:rsidRPr="009329BA">
          <w:rPr>
            <w:b/>
            <w:bCs/>
            <w:sz w:val="32"/>
            <w:szCs w:val="32"/>
            <w:rPrChange w:id="7152" w:author="kalla madhu" w:date="2024-07-18T10:21:00Z" w16du:dateUtc="2024-07-18T04:51:00Z">
              <w:rPr>
                <w:b/>
                <w:bCs/>
                <w:sz w:val="32"/>
                <w:szCs w:val="32"/>
                <w:u w:val="single"/>
              </w:rPr>
            </w:rPrChange>
          </w:rPr>
          <w:t xml:space="preserve">    &lt;/</w:t>
        </w:r>
        <w:proofErr w:type="spellStart"/>
        <w:r w:rsidRPr="009329BA">
          <w:rPr>
            <w:b/>
            <w:bCs/>
            <w:sz w:val="32"/>
            <w:szCs w:val="32"/>
            <w:rPrChange w:id="7153" w:author="kalla madhu" w:date="2024-07-18T10:21:00Z" w16du:dateUtc="2024-07-18T04:51:00Z">
              <w:rPr>
                <w:b/>
                <w:bCs/>
                <w:sz w:val="32"/>
                <w:szCs w:val="32"/>
                <w:u w:val="single"/>
              </w:rPr>
            </w:rPrChange>
          </w:rPr>
          <w:t>init</w:t>
        </w:r>
        <w:proofErr w:type="spellEnd"/>
        <w:r w:rsidRPr="009329BA">
          <w:rPr>
            <w:b/>
            <w:bCs/>
            <w:sz w:val="32"/>
            <w:szCs w:val="32"/>
            <w:rPrChange w:id="7154" w:author="kalla madhu" w:date="2024-07-18T10:21:00Z" w16du:dateUtc="2024-07-18T04:51:00Z">
              <w:rPr>
                <w:b/>
                <w:bCs/>
                <w:sz w:val="32"/>
                <w:szCs w:val="32"/>
                <w:u w:val="single"/>
              </w:rPr>
            </w:rPrChange>
          </w:rPr>
          <w:t>-param&gt;</w:t>
        </w:r>
      </w:ins>
    </w:p>
    <w:p w14:paraId="5492F346" w14:textId="77777777" w:rsidR="00325792" w:rsidRPr="009329BA" w:rsidRDefault="00325792" w:rsidP="00325792">
      <w:pPr>
        <w:rPr>
          <w:ins w:id="7155" w:author="kalla madhu" w:date="2024-07-18T10:21:00Z"/>
          <w:b/>
          <w:bCs/>
          <w:sz w:val="32"/>
          <w:szCs w:val="32"/>
          <w:rPrChange w:id="7156" w:author="kalla madhu" w:date="2024-07-18T10:21:00Z" w16du:dateUtc="2024-07-18T04:51:00Z">
            <w:rPr>
              <w:ins w:id="7157" w:author="kalla madhu" w:date="2024-07-18T10:21:00Z"/>
              <w:b/>
              <w:bCs/>
              <w:sz w:val="32"/>
              <w:szCs w:val="32"/>
              <w:u w:val="single"/>
            </w:rPr>
          </w:rPrChange>
        </w:rPr>
      </w:pPr>
      <w:ins w:id="7158" w:author="kalla madhu" w:date="2024-07-18T10:21:00Z">
        <w:r w:rsidRPr="009329BA">
          <w:rPr>
            <w:b/>
            <w:bCs/>
            <w:sz w:val="32"/>
            <w:szCs w:val="32"/>
            <w:rPrChange w:id="7159" w:author="kalla madhu" w:date="2024-07-18T10:21:00Z" w16du:dateUtc="2024-07-18T04:51:00Z">
              <w:rPr>
                <w:b/>
                <w:bCs/>
                <w:sz w:val="32"/>
                <w:szCs w:val="32"/>
                <w:u w:val="single"/>
              </w:rPr>
            </w:rPrChange>
          </w:rPr>
          <w:t xml:space="preserve">  &lt;/servlet&gt;</w:t>
        </w:r>
      </w:ins>
    </w:p>
    <w:p w14:paraId="248BAF21" w14:textId="77777777" w:rsidR="00325792" w:rsidRPr="009329BA" w:rsidRDefault="00325792" w:rsidP="00325792">
      <w:pPr>
        <w:rPr>
          <w:ins w:id="7160" w:author="kalla madhu" w:date="2024-07-18T10:21:00Z"/>
          <w:b/>
          <w:bCs/>
          <w:sz w:val="32"/>
          <w:szCs w:val="32"/>
          <w:rPrChange w:id="7161" w:author="kalla madhu" w:date="2024-07-18T10:21:00Z" w16du:dateUtc="2024-07-18T04:51:00Z">
            <w:rPr>
              <w:ins w:id="7162" w:author="kalla madhu" w:date="2024-07-18T10:21:00Z"/>
              <w:b/>
              <w:bCs/>
              <w:sz w:val="32"/>
              <w:szCs w:val="32"/>
              <w:u w:val="single"/>
            </w:rPr>
          </w:rPrChange>
        </w:rPr>
      </w:pPr>
      <w:ins w:id="7163" w:author="kalla madhu" w:date="2024-07-18T10:21:00Z">
        <w:r w:rsidRPr="009329BA">
          <w:rPr>
            <w:b/>
            <w:bCs/>
            <w:sz w:val="32"/>
            <w:szCs w:val="32"/>
            <w:rPrChange w:id="7164" w:author="kalla madhu" w:date="2024-07-18T10:21:00Z" w16du:dateUtc="2024-07-18T04:51:00Z">
              <w:rPr>
                <w:b/>
                <w:bCs/>
                <w:sz w:val="32"/>
                <w:szCs w:val="32"/>
                <w:u w:val="single"/>
              </w:rPr>
            </w:rPrChange>
          </w:rPr>
          <w:t xml:space="preserve">  &lt;servlet-mapping&gt;</w:t>
        </w:r>
      </w:ins>
    </w:p>
    <w:p w14:paraId="1DCA51A4" w14:textId="77777777" w:rsidR="00325792" w:rsidRPr="009329BA" w:rsidRDefault="00325792" w:rsidP="00325792">
      <w:pPr>
        <w:rPr>
          <w:ins w:id="7165" w:author="kalla madhu" w:date="2024-07-18T10:21:00Z"/>
          <w:b/>
          <w:bCs/>
          <w:sz w:val="32"/>
          <w:szCs w:val="32"/>
          <w:rPrChange w:id="7166" w:author="kalla madhu" w:date="2024-07-18T10:21:00Z" w16du:dateUtc="2024-07-18T04:51:00Z">
            <w:rPr>
              <w:ins w:id="7167" w:author="kalla madhu" w:date="2024-07-18T10:21:00Z"/>
              <w:b/>
              <w:bCs/>
              <w:sz w:val="32"/>
              <w:szCs w:val="32"/>
              <w:u w:val="single"/>
            </w:rPr>
          </w:rPrChange>
        </w:rPr>
      </w:pPr>
      <w:ins w:id="7168" w:author="kalla madhu" w:date="2024-07-18T10:21:00Z">
        <w:r w:rsidRPr="009329BA">
          <w:rPr>
            <w:b/>
            <w:bCs/>
            <w:sz w:val="32"/>
            <w:szCs w:val="32"/>
            <w:rPrChange w:id="7169" w:author="kalla madhu" w:date="2024-07-18T10:21:00Z" w16du:dateUtc="2024-07-18T04:51:00Z">
              <w:rPr>
                <w:b/>
                <w:bCs/>
                <w:sz w:val="32"/>
                <w:szCs w:val="32"/>
                <w:u w:val="single"/>
              </w:rPr>
            </w:rPrChange>
          </w:rPr>
          <w:t xml:space="preserve">    &lt;servlet-name&gt;</w:t>
        </w:r>
        <w:proofErr w:type="spellStart"/>
        <w:r w:rsidRPr="009329BA">
          <w:rPr>
            <w:b/>
            <w:bCs/>
            <w:sz w:val="32"/>
            <w:szCs w:val="32"/>
            <w:rPrChange w:id="7170" w:author="kalla madhu" w:date="2024-07-18T10:21:00Z" w16du:dateUtc="2024-07-18T04:51:00Z">
              <w:rPr>
                <w:b/>
                <w:bCs/>
                <w:sz w:val="32"/>
                <w:szCs w:val="32"/>
                <w:u w:val="single"/>
              </w:rPr>
            </w:rPrChange>
          </w:rPr>
          <w:t>MyServlet</w:t>
        </w:r>
        <w:proofErr w:type="spellEnd"/>
        <w:r w:rsidRPr="009329BA">
          <w:rPr>
            <w:b/>
            <w:bCs/>
            <w:sz w:val="32"/>
            <w:szCs w:val="32"/>
            <w:rPrChange w:id="7171" w:author="kalla madhu" w:date="2024-07-18T10:21:00Z" w16du:dateUtc="2024-07-18T04:51:00Z">
              <w:rPr>
                <w:b/>
                <w:bCs/>
                <w:sz w:val="32"/>
                <w:szCs w:val="32"/>
                <w:u w:val="single"/>
              </w:rPr>
            </w:rPrChange>
          </w:rPr>
          <w:t>&lt;/servlet-name&gt;</w:t>
        </w:r>
      </w:ins>
    </w:p>
    <w:p w14:paraId="75AAD372" w14:textId="77777777" w:rsidR="00325792" w:rsidRPr="009329BA" w:rsidRDefault="00325792" w:rsidP="00325792">
      <w:pPr>
        <w:rPr>
          <w:ins w:id="7172" w:author="kalla madhu" w:date="2024-07-18T10:21:00Z"/>
          <w:b/>
          <w:bCs/>
          <w:sz w:val="32"/>
          <w:szCs w:val="32"/>
          <w:rPrChange w:id="7173" w:author="kalla madhu" w:date="2024-07-18T10:21:00Z" w16du:dateUtc="2024-07-18T04:51:00Z">
            <w:rPr>
              <w:ins w:id="7174" w:author="kalla madhu" w:date="2024-07-18T10:21:00Z"/>
              <w:b/>
              <w:bCs/>
              <w:sz w:val="32"/>
              <w:szCs w:val="32"/>
              <w:u w:val="single"/>
            </w:rPr>
          </w:rPrChange>
        </w:rPr>
      </w:pPr>
      <w:ins w:id="7175" w:author="kalla madhu" w:date="2024-07-18T10:21:00Z">
        <w:r w:rsidRPr="009329BA">
          <w:rPr>
            <w:b/>
            <w:bCs/>
            <w:sz w:val="32"/>
            <w:szCs w:val="32"/>
            <w:rPrChange w:id="7176" w:author="kalla madhu" w:date="2024-07-18T10:21:00Z" w16du:dateUtc="2024-07-18T04:51:00Z">
              <w:rPr>
                <w:b/>
                <w:bCs/>
                <w:sz w:val="32"/>
                <w:szCs w:val="32"/>
                <w:u w:val="single"/>
              </w:rPr>
            </w:rPrChange>
          </w:rPr>
          <w:t xml:space="preserve">    &lt;</w:t>
        </w:r>
        <w:proofErr w:type="spellStart"/>
        <w:r w:rsidRPr="009329BA">
          <w:rPr>
            <w:b/>
            <w:bCs/>
            <w:sz w:val="32"/>
            <w:szCs w:val="32"/>
            <w:rPrChange w:id="7177" w:author="kalla madhu" w:date="2024-07-18T10:21:00Z" w16du:dateUtc="2024-07-18T04:51:00Z">
              <w:rPr>
                <w:b/>
                <w:bCs/>
                <w:sz w:val="32"/>
                <w:szCs w:val="32"/>
                <w:u w:val="single"/>
              </w:rPr>
            </w:rPrChange>
          </w:rPr>
          <w:t>url</w:t>
        </w:r>
        <w:proofErr w:type="spellEnd"/>
        <w:r w:rsidRPr="009329BA">
          <w:rPr>
            <w:b/>
            <w:bCs/>
            <w:sz w:val="32"/>
            <w:szCs w:val="32"/>
            <w:rPrChange w:id="7178" w:author="kalla madhu" w:date="2024-07-18T10:21:00Z" w16du:dateUtc="2024-07-18T04:51:00Z">
              <w:rPr>
                <w:b/>
                <w:bCs/>
                <w:sz w:val="32"/>
                <w:szCs w:val="32"/>
                <w:u w:val="single"/>
              </w:rPr>
            </w:rPrChange>
          </w:rPr>
          <w:t>-pattern&gt;/</w:t>
        </w:r>
        <w:proofErr w:type="spellStart"/>
        <w:r w:rsidRPr="009329BA">
          <w:rPr>
            <w:b/>
            <w:bCs/>
            <w:sz w:val="32"/>
            <w:szCs w:val="32"/>
            <w:rPrChange w:id="7179" w:author="kalla madhu" w:date="2024-07-18T10:21:00Z" w16du:dateUtc="2024-07-18T04:51:00Z">
              <w:rPr>
                <w:b/>
                <w:bCs/>
                <w:sz w:val="32"/>
                <w:szCs w:val="32"/>
                <w:u w:val="single"/>
              </w:rPr>
            </w:rPrChange>
          </w:rPr>
          <w:t>MyServlet</w:t>
        </w:r>
        <w:proofErr w:type="spellEnd"/>
        <w:r w:rsidRPr="009329BA">
          <w:rPr>
            <w:b/>
            <w:bCs/>
            <w:sz w:val="32"/>
            <w:szCs w:val="32"/>
            <w:rPrChange w:id="7180" w:author="kalla madhu" w:date="2024-07-18T10:21:00Z" w16du:dateUtc="2024-07-18T04:51:00Z">
              <w:rPr>
                <w:b/>
                <w:bCs/>
                <w:sz w:val="32"/>
                <w:szCs w:val="32"/>
                <w:u w:val="single"/>
              </w:rPr>
            </w:rPrChange>
          </w:rPr>
          <w:t>&lt;/</w:t>
        </w:r>
        <w:proofErr w:type="spellStart"/>
        <w:r w:rsidRPr="009329BA">
          <w:rPr>
            <w:b/>
            <w:bCs/>
            <w:sz w:val="32"/>
            <w:szCs w:val="32"/>
            <w:rPrChange w:id="7181" w:author="kalla madhu" w:date="2024-07-18T10:21:00Z" w16du:dateUtc="2024-07-18T04:51:00Z">
              <w:rPr>
                <w:b/>
                <w:bCs/>
                <w:sz w:val="32"/>
                <w:szCs w:val="32"/>
                <w:u w:val="single"/>
              </w:rPr>
            </w:rPrChange>
          </w:rPr>
          <w:t>url</w:t>
        </w:r>
        <w:proofErr w:type="spellEnd"/>
        <w:r w:rsidRPr="009329BA">
          <w:rPr>
            <w:b/>
            <w:bCs/>
            <w:sz w:val="32"/>
            <w:szCs w:val="32"/>
            <w:rPrChange w:id="7182" w:author="kalla madhu" w:date="2024-07-18T10:21:00Z" w16du:dateUtc="2024-07-18T04:51:00Z">
              <w:rPr>
                <w:b/>
                <w:bCs/>
                <w:sz w:val="32"/>
                <w:szCs w:val="32"/>
                <w:u w:val="single"/>
              </w:rPr>
            </w:rPrChange>
          </w:rPr>
          <w:t>-pattern&gt;</w:t>
        </w:r>
      </w:ins>
    </w:p>
    <w:p w14:paraId="357EB892" w14:textId="77777777" w:rsidR="00325792" w:rsidRPr="009329BA" w:rsidRDefault="00325792" w:rsidP="00325792">
      <w:pPr>
        <w:rPr>
          <w:ins w:id="7183" w:author="kalla madhu" w:date="2024-07-18T10:21:00Z"/>
          <w:b/>
          <w:bCs/>
          <w:sz w:val="32"/>
          <w:szCs w:val="32"/>
          <w:rPrChange w:id="7184" w:author="kalla madhu" w:date="2024-07-18T10:21:00Z" w16du:dateUtc="2024-07-18T04:51:00Z">
            <w:rPr>
              <w:ins w:id="7185" w:author="kalla madhu" w:date="2024-07-18T10:21:00Z"/>
              <w:b/>
              <w:bCs/>
              <w:sz w:val="32"/>
              <w:szCs w:val="32"/>
              <w:u w:val="single"/>
            </w:rPr>
          </w:rPrChange>
        </w:rPr>
      </w:pPr>
      <w:ins w:id="7186" w:author="kalla madhu" w:date="2024-07-18T10:21:00Z">
        <w:r w:rsidRPr="009329BA">
          <w:rPr>
            <w:b/>
            <w:bCs/>
            <w:sz w:val="32"/>
            <w:szCs w:val="32"/>
            <w:rPrChange w:id="7187" w:author="kalla madhu" w:date="2024-07-18T10:21:00Z" w16du:dateUtc="2024-07-18T04:51:00Z">
              <w:rPr>
                <w:b/>
                <w:bCs/>
                <w:sz w:val="32"/>
                <w:szCs w:val="32"/>
                <w:u w:val="single"/>
              </w:rPr>
            </w:rPrChange>
          </w:rPr>
          <w:t xml:space="preserve">  &lt;/servlet-mapping&gt;</w:t>
        </w:r>
      </w:ins>
    </w:p>
    <w:p w14:paraId="597B9221" w14:textId="77777777" w:rsidR="00325792" w:rsidRPr="009329BA" w:rsidRDefault="00325792" w:rsidP="00325792">
      <w:pPr>
        <w:rPr>
          <w:ins w:id="7188" w:author="kalla madhu" w:date="2024-07-18T10:21:00Z"/>
          <w:b/>
          <w:bCs/>
          <w:sz w:val="32"/>
          <w:szCs w:val="32"/>
          <w:rPrChange w:id="7189" w:author="kalla madhu" w:date="2024-07-18T10:21:00Z" w16du:dateUtc="2024-07-18T04:51:00Z">
            <w:rPr>
              <w:ins w:id="7190" w:author="kalla madhu" w:date="2024-07-18T10:21:00Z"/>
              <w:b/>
              <w:bCs/>
              <w:sz w:val="32"/>
              <w:szCs w:val="32"/>
              <w:u w:val="single"/>
            </w:rPr>
          </w:rPrChange>
        </w:rPr>
      </w:pPr>
      <w:ins w:id="7191" w:author="kalla madhu" w:date="2024-07-18T10:21:00Z">
        <w:r w:rsidRPr="009329BA">
          <w:rPr>
            <w:b/>
            <w:bCs/>
            <w:sz w:val="32"/>
            <w:szCs w:val="32"/>
            <w:rPrChange w:id="7192" w:author="kalla madhu" w:date="2024-07-18T10:21:00Z" w16du:dateUtc="2024-07-18T04:51:00Z">
              <w:rPr>
                <w:b/>
                <w:bCs/>
                <w:sz w:val="32"/>
                <w:szCs w:val="32"/>
                <w:u w:val="single"/>
              </w:rPr>
            </w:rPrChange>
          </w:rPr>
          <w:t xml:space="preserve">  &lt;display-name&gt;WebApp3&lt;/display-name&gt;</w:t>
        </w:r>
      </w:ins>
    </w:p>
    <w:p w14:paraId="74A1D4B3" w14:textId="77777777" w:rsidR="00325792" w:rsidRPr="009329BA" w:rsidRDefault="00325792" w:rsidP="00325792">
      <w:pPr>
        <w:rPr>
          <w:ins w:id="7193" w:author="kalla madhu" w:date="2024-07-18T10:21:00Z"/>
          <w:b/>
          <w:bCs/>
          <w:sz w:val="32"/>
          <w:szCs w:val="32"/>
          <w:rPrChange w:id="7194" w:author="kalla madhu" w:date="2024-07-18T10:21:00Z" w16du:dateUtc="2024-07-18T04:51:00Z">
            <w:rPr>
              <w:ins w:id="7195" w:author="kalla madhu" w:date="2024-07-18T10:21:00Z"/>
              <w:b/>
              <w:bCs/>
              <w:sz w:val="32"/>
              <w:szCs w:val="32"/>
              <w:u w:val="single"/>
            </w:rPr>
          </w:rPrChange>
        </w:rPr>
      </w:pPr>
      <w:ins w:id="7196" w:author="kalla madhu" w:date="2024-07-18T10:21:00Z">
        <w:r w:rsidRPr="009329BA">
          <w:rPr>
            <w:b/>
            <w:bCs/>
            <w:sz w:val="32"/>
            <w:szCs w:val="32"/>
            <w:rPrChange w:id="7197" w:author="kalla madhu" w:date="2024-07-18T10:21:00Z" w16du:dateUtc="2024-07-18T04:51:00Z">
              <w:rPr>
                <w:b/>
                <w:bCs/>
                <w:sz w:val="32"/>
                <w:szCs w:val="32"/>
                <w:u w:val="single"/>
              </w:rPr>
            </w:rPrChange>
          </w:rPr>
          <w:t xml:space="preserve">  &lt;welcome-file-list&gt;</w:t>
        </w:r>
      </w:ins>
    </w:p>
    <w:p w14:paraId="7F69D9A0" w14:textId="77777777" w:rsidR="00325792" w:rsidRPr="009329BA" w:rsidRDefault="00325792" w:rsidP="00325792">
      <w:pPr>
        <w:rPr>
          <w:ins w:id="7198" w:author="kalla madhu" w:date="2024-07-18T10:21:00Z"/>
          <w:b/>
          <w:bCs/>
          <w:sz w:val="32"/>
          <w:szCs w:val="32"/>
          <w:rPrChange w:id="7199" w:author="kalla madhu" w:date="2024-07-18T10:21:00Z" w16du:dateUtc="2024-07-18T04:51:00Z">
            <w:rPr>
              <w:ins w:id="7200" w:author="kalla madhu" w:date="2024-07-18T10:21:00Z"/>
              <w:b/>
              <w:bCs/>
              <w:sz w:val="32"/>
              <w:szCs w:val="32"/>
              <w:u w:val="single"/>
            </w:rPr>
          </w:rPrChange>
        </w:rPr>
      </w:pPr>
      <w:ins w:id="7201" w:author="kalla madhu" w:date="2024-07-18T10:21:00Z">
        <w:r w:rsidRPr="009329BA">
          <w:rPr>
            <w:b/>
            <w:bCs/>
            <w:sz w:val="32"/>
            <w:szCs w:val="32"/>
            <w:rPrChange w:id="7202" w:author="kalla madhu" w:date="2024-07-18T10:21:00Z" w16du:dateUtc="2024-07-18T04:51:00Z">
              <w:rPr>
                <w:b/>
                <w:bCs/>
                <w:sz w:val="32"/>
                <w:szCs w:val="32"/>
                <w:u w:val="single"/>
              </w:rPr>
            </w:rPrChange>
          </w:rPr>
          <w:t xml:space="preserve">    &lt;welcome-file&gt;index.html&lt;/welcome-file&gt;</w:t>
        </w:r>
      </w:ins>
    </w:p>
    <w:p w14:paraId="1ACEC00B" w14:textId="77777777" w:rsidR="00325792" w:rsidRPr="009329BA" w:rsidRDefault="00325792" w:rsidP="00325792">
      <w:pPr>
        <w:rPr>
          <w:ins w:id="7203" w:author="kalla madhu" w:date="2024-07-18T10:21:00Z"/>
          <w:b/>
          <w:bCs/>
          <w:sz w:val="32"/>
          <w:szCs w:val="32"/>
          <w:rPrChange w:id="7204" w:author="kalla madhu" w:date="2024-07-18T10:21:00Z" w16du:dateUtc="2024-07-18T04:51:00Z">
            <w:rPr>
              <w:ins w:id="7205" w:author="kalla madhu" w:date="2024-07-18T10:21:00Z"/>
              <w:b/>
              <w:bCs/>
              <w:sz w:val="32"/>
              <w:szCs w:val="32"/>
              <w:u w:val="single"/>
            </w:rPr>
          </w:rPrChange>
        </w:rPr>
      </w:pPr>
      <w:ins w:id="7206" w:author="kalla madhu" w:date="2024-07-18T10:21:00Z">
        <w:r w:rsidRPr="009329BA">
          <w:rPr>
            <w:b/>
            <w:bCs/>
            <w:sz w:val="32"/>
            <w:szCs w:val="32"/>
            <w:rPrChange w:id="7207" w:author="kalla madhu" w:date="2024-07-18T10:21:00Z" w16du:dateUtc="2024-07-18T04:51:00Z">
              <w:rPr>
                <w:b/>
                <w:bCs/>
                <w:sz w:val="32"/>
                <w:szCs w:val="32"/>
                <w:u w:val="single"/>
              </w:rPr>
            </w:rPrChange>
          </w:rPr>
          <w:t xml:space="preserve">    &lt;welcome-file&gt;index.htm&lt;/welcome-file&gt;</w:t>
        </w:r>
      </w:ins>
    </w:p>
    <w:p w14:paraId="08AA35A6" w14:textId="77777777" w:rsidR="00325792" w:rsidRPr="009329BA" w:rsidRDefault="00325792" w:rsidP="00325792">
      <w:pPr>
        <w:rPr>
          <w:ins w:id="7208" w:author="kalla madhu" w:date="2024-07-18T10:21:00Z"/>
          <w:b/>
          <w:bCs/>
          <w:sz w:val="32"/>
          <w:szCs w:val="32"/>
          <w:rPrChange w:id="7209" w:author="kalla madhu" w:date="2024-07-18T10:21:00Z" w16du:dateUtc="2024-07-18T04:51:00Z">
            <w:rPr>
              <w:ins w:id="7210" w:author="kalla madhu" w:date="2024-07-18T10:21:00Z"/>
              <w:b/>
              <w:bCs/>
              <w:sz w:val="32"/>
              <w:szCs w:val="32"/>
              <w:u w:val="single"/>
            </w:rPr>
          </w:rPrChange>
        </w:rPr>
      </w:pPr>
      <w:ins w:id="7211" w:author="kalla madhu" w:date="2024-07-18T10:21:00Z">
        <w:r w:rsidRPr="009329BA">
          <w:rPr>
            <w:b/>
            <w:bCs/>
            <w:sz w:val="32"/>
            <w:szCs w:val="32"/>
            <w:rPrChange w:id="7212" w:author="kalla madhu" w:date="2024-07-18T10:21:00Z" w16du:dateUtc="2024-07-18T04:51:00Z">
              <w:rPr>
                <w:b/>
                <w:bCs/>
                <w:sz w:val="32"/>
                <w:szCs w:val="32"/>
                <w:u w:val="single"/>
              </w:rPr>
            </w:rPrChange>
          </w:rPr>
          <w:lastRenderedPageBreak/>
          <w:t xml:space="preserve">    &lt;welcome-file&gt;</w:t>
        </w:r>
        <w:proofErr w:type="spellStart"/>
        <w:r w:rsidRPr="009329BA">
          <w:rPr>
            <w:b/>
            <w:bCs/>
            <w:sz w:val="32"/>
            <w:szCs w:val="32"/>
            <w:rPrChange w:id="7213" w:author="kalla madhu" w:date="2024-07-18T10:21:00Z" w16du:dateUtc="2024-07-18T04:51:00Z">
              <w:rPr>
                <w:b/>
                <w:bCs/>
                <w:sz w:val="32"/>
                <w:szCs w:val="32"/>
                <w:u w:val="single"/>
              </w:rPr>
            </w:rPrChange>
          </w:rPr>
          <w:t>index.jsp</w:t>
        </w:r>
        <w:proofErr w:type="spellEnd"/>
        <w:r w:rsidRPr="009329BA">
          <w:rPr>
            <w:b/>
            <w:bCs/>
            <w:sz w:val="32"/>
            <w:szCs w:val="32"/>
            <w:rPrChange w:id="7214" w:author="kalla madhu" w:date="2024-07-18T10:21:00Z" w16du:dateUtc="2024-07-18T04:51:00Z">
              <w:rPr>
                <w:b/>
                <w:bCs/>
                <w:sz w:val="32"/>
                <w:szCs w:val="32"/>
                <w:u w:val="single"/>
              </w:rPr>
            </w:rPrChange>
          </w:rPr>
          <w:t>&lt;/welcome-file&gt;</w:t>
        </w:r>
      </w:ins>
    </w:p>
    <w:p w14:paraId="04D8D802" w14:textId="77777777" w:rsidR="00325792" w:rsidRPr="009329BA" w:rsidRDefault="00325792" w:rsidP="00325792">
      <w:pPr>
        <w:rPr>
          <w:ins w:id="7215" w:author="kalla madhu" w:date="2024-07-18T10:21:00Z"/>
          <w:b/>
          <w:bCs/>
          <w:sz w:val="32"/>
          <w:szCs w:val="32"/>
          <w:rPrChange w:id="7216" w:author="kalla madhu" w:date="2024-07-18T10:21:00Z" w16du:dateUtc="2024-07-18T04:51:00Z">
            <w:rPr>
              <w:ins w:id="7217" w:author="kalla madhu" w:date="2024-07-18T10:21:00Z"/>
              <w:b/>
              <w:bCs/>
              <w:sz w:val="32"/>
              <w:szCs w:val="32"/>
              <w:u w:val="single"/>
            </w:rPr>
          </w:rPrChange>
        </w:rPr>
      </w:pPr>
      <w:ins w:id="7218" w:author="kalla madhu" w:date="2024-07-18T10:21:00Z">
        <w:r w:rsidRPr="009329BA">
          <w:rPr>
            <w:b/>
            <w:bCs/>
            <w:sz w:val="32"/>
            <w:szCs w:val="32"/>
            <w:rPrChange w:id="7219" w:author="kalla madhu" w:date="2024-07-18T10:21:00Z" w16du:dateUtc="2024-07-18T04:51:00Z">
              <w:rPr>
                <w:b/>
                <w:bCs/>
                <w:sz w:val="32"/>
                <w:szCs w:val="32"/>
                <w:u w:val="single"/>
              </w:rPr>
            </w:rPrChange>
          </w:rPr>
          <w:t xml:space="preserve">    &lt;welcome-file&gt;default.html&lt;/welcome-file&gt;</w:t>
        </w:r>
      </w:ins>
    </w:p>
    <w:p w14:paraId="0DE368C5" w14:textId="77777777" w:rsidR="00325792" w:rsidRPr="009329BA" w:rsidRDefault="00325792" w:rsidP="00325792">
      <w:pPr>
        <w:rPr>
          <w:ins w:id="7220" w:author="kalla madhu" w:date="2024-07-18T10:21:00Z"/>
          <w:b/>
          <w:bCs/>
          <w:sz w:val="32"/>
          <w:szCs w:val="32"/>
          <w:rPrChange w:id="7221" w:author="kalla madhu" w:date="2024-07-18T10:21:00Z" w16du:dateUtc="2024-07-18T04:51:00Z">
            <w:rPr>
              <w:ins w:id="7222" w:author="kalla madhu" w:date="2024-07-18T10:21:00Z"/>
              <w:b/>
              <w:bCs/>
              <w:sz w:val="32"/>
              <w:szCs w:val="32"/>
              <w:u w:val="single"/>
            </w:rPr>
          </w:rPrChange>
        </w:rPr>
      </w:pPr>
      <w:ins w:id="7223" w:author="kalla madhu" w:date="2024-07-18T10:21:00Z">
        <w:r w:rsidRPr="009329BA">
          <w:rPr>
            <w:b/>
            <w:bCs/>
            <w:sz w:val="32"/>
            <w:szCs w:val="32"/>
            <w:rPrChange w:id="7224" w:author="kalla madhu" w:date="2024-07-18T10:21:00Z" w16du:dateUtc="2024-07-18T04:51:00Z">
              <w:rPr>
                <w:b/>
                <w:bCs/>
                <w:sz w:val="32"/>
                <w:szCs w:val="32"/>
                <w:u w:val="single"/>
              </w:rPr>
            </w:rPrChange>
          </w:rPr>
          <w:t xml:space="preserve">    &lt;welcome-file&gt;default.htm&lt;/welcome-file&gt;</w:t>
        </w:r>
      </w:ins>
    </w:p>
    <w:p w14:paraId="68370F34" w14:textId="77777777" w:rsidR="00325792" w:rsidRPr="009329BA" w:rsidRDefault="00325792" w:rsidP="00325792">
      <w:pPr>
        <w:rPr>
          <w:ins w:id="7225" w:author="kalla madhu" w:date="2024-07-18T10:21:00Z"/>
          <w:b/>
          <w:bCs/>
          <w:sz w:val="32"/>
          <w:szCs w:val="32"/>
          <w:rPrChange w:id="7226" w:author="kalla madhu" w:date="2024-07-18T10:21:00Z" w16du:dateUtc="2024-07-18T04:51:00Z">
            <w:rPr>
              <w:ins w:id="7227" w:author="kalla madhu" w:date="2024-07-18T10:21:00Z"/>
              <w:b/>
              <w:bCs/>
              <w:sz w:val="32"/>
              <w:szCs w:val="32"/>
              <w:u w:val="single"/>
            </w:rPr>
          </w:rPrChange>
        </w:rPr>
      </w:pPr>
      <w:ins w:id="7228" w:author="kalla madhu" w:date="2024-07-18T10:21:00Z">
        <w:r w:rsidRPr="009329BA">
          <w:rPr>
            <w:b/>
            <w:bCs/>
            <w:sz w:val="32"/>
            <w:szCs w:val="32"/>
            <w:rPrChange w:id="7229" w:author="kalla madhu" w:date="2024-07-18T10:21:00Z" w16du:dateUtc="2024-07-18T04:51:00Z">
              <w:rPr>
                <w:b/>
                <w:bCs/>
                <w:sz w:val="32"/>
                <w:szCs w:val="32"/>
                <w:u w:val="single"/>
              </w:rPr>
            </w:rPrChange>
          </w:rPr>
          <w:t xml:space="preserve">    &lt;welcome-file&gt;</w:t>
        </w:r>
        <w:proofErr w:type="spellStart"/>
        <w:r w:rsidRPr="009329BA">
          <w:rPr>
            <w:b/>
            <w:bCs/>
            <w:sz w:val="32"/>
            <w:szCs w:val="32"/>
            <w:rPrChange w:id="7230" w:author="kalla madhu" w:date="2024-07-18T10:21:00Z" w16du:dateUtc="2024-07-18T04:51:00Z">
              <w:rPr>
                <w:b/>
                <w:bCs/>
                <w:sz w:val="32"/>
                <w:szCs w:val="32"/>
                <w:u w:val="single"/>
              </w:rPr>
            </w:rPrChange>
          </w:rPr>
          <w:t>default.jsp</w:t>
        </w:r>
        <w:proofErr w:type="spellEnd"/>
        <w:r w:rsidRPr="009329BA">
          <w:rPr>
            <w:b/>
            <w:bCs/>
            <w:sz w:val="32"/>
            <w:szCs w:val="32"/>
            <w:rPrChange w:id="7231" w:author="kalla madhu" w:date="2024-07-18T10:21:00Z" w16du:dateUtc="2024-07-18T04:51:00Z">
              <w:rPr>
                <w:b/>
                <w:bCs/>
                <w:sz w:val="32"/>
                <w:szCs w:val="32"/>
                <w:u w:val="single"/>
              </w:rPr>
            </w:rPrChange>
          </w:rPr>
          <w:t>&lt;/welcome-file&gt;</w:t>
        </w:r>
      </w:ins>
    </w:p>
    <w:p w14:paraId="234F1C3A" w14:textId="77777777" w:rsidR="00325792" w:rsidRPr="009329BA" w:rsidRDefault="00325792" w:rsidP="00325792">
      <w:pPr>
        <w:rPr>
          <w:ins w:id="7232" w:author="kalla madhu" w:date="2024-07-18T10:21:00Z"/>
          <w:b/>
          <w:bCs/>
          <w:sz w:val="32"/>
          <w:szCs w:val="32"/>
          <w:rPrChange w:id="7233" w:author="kalla madhu" w:date="2024-07-18T10:21:00Z" w16du:dateUtc="2024-07-18T04:51:00Z">
            <w:rPr>
              <w:ins w:id="7234" w:author="kalla madhu" w:date="2024-07-18T10:21:00Z"/>
              <w:b/>
              <w:bCs/>
              <w:sz w:val="32"/>
              <w:szCs w:val="32"/>
              <w:u w:val="single"/>
            </w:rPr>
          </w:rPrChange>
        </w:rPr>
      </w:pPr>
      <w:ins w:id="7235" w:author="kalla madhu" w:date="2024-07-18T10:21:00Z">
        <w:r w:rsidRPr="009329BA">
          <w:rPr>
            <w:b/>
            <w:bCs/>
            <w:sz w:val="32"/>
            <w:szCs w:val="32"/>
            <w:rPrChange w:id="7236" w:author="kalla madhu" w:date="2024-07-18T10:21:00Z" w16du:dateUtc="2024-07-18T04:51:00Z">
              <w:rPr>
                <w:b/>
                <w:bCs/>
                <w:sz w:val="32"/>
                <w:szCs w:val="32"/>
                <w:u w:val="single"/>
              </w:rPr>
            </w:rPrChange>
          </w:rPr>
          <w:t xml:space="preserve">  &lt;/welcome-file-list&gt;</w:t>
        </w:r>
      </w:ins>
    </w:p>
    <w:p w14:paraId="2CFAAAD9" w14:textId="77777777" w:rsidR="00325792" w:rsidRPr="009329BA" w:rsidRDefault="00325792" w:rsidP="00325792">
      <w:pPr>
        <w:rPr>
          <w:ins w:id="7237" w:author="kalla madhu" w:date="2024-07-18T10:21:00Z"/>
          <w:b/>
          <w:bCs/>
          <w:sz w:val="32"/>
          <w:szCs w:val="32"/>
          <w:rPrChange w:id="7238" w:author="kalla madhu" w:date="2024-07-18T10:21:00Z" w16du:dateUtc="2024-07-18T04:51:00Z">
            <w:rPr>
              <w:ins w:id="7239" w:author="kalla madhu" w:date="2024-07-18T10:21:00Z"/>
              <w:b/>
              <w:bCs/>
              <w:sz w:val="32"/>
              <w:szCs w:val="32"/>
              <w:u w:val="single"/>
            </w:rPr>
          </w:rPrChange>
        </w:rPr>
      </w:pPr>
      <w:ins w:id="7240" w:author="kalla madhu" w:date="2024-07-18T10:21:00Z">
        <w:r w:rsidRPr="009329BA">
          <w:rPr>
            <w:b/>
            <w:bCs/>
            <w:sz w:val="32"/>
            <w:szCs w:val="32"/>
            <w:rPrChange w:id="7241" w:author="kalla madhu" w:date="2024-07-18T10:21:00Z" w16du:dateUtc="2024-07-18T04:51:00Z">
              <w:rPr>
                <w:b/>
                <w:bCs/>
                <w:sz w:val="32"/>
                <w:szCs w:val="32"/>
                <w:u w:val="single"/>
              </w:rPr>
            </w:rPrChange>
          </w:rPr>
          <w:t xml:space="preserve">  &lt;servlet&gt;</w:t>
        </w:r>
      </w:ins>
    </w:p>
    <w:p w14:paraId="27790F24" w14:textId="77777777" w:rsidR="00325792" w:rsidRPr="009329BA" w:rsidRDefault="00325792" w:rsidP="00325792">
      <w:pPr>
        <w:rPr>
          <w:ins w:id="7242" w:author="kalla madhu" w:date="2024-07-18T10:21:00Z"/>
          <w:b/>
          <w:bCs/>
          <w:sz w:val="32"/>
          <w:szCs w:val="32"/>
          <w:rPrChange w:id="7243" w:author="kalla madhu" w:date="2024-07-18T10:21:00Z" w16du:dateUtc="2024-07-18T04:51:00Z">
            <w:rPr>
              <w:ins w:id="7244" w:author="kalla madhu" w:date="2024-07-18T10:21:00Z"/>
              <w:b/>
              <w:bCs/>
              <w:sz w:val="32"/>
              <w:szCs w:val="32"/>
              <w:u w:val="single"/>
            </w:rPr>
          </w:rPrChange>
        </w:rPr>
      </w:pPr>
      <w:ins w:id="7245" w:author="kalla madhu" w:date="2024-07-18T10:21:00Z">
        <w:r w:rsidRPr="009329BA">
          <w:rPr>
            <w:b/>
            <w:bCs/>
            <w:sz w:val="32"/>
            <w:szCs w:val="32"/>
            <w:rPrChange w:id="7246" w:author="kalla madhu" w:date="2024-07-18T10:21:00Z" w16du:dateUtc="2024-07-18T04:51:00Z">
              <w:rPr>
                <w:b/>
                <w:bCs/>
                <w:sz w:val="32"/>
                <w:szCs w:val="32"/>
                <w:u w:val="single"/>
              </w:rPr>
            </w:rPrChange>
          </w:rPr>
          <w:t xml:space="preserve">    &lt;description&gt;&lt;/description&gt;</w:t>
        </w:r>
      </w:ins>
    </w:p>
    <w:p w14:paraId="6A46966B" w14:textId="77777777" w:rsidR="00325792" w:rsidRPr="009329BA" w:rsidRDefault="00325792" w:rsidP="00325792">
      <w:pPr>
        <w:rPr>
          <w:ins w:id="7247" w:author="kalla madhu" w:date="2024-07-18T10:21:00Z"/>
          <w:b/>
          <w:bCs/>
          <w:sz w:val="32"/>
          <w:szCs w:val="32"/>
          <w:rPrChange w:id="7248" w:author="kalla madhu" w:date="2024-07-18T10:21:00Z" w16du:dateUtc="2024-07-18T04:51:00Z">
            <w:rPr>
              <w:ins w:id="7249" w:author="kalla madhu" w:date="2024-07-18T10:21:00Z"/>
              <w:b/>
              <w:bCs/>
              <w:sz w:val="32"/>
              <w:szCs w:val="32"/>
              <w:u w:val="single"/>
            </w:rPr>
          </w:rPrChange>
        </w:rPr>
      </w:pPr>
      <w:ins w:id="7250" w:author="kalla madhu" w:date="2024-07-18T10:21:00Z">
        <w:r w:rsidRPr="009329BA">
          <w:rPr>
            <w:b/>
            <w:bCs/>
            <w:sz w:val="32"/>
            <w:szCs w:val="32"/>
            <w:rPrChange w:id="7251" w:author="kalla madhu" w:date="2024-07-18T10:21:00Z" w16du:dateUtc="2024-07-18T04:51:00Z">
              <w:rPr>
                <w:b/>
                <w:bCs/>
                <w:sz w:val="32"/>
                <w:szCs w:val="32"/>
                <w:u w:val="single"/>
              </w:rPr>
            </w:rPrChange>
          </w:rPr>
          <w:t xml:space="preserve">    &lt;display-name&gt;MyServlet2&lt;/display-name&gt;</w:t>
        </w:r>
      </w:ins>
    </w:p>
    <w:p w14:paraId="31056582" w14:textId="77777777" w:rsidR="00325792" w:rsidRPr="009329BA" w:rsidRDefault="00325792" w:rsidP="00325792">
      <w:pPr>
        <w:rPr>
          <w:ins w:id="7252" w:author="kalla madhu" w:date="2024-07-18T10:21:00Z"/>
          <w:b/>
          <w:bCs/>
          <w:sz w:val="32"/>
          <w:szCs w:val="32"/>
          <w:rPrChange w:id="7253" w:author="kalla madhu" w:date="2024-07-18T10:21:00Z" w16du:dateUtc="2024-07-18T04:51:00Z">
            <w:rPr>
              <w:ins w:id="7254" w:author="kalla madhu" w:date="2024-07-18T10:21:00Z"/>
              <w:b/>
              <w:bCs/>
              <w:sz w:val="32"/>
              <w:szCs w:val="32"/>
              <w:u w:val="single"/>
            </w:rPr>
          </w:rPrChange>
        </w:rPr>
      </w:pPr>
      <w:ins w:id="7255" w:author="kalla madhu" w:date="2024-07-18T10:21:00Z">
        <w:r w:rsidRPr="009329BA">
          <w:rPr>
            <w:b/>
            <w:bCs/>
            <w:sz w:val="32"/>
            <w:szCs w:val="32"/>
            <w:rPrChange w:id="7256" w:author="kalla madhu" w:date="2024-07-18T10:21:00Z" w16du:dateUtc="2024-07-18T04:51:00Z">
              <w:rPr>
                <w:b/>
                <w:bCs/>
                <w:sz w:val="32"/>
                <w:szCs w:val="32"/>
                <w:u w:val="single"/>
              </w:rPr>
            </w:rPrChange>
          </w:rPr>
          <w:t xml:space="preserve">    &lt;servlet-name&gt;MyServlet2&lt;/servlet-name&gt;</w:t>
        </w:r>
      </w:ins>
    </w:p>
    <w:p w14:paraId="3713EF83" w14:textId="77777777" w:rsidR="00325792" w:rsidRPr="009329BA" w:rsidRDefault="00325792" w:rsidP="00325792">
      <w:pPr>
        <w:rPr>
          <w:ins w:id="7257" w:author="kalla madhu" w:date="2024-07-18T10:21:00Z"/>
          <w:b/>
          <w:bCs/>
          <w:sz w:val="32"/>
          <w:szCs w:val="32"/>
          <w:rPrChange w:id="7258" w:author="kalla madhu" w:date="2024-07-18T10:21:00Z" w16du:dateUtc="2024-07-18T04:51:00Z">
            <w:rPr>
              <w:ins w:id="7259" w:author="kalla madhu" w:date="2024-07-18T10:21:00Z"/>
              <w:b/>
              <w:bCs/>
              <w:sz w:val="32"/>
              <w:szCs w:val="32"/>
              <w:u w:val="single"/>
            </w:rPr>
          </w:rPrChange>
        </w:rPr>
      </w:pPr>
      <w:ins w:id="7260" w:author="kalla madhu" w:date="2024-07-18T10:21:00Z">
        <w:r w:rsidRPr="009329BA">
          <w:rPr>
            <w:b/>
            <w:bCs/>
            <w:sz w:val="32"/>
            <w:szCs w:val="32"/>
            <w:rPrChange w:id="7261" w:author="kalla madhu" w:date="2024-07-18T10:21:00Z" w16du:dateUtc="2024-07-18T04:51:00Z">
              <w:rPr>
                <w:b/>
                <w:bCs/>
                <w:sz w:val="32"/>
                <w:szCs w:val="32"/>
                <w:u w:val="single"/>
              </w:rPr>
            </w:rPrChange>
          </w:rPr>
          <w:t xml:space="preserve">    &lt;servlet-class&gt;p1.MyServlet2&lt;/servlet-class&gt;</w:t>
        </w:r>
      </w:ins>
    </w:p>
    <w:p w14:paraId="12D852C7" w14:textId="77777777" w:rsidR="00325792" w:rsidRPr="009329BA" w:rsidRDefault="00325792" w:rsidP="00325792">
      <w:pPr>
        <w:rPr>
          <w:ins w:id="7262" w:author="kalla madhu" w:date="2024-07-18T10:21:00Z"/>
          <w:b/>
          <w:bCs/>
          <w:sz w:val="32"/>
          <w:szCs w:val="32"/>
          <w:rPrChange w:id="7263" w:author="kalla madhu" w:date="2024-07-18T10:21:00Z" w16du:dateUtc="2024-07-18T04:51:00Z">
            <w:rPr>
              <w:ins w:id="7264" w:author="kalla madhu" w:date="2024-07-18T10:21:00Z"/>
              <w:b/>
              <w:bCs/>
              <w:sz w:val="32"/>
              <w:szCs w:val="32"/>
              <w:u w:val="single"/>
            </w:rPr>
          </w:rPrChange>
        </w:rPr>
      </w:pPr>
      <w:ins w:id="7265" w:author="kalla madhu" w:date="2024-07-18T10:21:00Z">
        <w:r w:rsidRPr="009329BA">
          <w:rPr>
            <w:b/>
            <w:bCs/>
            <w:sz w:val="32"/>
            <w:szCs w:val="32"/>
            <w:rPrChange w:id="7266" w:author="kalla madhu" w:date="2024-07-18T10:21:00Z" w16du:dateUtc="2024-07-18T04:51:00Z">
              <w:rPr>
                <w:b/>
                <w:bCs/>
                <w:sz w:val="32"/>
                <w:szCs w:val="32"/>
                <w:u w:val="single"/>
              </w:rPr>
            </w:rPrChange>
          </w:rPr>
          <w:t xml:space="preserve">  &lt;/servlet&gt;</w:t>
        </w:r>
      </w:ins>
    </w:p>
    <w:p w14:paraId="0FEC5C23" w14:textId="77777777" w:rsidR="00325792" w:rsidRPr="009329BA" w:rsidRDefault="00325792" w:rsidP="00325792">
      <w:pPr>
        <w:rPr>
          <w:ins w:id="7267" w:author="kalla madhu" w:date="2024-07-18T10:21:00Z"/>
          <w:b/>
          <w:bCs/>
          <w:sz w:val="32"/>
          <w:szCs w:val="32"/>
          <w:rPrChange w:id="7268" w:author="kalla madhu" w:date="2024-07-18T10:21:00Z" w16du:dateUtc="2024-07-18T04:51:00Z">
            <w:rPr>
              <w:ins w:id="7269" w:author="kalla madhu" w:date="2024-07-18T10:21:00Z"/>
              <w:b/>
              <w:bCs/>
              <w:sz w:val="32"/>
              <w:szCs w:val="32"/>
              <w:u w:val="single"/>
            </w:rPr>
          </w:rPrChange>
        </w:rPr>
      </w:pPr>
      <w:ins w:id="7270" w:author="kalla madhu" w:date="2024-07-18T10:21:00Z">
        <w:r w:rsidRPr="009329BA">
          <w:rPr>
            <w:b/>
            <w:bCs/>
            <w:sz w:val="32"/>
            <w:szCs w:val="32"/>
            <w:rPrChange w:id="7271" w:author="kalla madhu" w:date="2024-07-18T10:21:00Z" w16du:dateUtc="2024-07-18T04:51:00Z">
              <w:rPr>
                <w:b/>
                <w:bCs/>
                <w:sz w:val="32"/>
                <w:szCs w:val="32"/>
                <w:u w:val="single"/>
              </w:rPr>
            </w:rPrChange>
          </w:rPr>
          <w:t xml:space="preserve">  &lt;servlet-mapping&gt;</w:t>
        </w:r>
      </w:ins>
    </w:p>
    <w:p w14:paraId="799754E5" w14:textId="77777777" w:rsidR="00325792" w:rsidRPr="009329BA" w:rsidRDefault="00325792" w:rsidP="00325792">
      <w:pPr>
        <w:rPr>
          <w:ins w:id="7272" w:author="kalla madhu" w:date="2024-07-18T10:21:00Z"/>
          <w:b/>
          <w:bCs/>
          <w:sz w:val="32"/>
          <w:szCs w:val="32"/>
          <w:rPrChange w:id="7273" w:author="kalla madhu" w:date="2024-07-18T10:21:00Z" w16du:dateUtc="2024-07-18T04:51:00Z">
            <w:rPr>
              <w:ins w:id="7274" w:author="kalla madhu" w:date="2024-07-18T10:21:00Z"/>
              <w:b/>
              <w:bCs/>
              <w:sz w:val="32"/>
              <w:szCs w:val="32"/>
              <w:u w:val="single"/>
            </w:rPr>
          </w:rPrChange>
        </w:rPr>
      </w:pPr>
      <w:ins w:id="7275" w:author="kalla madhu" w:date="2024-07-18T10:21:00Z">
        <w:r w:rsidRPr="009329BA">
          <w:rPr>
            <w:b/>
            <w:bCs/>
            <w:sz w:val="32"/>
            <w:szCs w:val="32"/>
            <w:rPrChange w:id="7276" w:author="kalla madhu" w:date="2024-07-18T10:21:00Z" w16du:dateUtc="2024-07-18T04:51:00Z">
              <w:rPr>
                <w:b/>
                <w:bCs/>
                <w:sz w:val="32"/>
                <w:szCs w:val="32"/>
                <w:u w:val="single"/>
              </w:rPr>
            </w:rPrChange>
          </w:rPr>
          <w:t xml:space="preserve">    &lt;servlet-name&gt;MyServlet2&lt;/servlet-name&gt;</w:t>
        </w:r>
      </w:ins>
    </w:p>
    <w:p w14:paraId="3DA0DF82" w14:textId="77777777" w:rsidR="00325792" w:rsidRPr="009329BA" w:rsidRDefault="00325792" w:rsidP="00325792">
      <w:pPr>
        <w:rPr>
          <w:ins w:id="7277" w:author="kalla madhu" w:date="2024-07-18T10:21:00Z"/>
          <w:b/>
          <w:bCs/>
          <w:sz w:val="32"/>
          <w:szCs w:val="32"/>
          <w:rPrChange w:id="7278" w:author="kalla madhu" w:date="2024-07-18T10:21:00Z" w16du:dateUtc="2024-07-18T04:51:00Z">
            <w:rPr>
              <w:ins w:id="7279" w:author="kalla madhu" w:date="2024-07-18T10:21:00Z"/>
              <w:b/>
              <w:bCs/>
              <w:sz w:val="32"/>
              <w:szCs w:val="32"/>
              <w:u w:val="single"/>
            </w:rPr>
          </w:rPrChange>
        </w:rPr>
      </w:pPr>
      <w:ins w:id="7280" w:author="kalla madhu" w:date="2024-07-18T10:21:00Z">
        <w:r w:rsidRPr="009329BA">
          <w:rPr>
            <w:b/>
            <w:bCs/>
            <w:sz w:val="32"/>
            <w:szCs w:val="32"/>
            <w:rPrChange w:id="7281" w:author="kalla madhu" w:date="2024-07-18T10:21:00Z" w16du:dateUtc="2024-07-18T04:51:00Z">
              <w:rPr>
                <w:b/>
                <w:bCs/>
                <w:sz w:val="32"/>
                <w:szCs w:val="32"/>
                <w:u w:val="single"/>
              </w:rPr>
            </w:rPrChange>
          </w:rPr>
          <w:t xml:space="preserve">    &lt;</w:t>
        </w:r>
        <w:proofErr w:type="spellStart"/>
        <w:r w:rsidRPr="009329BA">
          <w:rPr>
            <w:b/>
            <w:bCs/>
            <w:sz w:val="32"/>
            <w:szCs w:val="32"/>
            <w:rPrChange w:id="7282" w:author="kalla madhu" w:date="2024-07-18T10:21:00Z" w16du:dateUtc="2024-07-18T04:51:00Z">
              <w:rPr>
                <w:b/>
                <w:bCs/>
                <w:sz w:val="32"/>
                <w:szCs w:val="32"/>
                <w:u w:val="single"/>
              </w:rPr>
            </w:rPrChange>
          </w:rPr>
          <w:t>url</w:t>
        </w:r>
        <w:proofErr w:type="spellEnd"/>
        <w:r w:rsidRPr="009329BA">
          <w:rPr>
            <w:b/>
            <w:bCs/>
            <w:sz w:val="32"/>
            <w:szCs w:val="32"/>
            <w:rPrChange w:id="7283" w:author="kalla madhu" w:date="2024-07-18T10:21:00Z" w16du:dateUtc="2024-07-18T04:51:00Z">
              <w:rPr>
                <w:b/>
                <w:bCs/>
                <w:sz w:val="32"/>
                <w:szCs w:val="32"/>
                <w:u w:val="single"/>
              </w:rPr>
            </w:rPrChange>
          </w:rPr>
          <w:t>-pattern&gt;/MyServlet2&lt;/</w:t>
        </w:r>
        <w:proofErr w:type="spellStart"/>
        <w:r w:rsidRPr="009329BA">
          <w:rPr>
            <w:b/>
            <w:bCs/>
            <w:sz w:val="32"/>
            <w:szCs w:val="32"/>
            <w:rPrChange w:id="7284" w:author="kalla madhu" w:date="2024-07-18T10:21:00Z" w16du:dateUtc="2024-07-18T04:51:00Z">
              <w:rPr>
                <w:b/>
                <w:bCs/>
                <w:sz w:val="32"/>
                <w:szCs w:val="32"/>
                <w:u w:val="single"/>
              </w:rPr>
            </w:rPrChange>
          </w:rPr>
          <w:t>url</w:t>
        </w:r>
        <w:proofErr w:type="spellEnd"/>
        <w:r w:rsidRPr="009329BA">
          <w:rPr>
            <w:b/>
            <w:bCs/>
            <w:sz w:val="32"/>
            <w:szCs w:val="32"/>
            <w:rPrChange w:id="7285" w:author="kalla madhu" w:date="2024-07-18T10:21:00Z" w16du:dateUtc="2024-07-18T04:51:00Z">
              <w:rPr>
                <w:b/>
                <w:bCs/>
                <w:sz w:val="32"/>
                <w:szCs w:val="32"/>
                <w:u w:val="single"/>
              </w:rPr>
            </w:rPrChange>
          </w:rPr>
          <w:t>-pattern&gt;</w:t>
        </w:r>
      </w:ins>
    </w:p>
    <w:p w14:paraId="5FAB640D" w14:textId="77777777" w:rsidR="00325792" w:rsidRPr="009329BA" w:rsidRDefault="00325792" w:rsidP="00325792">
      <w:pPr>
        <w:rPr>
          <w:ins w:id="7286" w:author="kalla madhu" w:date="2024-07-18T10:21:00Z"/>
          <w:b/>
          <w:bCs/>
          <w:sz w:val="32"/>
          <w:szCs w:val="32"/>
          <w:rPrChange w:id="7287" w:author="kalla madhu" w:date="2024-07-18T10:21:00Z" w16du:dateUtc="2024-07-18T04:51:00Z">
            <w:rPr>
              <w:ins w:id="7288" w:author="kalla madhu" w:date="2024-07-18T10:21:00Z"/>
              <w:b/>
              <w:bCs/>
              <w:sz w:val="32"/>
              <w:szCs w:val="32"/>
              <w:u w:val="single"/>
            </w:rPr>
          </w:rPrChange>
        </w:rPr>
      </w:pPr>
      <w:ins w:id="7289" w:author="kalla madhu" w:date="2024-07-18T10:21:00Z">
        <w:r w:rsidRPr="009329BA">
          <w:rPr>
            <w:b/>
            <w:bCs/>
            <w:sz w:val="32"/>
            <w:szCs w:val="32"/>
            <w:rPrChange w:id="7290" w:author="kalla madhu" w:date="2024-07-18T10:21:00Z" w16du:dateUtc="2024-07-18T04:51:00Z">
              <w:rPr>
                <w:b/>
                <w:bCs/>
                <w:sz w:val="32"/>
                <w:szCs w:val="32"/>
                <w:u w:val="single"/>
              </w:rPr>
            </w:rPrChange>
          </w:rPr>
          <w:t xml:space="preserve">  &lt;/servlet-mapping&gt;</w:t>
        </w:r>
      </w:ins>
    </w:p>
    <w:p w14:paraId="4D2A4128" w14:textId="77777777" w:rsidR="00325792" w:rsidRPr="009329BA" w:rsidRDefault="00325792" w:rsidP="00325792">
      <w:pPr>
        <w:rPr>
          <w:ins w:id="7291" w:author="kalla madhu" w:date="2024-07-18T10:21:00Z"/>
          <w:b/>
          <w:bCs/>
          <w:sz w:val="32"/>
          <w:szCs w:val="32"/>
          <w:rPrChange w:id="7292" w:author="kalla madhu" w:date="2024-07-18T10:21:00Z" w16du:dateUtc="2024-07-18T04:51:00Z">
            <w:rPr>
              <w:ins w:id="7293" w:author="kalla madhu" w:date="2024-07-18T10:21:00Z"/>
              <w:b/>
              <w:bCs/>
              <w:sz w:val="32"/>
              <w:szCs w:val="32"/>
              <w:u w:val="single"/>
            </w:rPr>
          </w:rPrChange>
        </w:rPr>
      </w:pPr>
      <w:ins w:id="7294" w:author="kalla madhu" w:date="2024-07-18T10:21:00Z">
        <w:r w:rsidRPr="009329BA">
          <w:rPr>
            <w:b/>
            <w:bCs/>
            <w:sz w:val="32"/>
            <w:szCs w:val="32"/>
            <w:rPrChange w:id="7295" w:author="kalla madhu" w:date="2024-07-18T10:21:00Z" w16du:dateUtc="2024-07-18T04:51:00Z">
              <w:rPr>
                <w:b/>
                <w:bCs/>
                <w:sz w:val="32"/>
                <w:szCs w:val="32"/>
                <w:u w:val="single"/>
              </w:rPr>
            </w:rPrChange>
          </w:rPr>
          <w:t>&lt;/web-app&gt;</w:t>
        </w:r>
      </w:ins>
    </w:p>
    <w:p w14:paraId="5095877C" w14:textId="77777777" w:rsidR="00325792" w:rsidRPr="009329BA" w:rsidRDefault="00325792" w:rsidP="00902C51">
      <w:pPr>
        <w:rPr>
          <w:ins w:id="7296" w:author="kalla madhu" w:date="2024-07-18T10:21:00Z" w16du:dateUtc="2024-07-18T04:51:00Z"/>
          <w:b/>
          <w:bCs/>
          <w:sz w:val="32"/>
          <w:szCs w:val="32"/>
          <w:rPrChange w:id="7297" w:author="kalla madhu" w:date="2024-07-18T10:21:00Z" w16du:dateUtc="2024-07-18T04:51:00Z">
            <w:rPr>
              <w:ins w:id="7298" w:author="kalla madhu" w:date="2024-07-18T10:21:00Z" w16du:dateUtc="2024-07-18T04:51:00Z"/>
              <w:b/>
              <w:bCs/>
              <w:sz w:val="32"/>
              <w:szCs w:val="32"/>
              <w:u w:val="single"/>
            </w:rPr>
          </w:rPrChange>
        </w:rPr>
      </w:pPr>
    </w:p>
    <w:p w14:paraId="0E05AF75" w14:textId="77777777" w:rsidR="007733CB" w:rsidRDefault="007733CB" w:rsidP="00902C51">
      <w:pPr>
        <w:rPr>
          <w:ins w:id="7299" w:author="kalla madhu" w:date="2024-07-18T10:25:00Z" w16du:dateUtc="2024-07-18T04:55:00Z"/>
          <w:b/>
          <w:bCs/>
          <w:sz w:val="32"/>
          <w:szCs w:val="32"/>
        </w:rPr>
      </w:pPr>
    </w:p>
    <w:p w14:paraId="6D4D3BE4" w14:textId="77777777" w:rsidR="00F307B9" w:rsidRPr="00F307B9" w:rsidRDefault="00F307B9" w:rsidP="00F307B9">
      <w:pPr>
        <w:rPr>
          <w:ins w:id="7300" w:author="kalla madhu" w:date="2024-07-18T10:26:00Z"/>
          <w:b/>
          <w:bCs/>
          <w:sz w:val="32"/>
          <w:szCs w:val="32"/>
        </w:rPr>
      </w:pPr>
      <w:proofErr w:type="gramStart"/>
      <w:ins w:id="7301" w:author="kalla madhu" w:date="2024-07-18T10:25:00Z" w16du:dateUtc="2024-07-18T04:55:00Z">
        <w:r w:rsidRPr="00F307B9">
          <w:rPr>
            <w:b/>
            <w:bCs/>
            <w:sz w:val="32"/>
            <w:szCs w:val="32"/>
            <w:highlight w:val="green"/>
            <w:rPrChange w:id="7302" w:author="kalla madhu" w:date="2024-07-18T10:26:00Z" w16du:dateUtc="2024-07-18T04:56:00Z">
              <w:rPr>
                <w:b/>
                <w:bCs/>
                <w:sz w:val="32"/>
                <w:szCs w:val="32"/>
              </w:rPr>
            </w:rPrChange>
          </w:rPr>
          <w:t>M</w:t>
        </w:r>
      </w:ins>
      <w:ins w:id="7303" w:author="kalla madhu" w:date="2024-07-18T10:26:00Z" w16du:dateUtc="2024-07-18T04:56:00Z">
        <w:r w:rsidRPr="00F307B9">
          <w:rPr>
            <w:b/>
            <w:bCs/>
            <w:sz w:val="32"/>
            <w:szCs w:val="32"/>
            <w:highlight w:val="green"/>
            <w:rPrChange w:id="7304" w:author="kalla madhu" w:date="2024-07-18T10:26:00Z" w16du:dateUtc="2024-07-18T04:56:00Z">
              <w:rPr>
                <w:b/>
                <w:bCs/>
                <w:sz w:val="32"/>
                <w:szCs w:val="32"/>
              </w:rPr>
            </w:rPrChange>
          </w:rPr>
          <w:t>yServlet.java(</w:t>
        </w:r>
        <w:proofErr w:type="gramEnd"/>
        <w:r w:rsidRPr="00F307B9">
          <w:rPr>
            <w:b/>
            <w:bCs/>
            <w:sz w:val="32"/>
            <w:szCs w:val="32"/>
            <w:highlight w:val="green"/>
            <w:rPrChange w:id="7305" w:author="kalla madhu" w:date="2024-07-18T10:26:00Z" w16du:dateUtc="2024-07-18T04:56:00Z">
              <w:rPr>
                <w:b/>
                <w:bCs/>
                <w:sz w:val="32"/>
                <w:szCs w:val="32"/>
              </w:rPr>
            </w:rPrChange>
          </w:rPr>
          <w:t>using include method of request dispatcher)</w:t>
        </w:r>
        <w:r>
          <w:rPr>
            <w:b/>
            <w:bCs/>
            <w:sz w:val="32"/>
            <w:szCs w:val="32"/>
          </w:rPr>
          <w:br/>
        </w:r>
      </w:ins>
      <w:ins w:id="7306" w:author="kalla madhu" w:date="2024-07-18T10:26:00Z">
        <w:r w:rsidRPr="00F307B9">
          <w:rPr>
            <w:b/>
            <w:bCs/>
            <w:sz w:val="32"/>
            <w:szCs w:val="32"/>
          </w:rPr>
          <w:t>package p1;</w:t>
        </w:r>
      </w:ins>
    </w:p>
    <w:p w14:paraId="46FF83DA" w14:textId="77777777" w:rsidR="00F307B9" w:rsidRPr="00F307B9" w:rsidRDefault="00F307B9" w:rsidP="00F307B9">
      <w:pPr>
        <w:rPr>
          <w:ins w:id="7307" w:author="kalla madhu" w:date="2024-07-18T10:26:00Z"/>
          <w:b/>
          <w:bCs/>
          <w:sz w:val="32"/>
          <w:szCs w:val="32"/>
        </w:rPr>
      </w:pPr>
      <w:ins w:id="7308" w:author="kalla madhu" w:date="2024-07-18T10:26:00Z">
        <w:r w:rsidRPr="00F307B9">
          <w:rPr>
            <w:b/>
            <w:bCs/>
            <w:sz w:val="32"/>
            <w:szCs w:val="32"/>
          </w:rPr>
          <w:t xml:space="preserve">import </w:t>
        </w:r>
        <w:proofErr w:type="spellStart"/>
        <w:proofErr w:type="gramStart"/>
        <w:r w:rsidRPr="00F307B9">
          <w:rPr>
            <w:b/>
            <w:bCs/>
            <w:sz w:val="32"/>
            <w:szCs w:val="32"/>
          </w:rPr>
          <w:t>jakarta.servlet</w:t>
        </w:r>
        <w:proofErr w:type="gramEnd"/>
        <w:r w:rsidRPr="00F307B9">
          <w:rPr>
            <w:b/>
            <w:bCs/>
            <w:sz w:val="32"/>
            <w:szCs w:val="32"/>
          </w:rPr>
          <w:t>.RequestDispatcher</w:t>
        </w:r>
        <w:proofErr w:type="spellEnd"/>
        <w:r w:rsidRPr="00F307B9">
          <w:rPr>
            <w:b/>
            <w:bCs/>
            <w:sz w:val="32"/>
            <w:szCs w:val="32"/>
          </w:rPr>
          <w:t>;</w:t>
        </w:r>
      </w:ins>
    </w:p>
    <w:p w14:paraId="53721CEF" w14:textId="77777777" w:rsidR="00F307B9" w:rsidRPr="00F307B9" w:rsidRDefault="00F307B9" w:rsidP="00F307B9">
      <w:pPr>
        <w:rPr>
          <w:ins w:id="7309" w:author="kalla madhu" w:date="2024-07-18T10:26:00Z"/>
          <w:b/>
          <w:bCs/>
          <w:sz w:val="32"/>
          <w:szCs w:val="32"/>
        </w:rPr>
      </w:pPr>
      <w:ins w:id="7310" w:author="kalla madhu" w:date="2024-07-18T10:26:00Z">
        <w:r w:rsidRPr="00F307B9">
          <w:rPr>
            <w:b/>
            <w:bCs/>
            <w:sz w:val="32"/>
            <w:szCs w:val="32"/>
          </w:rPr>
          <w:t xml:space="preserve">import </w:t>
        </w:r>
        <w:proofErr w:type="spellStart"/>
        <w:proofErr w:type="gramStart"/>
        <w:r w:rsidRPr="00F307B9">
          <w:rPr>
            <w:b/>
            <w:bCs/>
            <w:sz w:val="32"/>
            <w:szCs w:val="32"/>
          </w:rPr>
          <w:t>jakarta.servlet</w:t>
        </w:r>
        <w:proofErr w:type="gramEnd"/>
        <w:r w:rsidRPr="00F307B9">
          <w:rPr>
            <w:b/>
            <w:bCs/>
            <w:sz w:val="32"/>
            <w:szCs w:val="32"/>
          </w:rPr>
          <w:t>.ServletConfig</w:t>
        </w:r>
        <w:proofErr w:type="spellEnd"/>
        <w:r w:rsidRPr="00F307B9">
          <w:rPr>
            <w:b/>
            <w:bCs/>
            <w:sz w:val="32"/>
            <w:szCs w:val="32"/>
          </w:rPr>
          <w:t>;</w:t>
        </w:r>
      </w:ins>
    </w:p>
    <w:p w14:paraId="5BCCD563" w14:textId="77777777" w:rsidR="00F307B9" w:rsidRPr="00F307B9" w:rsidRDefault="00F307B9" w:rsidP="00F307B9">
      <w:pPr>
        <w:rPr>
          <w:ins w:id="7311" w:author="kalla madhu" w:date="2024-07-18T10:26:00Z"/>
          <w:b/>
          <w:bCs/>
          <w:sz w:val="32"/>
          <w:szCs w:val="32"/>
        </w:rPr>
      </w:pPr>
      <w:ins w:id="7312" w:author="kalla madhu" w:date="2024-07-18T10:26:00Z">
        <w:r w:rsidRPr="00F307B9">
          <w:rPr>
            <w:b/>
            <w:bCs/>
            <w:sz w:val="32"/>
            <w:szCs w:val="32"/>
          </w:rPr>
          <w:t xml:space="preserve">import </w:t>
        </w:r>
        <w:proofErr w:type="spellStart"/>
        <w:proofErr w:type="gramStart"/>
        <w:r w:rsidRPr="00F307B9">
          <w:rPr>
            <w:b/>
            <w:bCs/>
            <w:sz w:val="32"/>
            <w:szCs w:val="32"/>
          </w:rPr>
          <w:t>jakarta.servlet</w:t>
        </w:r>
        <w:proofErr w:type="gramEnd"/>
        <w:r w:rsidRPr="00F307B9">
          <w:rPr>
            <w:b/>
            <w:bCs/>
            <w:sz w:val="32"/>
            <w:szCs w:val="32"/>
          </w:rPr>
          <w:t>.ServletException</w:t>
        </w:r>
        <w:proofErr w:type="spellEnd"/>
        <w:r w:rsidRPr="00F307B9">
          <w:rPr>
            <w:b/>
            <w:bCs/>
            <w:sz w:val="32"/>
            <w:szCs w:val="32"/>
          </w:rPr>
          <w:t>;</w:t>
        </w:r>
      </w:ins>
    </w:p>
    <w:p w14:paraId="5C232BA0" w14:textId="77777777" w:rsidR="00F307B9" w:rsidRPr="00F307B9" w:rsidRDefault="00F307B9" w:rsidP="00F307B9">
      <w:pPr>
        <w:rPr>
          <w:ins w:id="7313" w:author="kalla madhu" w:date="2024-07-18T10:26:00Z"/>
          <w:b/>
          <w:bCs/>
          <w:sz w:val="32"/>
          <w:szCs w:val="32"/>
        </w:rPr>
      </w:pPr>
      <w:ins w:id="7314" w:author="kalla madhu" w:date="2024-07-18T10:26:00Z">
        <w:r w:rsidRPr="00F307B9">
          <w:rPr>
            <w:b/>
            <w:bCs/>
            <w:sz w:val="32"/>
            <w:szCs w:val="32"/>
          </w:rPr>
          <w:t xml:space="preserve">import </w:t>
        </w:r>
        <w:proofErr w:type="spellStart"/>
        <w:proofErr w:type="gramStart"/>
        <w:r w:rsidRPr="00F307B9">
          <w:rPr>
            <w:b/>
            <w:bCs/>
            <w:sz w:val="32"/>
            <w:szCs w:val="32"/>
            <w:u w:val="single"/>
          </w:rPr>
          <w:t>jakarta.servlet</w:t>
        </w:r>
        <w:proofErr w:type="gramEnd"/>
        <w:r w:rsidRPr="00F307B9">
          <w:rPr>
            <w:b/>
            <w:bCs/>
            <w:sz w:val="32"/>
            <w:szCs w:val="32"/>
            <w:u w:val="single"/>
          </w:rPr>
          <w:t>.annotation.WebInitParam</w:t>
        </w:r>
        <w:proofErr w:type="spellEnd"/>
        <w:r w:rsidRPr="00F307B9">
          <w:rPr>
            <w:b/>
            <w:bCs/>
            <w:sz w:val="32"/>
            <w:szCs w:val="32"/>
          </w:rPr>
          <w:t>;</w:t>
        </w:r>
      </w:ins>
    </w:p>
    <w:p w14:paraId="4C4D9235" w14:textId="77777777" w:rsidR="00F307B9" w:rsidRPr="00F307B9" w:rsidRDefault="00F307B9" w:rsidP="00F307B9">
      <w:pPr>
        <w:rPr>
          <w:ins w:id="7315" w:author="kalla madhu" w:date="2024-07-18T10:26:00Z"/>
          <w:b/>
          <w:bCs/>
          <w:sz w:val="32"/>
          <w:szCs w:val="32"/>
        </w:rPr>
      </w:pPr>
      <w:ins w:id="7316" w:author="kalla madhu" w:date="2024-07-18T10:26:00Z">
        <w:r w:rsidRPr="00F307B9">
          <w:rPr>
            <w:b/>
            <w:bCs/>
            <w:sz w:val="32"/>
            <w:szCs w:val="32"/>
          </w:rPr>
          <w:t xml:space="preserve">import </w:t>
        </w:r>
        <w:proofErr w:type="spellStart"/>
        <w:proofErr w:type="gramStart"/>
        <w:r w:rsidRPr="00F307B9">
          <w:rPr>
            <w:b/>
            <w:bCs/>
            <w:sz w:val="32"/>
            <w:szCs w:val="32"/>
            <w:u w:val="single"/>
          </w:rPr>
          <w:t>jakarta.servlet</w:t>
        </w:r>
        <w:proofErr w:type="gramEnd"/>
        <w:r w:rsidRPr="00F307B9">
          <w:rPr>
            <w:b/>
            <w:bCs/>
            <w:sz w:val="32"/>
            <w:szCs w:val="32"/>
            <w:u w:val="single"/>
          </w:rPr>
          <w:t>.annotation.WebServlet</w:t>
        </w:r>
        <w:proofErr w:type="spellEnd"/>
        <w:r w:rsidRPr="00F307B9">
          <w:rPr>
            <w:b/>
            <w:bCs/>
            <w:sz w:val="32"/>
            <w:szCs w:val="32"/>
          </w:rPr>
          <w:t>;</w:t>
        </w:r>
      </w:ins>
    </w:p>
    <w:p w14:paraId="56EEE979" w14:textId="77777777" w:rsidR="00F307B9" w:rsidRPr="00F307B9" w:rsidRDefault="00F307B9" w:rsidP="00F307B9">
      <w:pPr>
        <w:rPr>
          <w:ins w:id="7317" w:author="kalla madhu" w:date="2024-07-18T10:26:00Z"/>
          <w:b/>
          <w:bCs/>
          <w:sz w:val="32"/>
          <w:szCs w:val="32"/>
        </w:rPr>
      </w:pPr>
      <w:ins w:id="7318" w:author="kalla madhu" w:date="2024-07-18T10:26:00Z">
        <w:r w:rsidRPr="00F307B9">
          <w:rPr>
            <w:b/>
            <w:bCs/>
            <w:sz w:val="32"/>
            <w:szCs w:val="32"/>
          </w:rPr>
          <w:t xml:space="preserve">import </w:t>
        </w:r>
        <w:proofErr w:type="spellStart"/>
        <w:proofErr w:type="gramStart"/>
        <w:r w:rsidRPr="00F307B9">
          <w:rPr>
            <w:b/>
            <w:bCs/>
            <w:sz w:val="32"/>
            <w:szCs w:val="32"/>
          </w:rPr>
          <w:t>jakarta.servlet</w:t>
        </w:r>
        <w:proofErr w:type="gramEnd"/>
        <w:r w:rsidRPr="00F307B9">
          <w:rPr>
            <w:b/>
            <w:bCs/>
            <w:sz w:val="32"/>
            <w:szCs w:val="32"/>
          </w:rPr>
          <w:t>.http.HttpServlet</w:t>
        </w:r>
        <w:proofErr w:type="spellEnd"/>
        <w:r w:rsidRPr="00F307B9">
          <w:rPr>
            <w:b/>
            <w:bCs/>
            <w:sz w:val="32"/>
            <w:szCs w:val="32"/>
          </w:rPr>
          <w:t>;</w:t>
        </w:r>
      </w:ins>
    </w:p>
    <w:p w14:paraId="267FA837" w14:textId="77777777" w:rsidR="00F307B9" w:rsidRPr="00F307B9" w:rsidRDefault="00F307B9" w:rsidP="00F307B9">
      <w:pPr>
        <w:rPr>
          <w:ins w:id="7319" w:author="kalla madhu" w:date="2024-07-18T10:26:00Z"/>
          <w:b/>
          <w:bCs/>
          <w:sz w:val="32"/>
          <w:szCs w:val="32"/>
        </w:rPr>
      </w:pPr>
      <w:ins w:id="7320" w:author="kalla madhu" w:date="2024-07-18T10:26:00Z">
        <w:r w:rsidRPr="00F307B9">
          <w:rPr>
            <w:b/>
            <w:bCs/>
            <w:sz w:val="32"/>
            <w:szCs w:val="32"/>
          </w:rPr>
          <w:t xml:space="preserve">import </w:t>
        </w:r>
        <w:proofErr w:type="spellStart"/>
        <w:proofErr w:type="gramStart"/>
        <w:r w:rsidRPr="00F307B9">
          <w:rPr>
            <w:b/>
            <w:bCs/>
            <w:sz w:val="32"/>
            <w:szCs w:val="32"/>
          </w:rPr>
          <w:t>jakarta.servlet</w:t>
        </w:r>
        <w:proofErr w:type="gramEnd"/>
        <w:r w:rsidRPr="00F307B9">
          <w:rPr>
            <w:b/>
            <w:bCs/>
            <w:sz w:val="32"/>
            <w:szCs w:val="32"/>
          </w:rPr>
          <w:t>.http.HttpServletRequest</w:t>
        </w:r>
        <w:proofErr w:type="spellEnd"/>
        <w:r w:rsidRPr="00F307B9">
          <w:rPr>
            <w:b/>
            <w:bCs/>
            <w:sz w:val="32"/>
            <w:szCs w:val="32"/>
          </w:rPr>
          <w:t>;</w:t>
        </w:r>
      </w:ins>
    </w:p>
    <w:p w14:paraId="0A6516FB" w14:textId="77777777" w:rsidR="00F307B9" w:rsidRPr="00F307B9" w:rsidRDefault="00F307B9" w:rsidP="00F307B9">
      <w:pPr>
        <w:rPr>
          <w:ins w:id="7321" w:author="kalla madhu" w:date="2024-07-18T10:26:00Z"/>
          <w:b/>
          <w:bCs/>
          <w:sz w:val="32"/>
          <w:szCs w:val="32"/>
        </w:rPr>
      </w:pPr>
      <w:ins w:id="7322" w:author="kalla madhu" w:date="2024-07-18T10:26:00Z">
        <w:r w:rsidRPr="00F307B9">
          <w:rPr>
            <w:b/>
            <w:bCs/>
            <w:sz w:val="32"/>
            <w:szCs w:val="32"/>
          </w:rPr>
          <w:t xml:space="preserve">import </w:t>
        </w:r>
        <w:proofErr w:type="spellStart"/>
        <w:proofErr w:type="gramStart"/>
        <w:r w:rsidRPr="00F307B9">
          <w:rPr>
            <w:b/>
            <w:bCs/>
            <w:sz w:val="32"/>
            <w:szCs w:val="32"/>
          </w:rPr>
          <w:t>jakarta.servlet</w:t>
        </w:r>
        <w:proofErr w:type="gramEnd"/>
        <w:r w:rsidRPr="00F307B9">
          <w:rPr>
            <w:b/>
            <w:bCs/>
            <w:sz w:val="32"/>
            <w:szCs w:val="32"/>
          </w:rPr>
          <w:t>.http.HttpServletResponse</w:t>
        </w:r>
        <w:proofErr w:type="spellEnd"/>
        <w:r w:rsidRPr="00F307B9">
          <w:rPr>
            <w:b/>
            <w:bCs/>
            <w:sz w:val="32"/>
            <w:szCs w:val="32"/>
          </w:rPr>
          <w:t>;</w:t>
        </w:r>
      </w:ins>
    </w:p>
    <w:p w14:paraId="632F5C38" w14:textId="77777777" w:rsidR="00F307B9" w:rsidRPr="00F307B9" w:rsidRDefault="00F307B9" w:rsidP="00F307B9">
      <w:pPr>
        <w:rPr>
          <w:ins w:id="7323" w:author="kalla madhu" w:date="2024-07-18T10:26:00Z"/>
          <w:b/>
          <w:bCs/>
          <w:sz w:val="32"/>
          <w:szCs w:val="32"/>
        </w:rPr>
      </w:pPr>
      <w:ins w:id="7324" w:author="kalla madhu" w:date="2024-07-18T10:26:00Z">
        <w:r w:rsidRPr="00F307B9">
          <w:rPr>
            <w:b/>
            <w:bCs/>
            <w:sz w:val="32"/>
            <w:szCs w:val="32"/>
          </w:rPr>
          <w:t xml:space="preserve">import </w:t>
        </w:r>
        <w:proofErr w:type="spellStart"/>
        <w:proofErr w:type="gramStart"/>
        <w:r w:rsidRPr="00F307B9">
          <w:rPr>
            <w:b/>
            <w:bCs/>
            <w:sz w:val="32"/>
            <w:szCs w:val="32"/>
          </w:rPr>
          <w:t>java.io.IOException</w:t>
        </w:r>
        <w:proofErr w:type="spellEnd"/>
        <w:proofErr w:type="gramEnd"/>
        <w:r w:rsidRPr="00F307B9">
          <w:rPr>
            <w:b/>
            <w:bCs/>
            <w:sz w:val="32"/>
            <w:szCs w:val="32"/>
          </w:rPr>
          <w:t>;</w:t>
        </w:r>
      </w:ins>
    </w:p>
    <w:p w14:paraId="2AF1C3A9" w14:textId="77777777" w:rsidR="00F307B9" w:rsidRPr="00F307B9" w:rsidRDefault="00F307B9" w:rsidP="00F307B9">
      <w:pPr>
        <w:rPr>
          <w:ins w:id="7325" w:author="kalla madhu" w:date="2024-07-18T10:26:00Z"/>
          <w:b/>
          <w:bCs/>
          <w:sz w:val="32"/>
          <w:szCs w:val="32"/>
        </w:rPr>
      </w:pPr>
      <w:ins w:id="7326" w:author="kalla madhu" w:date="2024-07-18T10:26:00Z">
        <w:r w:rsidRPr="00F307B9">
          <w:rPr>
            <w:b/>
            <w:bCs/>
            <w:sz w:val="32"/>
            <w:szCs w:val="32"/>
          </w:rPr>
          <w:t xml:space="preserve">import </w:t>
        </w:r>
        <w:proofErr w:type="spellStart"/>
        <w:proofErr w:type="gramStart"/>
        <w:r w:rsidRPr="00F307B9">
          <w:rPr>
            <w:b/>
            <w:bCs/>
            <w:sz w:val="32"/>
            <w:szCs w:val="32"/>
          </w:rPr>
          <w:t>java.io.PrintWriter</w:t>
        </w:r>
        <w:proofErr w:type="spellEnd"/>
        <w:proofErr w:type="gramEnd"/>
        <w:r w:rsidRPr="00F307B9">
          <w:rPr>
            <w:b/>
            <w:bCs/>
            <w:sz w:val="32"/>
            <w:szCs w:val="32"/>
          </w:rPr>
          <w:t>;</w:t>
        </w:r>
      </w:ins>
    </w:p>
    <w:p w14:paraId="17EBF2C7" w14:textId="77777777" w:rsidR="00F307B9" w:rsidRPr="00F307B9" w:rsidRDefault="00F307B9" w:rsidP="00F307B9">
      <w:pPr>
        <w:rPr>
          <w:ins w:id="7327" w:author="kalla madhu" w:date="2024-07-18T10:26:00Z"/>
          <w:b/>
          <w:bCs/>
          <w:sz w:val="32"/>
          <w:szCs w:val="32"/>
        </w:rPr>
      </w:pPr>
      <w:ins w:id="7328" w:author="kalla madhu" w:date="2024-07-18T10:26:00Z">
        <w:r w:rsidRPr="00F307B9">
          <w:rPr>
            <w:b/>
            <w:bCs/>
            <w:sz w:val="32"/>
            <w:szCs w:val="32"/>
          </w:rPr>
          <w:t xml:space="preserve">public class </w:t>
        </w:r>
        <w:proofErr w:type="spellStart"/>
        <w:r w:rsidRPr="00F307B9">
          <w:rPr>
            <w:b/>
            <w:bCs/>
            <w:sz w:val="32"/>
            <w:szCs w:val="32"/>
            <w:u w:val="single"/>
          </w:rPr>
          <w:t>MyServlet</w:t>
        </w:r>
        <w:proofErr w:type="spellEnd"/>
        <w:r w:rsidRPr="00F307B9">
          <w:rPr>
            <w:b/>
            <w:bCs/>
            <w:sz w:val="32"/>
            <w:szCs w:val="32"/>
          </w:rPr>
          <w:t xml:space="preserve"> extends </w:t>
        </w:r>
        <w:proofErr w:type="spellStart"/>
        <w:r w:rsidRPr="00F307B9">
          <w:rPr>
            <w:b/>
            <w:bCs/>
            <w:sz w:val="32"/>
            <w:szCs w:val="32"/>
          </w:rPr>
          <w:t>HttpServlet</w:t>
        </w:r>
        <w:proofErr w:type="spellEnd"/>
        <w:r w:rsidRPr="00F307B9">
          <w:rPr>
            <w:b/>
            <w:bCs/>
            <w:sz w:val="32"/>
            <w:szCs w:val="32"/>
          </w:rPr>
          <w:t xml:space="preserve"> </w:t>
        </w:r>
      </w:ins>
    </w:p>
    <w:p w14:paraId="51CD819A" w14:textId="77777777" w:rsidR="00F307B9" w:rsidRPr="00F307B9" w:rsidRDefault="00F307B9" w:rsidP="00F307B9">
      <w:pPr>
        <w:rPr>
          <w:ins w:id="7329" w:author="kalla madhu" w:date="2024-07-18T10:26:00Z"/>
          <w:b/>
          <w:bCs/>
          <w:sz w:val="32"/>
          <w:szCs w:val="32"/>
        </w:rPr>
      </w:pPr>
      <w:ins w:id="7330" w:author="kalla madhu" w:date="2024-07-18T10:26:00Z">
        <w:r w:rsidRPr="00F307B9">
          <w:rPr>
            <w:b/>
            <w:bCs/>
            <w:sz w:val="32"/>
            <w:szCs w:val="32"/>
          </w:rPr>
          <w:t>{</w:t>
        </w:r>
      </w:ins>
    </w:p>
    <w:p w14:paraId="53F1CB75" w14:textId="77777777" w:rsidR="00F307B9" w:rsidRPr="00F307B9" w:rsidRDefault="00F307B9" w:rsidP="00F307B9">
      <w:pPr>
        <w:rPr>
          <w:ins w:id="7331" w:author="kalla madhu" w:date="2024-07-18T10:26:00Z"/>
          <w:b/>
          <w:bCs/>
          <w:sz w:val="32"/>
          <w:szCs w:val="32"/>
        </w:rPr>
      </w:pPr>
      <w:ins w:id="7332" w:author="kalla madhu" w:date="2024-07-18T10:26:00Z">
        <w:r w:rsidRPr="00F307B9">
          <w:rPr>
            <w:b/>
            <w:bCs/>
            <w:sz w:val="32"/>
            <w:szCs w:val="32"/>
          </w:rPr>
          <w:tab/>
          <w:t xml:space="preserve">public void </w:t>
        </w:r>
        <w:proofErr w:type="spellStart"/>
        <w:proofErr w:type="gramStart"/>
        <w:r w:rsidRPr="00F307B9">
          <w:rPr>
            <w:b/>
            <w:bCs/>
            <w:sz w:val="32"/>
            <w:szCs w:val="32"/>
          </w:rPr>
          <w:t>init</w:t>
        </w:r>
        <w:proofErr w:type="spellEnd"/>
        <w:r w:rsidRPr="00F307B9">
          <w:rPr>
            <w:b/>
            <w:bCs/>
            <w:sz w:val="32"/>
            <w:szCs w:val="32"/>
          </w:rPr>
          <w:t>(</w:t>
        </w:r>
        <w:proofErr w:type="spellStart"/>
        <w:proofErr w:type="gramEnd"/>
        <w:r w:rsidRPr="00F307B9">
          <w:rPr>
            <w:b/>
            <w:bCs/>
            <w:sz w:val="32"/>
            <w:szCs w:val="32"/>
          </w:rPr>
          <w:t>ServletConfig</w:t>
        </w:r>
        <w:proofErr w:type="spellEnd"/>
        <w:r w:rsidRPr="00F307B9">
          <w:rPr>
            <w:b/>
            <w:bCs/>
            <w:sz w:val="32"/>
            <w:szCs w:val="32"/>
          </w:rPr>
          <w:t xml:space="preserve"> config)throws </w:t>
        </w:r>
        <w:proofErr w:type="spellStart"/>
        <w:r w:rsidRPr="00F307B9">
          <w:rPr>
            <w:b/>
            <w:bCs/>
            <w:sz w:val="32"/>
            <w:szCs w:val="32"/>
          </w:rPr>
          <w:t>ServletException</w:t>
        </w:r>
        <w:proofErr w:type="spellEnd"/>
      </w:ins>
    </w:p>
    <w:p w14:paraId="7E173186" w14:textId="77777777" w:rsidR="00F307B9" w:rsidRPr="00F307B9" w:rsidRDefault="00F307B9" w:rsidP="00F307B9">
      <w:pPr>
        <w:rPr>
          <w:ins w:id="7333" w:author="kalla madhu" w:date="2024-07-18T10:26:00Z"/>
          <w:b/>
          <w:bCs/>
          <w:sz w:val="32"/>
          <w:szCs w:val="32"/>
        </w:rPr>
      </w:pPr>
      <w:ins w:id="7334" w:author="kalla madhu" w:date="2024-07-18T10:26:00Z">
        <w:r w:rsidRPr="00F307B9">
          <w:rPr>
            <w:b/>
            <w:bCs/>
            <w:sz w:val="32"/>
            <w:szCs w:val="32"/>
          </w:rPr>
          <w:tab/>
          <w:t>{</w:t>
        </w:r>
      </w:ins>
    </w:p>
    <w:p w14:paraId="5AD3E2B4" w14:textId="77777777" w:rsidR="00F307B9" w:rsidRPr="00F307B9" w:rsidRDefault="00F307B9" w:rsidP="00F307B9">
      <w:pPr>
        <w:rPr>
          <w:ins w:id="7335" w:author="kalla madhu" w:date="2024-07-18T10:26:00Z"/>
          <w:b/>
          <w:bCs/>
          <w:sz w:val="32"/>
          <w:szCs w:val="32"/>
        </w:rPr>
      </w:pPr>
      <w:ins w:id="7336" w:author="kalla madhu" w:date="2024-07-18T10:26:00Z">
        <w:r w:rsidRPr="00F307B9">
          <w:rPr>
            <w:b/>
            <w:bCs/>
            <w:sz w:val="32"/>
            <w:szCs w:val="32"/>
          </w:rPr>
          <w:lastRenderedPageBreak/>
          <w:tab/>
        </w:r>
        <w:r w:rsidRPr="00F307B9">
          <w:rPr>
            <w:b/>
            <w:bCs/>
            <w:sz w:val="32"/>
            <w:szCs w:val="32"/>
          </w:rPr>
          <w:tab/>
        </w:r>
        <w:proofErr w:type="spellStart"/>
        <w:r w:rsidRPr="00F307B9">
          <w:rPr>
            <w:b/>
            <w:bCs/>
            <w:sz w:val="32"/>
            <w:szCs w:val="32"/>
          </w:rPr>
          <w:t>System.</w:t>
        </w:r>
        <w:r w:rsidRPr="00F307B9">
          <w:rPr>
            <w:b/>
            <w:bCs/>
            <w:i/>
            <w:iCs/>
            <w:sz w:val="32"/>
            <w:szCs w:val="32"/>
          </w:rPr>
          <w:t>out</w:t>
        </w:r>
        <w:r w:rsidRPr="00F307B9">
          <w:rPr>
            <w:b/>
            <w:bCs/>
            <w:sz w:val="32"/>
            <w:szCs w:val="32"/>
          </w:rPr>
          <w:t>.println</w:t>
        </w:r>
        <w:proofErr w:type="spellEnd"/>
        <w:r w:rsidRPr="00F307B9">
          <w:rPr>
            <w:b/>
            <w:bCs/>
            <w:sz w:val="32"/>
            <w:szCs w:val="32"/>
          </w:rPr>
          <w:t>(</w:t>
        </w:r>
        <w:proofErr w:type="spellStart"/>
        <w:proofErr w:type="gramStart"/>
        <w:r w:rsidRPr="00F307B9">
          <w:rPr>
            <w:b/>
            <w:bCs/>
            <w:sz w:val="32"/>
            <w:szCs w:val="32"/>
          </w:rPr>
          <w:t>config.getServletName</w:t>
        </w:r>
        <w:proofErr w:type="spellEnd"/>
        <w:proofErr w:type="gramEnd"/>
        <w:r w:rsidRPr="00F307B9">
          <w:rPr>
            <w:b/>
            <w:bCs/>
            <w:sz w:val="32"/>
            <w:szCs w:val="32"/>
          </w:rPr>
          <w:t>());</w:t>
        </w:r>
      </w:ins>
    </w:p>
    <w:p w14:paraId="0DAD0B81" w14:textId="77777777" w:rsidR="00F307B9" w:rsidRPr="00F307B9" w:rsidRDefault="00F307B9" w:rsidP="00F307B9">
      <w:pPr>
        <w:rPr>
          <w:ins w:id="7337" w:author="kalla madhu" w:date="2024-07-18T10:26:00Z"/>
          <w:b/>
          <w:bCs/>
          <w:sz w:val="32"/>
          <w:szCs w:val="32"/>
        </w:rPr>
      </w:pPr>
      <w:ins w:id="7338" w:author="kalla madhu" w:date="2024-07-18T10:26:00Z">
        <w:r w:rsidRPr="00F307B9">
          <w:rPr>
            <w:b/>
            <w:bCs/>
            <w:sz w:val="32"/>
            <w:szCs w:val="32"/>
          </w:rPr>
          <w:tab/>
        </w:r>
        <w:r w:rsidRPr="00F307B9">
          <w:rPr>
            <w:b/>
            <w:bCs/>
            <w:sz w:val="32"/>
            <w:szCs w:val="32"/>
          </w:rPr>
          <w:tab/>
        </w:r>
        <w:proofErr w:type="spellStart"/>
        <w:r w:rsidRPr="00F307B9">
          <w:rPr>
            <w:b/>
            <w:bCs/>
            <w:sz w:val="32"/>
            <w:szCs w:val="32"/>
          </w:rPr>
          <w:t>System.</w:t>
        </w:r>
        <w:r w:rsidRPr="00F307B9">
          <w:rPr>
            <w:b/>
            <w:bCs/>
            <w:i/>
            <w:iCs/>
            <w:sz w:val="32"/>
            <w:szCs w:val="32"/>
          </w:rPr>
          <w:t>out</w:t>
        </w:r>
        <w:r w:rsidRPr="00F307B9">
          <w:rPr>
            <w:b/>
            <w:bCs/>
            <w:sz w:val="32"/>
            <w:szCs w:val="32"/>
          </w:rPr>
          <w:t>.println</w:t>
        </w:r>
        <w:proofErr w:type="spellEnd"/>
        <w:r w:rsidRPr="00F307B9">
          <w:rPr>
            <w:b/>
            <w:bCs/>
            <w:sz w:val="32"/>
            <w:szCs w:val="32"/>
          </w:rPr>
          <w:t>(</w:t>
        </w:r>
        <w:proofErr w:type="spellStart"/>
        <w:proofErr w:type="gramStart"/>
        <w:r w:rsidRPr="00F307B9">
          <w:rPr>
            <w:b/>
            <w:bCs/>
            <w:sz w:val="32"/>
            <w:szCs w:val="32"/>
          </w:rPr>
          <w:t>config.getInitParameter</w:t>
        </w:r>
        <w:proofErr w:type="spellEnd"/>
        <w:proofErr w:type="gramEnd"/>
        <w:r w:rsidRPr="00F307B9">
          <w:rPr>
            <w:b/>
            <w:bCs/>
            <w:sz w:val="32"/>
            <w:szCs w:val="32"/>
          </w:rPr>
          <w:t>("user"));</w:t>
        </w:r>
      </w:ins>
    </w:p>
    <w:p w14:paraId="429F0DDC" w14:textId="77777777" w:rsidR="00F307B9" w:rsidRPr="00F307B9" w:rsidRDefault="00F307B9" w:rsidP="00F307B9">
      <w:pPr>
        <w:rPr>
          <w:ins w:id="7339" w:author="kalla madhu" w:date="2024-07-18T10:26:00Z"/>
          <w:b/>
          <w:bCs/>
          <w:sz w:val="32"/>
          <w:szCs w:val="32"/>
        </w:rPr>
      </w:pPr>
      <w:ins w:id="7340" w:author="kalla madhu" w:date="2024-07-18T10:26:00Z">
        <w:r w:rsidRPr="00F307B9">
          <w:rPr>
            <w:b/>
            <w:bCs/>
            <w:sz w:val="32"/>
            <w:szCs w:val="32"/>
          </w:rPr>
          <w:tab/>
        </w:r>
        <w:r w:rsidRPr="00F307B9">
          <w:rPr>
            <w:b/>
            <w:bCs/>
            <w:sz w:val="32"/>
            <w:szCs w:val="32"/>
          </w:rPr>
          <w:tab/>
        </w:r>
        <w:proofErr w:type="spellStart"/>
        <w:r w:rsidRPr="00F307B9">
          <w:rPr>
            <w:b/>
            <w:bCs/>
            <w:sz w:val="32"/>
            <w:szCs w:val="32"/>
          </w:rPr>
          <w:t>System.</w:t>
        </w:r>
        <w:r w:rsidRPr="00F307B9">
          <w:rPr>
            <w:b/>
            <w:bCs/>
            <w:i/>
            <w:iCs/>
            <w:sz w:val="32"/>
            <w:szCs w:val="32"/>
          </w:rPr>
          <w:t>out</w:t>
        </w:r>
        <w:r w:rsidRPr="00F307B9">
          <w:rPr>
            <w:b/>
            <w:bCs/>
            <w:sz w:val="32"/>
            <w:szCs w:val="32"/>
          </w:rPr>
          <w:t>.println</w:t>
        </w:r>
        <w:proofErr w:type="spellEnd"/>
        <w:r w:rsidRPr="00F307B9">
          <w:rPr>
            <w:b/>
            <w:bCs/>
            <w:sz w:val="32"/>
            <w:szCs w:val="32"/>
          </w:rPr>
          <w:t>(</w:t>
        </w:r>
        <w:proofErr w:type="spellStart"/>
        <w:proofErr w:type="gramStart"/>
        <w:r w:rsidRPr="00F307B9">
          <w:rPr>
            <w:b/>
            <w:bCs/>
            <w:sz w:val="32"/>
            <w:szCs w:val="32"/>
          </w:rPr>
          <w:t>config.getInitParameter</w:t>
        </w:r>
        <w:proofErr w:type="spellEnd"/>
        <w:proofErr w:type="gramEnd"/>
        <w:r w:rsidRPr="00F307B9">
          <w:rPr>
            <w:b/>
            <w:bCs/>
            <w:sz w:val="32"/>
            <w:szCs w:val="32"/>
          </w:rPr>
          <w:t>("password"));</w:t>
        </w:r>
      </w:ins>
    </w:p>
    <w:p w14:paraId="6AE37B06" w14:textId="77777777" w:rsidR="00F307B9" w:rsidRPr="00F307B9" w:rsidRDefault="00F307B9" w:rsidP="00F307B9">
      <w:pPr>
        <w:rPr>
          <w:ins w:id="7341" w:author="kalla madhu" w:date="2024-07-18T10:26:00Z"/>
          <w:b/>
          <w:bCs/>
          <w:sz w:val="32"/>
          <w:szCs w:val="32"/>
        </w:rPr>
      </w:pPr>
      <w:ins w:id="7342" w:author="kalla madhu" w:date="2024-07-18T10:26:00Z">
        <w:r w:rsidRPr="00F307B9">
          <w:rPr>
            <w:b/>
            <w:bCs/>
            <w:sz w:val="32"/>
            <w:szCs w:val="32"/>
          </w:rPr>
          <w:tab/>
          <w:t>}</w:t>
        </w:r>
      </w:ins>
    </w:p>
    <w:p w14:paraId="33F387AC" w14:textId="77777777" w:rsidR="00F307B9" w:rsidRPr="00F307B9" w:rsidRDefault="00F307B9" w:rsidP="00F307B9">
      <w:pPr>
        <w:rPr>
          <w:ins w:id="7343" w:author="kalla madhu" w:date="2024-07-18T10:26:00Z"/>
          <w:b/>
          <w:bCs/>
          <w:sz w:val="32"/>
          <w:szCs w:val="32"/>
        </w:rPr>
      </w:pPr>
      <w:ins w:id="7344" w:author="kalla madhu" w:date="2024-07-18T10:26:00Z">
        <w:r w:rsidRPr="00F307B9">
          <w:rPr>
            <w:b/>
            <w:bCs/>
            <w:sz w:val="32"/>
            <w:szCs w:val="32"/>
          </w:rPr>
          <w:tab/>
          <w:t xml:space="preserve">public void </w:t>
        </w:r>
        <w:proofErr w:type="spellStart"/>
        <w:proofErr w:type="gramStart"/>
        <w:r w:rsidRPr="00F307B9">
          <w:rPr>
            <w:b/>
            <w:bCs/>
            <w:sz w:val="32"/>
            <w:szCs w:val="32"/>
          </w:rPr>
          <w:t>doGet</w:t>
        </w:r>
        <w:proofErr w:type="spellEnd"/>
        <w:r w:rsidRPr="00F307B9">
          <w:rPr>
            <w:b/>
            <w:bCs/>
            <w:sz w:val="32"/>
            <w:szCs w:val="32"/>
          </w:rPr>
          <w:t>(</w:t>
        </w:r>
        <w:proofErr w:type="spellStart"/>
        <w:proofErr w:type="gramEnd"/>
        <w:r w:rsidRPr="00F307B9">
          <w:rPr>
            <w:b/>
            <w:bCs/>
            <w:sz w:val="32"/>
            <w:szCs w:val="32"/>
          </w:rPr>
          <w:t>HttpServletRequest</w:t>
        </w:r>
        <w:proofErr w:type="spellEnd"/>
        <w:r w:rsidRPr="00F307B9">
          <w:rPr>
            <w:b/>
            <w:bCs/>
            <w:sz w:val="32"/>
            <w:szCs w:val="32"/>
          </w:rPr>
          <w:t xml:space="preserve"> request, </w:t>
        </w:r>
        <w:proofErr w:type="spellStart"/>
        <w:r w:rsidRPr="00F307B9">
          <w:rPr>
            <w:b/>
            <w:bCs/>
            <w:sz w:val="32"/>
            <w:szCs w:val="32"/>
          </w:rPr>
          <w:t>HttpServletResponse</w:t>
        </w:r>
        <w:proofErr w:type="spellEnd"/>
        <w:r w:rsidRPr="00F307B9">
          <w:rPr>
            <w:b/>
            <w:bCs/>
            <w:sz w:val="32"/>
            <w:szCs w:val="32"/>
          </w:rPr>
          <w:t xml:space="preserve"> response) throws </w:t>
        </w:r>
        <w:proofErr w:type="spellStart"/>
        <w:r w:rsidRPr="00F307B9">
          <w:rPr>
            <w:b/>
            <w:bCs/>
            <w:sz w:val="32"/>
            <w:szCs w:val="32"/>
          </w:rPr>
          <w:t>ServletException</w:t>
        </w:r>
        <w:proofErr w:type="spellEnd"/>
        <w:r w:rsidRPr="00F307B9">
          <w:rPr>
            <w:b/>
            <w:bCs/>
            <w:sz w:val="32"/>
            <w:szCs w:val="32"/>
          </w:rPr>
          <w:t xml:space="preserve">, </w:t>
        </w:r>
        <w:proofErr w:type="spellStart"/>
        <w:r w:rsidRPr="00F307B9">
          <w:rPr>
            <w:b/>
            <w:bCs/>
            <w:sz w:val="32"/>
            <w:szCs w:val="32"/>
          </w:rPr>
          <w:t>IOException</w:t>
        </w:r>
        <w:proofErr w:type="spellEnd"/>
        <w:r w:rsidRPr="00F307B9">
          <w:rPr>
            <w:b/>
            <w:bCs/>
            <w:sz w:val="32"/>
            <w:szCs w:val="32"/>
          </w:rPr>
          <w:t xml:space="preserve"> </w:t>
        </w:r>
      </w:ins>
    </w:p>
    <w:p w14:paraId="20A899F1" w14:textId="77777777" w:rsidR="00F307B9" w:rsidRPr="00F307B9" w:rsidRDefault="00F307B9" w:rsidP="00F307B9">
      <w:pPr>
        <w:rPr>
          <w:ins w:id="7345" w:author="kalla madhu" w:date="2024-07-18T10:26:00Z"/>
          <w:b/>
          <w:bCs/>
          <w:sz w:val="32"/>
          <w:szCs w:val="32"/>
        </w:rPr>
      </w:pPr>
      <w:ins w:id="7346" w:author="kalla madhu" w:date="2024-07-18T10:26:00Z">
        <w:r w:rsidRPr="00F307B9">
          <w:rPr>
            <w:b/>
            <w:bCs/>
            <w:sz w:val="32"/>
            <w:szCs w:val="32"/>
          </w:rPr>
          <w:tab/>
          <w:t>{</w:t>
        </w:r>
      </w:ins>
    </w:p>
    <w:p w14:paraId="7F267ED3" w14:textId="77777777" w:rsidR="00F307B9" w:rsidRPr="00F307B9" w:rsidRDefault="00F307B9" w:rsidP="00F307B9">
      <w:pPr>
        <w:rPr>
          <w:ins w:id="7347" w:author="kalla madhu" w:date="2024-07-18T10:26:00Z"/>
          <w:b/>
          <w:bCs/>
          <w:sz w:val="32"/>
          <w:szCs w:val="32"/>
        </w:rPr>
      </w:pPr>
      <w:ins w:id="7348" w:author="kalla madhu" w:date="2024-07-18T10:26:00Z">
        <w:r w:rsidRPr="00F307B9">
          <w:rPr>
            <w:b/>
            <w:bCs/>
            <w:sz w:val="32"/>
            <w:szCs w:val="32"/>
          </w:rPr>
          <w:tab/>
        </w:r>
        <w:r w:rsidRPr="00F307B9">
          <w:rPr>
            <w:b/>
            <w:bCs/>
            <w:sz w:val="32"/>
            <w:szCs w:val="32"/>
          </w:rPr>
          <w:tab/>
          <w:t>//request: it contains client requested information</w:t>
        </w:r>
      </w:ins>
    </w:p>
    <w:p w14:paraId="02DC6169" w14:textId="77777777" w:rsidR="00F307B9" w:rsidRPr="00F307B9" w:rsidRDefault="00F307B9" w:rsidP="00F307B9">
      <w:pPr>
        <w:rPr>
          <w:ins w:id="7349" w:author="kalla madhu" w:date="2024-07-18T10:26:00Z"/>
          <w:b/>
          <w:bCs/>
          <w:sz w:val="32"/>
          <w:szCs w:val="32"/>
        </w:rPr>
      </w:pPr>
      <w:ins w:id="7350" w:author="kalla madhu" w:date="2024-07-18T10:26:00Z">
        <w:r w:rsidRPr="00F307B9">
          <w:rPr>
            <w:b/>
            <w:bCs/>
            <w:sz w:val="32"/>
            <w:szCs w:val="32"/>
          </w:rPr>
          <w:tab/>
        </w:r>
        <w:r w:rsidRPr="00F307B9">
          <w:rPr>
            <w:b/>
            <w:bCs/>
            <w:sz w:val="32"/>
            <w:szCs w:val="32"/>
          </w:rPr>
          <w:tab/>
        </w:r>
        <w:proofErr w:type="spellStart"/>
        <w:proofErr w:type="gramStart"/>
        <w:r w:rsidRPr="00F307B9">
          <w:rPr>
            <w:b/>
            <w:bCs/>
            <w:sz w:val="32"/>
            <w:szCs w:val="32"/>
          </w:rPr>
          <w:t>response.setContentType</w:t>
        </w:r>
        <w:proofErr w:type="spellEnd"/>
        <w:proofErr w:type="gramEnd"/>
        <w:r w:rsidRPr="00F307B9">
          <w:rPr>
            <w:b/>
            <w:bCs/>
            <w:sz w:val="32"/>
            <w:szCs w:val="32"/>
          </w:rPr>
          <w:t>("text/html");</w:t>
        </w:r>
      </w:ins>
    </w:p>
    <w:p w14:paraId="5B91BD41" w14:textId="77777777" w:rsidR="00F307B9" w:rsidRPr="00F307B9" w:rsidRDefault="00F307B9" w:rsidP="00F307B9">
      <w:pPr>
        <w:rPr>
          <w:ins w:id="7351" w:author="kalla madhu" w:date="2024-07-18T10:26:00Z"/>
          <w:b/>
          <w:bCs/>
          <w:sz w:val="32"/>
          <w:szCs w:val="32"/>
        </w:rPr>
      </w:pPr>
      <w:ins w:id="7352" w:author="kalla madhu" w:date="2024-07-18T10:26:00Z">
        <w:r w:rsidRPr="00F307B9">
          <w:rPr>
            <w:b/>
            <w:bCs/>
            <w:sz w:val="32"/>
            <w:szCs w:val="32"/>
          </w:rPr>
          <w:tab/>
        </w:r>
        <w:r w:rsidRPr="00F307B9">
          <w:rPr>
            <w:b/>
            <w:bCs/>
            <w:sz w:val="32"/>
            <w:szCs w:val="32"/>
          </w:rPr>
          <w:tab/>
        </w:r>
        <w:proofErr w:type="spellStart"/>
        <w:r w:rsidRPr="00F307B9">
          <w:rPr>
            <w:b/>
            <w:bCs/>
            <w:sz w:val="32"/>
            <w:szCs w:val="32"/>
          </w:rPr>
          <w:t>PrintWriter</w:t>
        </w:r>
        <w:proofErr w:type="spellEnd"/>
        <w:r w:rsidRPr="00F307B9">
          <w:rPr>
            <w:b/>
            <w:bCs/>
            <w:sz w:val="32"/>
            <w:szCs w:val="32"/>
          </w:rPr>
          <w:t xml:space="preserve"> out=</w:t>
        </w:r>
        <w:proofErr w:type="spellStart"/>
        <w:proofErr w:type="gramStart"/>
        <w:r w:rsidRPr="00F307B9">
          <w:rPr>
            <w:b/>
            <w:bCs/>
            <w:sz w:val="32"/>
            <w:szCs w:val="32"/>
          </w:rPr>
          <w:t>response.getWriter</w:t>
        </w:r>
        <w:proofErr w:type="spellEnd"/>
        <w:proofErr w:type="gramEnd"/>
        <w:r w:rsidRPr="00F307B9">
          <w:rPr>
            <w:b/>
            <w:bCs/>
            <w:sz w:val="32"/>
            <w:szCs w:val="32"/>
          </w:rPr>
          <w:t>();</w:t>
        </w:r>
      </w:ins>
    </w:p>
    <w:p w14:paraId="011644BB" w14:textId="77777777" w:rsidR="00F307B9" w:rsidRPr="00F307B9" w:rsidRDefault="00F307B9" w:rsidP="00F307B9">
      <w:pPr>
        <w:rPr>
          <w:ins w:id="7353" w:author="kalla madhu" w:date="2024-07-18T10:26:00Z"/>
          <w:b/>
          <w:bCs/>
          <w:sz w:val="32"/>
          <w:szCs w:val="32"/>
        </w:rPr>
      </w:pPr>
      <w:ins w:id="7354" w:author="kalla madhu" w:date="2024-07-18T10:26:00Z">
        <w:r w:rsidRPr="00F307B9">
          <w:rPr>
            <w:b/>
            <w:bCs/>
            <w:sz w:val="32"/>
            <w:szCs w:val="32"/>
          </w:rPr>
          <w:tab/>
        </w:r>
        <w:r w:rsidRPr="00F307B9">
          <w:rPr>
            <w:b/>
            <w:bCs/>
            <w:sz w:val="32"/>
            <w:szCs w:val="32"/>
          </w:rPr>
          <w:tab/>
        </w:r>
        <w:proofErr w:type="spellStart"/>
        <w:proofErr w:type="gramStart"/>
        <w:r w:rsidRPr="00F307B9">
          <w:rPr>
            <w:b/>
            <w:bCs/>
            <w:sz w:val="32"/>
            <w:szCs w:val="32"/>
          </w:rPr>
          <w:t>out.println</w:t>
        </w:r>
        <w:proofErr w:type="spellEnd"/>
        <w:proofErr w:type="gramEnd"/>
        <w:r w:rsidRPr="00F307B9">
          <w:rPr>
            <w:b/>
            <w:bCs/>
            <w:sz w:val="32"/>
            <w:szCs w:val="32"/>
          </w:rPr>
          <w:t>("</w:t>
        </w:r>
        <w:proofErr w:type="spellStart"/>
        <w:r w:rsidRPr="00F307B9">
          <w:rPr>
            <w:b/>
            <w:bCs/>
            <w:sz w:val="32"/>
            <w:szCs w:val="32"/>
          </w:rPr>
          <w:t>MyServlet</w:t>
        </w:r>
        <w:proofErr w:type="spellEnd"/>
        <w:r w:rsidRPr="00F307B9">
          <w:rPr>
            <w:b/>
            <w:bCs/>
            <w:sz w:val="32"/>
            <w:szCs w:val="32"/>
          </w:rPr>
          <w:t>: "+</w:t>
        </w:r>
        <w:proofErr w:type="spellStart"/>
        <w:r w:rsidRPr="00F307B9">
          <w:rPr>
            <w:b/>
            <w:bCs/>
            <w:sz w:val="32"/>
            <w:szCs w:val="32"/>
          </w:rPr>
          <w:t>request.getParameter</w:t>
        </w:r>
        <w:proofErr w:type="spellEnd"/>
        <w:r w:rsidRPr="00F307B9">
          <w:rPr>
            <w:b/>
            <w:bCs/>
            <w:sz w:val="32"/>
            <w:szCs w:val="32"/>
          </w:rPr>
          <w:t>("</w:t>
        </w:r>
        <w:proofErr w:type="spellStart"/>
        <w:r w:rsidRPr="00F307B9">
          <w:rPr>
            <w:b/>
            <w:bCs/>
            <w:sz w:val="32"/>
            <w:szCs w:val="32"/>
          </w:rPr>
          <w:t>uname</w:t>
        </w:r>
        <w:proofErr w:type="spellEnd"/>
        <w:r w:rsidRPr="00F307B9">
          <w:rPr>
            <w:b/>
            <w:bCs/>
            <w:sz w:val="32"/>
            <w:szCs w:val="32"/>
          </w:rPr>
          <w:t>"));</w:t>
        </w:r>
      </w:ins>
    </w:p>
    <w:p w14:paraId="4E576371" w14:textId="77777777" w:rsidR="00F307B9" w:rsidRPr="00F307B9" w:rsidRDefault="00F307B9" w:rsidP="00F307B9">
      <w:pPr>
        <w:rPr>
          <w:ins w:id="7355" w:author="kalla madhu" w:date="2024-07-18T10:26:00Z"/>
          <w:b/>
          <w:bCs/>
          <w:sz w:val="32"/>
          <w:szCs w:val="32"/>
        </w:rPr>
      </w:pPr>
      <w:ins w:id="7356" w:author="kalla madhu" w:date="2024-07-18T10:26:00Z">
        <w:r w:rsidRPr="00F307B9">
          <w:rPr>
            <w:b/>
            <w:bCs/>
            <w:sz w:val="32"/>
            <w:szCs w:val="32"/>
          </w:rPr>
          <w:tab/>
        </w:r>
        <w:r w:rsidRPr="00F307B9">
          <w:rPr>
            <w:b/>
            <w:bCs/>
            <w:sz w:val="32"/>
            <w:szCs w:val="32"/>
          </w:rPr>
          <w:tab/>
        </w:r>
        <w:proofErr w:type="spellStart"/>
        <w:proofErr w:type="gramStart"/>
        <w:r w:rsidRPr="00F307B9">
          <w:rPr>
            <w:b/>
            <w:bCs/>
            <w:sz w:val="32"/>
            <w:szCs w:val="32"/>
          </w:rPr>
          <w:t>out.println</w:t>
        </w:r>
        <w:proofErr w:type="spellEnd"/>
        <w:proofErr w:type="gramEnd"/>
        <w:r w:rsidRPr="00F307B9">
          <w:rPr>
            <w:b/>
            <w:bCs/>
            <w:sz w:val="32"/>
            <w:szCs w:val="32"/>
          </w:rPr>
          <w:t>("&lt;h1&gt;Hello&lt;/h1&gt;");</w:t>
        </w:r>
      </w:ins>
    </w:p>
    <w:p w14:paraId="098ED806" w14:textId="77777777" w:rsidR="00F307B9" w:rsidRPr="00F307B9" w:rsidRDefault="00F307B9" w:rsidP="00F307B9">
      <w:pPr>
        <w:rPr>
          <w:ins w:id="7357" w:author="kalla madhu" w:date="2024-07-18T10:26:00Z"/>
          <w:b/>
          <w:bCs/>
          <w:sz w:val="32"/>
          <w:szCs w:val="32"/>
        </w:rPr>
      </w:pPr>
      <w:ins w:id="7358" w:author="kalla madhu" w:date="2024-07-18T10:26:00Z">
        <w:r w:rsidRPr="00F307B9">
          <w:rPr>
            <w:b/>
            <w:bCs/>
            <w:sz w:val="32"/>
            <w:szCs w:val="32"/>
          </w:rPr>
          <w:tab/>
        </w:r>
        <w:r w:rsidRPr="00F307B9">
          <w:rPr>
            <w:b/>
            <w:bCs/>
            <w:sz w:val="32"/>
            <w:szCs w:val="32"/>
          </w:rPr>
          <w:tab/>
        </w:r>
        <w:proofErr w:type="spellStart"/>
        <w:r w:rsidRPr="00F307B9">
          <w:rPr>
            <w:b/>
            <w:bCs/>
            <w:sz w:val="32"/>
            <w:szCs w:val="32"/>
          </w:rPr>
          <w:t>RequestDispatcher</w:t>
        </w:r>
        <w:proofErr w:type="spellEnd"/>
        <w:r w:rsidRPr="00F307B9">
          <w:rPr>
            <w:b/>
            <w:bCs/>
            <w:sz w:val="32"/>
            <w:szCs w:val="32"/>
          </w:rPr>
          <w:t xml:space="preserve"> </w:t>
        </w:r>
        <w:proofErr w:type="spellStart"/>
        <w:r w:rsidRPr="00F307B9">
          <w:rPr>
            <w:b/>
            <w:bCs/>
            <w:sz w:val="32"/>
            <w:szCs w:val="32"/>
          </w:rPr>
          <w:t>rd</w:t>
        </w:r>
        <w:proofErr w:type="spellEnd"/>
        <w:r w:rsidRPr="00F307B9">
          <w:rPr>
            <w:b/>
            <w:bCs/>
            <w:sz w:val="32"/>
            <w:szCs w:val="32"/>
          </w:rPr>
          <w:t>=</w:t>
        </w:r>
        <w:proofErr w:type="spellStart"/>
        <w:proofErr w:type="gramStart"/>
        <w:r w:rsidRPr="00F307B9">
          <w:rPr>
            <w:b/>
            <w:bCs/>
            <w:sz w:val="32"/>
            <w:szCs w:val="32"/>
          </w:rPr>
          <w:t>request.getRequestDispatcher</w:t>
        </w:r>
        <w:proofErr w:type="spellEnd"/>
        <w:proofErr w:type="gramEnd"/>
        <w:r w:rsidRPr="00F307B9">
          <w:rPr>
            <w:b/>
            <w:bCs/>
            <w:sz w:val="32"/>
            <w:szCs w:val="32"/>
          </w:rPr>
          <w:t>("MyServlet2");</w:t>
        </w:r>
      </w:ins>
    </w:p>
    <w:p w14:paraId="48020152" w14:textId="77777777" w:rsidR="00F307B9" w:rsidRPr="00F307B9" w:rsidRDefault="00F307B9" w:rsidP="00F307B9">
      <w:pPr>
        <w:rPr>
          <w:ins w:id="7359" w:author="kalla madhu" w:date="2024-07-18T10:26:00Z"/>
          <w:b/>
          <w:bCs/>
          <w:sz w:val="32"/>
          <w:szCs w:val="32"/>
        </w:rPr>
      </w:pPr>
      <w:ins w:id="7360" w:author="kalla madhu" w:date="2024-07-18T10:26:00Z">
        <w:r w:rsidRPr="00F307B9">
          <w:rPr>
            <w:b/>
            <w:bCs/>
            <w:sz w:val="32"/>
            <w:szCs w:val="32"/>
          </w:rPr>
          <w:tab/>
        </w:r>
        <w:r w:rsidRPr="00F307B9">
          <w:rPr>
            <w:b/>
            <w:bCs/>
            <w:sz w:val="32"/>
            <w:szCs w:val="32"/>
          </w:rPr>
          <w:tab/>
          <w:t>//</w:t>
        </w:r>
        <w:proofErr w:type="spellStart"/>
        <w:r w:rsidRPr="00F307B9">
          <w:rPr>
            <w:b/>
            <w:bCs/>
            <w:sz w:val="32"/>
            <w:szCs w:val="32"/>
          </w:rPr>
          <w:t>rd.</w:t>
        </w:r>
        <w:proofErr w:type="gramStart"/>
        <w:r w:rsidRPr="00F307B9">
          <w:rPr>
            <w:b/>
            <w:bCs/>
            <w:sz w:val="32"/>
            <w:szCs w:val="32"/>
          </w:rPr>
          <w:t>forward</w:t>
        </w:r>
        <w:proofErr w:type="spellEnd"/>
        <w:r w:rsidRPr="00F307B9">
          <w:rPr>
            <w:b/>
            <w:bCs/>
            <w:sz w:val="32"/>
            <w:szCs w:val="32"/>
          </w:rPr>
          <w:t>(</w:t>
        </w:r>
        <w:proofErr w:type="gramEnd"/>
        <w:r w:rsidRPr="00F307B9">
          <w:rPr>
            <w:b/>
            <w:bCs/>
            <w:sz w:val="32"/>
            <w:szCs w:val="32"/>
          </w:rPr>
          <w:t>request, response);</w:t>
        </w:r>
      </w:ins>
    </w:p>
    <w:p w14:paraId="0FF987E6" w14:textId="77777777" w:rsidR="00F307B9" w:rsidRPr="00F307B9" w:rsidRDefault="00F307B9" w:rsidP="00F307B9">
      <w:pPr>
        <w:rPr>
          <w:ins w:id="7361" w:author="kalla madhu" w:date="2024-07-18T10:26:00Z"/>
          <w:b/>
          <w:bCs/>
          <w:sz w:val="32"/>
          <w:szCs w:val="32"/>
        </w:rPr>
      </w:pPr>
      <w:ins w:id="7362" w:author="kalla madhu" w:date="2024-07-18T10:26:00Z">
        <w:r w:rsidRPr="00F307B9">
          <w:rPr>
            <w:b/>
            <w:bCs/>
            <w:sz w:val="32"/>
            <w:szCs w:val="32"/>
          </w:rPr>
          <w:tab/>
        </w:r>
        <w:r w:rsidRPr="00F307B9">
          <w:rPr>
            <w:b/>
            <w:bCs/>
            <w:sz w:val="32"/>
            <w:szCs w:val="32"/>
          </w:rPr>
          <w:tab/>
        </w:r>
        <w:proofErr w:type="spellStart"/>
        <w:proofErr w:type="gramStart"/>
        <w:r w:rsidRPr="00F307B9">
          <w:rPr>
            <w:b/>
            <w:bCs/>
            <w:sz w:val="32"/>
            <w:szCs w:val="32"/>
          </w:rPr>
          <w:t>rd.include</w:t>
        </w:r>
        <w:proofErr w:type="spellEnd"/>
        <w:proofErr w:type="gramEnd"/>
        <w:r w:rsidRPr="00F307B9">
          <w:rPr>
            <w:b/>
            <w:bCs/>
            <w:sz w:val="32"/>
            <w:szCs w:val="32"/>
          </w:rPr>
          <w:t>(request, response);</w:t>
        </w:r>
      </w:ins>
    </w:p>
    <w:p w14:paraId="7A7E87AD" w14:textId="77777777" w:rsidR="00F307B9" w:rsidRPr="00F307B9" w:rsidRDefault="00F307B9" w:rsidP="00F307B9">
      <w:pPr>
        <w:rPr>
          <w:ins w:id="7363" w:author="kalla madhu" w:date="2024-07-18T10:26:00Z"/>
          <w:b/>
          <w:bCs/>
          <w:sz w:val="32"/>
          <w:szCs w:val="32"/>
        </w:rPr>
      </w:pPr>
      <w:ins w:id="7364" w:author="kalla madhu" w:date="2024-07-18T10:26:00Z">
        <w:r w:rsidRPr="00F307B9">
          <w:rPr>
            <w:b/>
            <w:bCs/>
            <w:sz w:val="32"/>
            <w:szCs w:val="32"/>
          </w:rPr>
          <w:tab/>
          <w:t>}</w:t>
        </w:r>
      </w:ins>
    </w:p>
    <w:p w14:paraId="6327EA90" w14:textId="77777777" w:rsidR="00F307B9" w:rsidRDefault="00F307B9" w:rsidP="00F307B9">
      <w:pPr>
        <w:rPr>
          <w:ins w:id="7365" w:author="kalla madhu" w:date="2024-07-18T10:26:00Z" w16du:dateUtc="2024-07-18T04:56:00Z"/>
          <w:b/>
          <w:bCs/>
          <w:sz w:val="32"/>
          <w:szCs w:val="32"/>
        </w:rPr>
      </w:pPr>
      <w:ins w:id="7366" w:author="kalla madhu" w:date="2024-07-18T10:26:00Z">
        <w:r w:rsidRPr="00F307B9">
          <w:rPr>
            <w:b/>
            <w:bCs/>
            <w:sz w:val="32"/>
            <w:szCs w:val="32"/>
          </w:rPr>
          <w:t>}</w:t>
        </w:r>
      </w:ins>
    </w:p>
    <w:p w14:paraId="67787B08" w14:textId="77777777" w:rsidR="00945595" w:rsidRDefault="00945595" w:rsidP="00F307B9">
      <w:pPr>
        <w:rPr>
          <w:ins w:id="7367" w:author="kalla madhu" w:date="2024-07-18T11:02:00Z" w16du:dateUtc="2024-07-18T05:32:00Z"/>
          <w:b/>
          <w:bCs/>
          <w:sz w:val="32"/>
          <w:szCs w:val="32"/>
        </w:rPr>
      </w:pPr>
    </w:p>
    <w:p w14:paraId="25EDB1E6" w14:textId="3508DB90" w:rsidR="005D4A67" w:rsidRDefault="005D4A67" w:rsidP="00F307B9">
      <w:pPr>
        <w:rPr>
          <w:ins w:id="7368" w:author="kalla madhu" w:date="2024-07-18T11:03:00Z" w16du:dateUtc="2024-07-18T05:33:00Z"/>
          <w:b/>
          <w:bCs/>
          <w:sz w:val="32"/>
          <w:szCs w:val="32"/>
        </w:rPr>
      </w:pPr>
    </w:p>
    <w:p w14:paraId="3D909700" w14:textId="77777777" w:rsidR="005D4A67" w:rsidRPr="005D4A67" w:rsidRDefault="005D4A67" w:rsidP="005D4A67">
      <w:pPr>
        <w:rPr>
          <w:ins w:id="7369" w:author="kalla madhu" w:date="2024-07-18T11:03:00Z" w16du:dateUtc="2024-07-18T05:33:00Z"/>
          <w:b/>
          <w:bCs/>
          <w:sz w:val="44"/>
          <w:szCs w:val="44"/>
          <w:rPrChange w:id="7370" w:author="kalla madhu" w:date="2024-07-18T11:03:00Z" w16du:dateUtc="2024-07-18T05:33:00Z">
            <w:rPr>
              <w:ins w:id="7371" w:author="kalla madhu" w:date="2024-07-18T11:03:00Z" w16du:dateUtc="2024-07-18T05:33:00Z"/>
              <w:b/>
              <w:bCs/>
              <w:sz w:val="32"/>
              <w:szCs w:val="32"/>
            </w:rPr>
          </w:rPrChange>
        </w:rPr>
      </w:pPr>
      <w:ins w:id="7372" w:author="kalla madhu" w:date="2024-07-18T11:03:00Z" w16du:dateUtc="2024-07-18T05:33:00Z">
        <w:r w:rsidRPr="005D4A67">
          <w:rPr>
            <w:b/>
            <w:bCs/>
            <w:sz w:val="44"/>
            <w:szCs w:val="44"/>
            <w:highlight w:val="green"/>
            <w:rPrChange w:id="7373" w:author="kalla madhu" w:date="2024-07-18T11:03:00Z" w16du:dateUtc="2024-07-18T05:33:00Z">
              <w:rPr>
                <w:b/>
                <w:bCs/>
                <w:sz w:val="32"/>
                <w:szCs w:val="32"/>
              </w:rPr>
            </w:rPrChange>
          </w:rPr>
          <w:t>Usage of &lt;</w:t>
        </w:r>
        <w:proofErr w:type="spellStart"/>
        <w:proofErr w:type="gramStart"/>
        <w:r w:rsidRPr="005D4A67">
          <w:rPr>
            <w:b/>
            <w:bCs/>
            <w:sz w:val="44"/>
            <w:szCs w:val="44"/>
            <w:highlight w:val="green"/>
            <w:rPrChange w:id="7374" w:author="kalla madhu" w:date="2024-07-18T11:03:00Z" w16du:dateUtc="2024-07-18T05:33:00Z">
              <w:rPr>
                <w:b/>
                <w:bCs/>
                <w:sz w:val="32"/>
                <w:szCs w:val="32"/>
              </w:rPr>
            </w:rPrChange>
          </w:rPr>
          <w:t>jsp:useBean</w:t>
        </w:r>
        <w:proofErr w:type="spellEnd"/>
        <w:proofErr w:type="gramEnd"/>
        <w:r w:rsidRPr="005D4A67">
          <w:rPr>
            <w:b/>
            <w:bCs/>
            <w:sz w:val="44"/>
            <w:szCs w:val="44"/>
            <w:highlight w:val="green"/>
            <w:rPrChange w:id="7375" w:author="kalla madhu" w:date="2024-07-18T11:03:00Z" w16du:dateUtc="2024-07-18T05:33:00Z">
              <w:rPr>
                <w:b/>
                <w:bCs/>
                <w:sz w:val="32"/>
                <w:szCs w:val="32"/>
              </w:rPr>
            </w:rPrChange>
          </w:rPr>
          <w:t>&gt; and &lt;</w:t>
        </w:r>
        <w:proofErr w:type="spellStart"/>
        <w:r w:rsidRPr="005D4A67">
          <w:rPr>
            <w:b/>
            <w:bCs/>
            <w:sz w:val="44"/>
            <w:szCs w:val="44"/>
            <w:highlight w:val="green"/>
            <w:rPrChange w:id="7376" w:author="kalla madhu" w:date="2024-07-18T11:03:00Z" w16du:dateUtc="2024-07-18T05:33:00Z">
              <w:rPr>
                <w:b/>
                <w:bCs/>
                <w:sz w:val="32"/>
                <w:szCs w:val="32"/>
              </w:rPr>
            </w:rPrChange>
          </w:rPr>
          <w:t>jsp:setProperty</w:t>
        </w:r>
        <w:proofErr w:type="spellEnd"/>
        <w:r w:rsidRPr="005D4A67">
          <w:rPr>
            <w:b/>
            <w:bCs/>
            <w:sz w:val="44"/>
            <w:szCs w:val="44"/>
            <w:highlight w:val="green"/>
            <w:rPrChange w:id="7377" w:author="kalla madhu" w:date="2024-07-18T11:03:00Z" w16du:dateUtc="2024-07-18T05:33:00Z">
              <w:rPr>
                <w:b/>
                <w:bCs/>
                <w:sz w:val="32"/>
                <w:szCs w:val="32"/>
              </w:rPr>
            </w:rPrChange>
          </w:rPr>
          <w:t>&gt; actions</w:t>
        </w:r>
      </w:ins>
    </w:p>
    <w:p w14:paraId="06FD584C" w14:textId="77777777" w:rsidR="005D4A67" w:rsidRDefault="005D4A67" w:rsidP="00F307B9">
      <w:pPr>
        <w:rPr>
          <w:ins w:id="7378" w:author="kalla madhu" w:date="2024-07-18T10:43:00Z" w16du:dateUtc="2024-07-18T05:13:00Z"/>
          <w:b/>
          <w:bCs/>
          <w:sz w:val="32"/>
          <w:szCs w:val="32"/>
        </w:rPr>
      </w:pPr>
    </w:p>
    <w:p w14:paraId="499A2972" w14:textId="3FBFAFB6" w:rsidR="00945595" w:rsidRDefault="00945595" w:rsidP="00945595">
      <w:pPr>
        <w:jc w:val="center"/>
        <w:rPr>
          <w:ins w:id="7379" w:author="kalla madhu" w:date="2024-07-18T10:44:00Z" w16du:dateUtc="2024-07-18T05:14:00Z"/>
          <w:b/>
          <w:bCs/>
          <w:sz w:val="46"/>
          <w:szCs w:val="46"/>
          <w:u w:val="single"/>
        </w:rPr>
      </w:pPr>
      <w:ins w:id="7380" w:author="kalla madhu" w:date="2024-07-18T10:43:00Z" w16du:dateUtc="2024-07-18T05:13:00Z">
        <w:r w:rsidRPr="00945595">
          <w:rPr>
            <w:b/>
            <w:bCs/>
            <w:sz w:val="46"/>
            <w:szCs w:val="46"/>
            <w:u w:val="single"/>
            <w:rPrChange w:id="7381" w:author="kalla madhu" w:date="2024-07-18T10:44:00Z" w16du:dateUtc="2024-07-18T05:14:00Z">
              <w:rPr>
                <w:b/>
                <w:bCs/>
                <w:sz w:val="32"/>
                <w:szCs w:val="32"/>
              </w:rPr>
            </w:rPrChange>
          </w:rPr>
          <w:t>Bean</w:t>
        </w:r>
      </w:ins>
    </w:p>
    <w:p w14:paraId="7963DE51" w14:textId="59931387" w:rsidR="00945595" w:rsidRDefault="00945595" w:rsidP="00945595">
      <w:pPr>
        <w:rPr>
          <w:ins w:id="7382" w:author="kalla madhu" w:date="2024-07-18T10:44:00Z" w16du:dateUtc="2024-07-18T05:14:00Z"/>
          <w:b/>
          <w:bCs/>
          <w:sz w:val="42"/>
          <w:szCs w:val="42"/>
          <w:u w:val="single"/>
        </w:rPr>
      </w:pPr>
      <w:ins w:id="7383" w:author="kalla madhu" w:date="2024-07-18T10:44:00Z" w16du:dateUtc="2024-07-18T05:14:00Z">
        <w:r w:rsidRPr="00945595">
          <w:rPr>
            <w:b/>
            <w:bCs/>
            <w:sz w:val="42"/>
            <w:szCs w:val="42"/>
            <w:u w:val="single"/>
            <w:rPrChange w:id="7384" w:author="kalla madhu" w:date="2024-07-18T10:44:00Z" w16du:dateUtc="2024-07-18T05:14:00Z">
              <w:rPr>
                <w:b/>
                <w:bCs/>
                <w:sz w:val="46"/>
                <w:szCs w:val="46"/>
                <w:u w:val="single"/>
              </w:rPr>
            </w:rPrChange>
          </w:rPr>
          <w:t>What is a bean?</w:t>
        </w:r>
      </w:ins>
    </w:p>
    <w:tbl>
      <w:tblPr>
        <w:tblStyle w:val="TableGrid"/>
        <w:tblW w:w="0" w:type="auto"/>
        <w:tblLook w:val="04A0" w:firstRow="1" w:lastRow="0" w:firstColumn="1" w:lastColumn="0" w:noHBand="0" w:noVBand="1"/>
      </w:tblPr>
      <w:tblGrid>
        <w:gridCol w:w="8296"/>
      </w:tblGrid>
      <w:tr w:rsidR="00AF64B8" w14:paraId="46864F88" w14:textId="77777777" w:rsidTr="00AF64B8">
        <w:trPr>
          <w:ins w:id="7385" w:author="kalla madhu" w:date="2024-07-18T10:44:00Z" w16du:dateUtc="2024-07-18T05:14:00Z"/>
        </w:trPr>
        <w:tc>
          <w:tcPr>
            <w:tcW w:w="8296" w:type="dxa"/>
          </w:tcPr>
          <w:p w14:paraId="124B13BD" w14:textId="77777777" w:rsidR="00AF64B8" w:rsidRDefault="00F20E7A" w:rsidP="00F20E7A">
            <w:pPr>
              <w:pStyle w:val="ListParagraph"/>
              <w:numPr>
                <w:ilvl w:val="0"/>
                <w:numId w:val="34"/>
              </w:numPr>
              <w:rPr>
                <w:ins w:id="7386" w:author="kalla madhu" w:date="2024-07-18T10:46:00Z" w16du:dateUtc="2024-07-18T05:16:00Z"/>
                <w:sz w:val="42"/>
                <w:szCs w:val="42"/>
              </w:rPr>
            </w:pPr>
            <w:ins w:id="7387" w:author="kalla madhu" w:date="2024-07-18T10:45:00Z" w16du:dateUtc="2024-07-18T05:15:00Z">
              <w:r w:rsidRPr="00F20E7A">
                <w:rPr>
                  <w:sz w:val="42"/>
                  <w:szCs w:val="42"/>
                  <w:rPrChange w:id="7388" w:author="kalla madhu" w:date="2024-07-18T10:45:00Z" w16du:dateUtc="2024-07-18T05:15:00Z">
                    <w:rPr>
                      <w:b/>
                      <w:bCs/>
                      <w:sz w:val="42"/>
                      <w:szCs w:val="42"/>
                      <w:u w:val="single"/>
                    </w:rPr>
                  </w:rPrChange>
                </w:rPr>
                <w:t>It is a class which contains properties</w:t>
              </w:r>
            </w:ins>
          </w:p>
          <w:p w14:paraId="0CEEF6FF" w14:textId="1B215750" w:rsidR="00DA47AF" w:rsidRPr="005D4A67" w:rsidRDefault="00DA47AF" w:rsidP="005D4A67">
            <w:pPr>
              <w:pStyle w:val="ListParagraph"/>
              <w:numPr>
                <w:ilvl w:val="0"/>
                <w:numId w:val="34"/>
              </w:numPr>
              <w:rPr>
                <w:ins w:id="7389" w:author="kalla madhu" w:date="2024-07-18T10:44:00Z" w16du:dateUtc="2024-07-18T05:14:00Z"/>
                <w:sz w:val="42"/>
                <w:szCs w:val="42"/>
                <w:rPrChange w:id="7390" w:author="kalla madhu" w:date="2024-07-18T11:04:00Z" w16du:dateUtc="2024-07-18T05:34:00Z">
                  <w:rPr>
                    <w:ins w:id="7391" w:author="kalla madhu" w:date="2024-07-18T10:44:00Z" w16du:dateUtc="2024-07-18T05:14:00Z"/>
                    <w:b/>
                    <w:bCs/>
                    <w:sz w:val="42"/>
                    <w:szCs w:val="42"/>
                    <w:u w:val="single"/>
                  </w:rPr>
                </w:rPrChange>
              </w:rPr>
              <w:pPrChange w:id="7392" w:author="kalla madhu" w:date="2024-07-18T11:04:00Z" w16du:dateUtc="2024-07-18T05:34:00Z">
                <w:pPr/>
              </w:pPrChange>
            </w:pPr>
            <w:ins w:id="7393" w:author="kalla madhu" w:date="2024-07-18T10:46:00Z" w16du:dateUtc="2024-07-18T05:16:00Z">
              <w:r>
                <w:rPr>
                  <w:sz w:val="42"/>
                  <w:szCs w:val="42"/>
                </w:rPr>
                <w:t>A field is called as property if it contains setter and getter and methods and should be declared as private</w:t>
              </w:r>
            </w:ins>
          </w:p>
        </w:tc>
      </w:tr>
    </w:tbl>
    <w:p w14:paraId="7876BAAB" w14:textId="77777777" w:rsidR="00945595" w:rsidRDefault="00945595" w:rsidP="00945595">
      <w:pPr>
        <w:rPr>
          <w:ins w:id="7394" w:author="kalla madhu" w:date="2024-07-18T10:45:00Z" w16du:dateUtc="2024-07-18T05:15:00Z"/>
          <w:b/>
          <w:bCs/>
          <w:sz w:val="42"/>
          <w:szCs w:val="42"/>
          <w:u w:val="single"/>
        </w:rPr>
      </w:pPr>
    </w:p>
    <w:p w14:paraId="6112C14A" w14:textId="6D3B5933" w:rsidR="00F20E7A" w:rsidRDefault="00E35A56" w:rsidP="00945595">
      <w:pPr>
        <w:rPr>
          <w:ins w:id="7395" w:author="kalla madhu" w:date="2024-07-18T11:04:00Z" w16du:dateUtc="2024-07-18T05:34:00Z"/>
          <w:b/>
          <w:bCs/>
          <w:sz w:val="42"/>
          <w:szCs w:val="42"/>
          <w:u w:val="single"/>
        </w:rPr>
      </w:pPr>
      <w:proofErr w:type="spellStart"/>
      <w:ins w:id="7396" w:author="kalla madhu" w:date="2024-07-18T11:04:00Z" w16du:dateUtc="2024-07-18T05:34:00Z">
        <w:r>
          <w:rPr>
            <w:b/>
            <w:bCs/>
            <w:sz w:val="42"/>
            <w:szCs w:val="42"/>
            <w:u w:val="single"/>
          </w:rPr>
          <w:t>Index.jsp</w:t>
        </w:r>
        <w:proofErr w:type="spellEnd"/>
      </w:ins>
    </w:p>
    <w:p w14:paraId="766A9472" w14:textId="77777777" w:rsidR="00E35A56" w:rsidRPr="00E35A56" w:rsidRDefault="00E35A56" w:rsidP="00E35A56">
      <w:pPr>
        <w:rPr>
          <w:ins w:id="7397" w:author="kalla madhu" w:date="2024-07-18T11:04:00Z"/>
          <w:b/>
          <w:bCs/>
          <w:sz w:val="42"/>
          <w:szCs w:val="42"/>
          <w:u w:val="single"/>
        </w:rPr>
      </w:pPr>
      <w:ins w:id="7398" w:author="kalla madhu" w:date="2024-07-18T11:04:00Z">
        <w:r w:rsidRPr="00E35A56">
          <w:rPr>
            <w:b/>
            <w:bCs/>
            <w:sz w:val="42"/>
            <w:szCs w:val="42"/>
            <w:u w:val="single"/>
          </w:rPr>
          <w:t>&lt;%@ page language=</w:t>
        </w:r>
        <w:r w:rsidRPr="00E35A56">
          <w:rPr>
            <w:b/>
            <w:bCs/>
            <w:i/>
            <w:iCs/>
            <w:sz w:val="42"/>
            <w:szCs w:val="42"/>
            <w:u w:val="single"/>
          </w:rPr>
          <w:t>"java"</w:t>
        </w:r>
        <w:r w:rsidRPr="00E35A56">
          <w:rPr>
            <w:b/>
            <w:bCs/>
            <w:sz w:val="42"/>
            <w:szCs w:val="42"/>
            <w:u w:val="single"/>
          </w:rPr>
          <w:t xml:space="preserve"> </w:t>
        </w:r>
        <w:proofErr w:type="spellStart"/>
        <w:r w:rsidRPr="00E35A56">
          <w:rPr>
            <w:b/>
            <w:bCs/>
            <w:sz w:val="42"/>
            <w:szCs w:val="42"/>
            <w:u w:val="single"/>
          </w:rPr>
          <w:t>contentType</w:t>
        </w:r>
        <w:proofErr w:type="spellEnd"/>
        <w:r w:rsidRPr="00E35A56">
          <w:rPr>
            <w:b/>
            <w:bCs/>
            <w:sz w:val="42"/>
            <w:szCs w:val="42"/>
            <w:u w:val="single"/>
          </w:rPr>
          <w:t>=</w:t>
        </w:r>
        <w:r w:rsidRPr="00E35A56">
          <w:rPr>
            <w:b/>
            <w:bCs/>
            <w:i/>
            <w:iCs/>
            <w:sz w:val="42"/>
            <w:szCs w:val="42"/>
            <w:u w:val="single"/>
          </w:rPr>
          <w:t>"text/html; charset=UTF-8"</w:t>
        </w:r>
      </w:ins>
    </w:p>
    <w:p w14:paraId="71CDD964" w14:textId="77777777" w:rsidR="00E35A56" w:rsidRPr="00E35A56" w:rsidRDefault="00E35A56" w:rsidP="00E35A56">
      <w:pPr>
        <w:rPr>
          <w:ins w:id="7399" w:author="kalla madhu" w:date="2024-07-18T11:04:00Z"/>
          <w:b/>
          <w:bCs/>
          <w:sz w:val="42"/>
          <w:szCs w:val="42"/>
          <w:u w:val="single"/>
        </w:rPr>
      </w:pPr>
      <w:ins w:id="7400" w:author="kalla madhu" w:date="2024-07-18T11:04:00Z">
        <w:r w:rsidRPr="00E35A56">
          <w:rPr>
            <w:b/>
            <w:bCs/>
            <w:sz w:val="42"/>
            <w:szCs w:val="42"/>
            <w:u w:val="single"/>
          </w:rPr>
          <w:t xml:space="preserve">    </w:t>
        </w:r>
        <w:proofErr w:type="spellStart"/>
        <w:r w:rsidRPr="00E35A56">
          <w:rPr>
            <w:b/>
            <w:bCs/>
            <w:sz w:val="42"/>
            <w:szCs w:val="42"/>
            <w:u w:val="single"/>
          </w:rPr>
          <w:t>pageEncoding</w:t>
        </w:r>
        <w:proofErr w:type="spellEnd"/>
        <w:r w:rsidRPr="00E35A56">
          <w:rPr>
            <w:b/>
            <w:bCs/>
            <w:sz w:val="42"/>
            <w:szCs w:val="42"/>
            <w:u w:val="single"/>
          </w:rPr>
          <w:t>=</w:t>
        </w:r>
        <w:r w:rsidRPr="00E35A56">
          <w:rPr>
            <w:b/>
            <w:bCs/>
            <w:i/>
            <w:iCs/>
            <w:sz w:val="42"/>
            <w:szCs w:val="42"/>
            <w:u w:val="single"/>
          </w:rPr>
          <w:t>"UTF-8"</w:t>
        </w:r>
        <w:r w:rsidRPr="00E35A56">
          <w:rPr>
            <w:b/>
            <w:bCs/>
            <w:sz w:val="42"/>
            <w:szCs w:val="42"/>
            <w:u w:val="single"/>
          </w:rPr>
          <w:t>%&gt;</w:t>
        </w:r>
      </w:ins>
    </w:p>
    <w:p w14:paraId="0119C000" w14:textId="77777777" w:rsidR="00E35A56" w:rsidRPr="00E35A56" w:rsidRDefault="00E35A56" w:rsidP="00E35A56">
      <w:pPr>
        <w:rPr>
          <w:ins w:id="7401" w:author="kalla madhu" w:date="2024-07-18T11:04:00Z"/>
          <w:b/>
          <w:bCs/>
          <w:sz w:val="42"/>
          <w:szCs w:val="42"/>
          <w:u w:val="single"/>
        </w:rPr>
      </w:pPr>
      <w:ins w:id="7402" w:author="kalla madhu" w:date="2024-07-18T11:04:00Z">
        <w:r w:rsidRPr="00E35A56">
          <w:rPr>
            <w:b/>
            <w:bCs/>
            <w:sz w:val="42"/>
            <w:szCs w:val="42"/>
            <w:u w:val="single"/>
          </w:rPr>
          <w:t>&lt;!DOCTYPE html&gt;</w:t>
        </w:r>
      </w:ins>
    </w:p>
    <w:p w14:paraId="53E77E6A" w14:textId="77777777" w:rsidR="00E35A56" w:rsidRPr="00E35A56" w:rsidRDefault="00E35A56" w:rsidP="00E35A56">
      <w:pPr>
        <w:rPr>
          <w:ins w:id="7403" w:author="kalla madhu" w:date="2024-07-18T11:04:00Z"/>
          <w:b/>
          <w:bCs/>
          <w:sz w:val="42"/>
          <w:szCs w:val="42"/>
          <w:u w:val="single"/>
        </w:rPr>
      </w:pPr>
      <w:ins w:id="7404" w:author="kalla madhu" w:date="2024-07-18T11:04:00Z">
        <w:r w:rsidRPr="00E35A56">
          <w:rPr>
            <w:b/>
            <w:bCs/>
            <w:sz w:val="42"/>
            <w:szCs w:val="42"/>
            <w:u w:val="single"/>
          </w:rPr>
          <w:t>&lt;html&gt;</w:t>
        </w:r>
      </w:ins>
    </w:p>
    <w:p w14:paraId="72E98E1C" w14:textId="77777777" w:rsidR="00E35A56" w:rsidRPr="00E35A56" w:rsidRDefault="00E35A56" w:rsidP="00E35A56">
      <w:pPr>
        <w:rPr>
          <w:ins w:id="7405" w:author="kalla madhu" w:date="2024-07-18T11:04:00Z"/>
          <w:b/>
          <w:bCs/>
          <w:sz w:val="42"/>
          <w:szCs w:val="42"/>
          <w:u w:val="single"/>
        </w:rPr>
      </w:pPr>
      <w:ins w:id="7406" w:author="kalla madhu" w:date="2024-07-18T11:04:00Z">
        <w:r w:rsidRPr="00E35A56">
          <w:rPr>
            <w:b/>
            <w:bCs/>
            <w:sz w:val="42"/>
            <w:szCs w:val="42"/>
            <w:u w:val="single"/>
          </w:rPr>
          <w:t>&lt;head&gt;</w:t>
        </w:r>
      </w:ins>
    </w:p>
    <w:p w14:paraId="04FDB92B" w14:textId="77777777" w:rsidR="00E35A56" w:rsidRPr="00E35A56" w:rsidRDefault="00E35A56" w:rsidP="00E35A56">
      <w:pPr>
        <w:rPr>
          <w:ins w:id="7407" w:author="kalla madhu" w:date="2024-07-18T11:04:00Z"/>
          <w:b/>
          <w:bCs/>
          <w:sz w:val="42"/>
          <w:szCs w:val="42"/>
          <w:u w:val="single"/>
        </w:rPr>
      </w:pPr>
      <w:ins w:id="7408" w:author="kalla madhu" w:date="2024-07-18T11:04:00Z">
        <w:r w:rsidRPr="00E35A56">
          <w:rPr>
            <w:b/>
            <w:bCs/>
            <w:sz w:val="42"/>
            <w:szCs w:val="42"/>
            <w:u w:val="single"/>
          </w:rPr>
          <w:t>&lt;meta charset=</w:t>
        </w:r>
        <w:r w:rsidRPr="00E35A56">
          <w:rPr>
            <w:b/>
            <w:bCs/>
            <w:i/>
            <w:iCs/>
            <w:sz w:val="42"/>
            <w:szCs w:val="42"/>
            <w:u w:val="single"/>
          </w:rPr>
          <w:t>"UTF-8"</w:t>
        </w:r>
        <w:r w:rsidRPr="00E35A56">
          <w:rPr>
            <w:b/>
            <w:bCs/>
            <w:sz w:val="42"/>
            <w:szCs w:val="42"/>
            <w:u w:val="single"/>
          </w:rPr>
          <w:t>&gt;</w:t>
        </w:r>
      </w:ins>
    </w:p>
    <w:p w14:paraId="14B556CE" w14:textId="77777777" w:rsidR="00E35A56" w:rsidRPr="00E35A56" w:rsidRDefault="00E35A56" w:rsidP="00E35A56">
      <w:pPr>
        <w:rPr>
          <w:ins w:id="7409" w:author="kalla madhu" w:date="2024-07-18T11:04:00Z"/>
          <w:b/>
          <w:bCs/>
          <w:sz w:val="42"/>
          <w:szCs w:val="42"/>
          <w:u w:val="single"/>
        </w:rPr>
      </w:pPr>
      <w:ins w:id="7410" w:author="kalla madhu" w:date="2024-07-18T11:04:00Z">
        <w:r w:rsidRPr="00E35A56">
          <w:rPr>
            <w:b/>
            <w:bCs/>
            <w:sz w:val="42"/>
            <w:szCs w:val="42"/>
            <w:u w:val="single"/>
          </w:rPr>
          <w:t>&lt;title&gt;Insert title here&lt;/title&gt;</w:t>
        </w:r>
      </w:ins>
    </w:p>
    <w:p w14:paraId="0BCFC873" w14:textId="77777777" w:rsidR="00E35A56" w:rsidRPr="00E35A56" w:rsidRDefault="00E35A56" w:rsidP="00E35A56">
      <w:pPr>
        <w:rPr>
          <w:ins w:id="7411" w:author="kalla madhu" w:date="2024-07-18T11:04:00Z"/>
          <w:b/>
          <w:bCs/>
          <w:sz w:val="42"/>
          <w:szCs w:val="42"/>
          <w:u w:val="single"/>
        </w:rPr>
      </w:pPr>
      <w:ins w:id="7412" w:author="kalla madhu" w:date="2024-07-18T11:04:00Z">
        <w:r w:rsidRPr="00E35A56">
          <w:rPr>
            <w:b/>
            <w:bCs/>
            <w:sz w:val="42"/>
            <w:szCs w:val="42"/>
            <w:u w:val="single"/>
          </w:rPr>
          <w:t>&lt;/head&gt;</w:t>
        </w:r>
      </w:ins>
    </w:p>
    <w:p w14:paraId="3D498C50" w14:textId="77777777" w:rsidR="00E35A56" w:rsidRPr="00E35A56" w:rsidRDefault="00E35A56" w:rsidP="00E35A56">
      <w:pPr>
        <w:rPr>
          <w:ins w:id="7413" w:author="kalla madhu" w:date="2024-07-18T11:04:00Z"/>
          <w:b/>
          <w:bCs/>
          <w:sz w:val="42"/>
          <w:szCs w:val="42"/>
          <w:u w:val="single"/>
        </w:rPr>
      </w:pPr>
      <w:ins w:id="7414" w:author="kalla madhu" w:date="2024-07-18T11:04:00Z">
        <w:r w:rsidRPr="00E35A56">
          <w:rPr>
            <w:b/>
            <w:bCs/>
            <w:sz w:val="42"/>
            <w:szCs w:val="42"/>
            <w:u w:val="single"/>
          </w:rPr>
          <w:t>&lt;body&gt;</w:t>
        </w:r>
      </w:ins>
    </w:p>
    <w:p w14:paraId="4998BD2B" w14:textId="77777777" w:rsidR="00E35A56" w:rsidRPr="00E35A56" w:rsidRDefault="00E35A56" w:rsidP="00E35A56">
      <w:pPr>
        <w:rPr>
          <w:ins w:id="7415" w:author="kalla madhu" w:date="2024-07-18T11:04:00Z"/>
          <w:b/>
          <w:bCs/>
          <w:sz w:val="42"/>
          <w:szCs w:val="42"/>
          <w:u w:val="single"/>
        </w:rPr>
      </w:pPr>
    </w:p>
    <w:p w14:paraId="039DE7E0" w14:textId="77777777" w:rsidR="00E35A56" w:rsidRPr="00E35A56" w:rsidRDefault="00E35A56" w:rsidP="00E35A56">
      <w:pPr>
        <w:rPr>
          <w:ins w:id="7416" w:author="kalla madhu" w:date="2024-07-18T11:04:00Z"/>
          <w:b/>
          <w:bCs/>
          <w:sz w:val="42"/>
          <w:szCs w:val="42"/>
          <w:u w:val="single"/>
        </w:rPr>
      </w:pPr>
      <w:ins w:id="7417" w:author="kalla madhu" w:date="2024-07-18T11:04:00Z">
        <w:r w:rsidRPr="00E35A56">
          <w:rPr>
            <w:b/>
            <w:bCs/>
            <w:sz w:val="42"/>
            <w:szCs w:val="42"/>
            <w:u w:val="single"/>
          </w:rPr>
          <w:t>&lt;h3&gt;Register Page&lt;/h3&gt;</w:t>
        </w:r>
      </w:ins>
    </w:p>
    <w:p w14:paraId="5BD53A44" w14:textId="77777777" w:rsidR="00E35A56" w:rsidRPr="00E35A56" w:rsidRDefault="00E35A56" w:rsidP="00E35A56">
      <w:pPr>
        <w:rPr>
          <w:ins w:id="7418" w:author="kalla madhu" w:date="2024-07-18T11:04:00Z"/>
          <w:b/>
          <w:bCs/>
          <w:sz w:val="42"/>
          <w:szCs w:val="42"/>
          <w:u w:val="single"/>
        </w:rPr>
      </w:pPr>
      <w:ins w:id="7419" w:author="kalla madhu" w:date="2024-07-18T11:04:00Z">
        <w:r w:rsidRPr="00E35A56">
          <w:rPr>
            <w:b/>
            <w:bCs/>
            <w:sz w:val="42"/>
            <w:szCs w:val="42"/>
            <w:u w:val="single"/>
          </w:rPr>
          <w:t xml:space="preserve">    </w:t>
        </w:r>
        <w:r w:rsidRPr="00E35A56">
          <w:rPr>
            <w:b/>
            <w:bCs/>
            <w:sz w:val="42"/>
            <w:szCs w:val="42"/>
            <w:u w:val="single"/>
          </w:rPr>
          <w:tab/>
          <w:t>&lt;form action=</w:t>
        </w:r>
        <w:r w:rsidRPr="00E35A56">
          <w:rPr>
            <w:b/>
            <w:bCs/>
            <w:i/>
            <w:iCs/>
            <w:sz w:val="42"/>
            <w:szCs w:val="42"/>
            <w:u w:val="single"/>
          </w:rPr>
          <w:t>"</w:t>
        </w:r>
        <w:proofErr w:type="spellStart"/>
        <w:r w:rsidRPr="00E35A56">
          <w:rPr>
            <w:b/>
            <w:bCs/>
            <w:i/>
            <w:iCs/>
            <w:sz w:val="42"/>
            <w:szCs w:val="42"/>
            <w:u w:val="single"/>
          </w:rPr>
          <w:t>doregister.jsp</w:t>
        </w:r>
        <w:proofErr w:type="spellEnd"/>
        <w:r w:rsidRPr="00E35A56">
          <w:rPr>
            <w:b/>
            <w:bCs/>
            <w:i/>
            <w:iCs/>
            <w:sz w:val="42"/>
            <w:szCs w:val="42"/>
            <w:u w:val="single"/>
          </w:rPr>
          <w:t>"</w:t>
        </w:r>
        <w:r w:rsidRPr="00E35A56">
          <w:rPr>
            <w:b/>
            <w:bCs/>
            <w:sz w:val="42"/>
            <w:szCs w:val="42"/>
            <w:u w:val="single"/>
          </w:rPr>
          <w:t xml:space="preserve"> method=</w:t>
        </w:r>
        <w:r w:rsidRPr="00E35A56">
          <w:rPr>
            <w:b/>
            <w:bCs/>
            <w:i/>
            <w:iCs/>
            <w:sz w:val="42"/>
            <w:szCs w:val="42"/>
            <w:u w:val="single"/>
          </w:rPr>
          <w:t>"post"</w:t>
        </w:r>
        <w:r w:rsidRPr="00E35A56">
          <w:rPr>
            <w:b/>
            <w:bCs/>
            <w:sz w:val="42"/>
            <w:szCs w:val="42"/>
            <w:u w:val="single"/>
          </w:rPr>
          <w:t>&gt;</w:t>
        </w:r>
      </w:ins>
    </w:p>
    <w:p w14:paraId="1E291DE5" w14:textId="77777777" w:rsidR="00E35A56" w:rsidRPr="00E35A56" w:rsidRDefault="00E35A56" w:rsidP="00E35A56">
      <w:pPr>
        <w:rPr>
          <w:ins w:id="7420" w:author="kalla madhu" w:date="2024-07-18T11:04:00Z"/>
          <w:b/>
          <w:bCs/>
          <w:sz w:val="42"/>
          <w:szCs w:val="42"/>
          <w:u w:val="single"/>
        </w:rPr>
      </w:pPr>
      <w:ins w:id="7421" w:author="kalla madhu" w:date="2024-07-18T11:04:00Z">
        <w:r w:rsidRPr="00E35A56">
          <w:rPr>
            <w:b/>
            <w:bCs/>
            <w:sz w:val="42"/>
            <w:szCs w:val="42"/>
            <w:u w:val="single"/>
          </w:rPr>
          <w:t xml:space="preserve">        </w:t>
        </w:r>
        <w:r w:rsidRPr="00E35A56">
          <w:rPr>
            <w:b/>
            <w:bCs/>
            <w:sz w:val="42"/>
            <w:szCs w:val="42"/>
            <w:u w:val="single"/>
          </w:rPr>
          <w:tab/>
          <w:t>&lt;div class=</w:t>
        </w:r>
        <w:r w:rsidRPr="00E35A56">
          <w:rPr>
            <w:b/>
            <w:bCs/>
            <w:i/>
            <w:iCs/>
            <w:sz w:val="42"/>
            <w:szCs w:val="42"/>
            <w:u w:val="single"/>
          </w:rPr>
          <w:t>"mb"</w:t>
        </w:r>
        <w:r w:rsidRPr="00E35A56">
          <w:rPr>
            <w:b/>
            <w:bCs/>
            <w:sz w:val="42"/>
            <w:szCs w:val="42"/>
            <w:u w:val="single"/>
          </w:rPr>
          <w:t>&gt;</w:t>
        </w:r>
      </w:ins>
    </w:p>
    <w:p w14:paraId="2A6C8FD7" w14:textId="77777777" w:rsidR="00E35A56" w:rsidRPr="00E35A56" w:rsidRDefault="00E35A56" w:rsidP="00E35A56">
      <w:pPr>
        <w:rPr>
          <w:ins w:id="7422" w:author="kalla madhu" w:date="2024-07-18T11:04:00Z"/>
          <w:b/>
          <w:bCs/>
          <w:sz w:val="42"/>
          <w:szCs w:val="42"/>
          <w:u w:val="single"/>
        </w:rPr>
      </w:pPr>
      <w:ins w:id="7423" w:author="kalla madhu" w:date="2024-07-18T11:04:00Z">
        <w:r w:rsidRPr="00E35A56">
          <w:rPr>
            <w:b/>
            <w:bCs/>
            <w:sz w:val="42"/>
            <w:szCs w:val="42"/>
            <w:u w:val="single"/>
          </w:rPr>
          <w:t xml:space="preserve">            </w:t>
        </w:r>
        <w:r w:rsidRPr="00E35A56">
          <w:rPr>
            <w:b/>
            <w:bCs/>
            <w:sz w:val="42"/>
            <w:szCs w:val="42"/>
            <w:u w:val="single"/>
          </w:rPr>
          <w:tab/>
          <w:t>&lt;input required=</w:t>
        </w:r>
        <w:r w:rsidRPr="00E35A56">
          <w:rPr>
            <w:b/>
            <w:bCs/>
            <w:i/>
            <w:iCs/>
            <w:sz w:val="42"/>
            <w:szCs w:val="42"/>
            <w:u w:val="single"/>
          </w:rPr>
          <w:t>"required"</w:t>
        </w:r>
        <w:r w:rsidRPr="00E35A56">
          <w:rPr>
            <w:b/>
            <w:bCs/>
            <w:sz w:val="42"/>
            <w:szCs w:val="42"/>
            <w:u w:val="single"/>
          </w:rPr>
          <w:t xml:space="preserve"> class=</w:t>
        </w:r>
        <w:r w:rsidRPr="00E35A56">
          <w:rPr>
            <w:b/>
            <w:bCs/>
            <w:i/>
            <w:iCs/>
            <w:sz w:val="42"/>
            <w:szCs w:val="42"/>
            <w:u w:val="single"/>
          </w:rPr>
          <w:t>"form-control"</w:t>
        </w:r>
        <w:r w:rsidRPr="00E35A56">
          <w:rPr>
            <w:b/>
            <w:bCs/>
            <w:sz w:val="42"/>
            <w:szCs w:val="42"/>
            <w:u w:val="single"/>
          </w:rPr>
          <w:t xml:space="preserve"> type=</w:t>
        </w:r>
        <w:r w:rsidRPr="00E35A56">
          <w:rPr>
            <w:b/>
            <w:bCs/>
            <w:i/>
            <w:iCs/>
            <w:sz w:val="42"/>
            <w:szCs w:val="42"/>
            <w:u w:val="single"/>
          </w:rPr>
          <w:t>"email"</w:t>
        </w:r>
        <w:r w:rsidRPr="00E35A56">
          <w:rPr>
            <w:b/>
            <w:bCs/>
            <w:sz w:val="42"/>
            <w:szCs w:val="42"/>
            <w:u w:val="single"/>
          </w:rPr>
          <w:t xml:space="preserve"> name=</w:t>
        </w:r>
        <w:r w:rsidRPr="00E35A56">
          <w:rPr>
            <w:b/>
            <w:bCs/>
            <w:i/>
            <w:iCs/>
            <w:sz w:val="42"/>
            <w:szCs w:val="42"/>
            <w:u w:val="single"/>
          </w:rPr>
          <w:t>"email"</w:t>
        </w:r>
        <w:r w:rsidRPr="00E35A56">
          <w:rPr>
            <w:b/>
            <w:bCs/>
            <w:sz w:val="42"/>
            <w:szCs w:val="42"/>
            <w:u w:val="single"/>
          </w:rPr>
          <w:t xml:space="preserve"> placeholder=</w:t>
        </w:r>
        <w:r w:rsidRPr="00E35A56">
          <w:rPr>
            <w:b/>
            <w:bCs/>
            <w:i/>
            <w:iCs/>
            <w:sz w:val="42"/>
            <w:szCs w:val="42"/>
            <w:u w:val="single"/>
          </w:rPr>
          <w:t>"Email:"</w:t>
        </w:r>
        <w:r w:rsidRPr="00E35A56">
          <w:rPr>
            <w:b/>
            <w:bCs/>
            <w:sz w:val="42"/>
            <w:szCs w:val="42"/>
            <w:u w:val="single"/>
          </w:rPr>
          <w:t>&gt;</w:t>
        </w:r>
      </w:ins>
    </w:p>
    <w:p w14:paraId="21D7070B" w14:textId="77777777" w:rsidR="00E35A56" w:rsidRPr="00E35A56" w:rsidRDefault="00E35A56" w:rsidP="00E35A56">
      <w:pPr>
        <w:rPr>
          <w:ins w:id="7424" w:author="kalla madhu" w:date="2024-07-18T11:04:00Z"/>
          <w:b/>
          <w:bCs/>
          <w:sz w:val="42"/>
          <w:szCs w:val="42"/>
          <w:u w:val="single"/>
        </w:rPr>
      </w:pPr>
      <w:ins w:id="7425" w:author="kalla madhu" w:date="2024-07-18T11:04:00Z">
        <w:r w:rsidRPr="00E35A56">
          <w:rPr>
            <w:b/>
            <w:bCs/>
            <w:sz w:val="42"/>
            <w:szCs w:val="42"/>
            <w:u w:val="single"/>
          </w:rPr>
          <w:t xml:space="preserve">        </w:t>
        </w:r>
        <w:r w:rsidRPr="00E35A56">
          <w:rPr>
            <w:b/>
            <w:bCs/>
            <w:sz w:val="42"/>
            <w:szCs w:val="42"/>
            <w:u w:val="single"/>
          </w:rPr>
          <w:tab/>
          <w:t>&lt;/div&gt;</w:t>
        </w:r>
      </w:ins>
    </w:p>
    <w:p w14:paraId="513605F7" w14:textId="77777777" w:rsidR="00E35A56" w:rsidRPr="00E35A56" w:rsidRDefault="00E35A56" w:rsidP="00E35A56">
      <w:pPr>
        <w:rPr>
          <w:ins w:id="7426" w:author="kalla madhu" w:date="2024-07-18T11:04:00Z"/>
          <w:b/>
          <w:bCs/>
          <w:sz w:val="42"/>
          <w:szCs w:val="42"/>
          <w:u w:val="single"/>
        </w:rPr>
      </w:pPr>
      <w:ins w:id="7427" w:author="kalla madhu" w:date="2024-07-18T11:04:00Z">
        <w:r w:rsidRPr="00E35A56">
          <w:rPr>
            <w:b/>
            <w:bCs/>
            <w:sz w:val="42"/>
            <w:szCs w:val="42"/>
            <w:u w:val="single"/>
          </w:rPr>
          <w:t xml:space="preserve">        </w:t>
        </w:r>
        <w:r w:rsidRPr="00E35A56">
          <w:rPr>
            <w:b/>
            <w:bCs/>
            <w:sz w:val="42"/>
            <w:szCs w:val="42"/>
            <w:u w:val="single"/>
          </w:rPr>
          <w:tab/>
          <w:t>&lt;div class=</w:t>
        </w:r>
        <w:r w:rsidRPr="00E35A56">
          <w:rPr>
            <w:b/>
            <w:bCs/>
            <w:i/>
            <w:iCs/>
            <w:sz w:val="42"/>
            <w:szCs w:val="42"/>
            <w:u w:val="single"/>
          </w:rPr>
          <w:t>"mb"</w:t>
        </w:r>
        <w:r w:rsidRPr="00E35A56">
          <w:rPr>
            <w:b/>
            <w:bCs/>
            <w:sz w:val="42"/>
            <w:szCs w:val="42"/>
            <w:u w:val="single"/>
          </w:rPr>
          <w:t>&gt;</w:t>
        </w:r>
      </w:ins>
    </w:p>
    <w:p w14:paraId="208FADD3" w14:textId="77777777" w:rsidR="00E35A56" w:rsidRPr="00E35A56" w:rsidRDefault="00E35A56" w:rsidP="00E35A56">
      <w:pPr>
        <w:rPr>
          <w:ins w:id="7428" w:author="kalla madhu" w:date="2024-07-18T11:04:00Z"/>
          <w:b/>
          <w:bCs/>
          <w:sz w:val="42"/>
          <w:szCs w:val="42"/>
          <w:u w:val="single"/>
        </w:rPr>
      </w:pPr>
      <w:ins w:id="7429" w:author="kalla madhu" w:date="2024-07-18T11:04:00Z">
        <w:r w:rsidRPr="00E35A56">
          <w:rPr>
            <w:b/>
            <w:bCs/>
            <w:sz w:val="42"/>
            <w:szCs w:val="42"/>
            <w:u w:val="single"/>
          </w:rPr>
          <w:t xml:space="preserve">            </w:t>
        </w:r>
        <w:r w:rsidRPr="00E35A56">
          <w:rPr>
            <w:b/>
            <w:bCs/>
            <w:sz w:val="42"/>
            <w:szCs w:val="42"/>
            <w:u w:val="single"/>
          </w:rPr>
          <w:tab/>
          <w:t>&lt;input required=</w:t>
        </w:r>
        <w:r w:rsidRPr="00E35A56">
          <w:rPr>
            <w:b/>
            <w:bCs/>
            <w:i/>
            <w:iCs/>
            <w:sz w:val="42"/>
            <w:szCs w:val="42"/>
            <w:u w:val="single"/>
          </w:rPr>
          <w:t>"required"</w:t>
        </w:r>
        <w:r w:rsidRPr="00E35A56">
          <w:rPr>
            <w:b/>
            <w:bCs/>
            <w:sz w:val="42"/>
            <w:szCs w:val="42"/>
            <w:u w:val="single"/>
          </w:rPr>
          <w:t xml:space="preserve"> class=</w:t>
        </w:r>
        <w:r w:rsidRPr="00E35A56">
          <w:rPr>
            <w:b/>
            <w:bCs/>
            <w:i/>
            <w:iCs/>
            <w:sz w:val="42"/>
            <w:szCs w:val="42"/>
            <w:u w:val="single"/>
          </w:rPr>
          <w:t>"form-control"</w:t>
        </w:r>
        <w:r w:rsidRPr="00E35A56">
          <w:rPr>
            <w:b/>
            <w:bCs/>
            <w:sz w:val="42"/>
            <w:szCs w:val="42"/>
            <w:u w:val="single"/>
          </w:rPr>
          <w:t xml:space="preserve"> type=</w:t>
        </w:r>
        <w:r w:rsidRPr="00E35A56">
          <w:rPr>
            <w:b/>
            <w:bCs/>
            <w:i/>
            <w:iCs/>
            <w:sz w:val="42"/>
            <w:szCs w:val="42"/>
            <w:u w:val="single"/>
          </w:rPr>
          <w:t>"password"</w:t>
        </w:r>
        <w:r w:rsidRPr="00E35A56">
          <w:rPr>
            <w:b/>
            <w:bCs/>
            <w:sz w:val="42"/>
            <w:szCs w:val="42"/>
            <w:u w:val="single"/>
          </w:rPr>
          <w:t xml:space="preserve"> name=</w:t>
        </w:r>
        <w:r w:rsidRPr="00E35A56">
          <w:rPr>
            <w:b/>
            <w:bCs/>
            <w:i/>
            <w:iCs/>
            <w:sz w:val="42"/>
            <w:szCs w:val="42"/>
            <w:u w:val="single"/>
          </w:rPr>
          <w:t>"password"</w:t>
        </w:r>
        <w:r w:rsidRPr="00E35A56">
          <w:rPr>
            <w:b/>
            <w:bCs/>
            <w:sz w:val="42"/>
            <w:szCs w:val="42"/>
            <w:u w:val="single"/>
          </w:rPr>
          <w:t xml:space="preserve"> placeholder=</w:t>
        </w:r>
        <w:r w:rsidRPr="00E35A56">
          <w:rPr>
            <w:b/>
            <w:bCs/>
            <w:i/>
            <w:iCs/>
            <w:sz w:val="42"/>
            <w:szCs w:val="42"/>
            <w:u w:val="single"/>
          </w:rPr>
          <w:t>"Password:"</w:t>
        </w:r>
        <w:r w:rsidRPr="00E35A56">
          <w:rPr>
            <w:b/>
            <w:bCs/>
            <w:sz w:val="42"/>
            <w:szCs w:val="42"/>
            <w:u w:val="single"/>
          </w:rPr>
          <w:t>&gt;</w:t>
        </w:r>
      </w:ins>
    </w:p>
    <w:p w14:paraId="430C2A01" w14:textId="77777777" w:rsidR="00E35A56" w:rsidRPr="00E35A56" w:rsidRDefault="00E35A56" w:rsidP="00E35A56">
      <w:pPr>
        <w:rPr>
          <w:ins w:id="7430" w:author="kalla madhu" w:date="2024-07-18T11:04:00Z"/>
          <w:b/>
          <w:bCs/>
          <w:sz w:val="42"/>
          <w:szCs w:val="42"/>
          <w:u w:val="single"/>
        </w:rPr>
      </w:pPr>
      <w:ins w:id="7431" w:author="kalla madhu" w:date="2024-07-18T11:04:00Z">
        <w:r w:rsidRPr="00E35A56">
          <w:rPr>
            <w:b/>
            <w:bCs/>
            <w:sz w:val="42"/>
            <w:szCs w:val="42"/>
            <w:u w:val="single"/>
          </w:rPr>
          <w:t xml:space="preserve">        </w:t>
        </w:r>
        <w:r w:rsidRPr="00E35A56">
          <w:rPr>
            <w:b/>
            <w:bCs/>
            <w:sz w:val="42"/>
            <w:szCs w:val="42"/>
            <w:u w:val="single"/>
          </w:rPr>
          <w:tab/>
          <w:t>&lt;/div&gt;</w:t>
        </w:r>
      </w:ins>
    </w:p>
    <w:p w14:paraId="44B4449A" w14:textId="77777777" w:rsidR="00E35A56" w:rsidRPr="00E35A56" w:rsidRDefault="00E35A56" w:rsidP="00E35A56">
      <w:pPr>
        <w:rPr>
          <w:ins w:id="7432" w:author="kalla madhu" w:date="2024-07-18T11:04:00Z"/>
          <w:b/>
          <w:bCs/>
          <w:sz w:val="42"/>
          <w:szCs w:val="42"/>
          <w:u w:val="single"/>
        </w:rPr>
      </w:pPr>
      <w:ins w:id="7433" w:author="kalla madhu" w:date="2024-07-18T11:04:00Z">
        <w:r w:rsidRPr="00E35A56">
          <w:rPr>
            <w:b/>
            <w:bCs/>
            <w:sz w:val="42"/>
            <w:szCs w:val="42"/>
            <w:u w:val="single"/>
          </w:rPr>
          <w:t xml:space="preserve">        </w:t>
        </w:r>
        <w:r w:rsidRPr="00E35A56">
          <w:rPr>
            <w:b/>
            <w:bCs/>
            <w:sz w:val="42"/>
            <w:szCs w:val="42"/>
            <w:u w:val="single"/>
          </w:rPr>
          <w:tab/>
          <w:t>&lt;div class=</w:t>
        </w:r>
        <w:r w:rsidRPr="00E35A56">
          <w:rPr>
            <w:b/>
            <w:bCs/>
            <w:i/>
            <w:iCs/>
            <w:sz w:val="42"/>
            <w:szCs w:val="42"/>
            <w:u w:val="single"/>
          </w:rPr>
          <w:t>"mb"</w:t>
        </w:r>
        <w:r w:rsidRPr="00E35A56">
          <w:rPr>
            <w:b/>
            <w:bCs/>
            <w:sz w:val="42"/>
            <w:szCs w:val="42"/>
            <w:u w:val="single"/>
          </w:rPr>
          <w:t>&gt;</w:t>
        </w:r>
      </w:ins>
    </w:p>
    <w:p w14:paraId="52B8926C" w14:textId="77777777" w:rsidR="00E35A56" w:rsidRPr="00E35A56" w:rsidRDefault="00E35A56" w:rsidP="00E35A56">
      <w:pPr>
        <w:rPr>
          <w:ins w:id="7434" w:author="kalla madhu" w:date="2024-07-18T11:04:00Z"/>
          <w:b/>
          <w:bCs/>
          <w:sz w:val="42"/>
          <w:szCs w:val="42"/>
          <w:u w:val="single"/>
        </w:rPr>
      </w:pPr>
      <w:ins w:id="7435" w:author="kalla madhu" w:date="2024-07-18T11:04:00Z">
        <w:r w:rsidRPr="00E35A56">
          <w:rPr>
            <w:b/>
            <w:bCs/>
            <w:sz w:val="42"/>
            <w:szCs w:val="42"/>
            <w:u w:val="single"/>
          </w:rPr>
          <w:lastRenderedPageBreak/>
          <w:t xml:space="preserve">            </w:t>
        </w:r>
        <w:r w:rsidRPr="00E35A56">
          <w:rPr>
            <w:b/>
            <w:bCs/>
            <w:sz w:val="42"/>
            <w:szCs w:val="42"/>
            <w:u w:val="single"/>
          </w:rPr>
          <w:tab/>
          <w:t>&lt;input required=</w:t>
        </w:r>
        <w:r w:rsidRPr="00E35A56">
          <w:rPr>
            <w:b/>
            <w:bCs/>
            <w:i/>
            <w:iCs/>
            <w:sz w:val="42"/>
            <w:szCs w:val="42"/>
            <w:u w:val="single"/>
          </w:rPr>
          <w:t>"required"</w:t>
        </w:r>
        <w:r w:rsidRPr="00E35A56">
          <w:rPr>
            <w:b/>
            <w:bCs/>
            <w:sz w:val="42"/>
            <w:szCs w:val="42"/>
            <w:u w:val="single"/>
          </w:rPr>
          <w:t xml:space="preserve"> class=</w:t>
        </w:r>
        <w:r w:rsidRPr="00E35A56">
          <w:rPr>
            <w:b/>
            <w:bCs/>
            <w:i/>
            <w:iCs/>
            <w:sz w:val="42"/>
            <w:szCs w:val="42"/>
            <w:u w:val="single"/>
          </w:rPr>
          <w:t>"form-control"</w:t>
        </w:r>
        <w:r w:rsidRPr="00E35A56">
          <w:rPr>
            <w:b/>
            <w:bCs/>
            <w:sz w:val="42"/>
            <w:szCs w:val="42"/>
            <w:u w:val="single"/>
          </w:rPr>
          <w:t xml:space="preserve"> type=</w:t>
        </w:r>
        <w:r w:rsidRPr="00E35A56">
          <w:rPr>
            <w:b/>
            <w:bCs/>
            <w:i/>
            <w:iCs/>
            <w:sz w:val="42"/>
            <w:szCs w:val="42"/>
            <w:u w:val="single"/>
          </w:rPr>
          <w:t>"</w:t>
        </w:r>
        <w:proofErr w:type="spellStart"/>
        <w:r w:rsidRPr="00E35A56">
          <w:rPr>
            <w:b/>
            <w:bCs/>
            <w:i/>
            <w:iCs/>
            <w:sz w:val="42"/>
            <w:szCs w:val="42"/>
            <w:u w:val="single"/>
          </w:rPr>
          <w:t>tel</w:t>
        </w:r>
        <w:proofErr w:type="spellEnd"/>
        <w:r w:rsidRPr="00E35A56">
          <w:rPr>
            <w:b/>
            <w:bCs/>
            <w:i/>
            <w:iCs/>
            <w:sz w:val="42"/>
            <w:szCs w:val="42"/>
            <w:u w:val="single"/>
          </w:rPr>
          <w:t>"</w:t>
        </w:r>
        <w:r w:rsidRPr="00E35A56">
          <w:rPr>
            <w:b/>
            <w:bCs/>
            <w:sz w:val="42"/>
            <w:szCs w:val="42"/>
            <w:u w:val="single"/>
          </w:rPr>
          <w:t xml:space="preserve"> name=</w:t>
        </w:r>
        <w:r w:rsidRPr="00E35A56">
          <w:rPr>
            <w:b/>
            <w:bCs/>
            <w:i/>
            <w:iCs/>
            <w:sz w:val="42"/>
            <w:szCs w:val="42"/>
            <w:u w:val="single"/>
          </w:rPr>
          <w:t>"phone"</w:t>
        </w:r>
        <w:r w:rsidRPr="00E35A56">
          <w:rPr>
            <w:b/>
            <w:bCs/>
            <w:sz w:val="42"/>
            <w:szCs w:val="42"/>
            <w:u w:val="single"/>
          </w:rPr>
          <w:t xml:space="preserve"> placeholder=</w:t>
        </w:r>
        <w:r w:rsidRPr="00E35A56">
          <w:rPr>
            <w:b/>
            <w:bCs/>
            <w:i/>
            <w:iCs/>
            <w:sz w:val="42"/>
            <w:szCs w:val="42"/>
            <w:u w:val="single"/>
          </w:rPr>
          <w:t>"Phone:"</w:t>
        </w:r>
        <w:r w:rsidRPr="00E35A56">
          <w:rPr>
            <w:b/>
            <w:bCs/>
            <w:sz w:val="42"/>
            <w:szCs w:val="42"/>
            <w:u w:val="single"/>
          </w:rPr>
          <w:t>&gt;</w:t>
        </w:r>
      </w:ins>
    </w:p>
    <w:p w14:paraId="0DD62835" w14:textId="77777777" w:rsidR="00E35A56" w:rsidRPr="00E35A56" w:rsidRDefault="00E35A56" w:rsidP="00E35A56">
      <w:pPr>
        <w:rPr>
          <w:ins w:id="7436" w:author="kalla madhu" w:date="2024-07-18T11:04:00Z"/>
          <w:b/>
          <w:bCs/>
          <w:sz w:val="42"/>
          <w:szCs w:val="42"/>
          <w:u w:val="single"/>
        </w:rPr>
      </w:pPr>
      <w:ins w:id="7437" w:author="kalla madhu" w:date="2024-07-18T11:04:00Z">
        <w:r w:rsidRPr="00E35A56">
          <w:rPr>
            <w:b/>
            <w:bCs/>
            <w:sz w:val="42"/>
            <w:szCs w:val="42"/>
            <w:u w:val="single"/>
          </w:rPr>
          <w:t xml:space="preserve">        </w:t>
        </w:r>
        <w:r w:rsidRPr="00E35A56">
          <w:rPr>
            <w:b/>
            <w:bCs/>
            <w:sz w:val="42"/>
            <w:szCs w:val="42"/>
            <w:u w:val="single"/>
          </w:rPr>
          <w:tab/>
          <w:t>&lt;/div&gt;</w:t>
        </w:r>
      </w:ins>
    </w:p>
    <w:p w14:paraId="6BD12D1A" w14:textId="77777777" w:rsidR="00E35A56" w:rsidRPr="00E35A56" w:rsidRDefault="00E35A56" w:rsidP="00E35A56">
      <w:pPr>
        <w:rPr>
          <w:ins w:id="7438" w:author="kalla madhu" w:date="2024-07-18T11:04:00Z"/>
          <w:b/>
          <w:bCs/>
          <w:sz w:val="42"/>
          <w:szCs w:val="42"/>
          <w:u w:val="single"/>
        </w:rPr>
      </w:pPr>
      <w:ins w:id="7439" w:author="kalla madhu" w:date="2024-07-18T11:04:00Z">
        <w:r w:rsidRPr="00E35A56">
          <w:rPr>
            <w:b/>
            <w:bCs/>
            <w:sz w:val="42"/>
            <w:szCs w:val="42"/>
            <w:u w:val="single"/>
          </w:rPr>
          <w:t xml:space="preserve">        </w:t>
        </w:r>
        <w:r w:rsidRPr="00E35A56">
          <w:rPr>
            <w:b/>
            <w:bCs/>
            <w:sz w:val="42"/>
            <w:szCs w:val="42"/>
            <w:u w:val="single"/>
          </w:rPr>
          <w:tab/>
          <w:t>&lt;div class=</w:t>
        </w:r>
        <w:r w:rsidRPr="00E35A56">
          <w:rPr>
            <w:b/>
            <w:bCs/>
            <w:i/>
            <w:iCs/>
            <w:sz w:val="42"/>
            <w:szCs w:val="42"/>
            <w:u w:val="single"/>
          </w:rPr>
          <w:t>"mb"</w:t>
        </w:r>
        <w:r w:rsidRPr="00E35A56">
          <w:rPr>
            <w:b/>
            <w:bCs/>
            <w:sz w:val="42"/>
            <w:szCs w:val="42"/>
            <w:u w:val="single"/>
          </w:rPr>
          <w:t>&gt;</w:t>
        </w:r>
      </w:ins>
    </w:p>
    <w:p w14:paraId="52BC32F5" w14:textId="77777777" w:rsidR="00E35A56" w:rsidRPr="00E35A56" w:rsidRDefault="00E35A56" w:rsidP="00E35A56">
      <w:pPr>
        <w:rPr>
          <w:ins w:id="7440" w:author="kalla madhu" w:date="2024-07-18T11:04:00Z"/>
          <w:b/>
          <w:bCs/>
          <w:sz w:val="42"/>
          <w:szCs w:val="42"/>
          <w:u w:val="single"/>
        </w:rPr>
      </w:pPr>
      <w:ins w:id="7441" w:author="kalla madhu" w:date="2024-07-18T11:04:00Z">
        <w:r w:rsidRPr="00E35A56">
          <w:rPr>
            <w:b/>
            <w:bCs/>
            <w:sz w:val="42"/>
            <w:szCs w:val="42"/>
            <w:u w:val="single"/>
          </w:rPr>
          <w:t xml:space="preserve">            </w:t>
        </w:r>
        <w:r w:rsidRPr="00E35A56">
          <w:rPr>
            <w:b/>
            <w:bCs/>
            <w:sz w:val="42"/>
            <w:szCs w:val="42"/>
            <w:u w:val="single"/>
          </w:rPr>
          <w:tab/>
          <w:t>&lt;</w:t>
        </w:r>
        <w:proofErr w:type="spellStart"/>
        <w:r w:rsidRPr="00E35A56">
          <w:rPr>
            <w:b/>
            <w:bCs/>
            <w:sz w:val="42"/>
            <w:szCs w:val="42"/>
            <w:u w:val="single"/>
          </w:rPr>
          <w:t>textarea</w:t>
        </w:r>
        <w:proofErr w:type="spellEnd"/>
        <w:r w:rsidRPr="00E35A56">
          <w:rPr>
            <w:b/>
            <w:bCs/>
            <w:sz w:val="42"/>
            <w:szCs w:val="42"/>
            <w:u w:val="single"/>
          </w:rPr>
          <w:t xml:space="preserve"> required=</w:t>
        </w:r>
        <w:r w:rsidRPr="00E35A56">
          <w:rPr>
            <w:b/>
            <w:bCs/>
            <w:i/>
            <w:iCs/>
            <w:sz w:val="42"/>
            <w:szCs w:val="42"/>
            <w:u w:val="single"/>
          </w:rPr>
          <w:t>"required"</w:t>
        </w:r>
        <w:r w:rsidRPr="00E35A56">
          <w:rPr>
            <w:b/>
            <w:bCs/>
            <w:sz w:val="42"/>
            <w:szCs w:val="42"/>
            <w:u w:val="single"/>
          </w:rPr>
          <w:t xml:space="preserve"> name=</w:t>
        </w:r>
        <w:r w:rsidRPr="00E35A56">
          <w:rPr>
            <w:b/>
            <w:bCs/>
            <w:i/>
            <w:iCs/>
            <w:sz w:val="42"/>
            <w:szCs w:val="42"/>
            <w:u w:val="single"/>
          </w:rPr>
          <w:t>"address"</w:t>
        </w:r>
        <w:r w:rsidRPr="00E35A56">
          <w:rPr>
            <w:b/>
            <w:bCs/>
            <w:sz w:val="42"/>
            <w:szCs w:val="42"/>
            <w:u w:val="single"/>
          </w:rPr>
          <w:t xml:space="preserve"> id=</w:t>
        </w:r>
        <w:r w:rsidRPr="00E35A56">
          <w:rPr>
            <w:b/>
            <w:bCs/>
            <w:i/>
            <w:iCs/>
            <w:sz w:val="42"/>
            <w:szCs w:val="42"/>
            <w:u w:val="single"/>
          </w:rPr>
          <w:t>""</w:t>
        </w:r>
        <w:r w:rsidRPr="00E35A56">
          <w:rPr>
            <w:b/>
            <w:bCs/>
            <w:sz w:val="42"/>
            <w:szCs w:val="42"/>
            <w:u w:val="single"/>
          </w:rPr>
          <w:t>&gt;&lt;/</w:t>
        </w:r>
        <w:proofErr w:type="spellStart"/>
        <w:r w:rsidRPr="00E35A56">
          <w:rPr>
            <w:b/>
            <w:bCs/>
            <w:sz w:val="42"/>
            <w:szCs w:val="42"/>
            <w:u w:val="single"/>
          </w:rPr>
          <w:t>textarea</w:t>
        </w:r>
        <w:proofErr w:type="spellEnd"/>
        <w:r w:rsidRPr="00E35A56">
          <w:rPr>
            <w:b/>
            <w:bCs/>
            <w:sz w:val="42"/>
            <w:szCs w:val="42"/>
            <w:u w:val="single"/>
          </w:rPr>
          <w:t>&gt;</w:t>
        </w:r>
      </w:ins>
    </w:p>
    <w:p w14:paraId="18FBCC3B" w14:textId="77777777" w:rsidR="00E35A56" w:rsidRPr="00E35A56" w:rsidRDefault="00E35A56" w:rsidP="00E35A56">
      <w:pPr>
        <w:rPr>
          <w:ins w:id="7442" w:author="kalla madhu" w:date="2024-07-18T11:04:00Z"/>
          <w:b/>
          <w:bCs/>
          <w:sz w:val="42"/>
          <w:szCs w:val="42"/>
          <w:u w:val="single"/>
        </w:rPr>
      </w:pPr>
      <w:ins w:id="7443" w:author="kalla madhu" w:date="2024-07-18T11:04:00Z">
        <w:r w:rsidRPr="00E35A56">
          <w:rPr>
            <w:b/>
            <w:bCs/>
            <w:sz w:val="42"/>
            <w:szCs w:val="42"/>
            <w:u w:val="single"/>
          </w:rPr>
          <w:t xml:space="preserve">        </w:t>
        </w:r>
        <w:r w:rsidRPr="00E35A56">
          <w:rPr>
            <w:b/>
            <w:bCs/>
            <w:sz w:val="42"/>
            <w:szCs w:val="42"/>
            <w:u w:val="single"/>
          </w:rPr>
          <w:tab/>
          <w:t>&lt;/div&gt;</w:t>
        </w:r>
      </w:ins>
    </w:p>
    <w:p w14:paraId="0ED6A424" w14:textId="77777777" w:rsidR="00E35A56" w:rsidRPr="00E35A56" w:rsidRDefault="00E35A56" w:rsidP="00E35A56">
      <w:pPr>
        <w:rPr>
          <w:ins w:id="7444" w:author="kalla madhu" w:date="2024-07-18T11:04:00Z"/>
          <w:b/>
          <w:bCs/>
          <w:sz w:val="42"/>
          <w:szCs w:val="42"/>
          <w:u w:val="single"/>
        </w:rPr>
      </w:pPr>
      <w:ins w:id="7445" w:author="kalla madhu" w:date="2024-07-18T11:04:00Z">
        <w:r w:rsidRPr="00E35A56">
          <w:rPr>
            <w:b/>
            <w:bCs/>
            <w:sz w:val="42"/>
            <w:szCs w:val="42"/>
            <w:u w:val="single"/>
          </w:rPr>
          <w:t xml:space="preserve">        </w:t>
        </w:r>
        <w:r w:rsidRPr="00E35A56">
          <w:rPr>
            <w:b/>
            <w:bCs/>
            <w:sz w:val="42"/>
            <w:szCs w:val="42"/>
            <w:u w:val="single"/>
          </w:rPr>
          <w:tab/>
          <w:t>&lt;div class=</w:t>
        </w:r>
        <w:r w:rsidRPr="00E35A56">
          <w:rPr>
            <w:b/>
            <w:bCs/>
            <w:i/>
            <w:iCs/>
            <w:sz w:val="42"/>
            <w:szCs w:val="42"/>
            <w:u w:val="single"/>
          </w:rPr>
          <w:t>"mb"</w:t>
        </w:r>
        <w:r w:rsidRPr="00E35A56">
          <w:rPr>
            <w:b/>
            <w:bCs/>
            <w:sz w:val="42"/>
            <w:szCs w:val="42"/>
            <w:u w:val="single"/>
          </w:rPr>
          <w:t>&gt;</w:t>
        </w:r>
      </w:ins>
    </w:p>
    <w:p w14:paraId="5B63AF1A" w14:textId="77777777" w:rsidR="00E35A56" w:rsidRPr="00E35A56" w:rsidRDefault="00E35A56" w:rsidP="00E35A56">
      <w:pPr>
        <w:rPr>
          <w:ins w:id="7446" w:author="kalla madhu" w:date="2024-07-18T11:04:00Z"/>
          <w:b/>
          <w:bCs/>
          <w:sz w:val="42"/>
          <w:szCs w:val="42"/>
          <w:u w:val="single"/>
        </w:rPr>
      </w:pPr>
      <w:ins w:id="7447" w:author="kalla madhu" w:date="2024-07-18T11:04:00Z">
        <w:r w:rsidRPr="00E35A56">
          <w:rPr>
            <w:b/>
            <w:bCs/>
            <w:sz w:val="42"/>
            <w:szCs w:val="42"/>
            <w:u w:val="single"/>
          </w:rPr>
          <w:t xml:space="preserve">        </w:t>
        </w:r>
        <w:r w:rsidRPr="00E35A56">
          <w:rPr>
            <w:b/>
            <w:bCs/>
            <w:sz w:val="42"/>
            <w:szCs w:val="42"/>
            <w:u w:val="single"/>
          </w:rPr>
          <w:tab/>
        </w:r>
        <w:r w:rsidRPr="00E35A56">
          <w:rPr>
            <w:b/>
            <w:bCs/>
            <w:sz w:val="42"/>
            <w:szCs w:val="42"/>
            <w:u w:val="single"/>
          </w:rPr>
          <w:tab/>
          <w:t>&lt;button type=</w:t>
        </w:r>
        <w:r w:rsidRPr="00E35A56">
          <w:rPr>
            <w:b/>
            <w:bCs/>
            <w:i/>
            <w:iCs/>
            <w:sz w:val="42"/>
            <w:szCs w:val="42"/>
            <w:u w:val="single"/>
          </w:rPr>
          <w:t>"submit"</w:t>
        </w:r>
        <w:r w:rsidRPr="00E35A56">
          <w:rPr>
            <w:b/>
            <w:bCs/>
            <w:sz w:val="42"/>
            <w:szCs w:val="42"/>
            <w:u w:val="single"/>
          </w:rPr>
          <w:t>&gt;Register&lt;/button&gt;</w:t>
        </w:r>
      </w:ins>
    </w:p>
    <w:p w14:paraId="1A4150DD" w14:textId="77777777" w:rsidR="00E35A56" w:rsidRPr="00E35A56" w:rsidRDefault="00E35A56" w:rsidP="00E35A56">
      <w:pPr>
        <w:rPr>
          <w:ins w:id="7448" w:author="kalla madhu" w:date="2024-07-18T11:04:00Z"/>
          <w:b/>
          <w:bCs/>
          <w:sz w:val="42"/>
          <w:szCs w:val="42"/>
          <w:u w:val="single"/>
        </w:rPr>
      </w:pPr>
      <w:ins w:id="7449" w:author="kalla madhu" w:date="2024-07-18T11:04:00Z">
        <w:r w:rsidRPr="00E35A56">
          <w:rPr>
            <w:b/>
            <w:bCs/>
            <w:sz w:val="42"/>
            <w:szCs w:val="42"/>
            <w:u w:val="single"/>
          </w:rPr>
          <w:tab/>
        </w:r>
        <w:r w:rsidRPr="00E35A56">
          <w:rPr>
            <w:b/>
            <w:bCs/>
            <w:sz w:val="42"/>
            <w:szCs w:val="42"/>
            <w:u w:val="single"/>
          </w:rPr>
          <w:tab/>
        </w:r>
        <w:r w:rsidRPr="00E35A56">
          <w:rPr>
            <w:b/>
            <w:bCs/>
            <w:sz w:val="42"/>
            <w:szCs w:val="42"/>
            <w:u w:val="single"/>
          </w:rPr>
          <w:tab/>
        </w:r>
        <w:r w:rsidRPr="00E35A56">
          <w:rPr>
            <w:b/>
            <w:bCs/>
            <w:sz w:val="42"/>
            <w:szCs w:val="42"/>
            <w:u w:val="single"/>
          </w:rPr>
          <w:tab/>
          <w:t>&lt;button type=</w:t>
        </w:r>
        <w:r w:rsidRPr="00E35A56">
          <w:rPr>
            <w:b/>
            <w:bCs/>
            <w:i/>
            <w:iCs/>
            <w:sz w:val="42"/>
            <w:szCs w:val="42"/>
            <w:u w:val="single"/>
          </w:rPr>
          <w:t>"reset"</w:t>
        </w:r>
        <w:r w:rsidRPr="00E35A56">
          <w:rPr>
            <w:b/>
            <w:bCs/>
            <w:sz w:val="42"/>
            <w:szCs w:val="42"/>
            <w:u w:val="single"/>
          </w:rPr>
          <w:t>&gt;Reset&lt;/button&gt;</w:t>
        </w:r>
      </w:ins>
    </w:p>
    <w:p w14:paraId="56C7EEA6" w14:textId="77777777" w:rsidR="00E35A56" w:rsidRPr="00E35A56" w:rsidRDefault="00E35A56" w:rsidP="00E35A56">
      <w:pPr>
        <w:rPr>
          <w:ins w:id="7450" w:author="kalla madhu" w:date="2024-07-18T11:04:00Z"/>
          <w:b/>
          <w:bCs/>
          <w:sz w:val="42"/>
          <w:szCs w:val="42"/>
          <w:u w:val="single"/>
        </w:rPr>
      </w:pPr>
      <w:ins w:id="7451" w:author="kalla madhu" w:date="2024-07-18T11:04:00Z">
        <w:r w:rsidRPr="00E35A56">
          <w:rPr>
            <w:b/>
            <w:bCs/>
            <w:sz w:val="42"/>
            <w:szCs w:val="42"/>
            <w:u w:val="single"/>
          </w:rPr>
          <w:t xml:space="preserve">        </w:t>
        </w:r>
        <w:r w:rsidRPr="00E35A56">
          <w:rPr>
            <w:b/>
            <w:bCs/>
            <w:sz w:val="42"/>
            <w:szCs w:val="42"/>
            <w:u w:val="single"/>
          </w:rPr>
          <w:tab/>
          <w:t>&lt;/div&gt;</w:t>
        </w:r>
      </w:ins>
    </w:p>
    <w:p w14:paraId="4F1B3144" w14:textId="77777777" w:rsidR="00E35A56" w:rsidRPr="00E35A56" w:rsidRDefault="00E35A56" w:rsidP="00E35A56">
      <w:pPr>
        <w:rPr>
          <w:ins w:id="7452" w:author="kalla madhu" w:date="2024-07-18T11:04:00Z"/>
          <w:b/>
          <w:bCs/>
          <w:sz w:val="42"/>
          <w:szCs w:val="42"/>
          <w:u w:val="single"/>
        </w:rPr>
      </w:pPr>
      <w:ins w:id="7453" w:author="kalla madhu" w:date="2024-07-18T11:04:00Z">
        <w:r w:rsidRPr="00E35A56">
          <w:rPr>
            <w:b/>
            <w:bCs/>
            <w:sz w:val="42"/>
            <w:szCs w:val="42"/>
            <w:u w:val="single"/>
          </w:rPr>
          <w:t xml:space="preserve">    &lt;/form&gt;</w:t>
        </w:r>
      </w:ins>
    </w:p>
    <w:p w14:paraId="613DEB2C" w14:textId="77777777" w:rsidR="00E35A56" w:rsidRPr="00E35A56" w:rsidRDefault="00E35A56" w:rsidP="00E35A56">
      <w:pPr>
        <w:rPr>
          <w:ins w:id="7454" w:author="kalla madhu" w:date="2024-07-18T11:04:00Z"/>
          <w:b/>
          <w:bCs/>
          <w:sz w:val="42"/>
          <w:szCs w:val="42"/>
          <w:u w:val="single"/>
        </w:rPr>
      </w:pPr>
      <w:ins w:id="7455" w:author="kalla madhu" w:date="2024-07-18T11:04:00Z">
        <w:r w:rsidRPr="00E35A56">
          <w:rPr>
            <w:b/>
            <w:bCs/>
            <w:sz w:val="42"/>
            <w:szCs w:val="42"/>
            <w:u w:val="single"/>
          </w:rPr>
          <w:t>&lt;/body&gt;</w:t>
        </w:r>
      </w:ins>
    </w:p>
    <w:p w14:paraId="1F73DF49" w14:textId="77777777" w:rsidR="00E35A56" w:rsidRPr="00E35A56" w:rsidRDefault="00E35A56" w:rsidP="00E35A56">
      <w:pPr>
        <w:rPr>
          <w:ins w:id="7456" w:author="kalla madhu" w:date="2024-07-18T11:04:00Z"/>
          <w:b/>
          <w:bCs/>
          <w:sz w:val="42"/>
          <w:szCs w:val="42"/>
          <w:u w:val="single"/>
        </w:rPr>
      </w:pPr>
      <w:ins w:id="7457" w:author="kalla madhu" w:date="2024-07-18T11:04:00Z">
        <w:r w:rsidRPr="00E35A56">
          <w:rPr>
            <w:b/>
            <w:bCs/>
            <w:sz w:val="42"/>
            <w:szCs w:val="42"/>
            <w:u w:val="single"/>
          </w:rPr>
          <w:t>&lt;/html&gt;</w:t>
        </w:r>
      </w:ins>
    </w:p>
    <w:p w14:paraId="1D415E4A" w14:textId="77777777" w:rsidR="00E35A56" w:rsidRDefault="00E35A56" w:rsidP="00945595">
      <w:pPr>
        <w:rPr>
          <w:ins w:id="7458" w:author="kalla madhu" w:date="2024-07-18T11:04:00Z" w16du:dateUtc="2024-07-18T05:34:00Z"/>
          <w:b/>
          <w:bCs/>
          <w:sz w:val="42"/>
          <w:szCs w:val="42"/>
          <w:u w:val="single"/>
        </w:rPr>
      </w:pPr>
    </w:p>
    <w:p w14:paraId="0F9304EA" w14:textId="5352541D" w:rsidR="00E35A56" w:rsidRDefault="00E35A56" w:rsidP="00945595">
      <w:pPr>
        <w:rPr>
          <w:ins w:id="7459" w:author="kalla madhu" w:date="2024-07-18T11:04:00Z" w16du:dateUtc="2024-07-18T05:34:00Z"/>
          <w:b/>
          <w:bCs/>
          <w:sz w:val="42"/>
          <w:szCs w:val="42"/>
          <w:u w:val="single"/>
        </w:rPr>
      </w:pPr>
      <w:proofErr w:type="spellStart"/>
      <w:ins w:id="7460" w:author="kalla madhu" w:date="2024-07-18T11:04:00Z" w16du:dateUtc="2024-07-18T05:34:00Z">
        <w:r w:rsidRPr="00E35A56">
          <w:rPr>
            <w:b/>
            <w:bCs/>
            <w:sz w:val="42"/>
            <w:szCs w:val="42"/>
            <w:highlight w:val="green"/>
            <w:u w:val="single"/>
            <w:rPrChange w:id="7461" w:author="kalla madhu" w:date="2024-07-18T11:04:00Z" w16du:dateUtc="2024-07-18T05:34:00Z">
              <w:rPr>
                <w:b/>
                <w:bCs/>
                <w:sz w:val="42"/>
                <w:szCs w:val="42"/>
                <w:u w:val="single"/>
              </w:rPr>
            </w:rPrChange>
          </w:rPr>
          <w:t>Doregister.jsp</w:t>
        </w:r>
        <w:proofErr w:type="spellEnd"/>
      </w:ins>
    </w:p>
    <w:p w14:paraId="7FC9F90C" w14:textId="77777777" w:rsidR="00F622A6" w:rsidRPr="00F622A6" w:rsidRDefault="00F622A6" w:rsidP="00F622A6">
      <w:pPr>
        <w:rPr>
          <w:ins w:id="7462" w:author="kalla madhu" w:date="2024-07-18T11:04:00Z"/>
          <w:b/>
          <w:bCs/>
          <w:sz w:val="42"/>
          <w:szCs w:val="42"/>
          <w:u w:val="single"/>
        </w:rPr>
      </w:pPr>
      <w:ins w:id="7463" w:author="kalla madhu" w:date="2024-07-18T11:04:00Z">
        <w:r w:rsidRPr="00F622A6">
          <w:rPr>
            <w:b/>
            <w:bCs/>
            <w:sz w:val="42"/>
            <w:szCs w:val="42"/>
            <w:u w:val="single"/>
          </w:rPr>
          <w:t>&lt;%@page import=</w:t>
        </w:r>
        <w:r w:rsidRPr="00F622A6">
          <w:rPr>
            <w:b/>
            <w:bCs/>
            <w:i/>
            <w:iCs/>
            <w:sz w:val="42"/>
            <w:szCs w:val="42"/>
            <w:u w:val="single"/>
          </w:rPr>
          <w:t>"</w:t>
        </w:r>
        <w:proofErr w:type="spellStart"/>
        <w:proofErr w:type="gramStart"/>
        <w:r w:rsidRPr="00F622A6">
          <w:rPr>
            <w:b/>
            <w:bCs/>
            <w:i/>
            <w:iCs/>
            <w:sz w:val="42"/>
            <w:szCs w:val="42"/>
            <w:u w:val="single"/>
          </w:rPr>
          <w:t>dto.Register</w:t>
        </w:r>
        <w:proofErr w:type="spellEnd"/>
        <w:proofErr w:type="gramEnd"/>
        <w:r w:rsidRPr="00F622A6">
          <w:rPr>
            <w:b/>
            <w:bCs/>
            <w:i/>
            <w:iCs/>
            <w:sz w:val="42"/>
            <w:szCs w:val="42"/>
            <w:u w:val="single"/>
          </w:rPr>
          <w:t>"</w:t>
        </w:r>
        <w:r w:rsidRPr="00F622A6">
          <w:rPr>
            <w:b/>
            <w:bCs/>
            <w:sz w:val="42"/>
            <w:szCs w:val="42"/>
            <w:u w:val="single"/>
          </w:rPr>
          <w:t>%&gt;</w:t>
        </w:r>
      </w:ins>
    </w:p>
    <w:p w14:paraId="0264373A" w14:textId="77777777" w:rsidR="00F622A6" w:rsidRPr="00F622A6" w:rsidRDefault="00F622A6" w:rsidP="00F622A6">
      <w:pPr>
        <w:rPr>
          <w:ins w:id="7464" w:author="kalla madhu" w:date="2024-07-18T11:04:00Z"/>
          <w:b/>
          <w:bCs/>
          <w:sz w:val="42"/>
          <w:szCs w:val="42"/>
          <w:u w:val="single"/>
        </w:rPr>
      </w:pPr>
      <w:ins w:id="7465" w:author="kalla madhu" w:date="2024-07-18T11:04:00Z">
        <w:r w:rsidRPr="00F622A6">
          <w:rPr>
            <w:b/>
            <w:bCs/>
            <w:sz w:val="42"/>
            <w:szCs w:val="42"/>
            <w:u w:val="single"/>
          </w:rPr>
          <w:t>&lt;</w:t>
        </w:r>
        <w:proofErr w:type="spellStart"/>
        <w:proofErr w:type="gramStart"/>
        <w:r w:rsidRPr="00F622A6">
          <w:rPr>
            <w:b/>
            <w:bCs/>
            <w:sz w:val="42"/>
            <w:szCs w:val="42"/>
            <w:u w:val="single"/>
          </w:rPr>
          <w:t>jsp:useBean</w:t>
        </w:r>
        <w:proofErr w:type="spellEnd"/>
        <w:proofErr w:type="gramEnd"/>
        <w:r w:rsidRPr="00F622A6">
          <w:rPr>
            <w:b/>
            <w:bCs/>
            <w:sz w:val="42"/>
            <w:szCs w:val="42"/>
            <w:u w:val="single"/>
          </w:rPr>
          <w:t xml:space="preserve"> id=</w:t>
        </w:r>
        <w:r w:rsidRPr="00F622A6">
          <w:rPr>
            <w:b/>
            <w:bCs/>
            <w:i/>
            <w:iCs/>
            <w:sz w:val="42"/>
            <w:szCs w:val="42"/>
            <w:u w:val="single"/>
          </w:rPr>
          <w:t>"r1"</w:t>
        </w:r>
        <w:r w:rsidRPr="00F622A6">
          <w:rPr>
            <w:b/>
            <w:bCs/>
            <w:sz w:val="42"/>
            <w:szCs w:val="42"/>
            <w:u w:val="single"/>
          </w:rPr>
          <w:t xml:space="preserve"> class=</w:t>
        </w:r>
        <w:r w:rsidRPr="00F622A6">
          <w:rPr>
            <w:b/>
            <w:bCs/>
            <w:i/>
            <w:iCs/>
            <w:sz w:val="42"/>
            <w:szCs w:val="42"/>
            <w:u w:val="single"/>
          </w:rPr>
          <w:t>"</w:t>
        </w:r>
        <w:proofErr w:type="spellStart"/>
        <w:r w:rsidRPr="00F622A6">
          <w:rPr>
            <w:b/>
            <w:bCs/>
            <w:i/>
            <w:iCs/>
            <w:sz w:val="42"/>
            <w:szCs w:val="42"/>
            <w:u w:val="single"/>
          </w:rPr>
          <w:t>dto.Register</w:t>
        </w:r>
        <w:proofErr w:type="spellEnd"/>
        <w:r w:rsidRPr="00F622A6">
          <w:rPr>
            <w:b/>
            <w:bCs/>
            <w:i/>
            <w:iCs/>
            <w:sz w:val="42"/>
            <w:szCs w:val="42"/>
            <w:u w:val="single"/>
          </w:rPr>
          <w:t>"</w:t>
        </w:r>
        <w:r w:rsidRPr="00F622A6">
          <w:rPr>
            <w:b/>
            <w:bCs/>
            <w:sz w:val="42"/>
            <w:szCs w:val="42"/>
            <w:u w:val="single"/>
          </w:rPr>
          <w:t>&gt;</w:t>
        </w:r>
      </w:ins>
    </w:p>
    <w:p w14:paraId="59A754E8" w14:textId="77777777" w:rsidR="00F622A6" w:rsidRPr="00F622A6" w:rsidRDefault="00F622A6" w:rsidP="00F622A6">
      <w:pPr>
        <w:rPr>
          <w:ins w:id="7466" w:author="kalla madhu" w:date="2024-07-18T11:04:00Z"/>
          <w:b/>
          <w:bCs/>
          <w:sz w:val="42"/>
          <w:szCs w:val="42"/>
          <w:u w:val="single"/>
        </w:rPr>
      </w:pPr>
      <w:ins w:id="7467" w:author="kalla madhu" w:date="2024-07-18T11:04:00Z">
        <w:r w:rsidRPr="00F622A6">
          <w:rPr>
            <w:b/>
            <w:bCs/>
            <w:sz w:val="42"/>
            <w:szCs w:val="42"/>
            <w:u w:val="single"/>
          </w:rPr>
          <w:tab/>
          <w:t>&lt;</w:t>
        </w:r>
        <w:proofErr w:type="spellStart"/>
        <w:proofErr w:type="gramStart"/>
        <w:r w:rsidRPr="00F622A6">
          <w:rPr>
            <w:b/>
            <w:bCs/>
            <w:sz w:val="42"/>
            <w:szCs w:val="42"/>
            <w:u w:val="single"/>
          </w:rPr>
          <w:t>jsp:setProperty</w:t>
        </w:r>
        <w:proofErr w:type="spellEnd"/>
        <w:proofErr w:type="gramEnd"/>
        <w:r w:rsidRPr="00F622A6">
          <w:rPr>
            <w:b/>
            <w:bCs/>
            <w:sz w:val="42"/>
            <w:szCs w:val="42"/>
            <w:u w:val="single"/>
          </w:rPr>
          <w:t xml:space="preserve"> property=</w:t>
        </w:r>
        <w:r w:rsidRPr="00F622A6">
          <w:rPr>
            <w:b/>
            <w:bCs/>
            <w:i/>
            <w:iCs/>
            <w:sz w:val="42"/>
            <w:szCs w:val="42"/>
            <w:u w:val="single"/>
          </w:rPr>
          <w:t>"*"</w:t>
        </w:r>
        <w:r w:rsidRPr="00F622A6">
          <w:rPr>
            <w:b/>
            <w:bCs/>
            <w:sz w:val="42"/>
            <w:szCs w:val="42"/>
            <w:u w:val="single"/>
          </w:rPr>
          <w:t xml:space="preserve"> name=</w:t>
        </w:r>
        <w:r w:rsidRPr="00F622A6">
          <w:rPr>
            <w:b/>
            <w:bCs/>
            <w:i/>
            <w:iCs/>
            <w:sz w:val="42"/>
            <w:szCs w:val="42"/>
            <w:u w:val="single"/>
          </w:rPr>
          <w:t>"r1"</w:t>
        </w:r>
        <w:r w:rsidRPr="00F622A6">
          <w:rPr>
            <w:b/>
            <w:bCs/>
            <w:sz w:val="42"/>
            <w:szCs w:val="42"/>
            <w:u w:val="single"/>
          </w:rPr>
          <w:t xml:space="preserve"> /&gt;</w:t>
        </w:r>
        <w:r w:rsidRPr="00F622A6">
          <w:rPr>
            <w:b/>
            <w:bCs/>
            <w:sz w:val="42"/>
            <w:szCs w:val="42"/>
            <w:u w:val="single"/>
          </w:rPr>
          <w:tab/>
        </w:r>
      </w:ins>
    </w:p>
    <w:p w14:paraId="037121E7" w14:textId="77777777" w:rsidR="00F622A6" w:rsidRPr="00F622A6" w:rsidRDefault="00F622A6" w:rsidP="00F622A6">
      <w:pPr>
        <w:rPr>
          <w:ins w:id="7468" w:author="kalla madhu" w:date="2024-07-18T11:04:00Z"/>
          <w:b/>
          <w:bCs/>
          <w:sz w:val="42"/>
          <w:szCs w:val="42"/>
          <w:u w:val="single"/>
        </w:rPr>
      </w:pPr>
      <w:ins w:id="7469" w:author="kalla madhu" w:date="2024-07-18T11:04:00Z">
        <w:r w:rsidRPr="00F622A6">
          <w:rPr>
            <w:b/>
            <w:bCs/>
            <w:sz w:val="42"/>
            <w:szCs w:val="42"/>
            <w:u w:val="single"/>
          </w:rPr>
          <w:t>&lt;/</w:t>
        </w:r>
        <w:proofErr w:type="spellStart"/>
        <w:proofErr w:type="gramStart"/>
        <w:r w:rsidRPr="00F622A6">
          <w:rPr>
            <w:b/>
            <w:bCs/>
            <w:sz w:val="42"/>
            <w:szCs w:val="42"/>
            <w:u w:val="single"/>
          </w:rPr>
          <w:t>jsp:useBean</w:t>
        </w:r>
        <w:proofErr w:type="spellEnd"/>
        <w:proofErr w:type="gramEnd"/>
        <w:r w:rsidRPr="00F622A6">
          <w:rPr>
            <w:b/>
            <w:bCs/>
            <w:sz w:val="42"/>
            <w:szCs w:val="42"/>
            <w:u w:val="single"/>
          </w:rPr>
          <w:t>&gt;</w:t>
        </w:r>
      </w:ins>
    </w:p>
    <w:p w14:paraId="262E4854" w14:textId="77777777" w:rsidR="00F622A6" w:rsidRPr="00F622A6" w:rsidRDefault="00F622A6" w:rsidP="00F622A6">
      <w:pPr>
        <w:rPr>
          <w:ins w:id="7470" w:author="kalla madhu" w:date="2024-07-18T11:04:00Z"/>
          <w:b/>
          <w:bCs/>
          <w:sz w:val="42"/>
          <w:szCs w:val="42"/>
          <w:u w:val="single"/>
        </w:rPr>
      </w:pPr>
    </w:p>
    <w:p w14:paraId="589974D6" w14:textId="77777777" w:rsidR="00F622A6" w:rsidRPr="00F622A6" w:rsidRDefault="00F622A6" w:rsidP="00F622A6">
      <w:pPr>
        <w:rPr>
          <w:ins w:id="7471" w:author="kalla madhu" w:date="2024-07-18T11:04:00Z"/>
          <w:b/>
          <w:bCs/>
          <w:sz w:val="42"/>
          <w:szCs w:val="42"/>
          <w:u w:val="single"/>
        </w:rPr>
      </w:pPr>
      <w:ins w:id="7472" w:author="kalla madhu" w:date="2024-07-18T11:04:00Z">
        <w:r w:rsidRPr="00F622A6">
          <w:rPr>
            <w:b/>
            <w:bCs/>
            <w:sz w:val="42"/>
            <w:szCs w:val="42"/>
            <w:u w:val="single"/>
          </w:rPr>
          <w:t>&lt;%</w:t>
        </w:r>
      </w:ins>
    </w:p>
    <w:p w14:paraId="12242A09" w14:textId="77777777" w:rsidR="00F622A6" w:rsidRPr="00F622A6" w:rsidRDefault="00F622A6" w:rsidP="00F622A6">
      <w:pPr>
        <w:rPr>
          <w:ins w:id="7473" w:author="kalla madhu" w:date="2024-07-18T11:04:00Z"/>
          <w:b/>
          <w:bCs/>
          <w:sz w:val="42"/>
          <w:szCs w:val="42"/>
          <w:u w:val="single"/>
        </w:rPr>
      </w:pPr>
      <w:ins w:id="7474" w:author="kalla madhu" w:date="2024-07-18T11:04:00Z">
        <w:r w:rsidRPr="00F622A6">
          <w:rPr>
            <w:b/>
            <w:bCs/>
            <w:sz w:val="42"/>
            <w:szCs w:val="42"/>
            <w:u w:val="single"/>
          </w:rPr>
          <w:tab/>
          <w:t>/*</w:t>
        </w:r>
      </w:ins>
    </w:p>
    <w:p w14:paraId="106D4B27" w14:textId="77777777" w:rsidR="00F622A6" w:rsidRPr="00F622A6" w:rsidRDefault="00F622A6" w:rsidP="00F622A6">
      <w:pPr>
        <w:rPr>
          <w:ins w:id="7475" w:author="kalla madhu" w:date="2024-07-18T11:04:00Z"/>
          <w:b/>
          <w:bCs/>
          <w:sz w:val="42"/>
          <w:szCs w:val="42"/>
          <w:u w:val="single"/>
        </w:rPr>
      </w:pPr>
      <w:ins w:id="7476" w:author="kalla madhu" w:date="2024-07-18T11:04:00Z">
        <w:r w:rsidRPr="00F622A6">
          <w:rPr>
            <w:b/>
            <w:bCs/>
            <w:sz w:val="42"/>
            <w:szCs w:val="42"/>
            <w:u w:val="single"/>
          </w:rPr>
          <w:lastRenderedPageBreak/>
          <w:tab/>
        </w:r>
        <w:r w:rsidRPr="00F622A6">
          <w:rPr>
            <w:b/>
            <w:bCs/>
            <w:sz w:val="42"/>
            <w:szCs w:val="42"/>
            <w:u w:val="single"/>
          </w:rPr>
          <w:tab/>
          <w:t>Register r1=new Register;</w:t>
        </w:r>
      </w:ins>
    </w:p>
    <w:p w14:paraId="4BE8CD44" w14:textId="77777777" w:rsidR="00F622A6" w:rsidRPr="00F622A6" w:rsidRDefault="00F622A6" w:rsidP="00F622A6">
      <w:pPr>
        <w:rPr>
          <w:ins w:id="7477" w:author="kalla madhu" w:date="2024-07-18T11:04:00Z"/>
          <w:b/>
          <w:bCs/>
          <w:sz w:val="42"/>
          <w:szCs w:val="42"/>
          <w:u w:val="single"/>
        </w:rPr>
      </w:pPr>
      <w:ins w:id="7478" w:author="kalla madhu" w:date="2024-07-18T11:04:00Z">
        <w:r w:rsidRPr="00F622A6">
          <w:rPr>
            <w:b/>
            <w:bCs/>
            <w:sz w:val="42"/>
            <w:szCs w:val="42"/>
            <w:u w:val="single"/>
          </w:rPr>
          <w:tab/>
        </w:r>
        <w:r w:rsidRPr="00F622A6">
          <w:rPr>
            <w:b/>
            <w:bCs/>
            <w:sz w:val="42"/>
            <w:szCs w:val="42"/>
            <w:u w:val="single"/>
          </w:rPr>
          <w:tab/>
          <w:t>r</w:t>
        </w:r>
        <w:proofErr w:type="gramStart"/>
        <w:r w:rsidRPr="00F622A6">
          <w:rPr>
            <w:b/>
            <w:bCs/>
            <w:sz w:val="42"/>
            <w:szCs w:val="42"/>
            <w:u w:val="single"/>
          </w:rPr>
          <w:t>1.setEmail</w:t>
        </w:r>
        <w:proofErr w:type="gramEnd"/>
        <w:r w:rsidRPr="00F622A6">
          <w:rPr>
            <w:b/>
            <w:bCs/>
            <w:sz w:val="42"/>
            <w:szCs w:val="42"/>
            <w:u w:val="single"/>
          </w:rPr>
          <w:t>("vinnu@gmail.com");</w:t>
        </w:r>
      </w:ins>
    </w:p>
    <w:p w14:paraId="3D178916" w14:textId="77777777" w:rsidR="00F622A6" w:rsidRPr="00F622A6" w:rsidRDefault="00F622A6" w:rsidP="00F622A6">
      <w:pPr>
        <w:rPr>
          <w:ins w:id="7479" w:author="kalla madhu" w:date="2024-07-18T11:04:00Z"/>
          <w:b/>
          <w:bCs/>
          <w:sz w:val="42"/>
          <w:szCs w:val="42"/>
          <w:u w:val="single"/>
        </w:rPr>
      </w:pPr>
      <w:ins w:id="7480" w:author="kalla madhu" w:date="2024-07-18T11:04:00Z">
        <w:r w:rsidRPr="00F622A6">
          <w:rPr>
            <w:b/>
            <w:bCs/>
            <w:sz w:val="42"/>
            <w:szCs w:val="42"/>
            <w:u w:val="single"/>
          </w:rPr>
          <w:tab/>
        </w:r>
        <w:r w:rsidRPr="00F622A6">
          <w:rPr>
            <w:b/>
            <w:bCs/>
            <w:sz w:val="42"/>
            <w:szCs w:val="42"/>
            <w:u w:val="single"/>
          </w:rPr>
          <w:tab/>
          <w:t>r</w:t>
        </w:r>
        <w:proofErr w:type="gramStart"/>
        <w:r w:rsidRPr="00F622A6">
          <w:rPr>
            <w:b/>
            <w:bCs/>
            <w:sz w:val="42"/>
            <w:szCs w:val="42"/>
            <w:u w:val="single"/>
          </w:rPr>
          <w:t>1.setPassword</w:t>
        </w:r>
        <w:proofErr w:type="gramEnd"/>
        <w:r w:rsidRPr="00F622A6">
          <w:rPr>
            <w:b/>
            <w:bCs/>
            <w:sz w:val="42"/>
            <w:szCs w:val="42"/>
            <w:u w:val="single"/>
          </w:rPr>
          <w:t>("123456");</w:t>
        </w:r>
      </w:ins>
    </w:p>
    <w:p w14:paraId="4AF2F399" w14:textId="77777777" w:rsidR="00F622A6" w:rsidRPr="00F622A6" w:rsidRDefault="00F622A6" w:rsidP="00F622A6">
      <w:pPr>
        <w:rPr>
          <w:ins w:id="7481" w:author="kalla madhu" w:date="2024-07-18T11:04:00Z"/>
          <w:b/>
          <w:bCs/>
          <w:sz w:val="42"/>
          <w:szCs w:val="42"/>
          <w:u w:val="single"/>
        </w:rPr>
      </w:pPr>
      <w:ins w:id="7482" w:author="kalla madhu" w:date="2024-07-18T11:04:00Z">
        <w:r w:rsidRPr="00F622A6">
          <w:rPr>
            <w:b/>
            <w:bCs/>
            <w:sz w:val="42"/>
            <w:szCs w:val="42"/>
            <w:u w:val="single"/>
          </w:rPr>
          <w:tab/>
        </w:r>
        <w:r w:rsidRPr="00F622A6">
          <w:rPr>
            <w:b/>
            <w:bCs/>
            <w:sz w:val="42"/>
            <w:szCs w:val="42"/>
            <w:u w:val="single"/>
          </w:rPr>
          <w:tab/>
          <w:t>r</w:t>
        </w:r>
        <w:proofErr w:type="gramStart"/>
        <w:r w:rsidRPr="00F622A6">
          <w:rPr>
            <w:b/>
            <w:bCs/>
            <w:sz w:val="42"/>
            <w:szCs w:val="42"/>
            <w:u w:val="single"/>
          </w:rPr>
          <w:t>1.setPhone</w:t>
        </w:r>
        <w:proofErr w:type="gramEnd"/>
        <w:r w:rsidRPr="00F622A6">
          <w:rPr>
            <w:b/>
            <w:bCs/>
            <w:sz w:val="42"/>
            <w:szCs w:val="42"/>
            <w:u w:val="single"/>
          </w:rPr>
          <w:t>("6767676767");</w:t>
        </w:r>
      </w:ins>
    </w:p>
    <w:p w14:paraId="65780FEB" w14:textId="77777777" w:rsidR="00F622A6" w:rsidRPr="00F622A6" w:rsidRDefault="00F622A6" w:rsidP="00F622A6">
      <w:pPr>
        <w:rPr>
          <w:ins w:id="7483" w:author="kalla madhu" w:date="2024-07-18T11:04:00Z"/>
          <w:b/>
          <w:bCs/>
          <w:sz w:val="42"/>
          <w:szCs w:val="42"/>
          <w:u w:val="single"/>
        </w:rPr>
      </w:pPr>
      <w:ins w:id="7484" w:author="kalla madhu" w:date="2024-07-18T11:04:00Z">
        <w:r w:rsidRPr="00F622A6">
          <w:rPr>
            <w:b/>
            <w:bCs/>
            <w:sz w:val="42"/>
            <w:szCs w:val="42"/>
            <w:u w:val="single"/>
          </w:rPr>
          <w:tab/>
        </w:r>
        <w:r w:rsidRPr="00F622A6">
          <w:rPr>
            <w:b/>
            <w:bCs/>
            <w:sz w:val="42"/>
            <w:szCs w:val="42"/>
            <w:u w:val="single"/>
          </w:rPr>
          <w:tab/>
          <w:t>e</w:t>
        </w:r>
        <w:proofErr w:type="gramStart"/>
        <w:r w:rsidRPr="00F622A6">
          <w:rPr>
            <w:b/>
            <w:bCs/>
            <w:sz w:val="42"/>
            <w:szCs w:val="42"/>
            <w:u w:val="single"/>
          </w:rPr>
          <w:t>1.setAddress</w:t>
        </w:r>
        <w:proofErr w:type="gramEnd"/>
        <w:r w:rsidRPr="00F622A6">
          <w:rPr>
            <w:b/>
            <w:bCs/>
            <w:sz w:val="42"/>
            <w:szCs w:val="42"/>
            <w:u w:val="single"/>
          </w:rPr>
          <w:t>("Chennai");</w:t>
        </w:r>
      </w:ins>
    </w:p>
    <w:p w14:paraId="4A079452" w14:textId="77777777" w:rsidR="00F622A6" w:rsidRPr="00F622A6" w:rsidRDefault="00F622A6" w:rsidP="00F622A6">
      <w:pPr>
        <w:rPr>
          <w:ins w:id="7485" w:author="kalla madhu" w:date="2024-07-18T11:04:00Z"/>
          <w:b/>
          <w:bCs/>
          <w:sz w:val="42"/>
          <w:szCs w:val="42"/>
          <w:u w:val="single"/>
        </w:rPr>
      </w:pPr>
      <w:ins w:id="7486" w:author="kalla madhu" w:date="2024-07-18T11:04:00Z">
        <w:r w:rsidRPr="00F622A6">
          <w:rPr>
            <w:b/>
            <w:bCs/>
            <w:sz w:val="42"/>
            <w:szCs w:val="42"/>
            <w:u w:val="single"/>
          </w:rPr>
          <w:tab/>
          <w:t>*/</w:t>
        </w:r>
      </w:ins>
    </w:p>
    <w:p w14:paraId="1FD1E17C" w14:textId="77777777" w:rsidR="00F622A6" w:rsidRPr="00F622A6" w:rsidRDefault="00F622A6" w:rsidP="00F622A6">
      <w:pPr>
        <w:rPr>
          <w:ins w:id="7487" w:author="kalla madhu" w:date="2024-07-18T11:04:00Z"/>
          <w:b/>
          <w:bCs/>
          <w:sz w:val="42"/>
          <w:szCs w:val="42"/>
          <w:u w:val="single"/>
        </w:rPr>
      </w:pPr>
      <w:ins w:id="7488" w:author="kalla madhu" w:date="2024-07-18T11:04:00Z">
        <w:r w:rsidRPr="00F622A6">
          <w:rPr>
            <w:b/>
            <w:bCs/>
            <w:sz w:val="42"/>
            <w:szCs w:val="42"/>
            <w:u w:val="single"/>
          </w:rPr>
          <w:tab/>
          <w:t>/*String email=</w:t>
        </w:r>
        <w:proofErr w:type="spellStart"/>
        <w:proofErr w:type="gramStart"/>
        <w:r w:rsidRPr="00F622A6">
          <w:rPr>
            <w:b/>
            <w:bCs/>
            <w:sz w:val="42"/>
            <w:szCs w:val="42"/>
            <w:u w:val="single"/>
          </w:rPr>
          <w:t>request.getParameter</w:t>
        </w:r>
        <w:proofErr w:type="spellEnd"/>
        <w:proofErr w:type="gramEnd"/>
        <w:r w:rsidRPr="00F622A6">
          <w:rPr>
            <w:b/>
            <w:bCs/>
            <w:sz w:val="42"/>
            <w:szCs w:val="42"/>
            <w:u w:val="single"/>
          </w:rPr>
          <w:t>("email");</w:t>
        </w:r>
      </w:ins>
    </w:p>
    <w:p w14:paraId="51C427C4" w14:textId="77777777" w:rsidR="00F622A6" w:rsidRPr="00F622A6" w:rsidRDefault="00F622A6" w:rsidP="00F622A6">
      <w:pPr>
        <w:rPr>
          <w:ins w:id="7489" w:author="kalla madhu" w:date="2024-07-18T11:04:00Z"/>
          <w:b/>
          <w:bCs/>
          <w:sz w:val="42"/>
          <w:szCs w:val="42"/>
          <w:u w:val="single"/>
        </w:rPr>
      </w:pPr>
      <w:ins w:id="7490" w:author="kalla madhu" w:date="2024-07-18T11:04:00Z">
        <w:r w:rsidRPr="00F622A6">
          <w:rPr>
            <w:b/>
            <w:bCs/>
            <w:sz w:val="42"/>
            <w:szCs w:val="42"/>
            <w:u w:val="single"/>
          </w:rPr>
          <w:tab/>
          <w:t>String password=</w:t>
        </w:r>
        <w:proofErr w:type="spellStart"/>
        <w:proofErr w:type="gramStart"/>
        <w:r w:rsidRPr="00F622A6">
          <w:rPr>
            <w:b/>
            <w:bCs/>
            <w:sz w:val="42"/>
            <w:szCs w:val="42"/>
            <w:u w:val="single"/>
          </w:rPr>
          <w:t>request.getParameter</w:t>
        </w:r>
        <w:proofErr w:type="spellEnd"/>
        <w:proofErr w:type="gramEnd"/>
        <w:r w:rsidRPr="00F622A6">
          <w:rPr>
            <w:b/>
            <w:bCs/>
            <w:sz w:val="42"/>
            <w:szCs w:val="42"/>
            <w:u w:val="single"/>
          </w:rPr>
          <w:t>("password");</w:t>
        </w:r>
      </w:ins>
    </w:p>
    <w:p w14:paraId="6D365C3F" w14:textId="77777777" w:rsidR="00F622A6" w:rsidRPr="00F622A6" w:rsidRDefault="00F622A6" w:rsidP="00F622A6">
      <w:pPr>
        <w:rPr>
          <w:ins w:id="7491" w:author="kalla madhu" w:date="2024-07-18T11:04:00Z"/>
          <w:b/>
          <w:bCs/>
          <w:sz w:val="42"/>
          <w:szCs w:val="42"/>
          <w:u w:val="single"/>
        </w:rPr>
      </w:pPr>
      <w:ins w:id="7492" w:author="kalla madhu" w:date="2024-07-18T11:04:00Z">
        <w:r w:rsidRPr="00F622A6">
          <w:rPr>
            <w:b/>
            <w:bCs/>
            <w:sz w:val="42"/>
            <w:szCs w:val="42"/>
            <w:u w:val="single"/>
          </w:rPr>
          <w:tab/>
          <w:t>String phone=</w:t>
        </w:r>
        <w:proofErr w:type="spellStart"/>
        <w:proofErr w:type="gramStart"/>
        <w:r w:rsidRPr="00F622A6">
          <w:rPr>
            <w:b/>
            <w:bCs/>
            <w:sz w:val="42"/>
            <w:szCs w:val="42"/>
            <w:u w:val="single"/>
          </w:rPr>
          <w:t>request.getParameter</w:t>
        </w:r>
        <w:proofErr w:type="spellEnd"/>
        <w:proofErr w:type="gramEnd"/>
        <w:r w:rsidRPr="00F622A6">
          <w:rPr>
            <w:b/>
            <w:bCs/>
            <w:sz w:val="42"/>
            <w:szCs w:val="42"/>
            <w:u w:val="single"/>
          </w:rPr>
          <w:t>("phone");</w:t>
        </w:r>
      </w:ins>
    </w:p>
    <w:p w14:paraId="597DD91E" w14:textId="77777777" w:rsidR="00F622A6" w:rsidRPr="00F622A6" w:rsidRDefault="00F622A6" w:rsidP="00F622A6">
      <w:pPr>
        <w:rPr>
          <w:ins w:id="7493" w:author="kalla madhu" w:date="2024-07-18T11:04:00Z"/>
          <w:b/>
          <w:bCs/>
          <w:sz w:val="42"/>
          <w:szCs w:val="42"/>
          <w:u w:val="single"/>
        </w:rPr>
      </w:pPr>
      <w:ins w:id="7494" w:author="kalla madhu" w:date="2024-07-18T11:04:00Z">
        <w:r w:rsidRPr="00F622A6">
          <w:rPr>
            <w:b/>
            <w:bCs/>
            <w:sz w:val="42"/>
            <w:szCs w:val="42"/>
            <w:u w:val="single"/>
          </w:rPr>
          <w:tab/>
          <w:t>String address=</w:t>
        </w:r>
        <w:proofErr w:type="spellStart"/>
        <w:proofErr w:type="gramStart"/>
        <w:r w:rsidRPr="00F622A6">
          <w:rPr>
            <w:b/>
            <w:bCs/>
            <w:sz w:val="42"/>
            <w:szCs w:val="42"/>
            <w:u w:val="single"/>
          </w:rPr>
          <w:t>request.getParameter</w:t>
        </w:r>
        <w:proofErr w:type="spellEnd"/>
        <w:proofErr w:type="gramEnd"/>
        <w:r w:rsidRPr="00F622A6">
          <w:rPr>
            <w:b/>
            <w:bCs/>
            <w:sz w:val="42"/>
            <w:szCs w:val="42"/>
            <w:u w:val="single"/>
          </w:rPr>
          <w:t>("address");*/</w:t>
        </w:r>
      </w:ins>
    </w:p>
    <w:p w14:paraId="4BFF3408" w14:textId="77777777" w:rsidR="00F622A6" w:rsidRPr="00F622A6" w:rsidRDefault="00F622A6" w:rsidP="00F622A6">
      <w:pPr>
        <w:rPr>
          <w:ins w:id="7495" w:author="kalla madhu" w:date="2024-07-18T11:04:00Z"/>
          <w:b/>
          <w:bCs/>
          <w:sz w:val="42"/>
          <w:szCs w:val="42"/>
          <w:u w:val="single"/>
        </w:rPr>
      </w:pPr>
      <w:ins w:id="7496" w:author="kalla madhu" w:date="2024-07-18T11:04:00Z">
        <w:r w:rsidRPr="00F622A6">
          <w:rPr>
            <w:b/>
            <w:bCs/>
            <w:sz w:val="42"/>
            <w:szCs w:val="42"/>
            <w:u w:val="single"/>
          </w:rPr>
          <w:t>%&gt;</w:t>
        </w:r>
      </w:ins>
    </w:p>
    <w:p w14:paraId="187BF279" w14:textId="77777777" w:rsidR="00F622A6" w:rsidRPr="00F622A6" w:rsidRDefault="00F622A6" w:rsidP="00F622A6">
      <w:pPr>
        <w:rPr>
          <w:ins w:id="7497" w:author="kalla madhu" w:date="2024-07-18T11:04:00Z"/>
          <w:b/>
          <w:bCs/>
          <w:sz w:val="42"/>
          <w:szCs w:val="42"/>
          <w:u w:val="single"/>
        </w:rPr>
      </w:pPr>
    </w:p>
    <w:p w14:paraId="6611BE15" w14:textId="77777777" w:rsidR="00F622A6" w:rsidRPr="00F622A6" w:rsidRDefault="00F622A6" w:rsidP="00F622A6">
      <w:pPr>
        <w:rPr>
          <w:ins w:id="7498" w:author="kalla madhu" w:date="2024-07-18T11:04:00Z"/>
          <w:b/>
          <w:bCs/>
          <w:sz w:val="42"/>
          <w:szCs w:val="42"/>
          <w:u w:val="single"/>
        </w:rPr>
      </w:pPr>
      <w:ins w:id="7499" w:author="kalla madhu" w:date="2024-07-18T11:04:00Z">
        <w:r w:rsidRPr="00F622A6">
          <w:rPr>
            <w:b/>
            <w:bCs/>
            <w:sz w:val="42"/>
            <w:szCs w:val="42"/>
            <w:u w:val="single"/>
          </w:rPr>
          <w:t>Email:&lt;%=r1.getEmail</w:t>
        </w:r>
        <w:proofErr w:type="gramStart"/>
        <w:r w:rsidRPr="00F622A6">
          <w:rPr>
            <w:b/>
            <w:bCs/>
            <w:sz w:val="42"/>
            <w:szCs w:val="42"/>
            <w:u w:val="single"/>
          </w:rPr>
          <w:t>()%</w:t>
        </w:r>
        <w:proofErr w:type="gramEnd"/>
        <w:r w:rsidRPr="00F622A6">
          <w:rPr>
            <w:b/>
            <w:bCs/>
            <w:sz w:val="42"/>
            <w:szCs w:val="42"/>
            <w:u w:val="single"/>
          </w:rPr>
          <w:t>&gt;&lt;</w:t>
        </w:r>
        <w:proofErr w:type="spellStart"/>
        <w:r w:rsidRPr="00F622A6">
          <w:rPr>
            <w:b/>
            <w:bCs/>
            <w:sz w:val="42"/>
            <w:szCs w:val="42"/>
            <w:u w:val="single"/>
          </w:rPr>
          <w:t>br</w:t>
        </w:r>
        <w:proofErr w:type="spellEnd"/>
        <w:r w:rsidRPr="00F622A6">
          <w:rPr>
            <w:b/>
            <w:bCs/>
            <w:sz w:val="42"/>
            <w:szCs w:val="42"/>
            <w:u w:val="single"/>
          </w:rPr>
          <w:t>&gt;</w:t>
        </w:r>
      </w:ins>
    </w:p>
    <w:p w14:paraId="51B61953" w14:textId="77777777" w:rsidR="00F622A6" w:rsidRPr="00F622A6" w:rsidRDefault="00F622A6" w:rsidP="00F622A6">
      <w:pPr>
        <w:rPr>
          <w:ins w:id="7500" w:author="kalla madhu" w:date="2024-07-18T11:04:00Z"/>
          <w:b/>
          <w:bCs/>
          <w:sz w:val="42"/>
          <w:szCs w:val="42"/>
          <w:u w:val="single"/>
        </w:rPr>
      </w:pPr>
      <w:ins w:id="7501" w:author="kalla madhu" w:date="2024-07-18T11:04:00Z">
        <w:r w:rsidRPr="00F622A6">
          <w:rPr>
            <w:b/>
            <w:bCs/>
            <w:sz w:val="42"/>
            <w:szCs w:val="42"/>
            <w:u w:val="single"/>
          </w:rPr>
          <w:t>Password:&lt;%=r1.getPassword</w:t>
        </w:r>
        <w:proofErr w:type="gramStart"/>
        <w:r w:rsidRPr="00F622A6">
          <w:rPr>
            <w:b/>
            <w:bCs/>
            <w:sz w:val="42"/>
            <w:szCs w:val="42"/>
            <w:u w:val="single"/>
          </w:rPr>
          <w:t>()%</w:t>
        </w:r>
        <w:proofErr w:type="gramEnd"/>
        <w:r w:rsidRPr="00F622A6">
          <w:rPr>
            <w:b/>
            <w:bCs/>
            <w:sz w:val="42"/>
            <w:szCs w:val="42"/>
            <w:u w:val="single"/>
          </w:rPr>
          <w:t>&gt;&lt;</w:t>
        </w:r>
        <w:proofErr w:type="spellStart"/>
        <w:r w:rsidRPr="00F622A6">
          <w:rPr>
            <w:b/>
            <w:bCs/>
            <w:sz w:val="42"/>
            <w:szCs w:val="42"/>
            <w:u w:val="single"/>
          </w:rPr>
          <w:t>br</w:t>
        </w:r>
        <w:proofErr w:type="spellEnd"/>
        <w:r w:rsidRPr="00F622A6">
          <w:rPr>
            <w:b/>
            <w:bCs/>
            <w:sz w:val="42"/>
            <w:szCs w:val="42"/>
            <w:u w:val="single"/>
          </w:rPr>
          <w:t>&gt;</w:t>
        </w:r>
      </w:ins>
    </w:p>
    <w:p w14:paraId="51F65BFE" w14:textId="77777777" w:rsidR="00F622A6" w:rsidRPr="00F622A6" w:rsidRDefault="00F622A6" w:rsidP="00F622A6">
      <w:pPr>
        <w:rPr>
          <w:ins w:id="7502" w:author="kalla madhu" w:date="2024-07-18T11:04:00Z"/>
          <w:b/>
          <w:bCs/>
          <w:sz w:val="42"/>
          <w:szCs w:val="42"/>
          <w:u w:val="single"/>
        </w:rPr>
      </w:pPr>
      <w:ins w:id="7503" w:author="kalla madhu" w:date="2024-07-18T11:04:00Z">
        <w:r w:rsidRPr="00F622A6">
          <w:rPr>
            <w:b/>
            <w:bCs/>
            <w:sz w:val="42"/>
            <w:szCs w:val="42"/>
            <w:u w:val="single"/>
          </w:rPr>
          <w:t>Phone:&lt;%=r1.getPhone</w:t>
        </w:r>
        <w:proofErr w:type="gramStart"/>
        <w:r w:rsidRPr="00F622A6">
          <w:rPr>
            <w:b/>
            <w:bCs/>
            <w:sz w:val="42"/>
            <w:szCs w:val="42"/>
            <w:u w:val="single"/>
          </w:rPr>
          <w:t>()%</w:t>
        </w:r>
        <w:proofErr w:type="gramEnd"/>
        <w:r w:rsidRPr="00F622A6">
          <w:rPr>
            <w:b/>
            <w:bCs/>
            <w:sz w:val="42"/>
            <w:szCs w:val="42"/>
            <w:u w:val="single"/>
          </w:rPr>
          <w:t>&gt;&lt;</w:t>
        </w:r>
        <w:proofErr w:type="spellStart"/>
        <w:r w:rsidRPr="00F622A6">
          <w:rPr>
            <w:b/>
            <w:bCs/>
            <w:sz w:val="42"/>
            <w:szCs w:val="42"/>
            <w:u w:val="single"/>
          </w:rPr>
          <w:t>br</w:t>
        </w:r>
        <w:proofErr w:type="spellEnd"/>
        <w:r w:rsidRPr="00F622A6">
          <w:rPr>
            <w:b/>
            <w:bCs/>
            <w:sz w:val="42"/>
            <w:szCs w:val="42"/>
            <w:u w:val="single"/>
          </w:rPr>
          <w:t>&gt;</w:t>
        </w:r>
      </w:ins>
    </w:p>
    <w:p w14:paraId="73340D1E" w14:textId="77777777" w:rsidR="00F622A6" w:rsidRPr="00F622A6" w:rsidRDefault="00F622A6" w:rsidP="00F622A6">
      <w:pPr>
        <w:rPr>
          <w:ins w:id="7504" w:author="kalla madhu" w:date="2024-07-18T11:04:00Z"/>
          <w:b/>
          <w:bCs/>
          <w:sz w:val="42"/>
          <w:szCs w:val="42"/>
          <w:u w:val="single"/>
        </w:rPr>
      </w:pPr>
      <w:ins w:id="7505" w:author="kalla madhu" w:date="2024-07-18T11:04:00Z">
        <w:r w:rsidRPr="00F622A6">
          <w:rPr>
            <w:b/>
            <w:bCs/>
            <w:sz w:val="42"/>
            <w:szCs w:val="42"/>
            <w:u w:val="single"/>
          </w:rPr>
          <w:t>Address:&lt;%=r1.getAddress</w:t>
        </w:r>
        <w:proofErr w:type="gramStart"/>
        <w:r w:rsidRPr="00F622A6">
          <w:rPr>
            <w:b/>
            <w:bCs/>
            <w:sz w:val="42"/>
            <w:szCs w:val="42"/>
            <w:u w:val="single"/>
          </w:rPr>
          <w:t>()%</w:t>
        </w:r>
        <w:proofErr w:type="gramEnd"/>
        <w:r w:rsidRPr="00F622A6">
          <w:rPr>
            <w:b/>
            <w:bCs/>
            <w:sz w:val="42"/>
            <w:szCs w:val="42"/>
            <w:u w:val="single"/>
          </w:rPr>
          <w:t>&gt;&lt;</w:t>
        </w:r>
        <w:proofErr w:type="spellStart"/>
        <w:r w:rsidRPr="00F622A6">
          <w:rPr>
            <w:b/>
            <w:bCs/>
            <w:sz w:val="42"/>
            <w:szCs w:val="42"/>
            <w:u w:val="single"/>
          </w:rPr>
          <w:t>br</w:t>
        </w:r>
        <w:proofErr w:type="spellEnd"/>
        <w:r w:rsidRPr="00F622A6">
          <w:rPr>
            <w:b/>
            <w:bCs/>
            <w:sz w:val="42"/>
            <w:szCs w:val="42"/>
            <w:u w:val="single"/>
          </w:rPr>
          <w:t>&gt;</w:t>
        </w:r>
      </w:ins>
    </w:p>
    <w:p w14:paraId="2EE81CAE" w14:textId="77777777" w:rsidR="00F622A6" w:rsidRPr="00F622A6" w:rsidRDefault="00F622A6" w:rsidP="00F622A6">
      <w:pPr>
        <w:rPr>
          <w:ins w:id="7506" w:author="kalla madhu" w:date="2024-07-18T11:04:00Z"/>
          <w:b/>
          <w:bCs/>
          <w:sz w:val="42"/>
          <w:szCs w:val="42"/>
          <w:u w:val="single"/>
        </w:rPr>
      </w:pPr>
    </w:p>
    <w:p w14:paraId="19A0FE87" w14:textId="77777777" w:rsidR="00F622A6" w:rsidRPr="00F622A6" w:rsidRDefault="00F622A6" w:rsidP="00F622A6">
      <w:pPr>
        <w:rPr>
          <w:ins w:id="7507" w:author="kalla madhu" w:date="2024-07-18T11:04:00Z"/>
          <w:b/>
          <w:bCs/>
          <w:sz w:val="42"/>
          <w:szCs w:val="42"/>
          <w:u w:val="single"/>
        </w:rPr>
      </w:pPr>
    </w:p>
    <w:p w14:paraId="5051472D" w14:textId="77777777" w:rsidR="00F622A6" w:rsidRPr="00F622A6" w:rsidRDefault="00F622A6" w:rsidP="00F622A6">
      <w:pPr>
        <w:rPr>
          <w:ins w:id="7508" w:author="kalla madhu" w:date="2024-07-18T11:04:00Z"/>
          <w:b/>
          <w:bCs/>
          <w:sz w:val="42"/>
          <w:szCs w:val="42"/>
          <w:u w:val="single"/>
        </w:rPr>
      </w:pPr>
    </w:p>
    <w:p w14:paraId="6723DD3B" w14:textId="77777777" w:rsidR="00E35A56" w:rsidRPr="00945595" w:rsidRDefault="00E35A56" w:rsidP="00945595">
      <w:pPr>
        <w:rPr>
          <w:ins w:id="7509" w:author="kalla madhu" w:date="2024-07-18T10:44:00Z" w16du:dateUtc="2024-07-18T05:14:00Z"/>
          <w:b/>
          <w:bCs/>
          <w:sz w:val="42"/>
          <w:szCs w:val="42"/>
          <w:u w:val="single"/>
          <w:rPrChange w:id="7510" w:author="kalla madhu" w:date="2024-07-18T10:44:00Z" w16du:dateUtc="2024-07-18T05:14:00Z">
            <w:rPr>
              <w:ins w:id="7511" w:author="kalla madhu" w:date="2024-07-18T10:44:00Z" w16du:dateUtc="2024-07-18T05:14:00Z"/>
              <w:b/>
              <w:bCs/>
              <w:sz w:val="46"/>
              <w:szCs w:val="46"/>
              <w:u w:val="single"/>
            </w:rPr>
          </w:rPrChange>
        </w:rPr>
      </w:pPr>
    </w:p>
    <w:p w14:paraId="5128B811" w14:textId="77777777" w:rsidR="00945595" w:rsidRDefault="00945595" w:rsidP="00945595">
      <w:pPr>
        <w:rPr>
          <w:ins w:id="7512" w:author="kalla madhu" w:date="2024-07-18T10:44:00Z" w16du:dateUtc="2024-07-18T05:14:00Z"/>
          <w:b/>
          <w:bCs/>
          <w:sz w:val="32"/>
          <w:szCs w:val="32"/>
          <w:u w:val="single"/>
        </w:rPr>
      </w:pPr>
    </w:p>
    <w:p w14:paraId="3F2C02E9" w14:textId="77777777" w:rsidR="00AF64B8" w:rsidRPr="00945595" w:rsidRDefault="00AF64B8" w:rsidP="00945595">
      <w:pPr>
        <w:rPr>
          <w:ins w:id="7513" w:author="kalla madhu" w:date="2024-07-18T10:44:00Z" w16du:dateUtc="2024-07-18T05:14:00Z"/>
          <w:b/>
          <w:bCs/>
          <w:sz w:val="32"/>
          <w:szCs w:val="32"/>
          <w:u w:val="single"/>
          <w:rPrChange w:id="7514" w:author="kalla madhu" w:date="2024-07-18T10:44:00Z" w16du:dateUtc="2024-07-18T05:14:00Z">
            <w:rPr>
              <w:ins w:id="7515" w:author="kalla madhu" w:date="2024-07-18T10:44:00Z" w16du:dateUtc="2024-07-18T05:14:00Z"/>
              <w:b/>
              <w:bCs/>
              <w:sz w:val="32"/>
              <w:szCs w:val="32"/>
            </w:rPr>
          </w:rPrChange>
        </w:rPr>
        <w:pPrChange w:id="7516" w:author="kalla madhu" w:date="2024-07-18T10:44:00Z" w16du:dateUtc="2024-07-18T05:14:00Z">
          <w:pPr>
            <w:jc w:val="center"/>
          </w:pPr>
        </w:pPrChange>
      </w:pPr>
    </w:p>
    <w:p w14:paraId="46685481" w14:textId="77777777" w:rsidR="00945595" w:rsidRDefault="00945595" w:rsidP="00945595">
      <w:pPr>
        <w:jc w:val="center"/>
        <w:rPr>
          <w:ins w:id="7517" w:author="kalla madhu" w:date="2024-07-18T10:44:00Z" w16du:dateUtc="2024-07-18T05:14:00Z"/>
          <w:b/>
          <w:bCs/>
          <w:sz w:val="32"/>
          <w:szCs w:val="32"/>
        </w:rPr>
      </w:pPr>
    </w:p>
    <w:p w14:paraId="03C321E1" w14:textId="77777777" w:rsidR="00945595" w:rsidRDefault="00945595" w:rsidP="00945595">
      <w:pPr>
        <w:jc w:val="center"/>
        <w:rPr>
          <w:ins w:id="7518" w:author="kalla madhu" w:date="2024-07-18T10:26:00Z" w16du:dateUtc="2024-07-18T04:56:00Z"/>
          <w:b/>
          <w:bCs/>
          <w:sz w:val="32"/>
          <w:szCs w:val="32"/>
        </w:rPr>
        <w:pPrChange w:id="7519" w:author="kalla madhu" w:date="2024-07-18T10:44:00Z" w16du:dateUtc="2024-07-18T05:14:00Z">
          <w:pPr/>
        </w:pPrChange>
      </w:pPr>
    </w:p>
    <w:p w14:paraId="4E66590C" w14:textId="77777777" w:rsidR="00F307B9" w:rsidRPr="00F307B9" w:rsidRDefault="00F307B9" w:rsidP="00F307B9">
      <w:pPr>
        <w:rPr>
          <w:ins w:id="7520" w:author="kalla madhu" w:date="2024-07-18T10:26:00Z"/>
          <w:b/>
          <w:bCs/>
          <w:sz w:val="32"/>
          <w:szCs w:val="32"/>
        </w:rPr>
      </w:pPr>
    </w:p>
    <w:p w14:paraId="3315CB4D" w14:textId="0D5E73C0" w:rsidR="00F307B9" w:rsidRDefault="00F307B9" w:rsidP="00902C51">
      <w:pPr>
        <w:rPr>
          <w:ins w:id="7521" w:author="kalla madhu" w:date="2024-07-18T10:26:00Z" w16du:dateUtc="2024-07-18T04:56:00Z"/>
          <w:b/>
          <w:bCs/>
          <w:sz w:val="32"/>
          <w:szCs w:val="32"/>
        </w:rPr>
      </w:pPr>
    </w:p>
    <w:p w14:paraId="0BC9B0D3" w14:textId="77777777" w:rsidR="00F307B9" w:rsidRPr="009329BA" w:rsidRDefault="00F307B9" w:rsidP="00902C51">
      <w:pPr>
        <w:rPr>
          <w:ins w:id="7522" w:author="kalla madhu" w:date="2024-07-18T10:21:00Z" w16du:dateUtc="2024-07-18T04:51:00Z"/>
          <w:b/>
          <w:bCs/>
          <w:sz w:val="32"/>
          <w:szCs w:val="32"/>
          <w:rPrChange w:id="7523" w:author="kalla madhu" w:date="2024-07-18T10:21:00Z" w16du:dateUtc="2024-07-18T04:51:00Z">
            <w:rPr>
              <w:ins w:id="7524" w:author="kalla madhu" w:date="2024-07-18T10:21:00Z" w16du:dateUtc="2024-07-18T04:51:00Z"/>
              <w:b/>
              <w:bCs/>
              <w:sz w:val="32"/>
              <w:szCs w:val="32"/>
              <w:u w:val="single"/>
            </w:rPr>
          </w:rPrChange>
        </w:rPr>
      </w:pPr>
    </w:p>
    <w:p w14:paraId="13CCD2C9" w14:textId="77777777" w:rsidR="007733CB" w:rsidRPr="009329BA" w:rsidRDefault="007733CB" w:rsidP="00902C51">
      <w:pPr>
        <w:rPr>
          <w:b/>
          <w:bCs/>
          <w:sz w:val="32"/>
          <w:szCs w:val="32"/>
          <w:rPrChange w:id="7525" w:author="kalla madhu" w:date="2024-07-18T10:21:00Z" w16du:dateUtc="2024-07-18T04:51:00Z">
            <w:rPr>
              <w:b/>
              <w:bCs/>
              <w:sz w:val="32"/>
              <w:szCs w:val="32"/>
              <w:u w:val="single"/>
            </w:rPr>
          </w:rPrChange>
        </w:rPr>
        <w:pPrChange w:id="7526" w:author="kalla madhu" w:date="2024-07-17T14:39:00Z" w16du:dateUtc="2024-07-17T09:09:00Z">
          <w:pPr>
            <w:jc w:val="both"/>
          </w:pPr>
        </w:pPrChange>
      </w:pPr>
    </w:p>
    <w:sectPr w:rsidR="007733CB" w:rsidRPr="009329BA" w:rsidSect="00F3076B">
      <w:head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23C0F" w14:textId="77777777" w:rsidR="00FF3509" w:rsidRDefault="00FF3509" w:rsidP="00AF0080">
      <w:r>
        <w:separator/>
      </w:r>
    </w:p>
  </w:endnote>
  <w:endnote w:type="continuationSeparator" w:id="0">
    <w:p w14:paraId="4865473F" w14:textId="77777777" w:rsidR="00FF3509" w:rsidRDefault="00FF3509" w:rsidP="00AF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DD21BF" w14:textId="77777777" w:rsidR="00FF3509" w:rsidRDefault="00FF3509" w:rsidP="00AF0080">
      <w:r>
        <w:separator/>
      </w:r>
    </w:p>
  </w:footnote>
  <w:footnote w:type="continuationSeparator" w:id="0">
    <w:p w14:paraId="6CEFCB88" w14:textId="77777777" w:rsidR="00FF3509" w:rsidRDefault="00FF3509" w:rsidP="00AF0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25151" w14:textId="77777777" w:rsidR="00AF0080" w:rsidRDefault="00AF0080" w:rsidP="00AF0080">
    <w:pPr>
      <w:pStyle w:val="Header"/>
      <w:jc w:val="right"/>
    </w:pPr>
    <w:r w:rsidRPr="00AF0080">
      <w:rPr>
        <w:b/>
        <w:noProof/>
        <w:sz w:val="22"/>
        <w:szCs w:val="22"/>
        <w:lang w:eastAsia="en-US"/>
      </w:rPr>
      <w:drawing>
        <wp:inline distT="0" distB="0" distL="0" distR="0" wp14:anchorId="1E039C72" wp14:editId="0B957FFC">
          <wp:extent cx="1554480" cy="426720"/>
          <wp:effectExtent l="0" t="0" r="7620" b="0"/>
          <wp:docPr id="110" name="Picture 110" descr="C:\Users\Madhu.K\AppData\Local\Microsoft\Windows\INetCache\Content.Word\mtslogo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dhu.K\AppData\Local\Microsoft\Windows\INetCache\Content.Word\mtslogo2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9936" t="18621" r="1943" b="30512"/>
                  <a:stretch/>
                </pic:blipFill>
                <pic:spPr bwMode="auto">
                  <a:xfrm>
                    <a:off x="0" y="0"/>
                    <a:ext cx="1554480" cy="42672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1C4A"/>
    <w:multiLevelType w:val="multilevel"/>
    <w:tmpl w:val="E74E3EB0"/>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C4202B"/>
    <w:multiLevelType w:val="hybridMultilevel"/>
    <w:tmpl w:val="1116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07273"/>
    <w:multiLevelType w:val="hybridMultilevel"/>
    <w:tmpl w:val="A696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5229C"/>
    <w:multiLevelType w:val="multilevel"/>
    <w:tmpl w:val="D910D9B8"/>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4" w15:restartNumberingAfterBreak="0">
    <w:nsid w:val="0B3F1B12"/>
    <w:multiLevelType w:val="hybridMultilevel"/>
    <w:tmpl w:val="8822D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F3CA9"/>
    <w:multiLevelType w:val="hybridMultilevel"/>
    <w:tmpl w:val="A3766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B4FC9"/>
    <w:multiLevelType w:val="hybridMultilevel"/>
    <w:tmpl w:val="B52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C43FF"/>
    <w:multiLevelType w:val="hybridMultilevel"/>
    <w:tmpl w:val="D54C3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9A6366"/>
    <w:multiLevelType w:val="hybridMultilevel"/>
    <w:tmpl w:val="E9F2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B63E7"/>
    <w:multiLevelType w:val="hybridMultilevel"/>
    <w:tmpl w:val="AD8EC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C27D1"/>
    <w:multiLevelType w:val="hybridMultilevel"/>
    <w:tmpl w:val="AE1C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621CA"/>
    <w:multiLevelType w:val="hybridMultilevel"/>
    <w:tmpl w:val="5DA6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F7E59"/>
    <w:multiLevelType w:val="hybridMultilevel"/>
    <w:tmpl w:val="5DF4D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54203"/>
    <w:multiLevelType w:val="hybridMultilevel"/>
    <w:tmpl w:val="A49A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87CD0"/>
    <w:multiLevelType w:val="hybridMultilevel"/>
    <w:tmpl w:val="A68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81B4B"/>
    <w:multiLevelType w:val="hybridMultilevel"/>
    <w:tmpl w:val="EF8C6D2A"/>
    <w:lvl w:ilvl="0" w:tplc="3B024A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4C1827"/>
    <w:multiLevelType w:val="hybridMultilevel"/>
    <w:tmpl w:val="F80E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E76A22"/>
    <w:multiLevelType w:val="hybridMultilevel"/>
    <w:tmpl w:val="EA48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7355C"/>
    <w:multiLevelType w:val="hybridMultilevel"/>
    <w:tmpl w:val="CE148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45129A"/>
    <w:multiLevelType w:val="multilevel"/>
    <w:tmpl w:val="81B20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863F2"/>
    <w:multiLevelType w:val="hybridMultilevel"/>
    <w:tmpl w:val="55D42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081B85"/>
    <w:multiLevelType w:val="hybridMultilevel"/>
    <w:tmpl w:val="58D8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23BAE"/>
    <w:multiLevelType w:val="hybridMultilevel"/>
    <w:tmpl w:val="F960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D634B"/>
    <w:multiLevelType w:val="hybridMultilevel"/>
    <w:tmpl w:val="6DF2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A67264"/>
    <w:multiLevelType w:val="multilevel"/>
    <w:tmpl w:val="530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74F76"/>
    <w:multiLevelType w:val="hybridMultilevel"/>
    <w:tmpl w:val="AC1A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017506"/>
    <w:multiLevelType w:val="hybridMultilevel"/>
    <w:tmpl w:val="14E6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4F288F"/>
    <w:multiLevelType w:val="hybridMultilevel"/>
    <w:tmpl w:val="D5D4B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8E1B26"/>
    <w:multiLevelType w:val="hybridMultilevel"/>
    <w:tmpl w:val="0170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D70D1C"/>
    <w:multiLevelType w:val="hybridMultilevel"/>
    <w:tmpl w:val="6DA27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C5BB6"/>
    <w:multiLevelType w:val="hybridMultilevel"/>
    <w:tmpl w:val="6B9A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797A4D"/>
    <w:multiLevelType w:val="hybridMultilevel"/>
    <w:tmpl w:val="AEF2285A"/>
    <w:lvl w:ilvl="0" w:tplc="4BCC3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5C0ED3"/>
    <w:multiLevelType w:val="hybridMultilevel"/>
    <w:tmpl w:val="41E08C7E"/>
    <w:lvl w:ilvl="0" w:tplc="67E4292E">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4E205D"/>
    <w:multiLevelType w:val="hybridMultilevel"/>
    <w:tmpl w:val="66CC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25261">
    <w:abstractNumId w:val="18"/>
  </w:num>
  <w:num w:numId="2" w16cid:durableId="916937565">
    <w:abstractNumId w:val="33"/>
  </w:num>
  <w:num w:numId="3" w16cid:durableId="715155671">
    <w:abstractNumId w:val="3"/>
  </w:num>
  <w:num w:numId="4" w16cid:durableId="1303577775">
    <w:abstractNumId w:val="24"/>
  </w:num>
  <w:num w:numId="5" w16cid:durableId="678774126">
    <w:abstractNumId w:val="22"/>
  </w:num>
  <w:num w:numId="6" w16cid:durableId="651719046">
    <w:abstractNumId w:val="14"/>
  </w:num>
  <w:num w:numId="7" w16cid:durableId="1825123161">
    <w:abstractNumId w:val="1"/>
  </w:num>
  <w:num w:numId="8" w16cid:durableId="1363823250">
    <w:abstractNumId w:val="6"/>
  </w:num>
  <w:num w:numId="9" w16cid:durableId="2109736608">
    <w:abstractNumId w:val="5"/>
  </w:num>
  <w:num w:numId="10" w16cid:durableId="486751033">
    <w:abstractNumId w:val="30"/>
  </w:num>
  <w:num w:numId="11" w16cid:durableId="893463400">
    <w:abstractNumId w:val="23"/>
  </w:num>
  <w:num w:numId="12" w16cid:durableId="1393389224">
    <w:abstractNumId w:val="12"/>
  </w:num>
  <w:num w:numId="13" w16cid:durableId="535822569">
    <w:abstractNumId w:val="27"/>
  </w:num>
  <w:num w:numId="14" w16cid:durableId="1723401006">
    <w:abstractNumId w:val="20"/>
  </w:num>
  <w:num w:numId="15" w16cid:durableId="641352939">
    <w:abstractNumId w:val="21"/>
  </w:num>
  <w:num w:numId="16" w16cid:durableId="184566035">
    <w:abstractNumId w:val="13"/>
  </w:num>
  <w:num w:numId="17" w16cid:durableId="2088988671">
    <w:abstractNumId w:val="26"/>
  </w:num>
  <w:num w:numId="18" w16cid:durableId="918707348">
    <w:abstractNumId w:val="25"/>
  </w:num>
  <w:num w:numId="19" w16cid:durableId="1709645311">
    <w:abstractNumId w:val="16"/>
  </w:num>
  <w:num w:numId="20" w16cid:durableId="1409033363">
    <w:abstractNumId w:val="2"/>
  </w:num>
  <w:num w:numId="21" w16cid:durableId="1131553102">
    <w:abstractNumId w:val="8"/>
  </w:num>
  <w:num w:numId="22" w16cid:durableId="1410031469">
    <w:abstractNumId w:val="11"/>
  </w:num>
  <w:num w:numId="23" w16cid:durableId="306974819">
    <w:abstractNumId w:val="10"/>
  </w:num>
  <w:num w:numId="24" w16cid:durableId="858811079">
    <w:abstractNumId w:val="15"/>
  </w:num>
  <w:num w:numId="25" w16cid:durableId="1097361340">
    <w:abstractNumId w:val="0"/>
  </w:num>
  <w:num w:numId="26" w16cid:durableId="419252376">
    <w:abstractNumId w:val="31"/>
  </w:num>
  <w:num w:numId="27" w16cid:durableId="681469521">
    <w:abstractNumId w:val="17"/>
  </w:num>
  <w:num w:numId="28" w16cid:durableId="1201938903">
    <w:abstractNumId w:val="7"/>
  </w:num>
  <w:num w:numId="29" w16cid:durableId="1786148763">
    <w:abstractNumId w:val="29"/>
  </w:num>
  <w:num w:numId="30" w16cid:durableId="2015840670">
    <w:abstractNumId w:val="19"/>
  </w:num>
  <w:num w:numId="31" w16cid:durableId="1344016869">
    <w:abstractNumId w:val="32"/>
  </w:num>
  <w:num w:numId="32" w16cid:durableId="847016285">
    <w:abstractNumId w:val="9"/>
  </w:num>
  <w:num w:numId="33" w16cid:durableId="482698253">
    <w:abstractNumId w:val="28"/>
  </w:num>
  <w:num w:numId="34" w16cid:durableId="436875752">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lla madhu">
    <w15:presenceInfo w15:providerId="Windows Live" w15:userId="c1238ca1a4ac7e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trackRevision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306853"/>
    <w:rsid w:val="000016C8"/>
    <w:rsid w:val="000043F3"/>
    <w:rsid w:val="000056F9"/>
    <w:rsid w:val="00007828"/>
    <w:rsid w:val="00015785"/>
    <w:rsid w:val="00016CE8"/>
    <w:rsid w:val="00021800"/>
    <w:rsid w:val="00025531"/>
    <w:rsid w:val="00026ABF"/>
    <w:rsid w:val="00033BDD"/>
    <w:rsid w:val="000352FE"/>
    <w:rsid w:val="00036DC5"/>
    <w:rsid w:val="00037FA4"/>
    <w:rsid w:val="00043038"/>
    <w:rsid w:val="00047C31"/>
    <w:rsid w:val="00053897"/>
    <w:rsid w:val="0005656C"/>
    <w:rsid w:val="00060257"/>
    <w:rsid w:val="00063114"/>
    <w:rsid w:val="00065AB0"/>
    <w:rsid w:val="0006605E"/>
    <w:rsid w:val="00066100"/>
    <w:rsid w:val="00072E59"/>
    <w:rsid w:val="00077B86"/>
    <w:rsid w:val="00086527"/>
    <w:rsid w:val="00087A8A"/>
    <w:rsid w:val="000921E0"/>
    <w:rsid w:val="00095EA6"/>
    <w:rsid w:val="000A10C2"/>
    <w:rsid w:val="000A16CE"/>
    <w:rsid w:val="000A4082"/>
    <w:rsid w:val="000B47EF"/>
    <w:rsid w:val="000B5C36"/>
    <w:rsid w:val="000B76B1"/>
    <w:rsid w:val="000B78E7"/>
    <w:rsid w:val="000C1291"/>
    <w:rsid w:val="000C1624"/>
    <w:rsid w:val="000C220A"/>
    <w:rsid w:val="000C28E2"/>
    <w:rsid w:val="000C6E4B"/>
    <w:rsid w:val="000C70D0"/>
    <w:rsid w:val="000D2BBA"/>
    <w:rsid w:val="000D3897"/>
    <w:rsid w:val="000E00D2"/>
    <w:rsid w:val="000E4E4F"/>
    <w:rsid w:val="000E5DFC"/>
    <w:rsid w:val="000E6D86"/>
    <w:rsid w:val="000F36E5"/>
    <w:rsid w:val="000F62AF"/>
    <w:rsid w:val="000F673A"/>
    <w:rsid w:val="0010067B"/>
    <w:rsid w:val="00101021"/>
    <w:rsid w:val="00101A4D"/>
    <w:rsid w:val="00101C05"/>
    <w:rsid w:val="00114074"/>
    <w:rsid w:val="00115D65"/>
    <w:rsid w:val="00116F3D"/>
    <w:rsid w:val="0011772F"/>
    <w:rsid w:val="00120519"/>
    <w:rsid w:val="001246AE"/>
    <w:rsid w:val="00126118"/>
    <w:rsid w:val="00131CCF"/>
    <w:rsid w:val="00140A6C"/>
    <w:rsid w:val="00142594"/>
    <w:rsid w:val="00143D61"/>
    <w:rsid w:val="00154A0F"/>
    <w:rsid w:val="00161826"/>
    <w:rsid w:val="001667E6"/>
    <w:rsid w:val="00176B40"/>
    <w:rsid w:val="001803DB"/>
    <w:rsid w:val="00180ED2"/>
    <w:rsid w:val="001902D1"/>
    <w:rsid w:val="00196405"/>
    <w:rsid w:val="001A13DC"/>
    <w:rsid w:val="001A155C"/>
    <w:rsid w:val="001A6981"/>
    <w:rsid w:val="001B1C75"/>
    <w:rsid w:val="001B515E"/>
    <w:rsid w:val="001B560A"/>
    <w:rsid w:val="001C2936"/>
    <w:rsid w:val="001C4CB7"/>
    <w:rsid w:val="001D14CE"/>
    <w:rsid w:val="001D264B"/>
    <w:rsid w:val="001D6FD8"/>
    <w:rsid w:val="001E0E44"/>
    <w:rsid w:val="001E3010"/>
    <w:rsid w:val="001E432A"/>
    <w:rsid w:val="001E5949"/>
    <w:rsid w:val="001F28F7"/>
    <w:rsid w:val="001F5454"/>
    <w:rsid w:val="001F6C84"/>
    <w:rsid w:val="00206C97"/>
    <w:rsid w:val="002122C8"/>
    <w:rsid w:val="0021762B"/>
    <w:rsid w:val="002176F8"/>
    <w:rsid w:val="00220E55"/>
    <w:rsid w:val="002222BA"/>
    <w:rsid w:val="002223CD"/>
    <w:rsid w:val="002226AE"/>
    <w:rsid w:val="002306DB"/>
    <w:rsid w:val="002315F8"/>
    <w:rsid w:val="00231D8F"/>
    <w:rsid w:val="0023436B"/>
    <w:rsid w:val="002359D7"/>
    <w:rsid w:val="00236C9F"/>
    <w:rsid w:val="002376FF"/>
    <w:rsid w:val="00240323"/>
    <w:rsid w:val="00240D0A"/>
    <w:rsid w:val="00241471"/>
    <w:rsid w:val="00246617"/>
    <w:rsid w:val="0025183C"/>
    <w:rsid w:val="0025734E"/>
    <w:rsid w:val="00272CF7"/>
    <w:rsid w:val="002748A4"/>
    <w:rsid w:val="00281ED8"/>
    <w:rsid w:val="00282B80"/>
    <w:rsid w:val="002833E1"/>
    <w:rsid w:val="00284280"/>
    <w:rsid w:val="002865E6"/>
    <w:rsid w:val="00290B16"/>
    <w:rsid w:val="002966D7"/>
    <w:rsid w:val="002A12BF"/>
    <w:rsid w:val="002A38EF"/>
    <w:rsid w:val="002A5048"/>
    <w:rsid w:val="002A583E"/>
    <w:rsid w:val="002B47B4"/>
    <w:rsid w:val="002C3101"/>
    <w:rsid w:val="002C4015"/>
    <w:rsid w:val="002C5BE9"/>
    <w:rsid w:val="002C6D9A"/>
    <w:rsid w:val="002D243D"/>
    <w:rsid w:val="002D6266"/>
    <w:rsid w:val="002D776B"/>
    <w:rsid w:val="002E0257"/>
    <w:rsid w:val="002E224B"/>
    <w:rsid w:val="002E2469"/>
    <w:rsid w:val="002E3658"/>
    <w:rsid w:val="002E57AF"/>
    <w:rsid w:val="002E5E80"/>
    <w:rsid w:val="002F6E09"/>
    <w:rsid w:val="00301C41"/>
    <w:rsid w:val="00302045"/>
    <w:rsid w:val="003039D8"/>
    <w:rsid w:val="00307196"/>
    <w:rsid w:val="0031007B"/>
    <w:rsid w:val="00316593"/>
    <w:rsid w:val="00320588"/>
    <w:rsid w:val="0032065A"/>
    <w:rsid w:val="00325792"/>
    <w:rsid w:val="0032662C"/>
    <w:rsid w:val="00326E82"/>
    <w:rsid w:val="00327732"/>
    <w:rsid w:val="00327F3D"/>
    <w:rsid w:val="0033588F"/>
    <w:rsid w:val="0033645B"/>
    <w:rsid w:val="00336F53"/>
    <w:rsid w:val="003373BA"/>
    <w:rsid w:val="003401B8"/>
    <w:rsid w:val="00344E03"/>
    <w:rsid w:val="003456FA"/>
    <w:rsid w:val="00352342"/>
    <w:rsid w:val="00360CE3"/>
    <w:rsid w:val="00362BC5"/>
    <w:rsid w:val="00370C26"/>
    <w:rsid w:val="00372C87"/>
    <w:rsid w:val="00381EAD"/>
    <w:rsid w:val="00383D9D"/>
    <w:rsid w:val="0038458F"/>
    <w:rsid w:val="00386902"/>
    <w:rsid w:val="0038759C"/>
    <w:rsid w:val="003911FE"/>
    <w:rsid w:val="00395086"/>
    <w:rsid w:val="003958D3"/>
    <w:rsid w:val="003B07E7"/>
    <w:rsid w:val="003B5EB6"/>
    <w:rsid w:val="003C207F"/>
    <w:rsid w:val="003C2956"/>
    <w:rsid w:val="003C6E5B"/>
    <w:rsid w:val="003C704C"/>
    <w:rsid w:val="003C7E78"/>
    <w:rsid w:val="003D4D7E"/>
    <w:rsid w:val="003D4E71"/>
    <w:rsid w:val="003D5CD0"/>
    <w:rsid w:val="003E2B23"/>
    <w:rsid w:val="003E73C2"/>
    <w:rsid w:val="003E7D8E"/>
    <w:rsid w:val="003F1E81"/>
    <w:rsid w:val="003F615E"/>
    <w:rsid w:val="00400CDD"/>
    <w:rsid w:val="00403484"/>
    <w:rsid w:val="004053F6"/>
    <w:rsid w:val="004072AD"/>
    <w:rsid w:val="00413547"/>
    <w:rsid w:val="00414E1F"/>
    <w:rsid w:val="004275CD"/>
    <w:rsid w:val="004471C9"/>
    <w:rsid w:val="004523DB"/>
    <w:rsid w:val="004535A9"/>
    <w:rsid w:val="0045737C"/>
    <w:rsid w:val="00460CFC"/>
    <w:rsid w:val="004642F4"/>
    <w:rsid w:val="004644FA"/>
    <w:rsid w:val="004677C1"/>
    <w:rsid w:val="00470AB1"/>
    <w:rsid w:val="00472186"/>
    <w:rsid w:val="00476383"/>
    <w:rsid w:val="00476DE9"/>
    <w:rsid w:val="00480218"/>
    <w:rsid w:val="00481EA6"/>
    <w:rsid w:val="00492566"/>
    <w:rsid w:val="00494B0C"/>
    <w:rsid w:val="004976F7"/>
    <w:rsid w:val="0049780D"/>
    <w:rsid w:val="004A12ED"/>
    <w:rsid w:val="004A2362"/>
    <w:rsid w:val="004A5743"/>
    <w:rsid w:val="004B500E"/>
    <w:rsid w:val="004C1865"/>
    <w:rsid w:val="004C1C67"/>
    <w:rsid w:val="004C22F1"/>
    <w:rsid w:val="004D144E"/>
    <w:rsid w:val="004D2DB1"/>
    <w:rsid w:val="004D440C"/>
    <w:rsid w:val="004D647D"/>
    <w:rsid w:val="004D7B26"/>
    <w:rsid w:val="004D7E6E"/>
    <w:rsid w:val="004E07E6"/>
    <w:rsid w:val="004E26B5"/>
    <w:rsid w:val="004E60E1"/>
    <w:rsid w:val="004F4576"/>
    <w:rsid w:val="00502CBF"/>
    <w:rsid w:val="005055EB"/>
    <w:rsid w:val="005168CE"/>
    <w:rsid w:val="00516E0D"/>
    <w:rsid w:val="00516E4C"/>
    <w:rsid w:val="00521884"/>
    <w:rsid w:val="00522838"/>
    <w:rsid w:val="0052595B"/>
    <w:rsid w:val="005337F3"/>
    <w:rsid w:val="00546865"/>
    <w:rsid w:val="00550794"/>
    <w:rsid w:val="005526E5"/>
    <w:rsid w:val="00562348"/>
    <w:rsid w:val="00570182"/>
    <w:rsid w:val="00571F12"/>
    <w:rsid w:val="00573520"/>
    <w:rsid w:val="00574148"/>
    <w:rsid w:val="00575EEF"/>
    <w:rsid w:val="00575F7E"/>
    <w:rsid w:val="00585DF3"/>
    <w:rsid w:val="00590D0F"/>
    <w:rsid w:val="005935F1"/>
    <w:rsid w:val="005941E9"/>
    <w:rsid w:val="00594FA3"/>
    <w:rsid w:val="005B1A39"/>
    <w:rsid w:val="005B6B14"/>
    <w:rsid w:val="005C068A"/>
    <w:rsid w:val="005C077D"/>
    <w:rsid w:val="005C2768"/>
    <w:rsid w:val="005C578A"/>
    <w:rsid w:val="005C756D"/>
    <w:rsid w:val="005D2008"/>
    <w:rsid w:val="005D222A"/>
    <w:rsid w:val="005D4A67"/>
    <w:rsid w:val="005E0661"/>
    <w:rsid w:val="005E6504"/>
    <w:rsid w:val="005F09EA"/>
    <w:rsid w:val="005F4B48"/>
    <w:rsid w:val="005F5DA1"/>
    <w:rsid w:val="005F60F2"/>
    <w:rsid w:val="00602942"/>
    <w:rsid w:val="00602F85"/>
    <w:rsid w:val="00606E72"/>
    <w:rsid w:val="006101FC"/>
    <w:rsid w:val="00613337"/>
    <w:rsid w:val="006174F5"/>
    <w:rsid w:val="00620643"/>
    <w:rsid w:val="006206C2"/>
    <w:rsid w:val="00630038"/>
    <w:rsid w:val="00632894"/>
    <w:rsid w:val="00632BC4"/>
    <w:rsid w:val="00633180"/>
    <w:rsid w:val="00634E2D"/>
    <w:rsid w:val="0063559E"/>
    <w:rsid w:val="00643958"/>
    <w:rsid w:val="0064718E"/>
    <w:rsid w:val="0064742F"/>
    <w:rsid w:val="00652FBE"/>
    <w:rsid w:val="006643FC"/>
    <w:rsid w:val="00670DE5"/>
    <w:rsid w:val="00683D53"/>
    <w:rsid w:val="00686DDD"/>
    <w:rsid w:val="0068762A"/>
    <w:rsid w:val="006902A7"/>
    <w:rsid w:val="00693D3F"/>
    <w:rsid w:val="00696A15"/>
    <w:rsid w:val="00697276"/>
    <w:rsid w:val="006A08F5"/>
    <w:rsid w:val="006B19AD"/>
    <w:rsid w:val="006B310B"/>
    <w:rsid w:val="006B3C45"/>
    <w:rsid w:val="006B5929"/>
    <w:rsid w:val="006B67CB"/>
    <w:rsid w:val="006B6D38"/>
    <w:rsid w:val="006C09B4"/>
    <w:rsid w:val="006C5FC5"/>
    <w:rsid w:val="006C7DD2"/>
    <w:rsid w:val="006C7EF5"/>
    <w:rsid w:val="006D7C2B"/>
    <w:rsid w:val="006E0C97"/>
    <w:rsid w:val="006E0EC9"/>
    <w:rsid w:val="006E5306"/>
    <w:rsid w:val="006F1ED5"/>
    <w:rsid w:val="006F7240"/>
    <w:rsid w:val="00701AF1"/>
    <w:rsid w:val="00706022"/>
    <w:rsid w:val="00706AF3"/>
    <w:rsid w:val="00707374"/>
    <w:rsid w:val="00707958"/>
    <w:rsid w:val="007123BA"/>
    <w:rsid w:val="00715338"/>
    <w:rsid w:val="00720ADF"/>
    <w:rsid w:val="00721BCA"/>
    <w:rsid w:val="00723D87"/>
    <w:rsid w:val="007348E5"/>
    <w:rsid w:val="007361D3"/>
    <w:rsid w:val="00740451"/>
    <w:rsid w:val="007421D3"/>
    <w:rsid w:val="007458CB"/>
    <w:rsid w:val="00747BB9"/>
    <w:rsid w:val="0075182B"/>
    <w:rsid w:val="00752A05"/>
    <w:rsid w:val="00752DD6"/>
    <w:rsid w:val="00754EBA"/>
    <w:rsid w:val="007610E0"/>
    <w:rsid w:val="00763A74"/>
    <w:rsid w:val="00764298"/>
    <w:rsid w:val="007653A1"/>
    <w:rsid w:val="00766957"/>
    <w:rsid w:val="00772C8E"/>
    <w:rsid w:val="007733CB"/>
    <w:rsid w:val="00784AF9"/>
    <w:rsid w:val="00785183"/>
    <w:rsid w:val="00791C40"/>
    <w:rsid w:val="00792A12"/>
    <w:rsid w:val="0079351D"/>
    <w:rsid w:val="007A0192"/>
    <w:rsid w:val="007A602F"/>
    <w:rsid w:val="007B0388"/>
    <w:rsid w:val="007B076F"/>
    <w:rsid w:val="007B2A2E"/>
    <w:rsid w:val="007B60E5"/>
    <w:rsid w:val="007B6D00"/>
    <w:rsid w:val="007C32B0"/>
    <w:rsid w:val="007C6F53"/>
    <w:rsid w:val="007D0D9F"/>
    <w:rsid w:val="007D145A"/>
    <w:rsid w:val="007D5E66"/>
    <w:rsid w:val="007D6C43"/>
    <w:rsid w:val="007E1D24"/>
    <w:rsid w:val="007E2BC1"/>
    <w:rsid w:val="007E5BE2"/>
    <w:rsid w:val="007E6498"/>
    <w:rsid w:val="007E6AFB"/>
    <w:rsid w:val="007E6C91"/>
    <w:rsid w:val="007F638C"/>
    <w:rsid w:val="007F75B1"/>
    <w:rsid w:val="008036FF"/>
    <w:rsid w:val="008044CB"/>
    <w:rsid w:val="00804AA6"/>
    <w:rsid w:val="00805E90"/>
    <w:rsid w:val="00805EC2"/>
    <w:rsid w:val="00806787"/>
    <w:rsid w:val="008067E5"/>
    <w:rsid w:val="00810D8F"/>
    <w:rsid w:val="00813B78"/>
    <w:rsid w:val="00817E98"/>
    <w:rsid w:val="00821046"/>
    <w:rsid w:val="008227B7"/>
    <w:rsid w:val="00824FD9"/>
    <w:rsid w:val="00831B1B"/>
    <w:rsid w:val="00833141"/>
    <w:rsid w:val="0083514D"/>
    <w:rsid w:val="00835366"/>
    <w:rsid w:val="00842291"/>
    <w:rsid w:val="0085047E"/>
    <w:rsid w:val="00854A74"/>
    <w:rsid w:val="0085780C"/>
    <w:rsid w:val="00857C54"/>
    <w:rsid w:val="00872404"/>
    <w:rsid w:val="008769D7"/>
    <w:rsid w:val="00884AA9"/>
    <w:rsid w:val="00887199"/>
    <w:rsid w:val="0089612C"/>
    <w:rsid w:val="008B035B"/>
    <w:rsid w:val="008B1040"/>
    <w:rsid w:val="008B5207"/>
    <w:rsid w:val="008C4619"/>
    <w:rsid w:val="008C638C"/>
    <w:rsid w:val="008C6BEF"/>
    <w:rsid w:val="008C719F"/>
    <w:rsid w:val="008C79F3"/>
    <w:rsid w:val="008D031E"/>
    <w:rsid w:val="008D3198"/>
    <w:rsid w:val="008D79F6"/>
    <w:rsid w:val="008E2FEB"/>
    <w:rsid w:val="008E60B5"/>
    <w:rsid w:val="008F0DCC"/>
    <w:rsid w:val="008F35FF"/>
    <w:rsid w:val="008F57D4"/>
    <w:rsid w:val="008F671C"/>
    <w:rsid w:val="009012D5"/>
    <w:rsid w:val="00902C51"/>
    <w:rsid w:val="00902C90"/>
    <w:rsid w:val="00902FF2"/>
    <w:rsid w:val="00903640"/>
    <w:rsid w:val="009044AE"/>
    <w:rsid w:val="00906809"/>
    <w:rsid w:val="00911BB1"/>
    <w:rsid w:val="009129C7"/>
    <w:rsid w:val="009138B4"/>
    <w:rsid w:val="00916E76"/>
    <w:rsid w:val="0092373C"/>
    <w:rsid w:val="00931DA4"/>
    <w:rsid w:val="009329BA"/>
    <w:rsid w:val="00933471"/>
    <w:rsid w:val="00936FED"/>
    <w:rsid w:val="009404E5"/>
    <w:rsid w:val="009411CD"/>
    <w:rsid w:val="00945595"/>
    <w:rsid w:val="00947EF6"/>
    <w:rsid w:val="00955294"/>
    <w:rsid w:val="0095625C"/>
    <w:rsid w:val="009562EA"/>
    <w:rsid w:val="009623A1"/>
    <w:rsid w:val="0096410D"/>
    <w:rsid w:val="00967407"/>
    <w:rsid w:val="00971FB4"/>
    <w:rsid w:val="009729A4"/>
    <w:rsid w:val="009757B0"/>
    <w:rsid w:val="00976428"/>
    <w:rsid w:val="0098007C"/>
    <w:rsid w:val="00984E3B"/>
    <w:rsid w:val="00985BA2"/>
    <w:rsid w:val="00987DCD"/>
    <w:rsid w:val="00992C3E"/>
    <w:rsid w:val="00997368"/>
    <w:rsid w:val="009A3635"/>
    <w:rsid w:val="009A386B"/>
    <w:rsid w:val="009A79C2"/>
    <w:rsid w:val="009D2137"/>
    <w:rsid w:val="009D3160"/>
    <w:rsid w:val="009D7A62"/>
    <w:rsid w:val="009E4072"/>
    <w:rsid w:val="009E759A"/>
    <w:rsid w:val="009F2564"/>
    <w:rsid w:val="009F3B4B"/>
    <w:rsid w:val="009F6528"/>
    <w:rsid w:val="00A05899"/>
    <w:rsid w:val="00A058EC"/>
    <w:rsid w:val="00A11BC4"/>
    <w:rsid w:val="00A14C45"/>
    <w:rsid w:val="00A22510"/>
    <w:rsid w:val="00A23303"/>
    <w:rsid w:val="00A25DE6"/>
    <w:rsid w:val="00A2606A"/>
    <w:rsid w:val="00A2625A"/>
    <w:rsid w:val="00A27A11"/>
    <w:rsid w:val="00A357D0"/>
    <w:rsid w:val="00A35CD5"/>
    <w:rsid w:val="00A35F79"/>
    <w:rsid w:val="00A35FA3"/>
    <w:rsid w:val="00A502DC"/>
    <w:rsid w:val="00A61CF3"/>
    <w:rsid w:val="00A73AF9"/>
    <w:rsid w:val="00A751AA"/>
    <w:rsid w:val="00A80B56"/>
    <w:rsid w:val="00A84835"/>
    <w:rsid w:val="00A92995"/>
    <w:rsid w:val="00A93F92"/>
    <w:rsid w:val="00AA1123"/>
    <w:rsid w:val="00AA4A21"/>
    <w:rsid w:val="00AA6413"/>
    <w:rsid w:val="00AB21FA"/>
    <w:rsid w:val="00AC3C0A"/>
    <w:rsid w:val="00AC3C43"/>
    <w:rsid w:val="00AC4C37"/>
    <w:rsid w:val="00AC54A6"/>
    <w:rsid w:val="00AC5C4B"/>
    <w:rsid w:val="00AD0376"/>
    <w:rsid w:val="00AD1D40"/>
    <w:rsid w:val="00AE2561"/>
    <w:rsid w:val="00AE35A8"/>
    <w:rsid w:val="00AE5871"/>
    <w:rsid w:val="00AE69F7"/>
    <w:rsid w:val="00AF0080"/>
    <w:rsid w:val="00AF06F3"/>
    <w:rsid w:val="00AF64B8"/>
    <w:rsid w:val="00B007C6"/>
    <w:rsid w:val="00B00D49"/>
    <w:rsid w:val="00B04C21"/>
    <w:rsid w:val="00B0519A"/>
    <w:rsid w:val="00B07FB6"/>
    <w:rsid w:val="00B16568"/>
    <w:rsid w:val="00B176C9"/>
    <w:rsid w:val="00B20367"/>
    <w:rsid w:val="00B21A6F"/>
    <w:rsid w:val="00B24F75"/>
    <w:rsid w:val="00B276C0"/>
    <w:rsid w:val="00B32C88"/>
    <w:rsid w:val="00B34C37"/>
    <w:rsid w:val="00B37616"/>
    <w:rsid w:val="00B5168E"/>
    <w:rsid w:val="00B6156E"/>
    <w:rsid w:val="00B64CBA"/>
    <w:rsid w:val="00B6589B"/>
    <w:rsid w:val="00B67706"/>
    <w:rsid w:val="00B71DB0"/>
    <w:rsid w:val="00B746D5"/>
    <w:rsid w:val="00B7550B"/>
    <w:rsid w:val="00B824F5"/>
    <w:rsid w:val="00B84890"/>
    <w:rsid w:val="00B86A1D"/>
    <w:rsid w:val="00B96453"/>
    <w:rsid w:val="00B97293"/>
    <w:rsid w:val="00BA1067"/>
    <w:rsid w:val="00BA7AAA"/>
    <w:rsid w:val="00BA7EFE"/>
    <w:rsid w:val="00BC00B2"/>
    <w:rsid w:val="00BC39ED"/>
    <w:rsid w:val="00BC79E2"/>
    <w:rsid w:val="00BD46DE"/>
    <w:rsid w:val="00BD4D0E"/>
    <w:rsid w:val="00BD4FEF"/>
    <w:rsid w:val="00BD58E0"/>
    <w:rsid w:val="00BE0A7A"/>
    <w:rsid w:val="00BE5142"/>
    <w:rsid w:val="00BE6407"/>
    <w:rsid w:val="00BF362B"/>
    <w:rsid w:val="00BF712B"/>
    <w:rsid w:val="00C00C18"/>
    <w:rsid w:val="00C06ED8"/>
    <w:rsid w:val="00C14DB5"/>
    <w:rsid w:val="00C22BF8"/>
    <w:rsid w:val="00C231C2"/>
    <w:rsid w:val="00C235C3"/>
    <w:rsid w:val="00C24B1A"/>
    <w:rsid w:val="00C30CE4"/>
    <w:rsid w:val="00C366AA"/>
    <w:rsid w:val="00C421B3"/>
    <w:rsid w:val="00C43542"/>
    <w:rsid w:val="00C45E5B"/>
    <w:rsid w:val="00C5119C"/>
    <w:rsid w:val="00C56D17"/>
    <w:rsid w:val="00C615CC"/>
    <w:rsid w:val="00C6469D"/>
    <w:rsid w:val="00C64ABA"/>
    <w:rsid w:val="00C75ED7"/>
    <w:rsid w:val="00C8685F"/>
    <w:rsid w:val="00C86A40"/>
    <w:rsid w:val="00C92820"/>
    <w:rsid w:val="00C93B38"/>
    <w:rsid w:val="00CA46F7"/>
    <w:rsid w:val="00CA5A55"/>
    <w:rsid w:val="00CA67EE"/>
    <w:rsid w:val="00CB27ED"/>
    <w:rsid w:val="00CB5355"/>
    <w:rsid w:val="00CB68D3"/>
    <w:rsid w:val="00CB78C2"/>
    <w:rsid w:val="00CC0EB1"/>
    <w:rsid w:val="00CC4830"/>
    <w:rsid w:val="00CC5C02"/>
    <w:rsid w:val="00CC742E"/>
    <w:rsid w:val="00CC7821"/>
    <w:rsid w:val="00CD2E56"/>
    <w:rsid w:val="00CD442E"/>
    <w:rsid w:val="00CD75A2"/>
    <w:rsid w:val="00CF0803"/>
    <w:rsid w:val="00CF5C45"/>
    <w:rsid w:val="00D007E8"/>
    <w:rsid w:val="00D06A2F"/>
    <w:rsid w:val="00D16DF6"/>
    <w:rsid w:val="00D21598"/>
    <w:rsid w:val="00D237A1"/>
    <w:rsid w:val="00D265EF"/>
    <w:rsid w:val="00D2783E"/>
    <w:rsid w:val="00D37C94"/>
    <w:rsid w:val="00D42478"/>
    <w:rsid w:val="00D433EB"/>
    <w:rsid w:val="00D46A49"/>
    <w:rsid w:val="00D47136"/>
    <w:rsid w:val="00D542BF"/>
    <w:rsid w:val="00D5505E"/>
    <w:rsid w:val="00D56344"/>
    <w:rsid w:val="00D57BB9"/>
    <w:rsid w:val="00D70F16"/>
    <w:rsid w:val="00D71127"/>
    <w:rsid w:val="00D74A34"/>
    <w:rsid w:val="00D758A1"/>
    <w:rsid w:val="00D877D3"/>
    <w:rsid w:val="00D90A9E"/>
    <w:rsid w:val="00D90F70"/>
    <w:rsid w:val="00D91AEB"/>
    <w:rsid w:val="00D92845"/>
    <w:rsid w:val="00D9348F"/>
    <w:rsid w:val="00D93D3B"/>
    <w:rsid w:val="00D96A7C"/>
    <w:rsid w:val="00DA34D9"/>
    <w:rsid w:val="00DA47AF"/>
    <w:rsid w:val="00DB72CD"/>
    <w:rsid w:val="00DC6C64"/>
    <w:rsid w:val="00DC71FC"/>
    <w:rsid w:val="00DD0C84"/>
    <w:rsid w:val="00DD25DD"/>
    <w:rsid w:val="00DD31FC"/>
    <w:rsid w:val="00DD4727"/>
    <w:rsid w:val="00DE3881"/>
    <w:rsid w:val="00DE5CF2"/>
    <w:rsid w:val="00DE65B3"/>
    <w:rsid w:val="00DE7685"/>
    <w:rsid w:val="00DF22E2"/>
    <w:rsid w:val="00DF2D3F"/>
    <w:rsid w:val="00DF60A4"/>
    <w:rsid w:val="00DF642D"/>
    <w:rsid w:val="00E00E0C"/>
    <w:rsid w:val="00E03598"/>
    <w:rsid w:val="00E03F47"/>
    <w:rsid w:val="00E04BB6"/>
    <w:rsid w:val="00E05262"/>
    <w:rsid w:val="00E06526"/>
    <w:rsid w:val="00E12D32"/>
    <w:rsid w:val="00E133B7"/>
    <w:rsid w:val="00E14C82"/>
    <w:rsid w:val="00E21734"/>
    <w:rsid w:val="00E24560"/>
    <w:rsid w:val="00E30549"/>
    <w:rsid w:val="00E3542F"/>
    <w:rsid w:val="00E35A56"/>
    <w:rsid w:val="00E36523"/>
    <w:rsid w:val="00E40673"/>
    <w:rsid w:val="00E5319F"/>
    <w:rsid w:val="00E57206"/>
    <w:rsid w:val="00E60AA1"/>
    <w:rsid w:val="00E625D7"/>
    <w:rsid w:val="00E6342D"/>
    <w:rsid w:val="00E64A50"/>
    <w:rsid w:val="00E66367"/>
    <w:rsid w:val="00E664BF"/>
    <w:rsid w:val="00E74DDB"/>
    <w:rsid w:val="00E80DC6"/>
    <w:rsid w:val="00E82139"/>
    <w:rsid w:val="00E82DDA"/>
    <w:rsid w:val="00E84A90"/>
    <w:rsid w:val="00E86EDB"/>
    <w:rsid w:val="00E87837"/>
    <w:rsid w:val="00E90680"/>
    <w:rsid w:val="00E92556"/>
    <w:rsid w:val="00E956D7"/>
    <w:rsid w:val="00EA034F"/>
    <w:rsid w:val="00EA144A"/>
    <w:rsid w:val="00EA37FE"/>
    <w:rsid w:val="00EA3A10"/>
    <w:rsid w:val="00EB36CD"/>
    <w:rsid w:val="00EB4244"/>
    <w:rsid w:val="00EB5438"/>
    <w:rsid w:val="00EC545E"/>
    <w:rsid w:val="00ED3D82"/>
    <w:rsid w:val="00ED5E12"/>
    <w:rsid w:val="00EE1600"/>
    <w:rsid w:val="00EE2941"/>
    <w:rsid w:val="00F009DE"/>
    <w:rsid w:val="00F04C25"/>
    <w:rsid w:val="00F120FA"/>
    <w:rsid w:val="00F139A5"/>
    <w:rsid w:val="00F15132"/>
    <w:rsid w:val="00F20869"/>
    <w:rsid w:val="00F20E7A"/>
    <w:rsid w:val="00F24589"/>
    <w:rsid w:val="00F25887"/>
    <w:rsid w:val="00F3076B"/>
    <w:rsid w:val="00F307B9"/>
    <w:rsid w:val="00F30837"/>
    <w:rsid w:val="00F315D6"/>
    <w:rsid w:val="00F31A55"/>
    <w:rsid w:val="00F331DF"/>
    <w:rsid w:val="00F411FB"/>
    <w:rsid w:val="00F41D84"/>
    <w:rsid w:val="00F45A70"/>
    <w:rsid w:val="00F54143"/>
    <w:rsid w:val="00F60F08"/>
    <w:rsid w:val="00F61ABC"/>
    <w:rsid w:val="00F622A6"/>
    <w:rsid w:val="00F62337"/>
    <w:rsid w:val="00F71A79"/>
    <w:rsid w:val="00F7284A"/>
    <w:rsid w:val="00F76F64"/>
    <w:rsid w:val="00F7717A"/>
    <w:rsid w:val="00F810AE"/>
    <w:rsid w:val="00F813BE"/>
    <w:rsid w:val="00F83C1C"/>
    <w:rsid w:val="00F93497"/>
    <w:rsid w:val="00F95FFF"/>
    <w:rsid w:val="00FA683F"/>
    <w:rsid w:val="00FC76BA"/>
    <w:rsid w:val="00FD40C1"/>
    <w:rsid w:val="00FD4AB3"/>
    <w:rsid w:val="00FF2058"/>
    <w:rsid w:val="00FF2AEE"/>
    <w:rsid w:val="00FF3509"/>
    <w:rsid w:val="04306853"/>
    <w:rsid w:val="0CDA01DC"/>
    <w:rsid w:val="15F00A64"/>
    <w:rsid w:val="1B3A5C69"/>
    <w:rsid w:val="30362297"/>
    <w:rsid w:val="4DA44859"/>
    <w:rsid w:val="4FAB12E0"/>
    <w:rsid w:val="54404E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ADFB5"/>
  <w15:docId w15:val="{555B6E7B-8A01-45A7-BC5A-D25DFEB9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76B"/>
    <w:rPr>
      <w:rFonts w:asciiTheme="minorHAnsi" w:eastAsiaTheme="minorEastAsia" w:hAnsiTheme="minorHAnsi" w:cstheme="minorBidi"/>
      <w:lang w:eastAsia="zh-CN"/>
    </w:rPr>
  </w:style>
  <w:style w:type="paragraph" w:styleId="Heading1">
    <w:name w:val="heading 1"/>
    <w:basedOn w:val="Normal"/>
    <w:next w:val="Normal"/>
    <w:link w:val="Heading1Char"/>
    <w:qFormat/>
    <w:rsid w:val="005507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6787"/>
    <w:pPr>
      <w:spacing w:before="100" w:beforeAutospacing="1" w:after="100" w:afterAutospacing="1"/>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semiHidden/>
    <w:unhideWhenUsed/>
    <w:qFormat/>
    <w:rsid w:val="000B76B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71FB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5C756D"/>
    <w:rPr>
      <w:rFonts w:ascii="Tahoma" w:hAnsi="Tahoma" w:cs="Tahoma"/>
      <w:sz w:val="16"/>
      <w:szCs w:val="16"/>
    </w:rPr>
  </w:style>
  <w:style w:type="character" w:customStyle="1" w:styleId="BalloonTextChar">
    <w:name w:val="Balloon Text Char"/>
    <w:basedOn w:val="DefaultParagraphFont"/>
    <w:link w:val="BalloonText"/>
    <w:rsid w:val="005C756D"/>
    <w:rPr>
      <w:rFonts w:ascii="Tahoma" w:eastAsiaTheme="minorEastAsia" w:hAnsi="Tahoma" w:cs="Tahoma"/>
      <w:sz w:val="16"/>
      <w:szCs w:val="16"/>
      <w:lang w:eastAsia="zh-CN"/>
    </w:rPr>
  </w:style>
  <w:style w:type="character" w:styleId="Strong">
    <w:name w:val="Strong"/>
    <w:basedOn w:val="DefaultParagraphFont"/>
    <w:uiPriority w:val="22"/>
    <w:qFormat/>
    <w:rsid w:val="005C756D"/>
    <w:rPr>
      <w:b/>
      <w:bCs/>
    </w:rPr>
  </w:style>
  <w:style w:type="paragraph" w:styleId="ListParagraph">
    <w:name w:val="List Paragraph"/>
    <w:basedOn w:val="Normal"/>
    <w:uiPriority w:val="99"/>
    <w:unhideWhenUsed/>
    <w:rsid w:val="003C7E78"/>
    <w:pPr>
      <w:ind w:left="720"/>
      <w:contextualSpacing/>
    </w:pPr>
  </w:style>
  <w:style w:type="paragraph" w:styleId="NormalWeb">
    <w:name w:val="Normal (Web)"/>
    <w:basedOn w:val="Normal"/>
    <w:uiPriority w:val="99"/>
    <w:unhideWhenUsed/>
    <w:rsid w:val="00CB78C2"/>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806787"/>
    <w:rPr>
      <w:rFonts w:eastAsia="Times New Roman"/>
      <w:b/>
      <w:bCs/>
      <w:sz w:val="36"/>
      <w:szCs w:val="36"/>
    </w:rPr>
  </w:style>
  <w:style w:type="table" w:styleId="TableClassic1">
    <w:name w:val="Table Classic 1"/>
    <w:basedOn w:val="TableNormal"/>
    <w:rsid w:val="0080678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yperlink">
    <w:name w:val="Hyperlink"/>
    <w:basedOn w:val="DefaultParagraphFont"/>
    <w:rsid w:val="00301C41"/>
    <w:rPr>
      <w:color w:val="0563C1" w:themeColor="hyperlink"/>
      <w:u w:val="single"/>
    </w:rPr>
  </w:style>
  <w:style w:type="character" w:styleId="HTMLCode">
    <w:name w:val="HTML Code"/>
    <w:basedOn w:val="DefaultParagraphFont"/>
    <w:uiPriority w:val="99"/>
    <w:unhideWhenUsed/>
    <w:rsid w:val="00E05262"/>
    <w:rPr>
      <w:rFonts w:ascii="Courier New" w:eastAsia="Times New Roman" w:hAnsi="Courier New" w:cs="Courier New"/>
      <w:sz w:val="20"/>
      <w:szCs w:val="20"/>
    </w:rPr>
  </w:style>
  <w:style w:type="paragraph" w:customStyle="1" w:styleId="pw-post-body-paragraph">
    <w:name w:val="pw-post-body-paragraph"/>
    <w:basedOn w:val="Normal"/>
    <w:rsid w:val="00BF362B"/>
    <w:pPr>
      <w:spacing w:before="100" w:beforeAutospacing="1" w:after="100" w:afterAutospacing="1"/>
    </w:pPr>
    <w:rPr>
      <w:rFonts w:ascii="Times New Roman" w:eastAsia="Times New Roman" w:hAnsi="Times New Roman" w:cs="Times New Roman"/>
      <w:sz w:val="24"/>
      <w:szCs w:val="24"/>
      <w:lang w:eastAsia="en-US"/>
    </w:rPr>
  </w:style>
  <w:style w:type="paragraph" w:styleId="HTMLPreformatted">
    <w:name w:val="HTML Preformatted"/>
    <w:basedOn w:val="Normal"/>
    <w:link w:val="HTMLPreformattedChar"/>
    <w:uiPriority w:val="99"/>
    <w:unhideWhenUsed/>
    <w:rsid w:val="00E24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E24560"/>
    <w:rPr>
      <w:rFonts w:ascii="Courier New" w:eastAsia="Times New Roman" w:hAnsi="Courier New" w:cs="Courier New"/>
    </w:rPr>
  </w:style>
  <w:style w:type="character" w:customStyle="1" w:styleId="user-select-contain">
    <w:name w:val="user-select-contain"/>
    <w:basedOn w:val="DefaultParagraphFont"/>
    <w:rsid w:val="00E24560"/>
  </w:style>
  <w:style w:type="character" w:customStyle="1" w:styleId="ui-provider">
    <w:name w:val="ui-provider"/>
    <w:basedOn w:val="DefaultParagraphFont"/>
    <w:rsid w:val="000056F9"/>
  </w:style>
  <w:style w:type="character" w:styleId="FollowedHyperlink">
    <w:name w:val="FollowedHyperlink"/>
    <w:basedOn w:val="DefaultParagraphFont"/>
    <w:rsid w:val="000056F9"/>
    <w:rPr>
      <w:color w:val="954F72" w:themeColor="followedHyperlink"/>
      <w:u w:val="single"/>
    </w:rPr>
  </w:style>
  <w:style w:type="paragraph" w:styleId="Header">
    <w:name w:val="header"/>
    <w:basedOn w:val="Normal"/>
    <w:link w:val="HeaderChar"/>
    <w:rsid w:val="00AF0080"/>
    <w:pPr>
      <w:tabs>
        <w:tab w:val="center" w:pos="4680"/>
        <w:tab w:val="right" w:pos="9360"/>
      </w:tabs>
    </w:pPr>
  </w:style>
  <w:style w:type="character" w:customStyle="1" w:styleId="HeaderChar">
    <w:name w:val="Header Char"/>
    <w:basedOn w:val="DefaultParagraphFont"/>
    <w:link w:val="Header"/>
    <w:rsid w:val="00AF0080"/>
    <w:rPr>
      <w:rFonts w:asciiTheme="minorHAnsi" w:eastAsiaTheme="minorEastAsia" w:hAnsiTheme="minorHAnsi" w:cstheme="minorBidi"/>
      <w:lang w:eastAsia="zh-CN"/>
    </w:rPr>
  </w:style>
  <w:style w:type="paragraph" w:styleId="Footer">
    <w:name w:val="footer"/>
    <w:basedOn w:val="Normal"/>
    <w:link w:val="FooterChar"/>
    <w:rsid w:val="00AF0080"/>
    <w:pPr>
      <w:tabs>
        <w:tab w:val="center" w:pos="4680"/>
        <w:tab w:val="right" w:pos="9360"/>
      </w:tabs>
    </w:pPr>
  </w:style>
  <w:style w:type="character" w:customStyle="1" w:styleId="FooterChar">
    <w:name w:val="Footer Char"/>
    <w:basedOn w:val="DefaultParagraphFont"/>
    <w:link w:val="Footer"/>
    <w:rsid w:val="00AF0080"/>
    <w:rPr>
      <w:rFonts w:asciiTheme="minorHAnsi" w:eastAsiaTheme="minorEastAsia" w:hAnsiTheme="minorHAnsi" w:cstheme="minorBidi"/>
      <w:lang w:eastAsia="zh-CN"/>
    </w:rPr>
  </w:style>
  <w:style w:type="character" w:customStyle="1" w:styleId="Heading1Char">
    <w:name w:val="Heading 1 Char"/>
    <w:basedOn w:val="DefaultParagraphFont"/>
    <w:link w:val="Heading1"/>
    <w:rsid w:val="00550794"/>
    <w:rPr>
      <w:rFonts w:asciiTheme="majorHAnsi" w:eastAsiaTheme="majorEastAsia" w:hAnsiTheme="majorHAnsi" w:cstheme="majorBidi"/>
      <w:color w:val="2E74B5" w:themeColor="accent1" w:themeShade="BF"/>
      <w:sz w:val="32"/>
      <w:szCs w:val="32"/>
      <w:lang w:eastAsia="zh-CN"/>
    </w:rPr>
  </w:style>
  <w:style w:type="paragraph" w:styleId="Revision">
    <w:name w:val="Revision"/>
    <w:hidden/>
    <w:uiPriority w:val="99"/>
    <w:unhideWhenUsed/>
    <w:rsid w:val="006174F5"/>
    <w:rPr>
      <w:rFonts w:asciiTheme="minorHAnsi" w:eastAsiaTheme="minorEastAsia" w:hAnsiTheme="minorHAnsi" w:cstheme="minorBidi"/>
      <w:lang w:eastAsia="zh-CN"/>
    </w:rPr>
  </w:style>
  <w:style w:type="character" w:styleId="UnresolvedMention">
    <w:name w:val="Unresolved Mention"/>
    <w:basedOn w:val="DefaultParagraphFont"/>
    <w:uiPriority w:val="99"/>
    <w:semiHidden/>
    <w:unhideWhenUsed/>
    <w:rsid w:val="000B76B1"/>
    <w:rPr>
      <w:color w:val="605E5C"/>
      <w:shd w:val="clear" w:color="auto" w:fill="E1DFDD"/>
    </w:rPr>
  </w:style>
  <w:style w:type="character" w:customStyle="1" w:styleId="Heading3Char">
    <w:name w:val="Heading 3 Char"/>
    <w:basedOn w:val="DefaultParagraphFont"/>
    <w:link w:val="Heading3"/>
    <w:semiHidden/>
    <w:rsid w:val="000B76B1"/>
    <w:rPr>
      <w:rFonts w:asciiTheme="majorHAnsi" w:eastAsiaTheme="majorEastAsia" w:hAnsiTheme="majorHAnsi" w:cstheme="majorBidi"/>
      <w:color w:val="1F4D78"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1363">
      <w:bodyDiv w:val="1"/>
      <w:marLeft w:val="0"/>
      <w:marRight w:val="0"/>
      <w:marTop w:val="0"/>
      <w:marBottom w:val="0"/>
      <w:divBdr>
        <w:top w:val="none" w:sz="0" w:space="0" w:color="auto"/>
        <w:left w:val="none" w:sz="0" w:space="0" w:color="auto"/>
        <w:bottom w:val="none" w:sz="0" w:space="0" w:color="auto"/>
        <w:right w:val="none" w:sz="0" w:space="0" w:color="auto"/>
      </w:divBdr>
      <w:divsChild>
        <w:div w:id="1836065187">
          <w:marLeft w:val="0"/>
          <w:marRight w:val="0"/>
          <w:marTop w:val="0"/>
          <w:marBottom w:val="0"/>
          <w:divBdr>
            <w:top w:val="none" w:sz="0" w:space="0" w:color="auto"/>
            <w:left w:val="none" w:sz="0" w:space="0" w:color="auto"/>
            <w:bottom w:val="none" w:sz="0" w:space="0" w:color="auto"/>
            <w:right w:val="none" w:sz="0" w:space="0" w:color="auto"/>
          </w:divBdr>
          <w:divsChild>
            <w:div w:id="1648314605">
              <w:marLeft w:val="0"/>
              <w:marRight w:val="0"/>
              <w:marTop w:val="0"/>
              <w:marBottom w:val="0"/>
              <w:divBdr>
                <w:top w:val="none" w:sz="0" w:space="0" w:color="auto"/>
                <w:left w:val="none" w:sz="0" w:space="0" w:color="auto"/>
                <w:bottom w:val="none" w:sz="0" w:space="0" w:color="auto"/>
                <w:right w:val="none" w:sz="0" w:space="0" w:color="auto"/>
              </w:divBdr>
            </w:div>
            <w:div w:id="1197431713">
              <w:marLeft w:val="0"/>
              <w:marRight w:val="0"/>
              <w:marTop w:val="0"/>
              <w:marBottom w:val="0"/>
              <w:divBdr>
                <w:top w:val="none" w:sz="0" w:space="0" w:color="auto"/>
                <w:left w:val="none" w:sz="0" w:space="0" w:color="auto"/>
                <w:bottom w:val="none" w:sz="0" w:space="0" w:color="auto"/>
                <w:right w:val="none" w:sz="0" w:space="0" w:color="auto"/>
              </w:divBdr>
            </w:div>
            <w:div w:id="1516726995">
              <w:marLeft w:val="0"/>
              <w:marRight w:val="0"/>
              <w:marTop w:val="0"/>
              <w:marBottom w:val="0"/>
              <w:divBdr>
                <w:top w:val="none" w:sz="0" w:space="0" w:color="auto"/>
                <w:left w:val="none" w:sz="0" w:space="0" w:color="auto"/>
                <w:bottom w:val="none" w:sz="0" w:space="0" w:color="auto"/>
                <w:right w:val="none" w:sz="0" w:space="0" w:color="auto"/>
              </w:divBdr>
            </w:div>
            <w:div w:id="1490901301">
              <w:marLeft w:val="0"/>
              <w:marRight w:val="0"/>
              <w:marTop w:val="0"/>
              <w:marBottom w:val="0"/>
              <w:divBdr>
                <w:top w:val="none" w:sz="0" w:space="0" w:color="auto"/>
                <w:left w:val="none" w:sz="0" w:space="0" w:color="auto"/>
                <w:bottom w:val="none" w:sz="0" w:space="0" w:color="auto"/>
                <w:right w:val="none" w:sz="0" w:space="0" w:color="auto"/>
              </w:divBdr>
            </w:div>
            <w:div w:id="1963415605">
              <w:marLeft w:val="0"/>
              <w:marRight w:val="0"/>
              <w:marTop w:val="0"/>
              <w:marBottom w:val="0"/>
              <w:divBdr>
                <w:top w:val="none" w:sz="0" w:space="0" w:color="auto"/>
                <w:left w:val="none" w:sz="0" w:space="0" w:color="auto"/>
                <w:bottom w:val="none" w:sz="0" w:space="0" w:color="auto"/>
                <w:right w:val="none" w:sz="0" w:space="0" w:color="auto"/>
              </w:divBdr>
            </w:div>
            <w:div w:id="2623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955">
      <w:bodyDiv w:val="1"/>
      <w:marLeft w:val="0"/>
      <w:marRight w:val="0"/>
      <w:marTop w:val="0"/>
      <w:marBottom w:val="0"/>
      <w:divBdr>
        <w:top w:val="none" w:sz="0" w:space="0" w:color="auto"/>
        <w:left w:val="none" w:sz="0" w:space="0" w:color="auto"/>
        <w:bottom w:val="none" w:sz="0" w:space="0" w:color="auto"/>
        <w:right w:val="none" w:sz="0" w:space="0" w:color="auto"/>
      </w:divBdr>
      <w:divsChild>
        <w:div w:id="1701667099">
          <w:marLeft w:val="0"/>
          <w:marRight w:val="0"/>
          <w:marTop w:val="0"/>
          <w:marBottom w:val="0"/>
          <w:divBdr>
            <w:top w:val="none" w:sz="0" w:space="0" w:color="auto"/>
            <w:left w:val="none" w:sz="0" w:space="0" w:color="auto"/>
            <w:bottom w:val="none" w:sz="0" w:space="0" w:color="auto"/>
            <w:right w:val="none" w:sz="0" w:space="0" w:color="auto"/>
          </w:divBdr>
          <w:divsChild>
            <w:div w:id="12408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169">
      <w:bodyDiv w:val="1"/>
      <w:marLeft w:val="0"/>
      <w:marRight w:val="0"/>
      <w:marTop w:val="0"/>
      <w:marBottom w:val="0"/>
      <w:divBdr>
        <w:top w:val="none" w:sz="0" w:space="0" w:color="auto"/>
        <w:left w:val="none" w:sz="0" w:space="0" w:color="auto"/>
        <w:bottom w:val="none" w:sz="0" w:space="0" w:color="auto"/>
        <w:right w:val="none" w:sz="0" w:space="0" w:color="auto"/>
      </w:divBdr>
      <w:divsChild>
        <w:div w:id="60951666">
          <w:marLeft w:val="0"/>
          <w:marRight w:val="0"/>
          <w:marTop w:val="0"/>
          <w:marBottom w:val="0"/>
          <w:divBdr>
            <w:top w:val="none" w:sz="0" w:space="0" w:color="auto"/>
            <w:left w:val="none" w:sz="0" w:space="0" w:color="auto"/>
            <w:bottom w:val="none" w:sz="0" w:space="0" w:color="auto"/>
            <w:right w:val="none" w:sz="0" w:space="0" w:color="auto"/>
          </w:divBdr>
          <w:divsChild>
            <w:div w:id="1125582267">
              <w:marLeft w:val="0"/>
              <w:marRight w:val="0"/>
              <w:marTop w:val="0"/>
              <w:marBottom w:val="0"/>
              <w:divBdr>
                <w:top w:val="none" w:sz="0" w:space="0" w:color="auto"/>
                <w:left w:val="none" w:sz="0" w:space="0" w:color="auto"/>
                <w:bottom w:val="none" w:sz="0" w:space="0" w:color="auto"/>
                <w:right w:val="none" w:sz="0" w:space="0" w:color="auto"/>
              </w:divBdr>
            </w:div>
            <w:div w:id="1919439994">
              <w:marLeft w:val="0"/>
              <w:marRight w:val="0"/>
              <w:marTop w:val="0"/>
              <w:marBottom w:val="0"/>
              <w:divBdr>
                <w:top w:val="none" w:sz="0" w:space="0" w:color="auto"/>
                <w:left w:val="none" w:sz="0" w:space="0" w:color="auto"/>
                <w:bottom w:val="none" w:sz="0" w:space="0" w:color="auto"/>
                <w:right w:val="none" w:sz="0" w:space="0" w:color="auto"/>
              </w:divBdr>
            </w:div>
            <w:div w:id="1806267661">
              <w:marLeft w:val="0"/>
              <w:marRight w:val="0"/>
              <w:marTop w:val="0"/>
              <w:marBottom w:val="0"/>
              <w:divBdr>
                <w:top w:val="none" w:sz="0" w:space="0" w:color="auto"/>
                <w:left w:val="none" w:sz="0" w:space="0" w:color="auto"/>
                <w:bottom w:val="none" w:sz="0" w:space="0" w:color="auto"/>
                <w:right w:val="none" w:sz="0" w:space="0" w:color="auto"/>
              </w:divBdr>
            </w:div>
            <w:div w:id="690649279">
              <w:marLeft w:val="0"/>
              <w:marRight w:val="0"/>
              <w:marTop w:val="0"/>
              <w:marBottom w:val="0"/>
              <w:divBdr>
                <w:top w:val="none" w:sz="0" w:space="0" w:color="auto"/>
                <w:left w:val="none" w:sz="0" w:space="0" w:color="auto"/>
                <w:bottom w:val="none" w:sz="0" w:space="0" w:color="auto"/>
                <w:right w:val="none" w:sz="0" w:space="0" w:color="auto"/>
              </w:divBdr>
            </w:div>
            <w:div w:id="1540361174">
              <w:marLeft w:val="0"/>
              <w:marRight w:val="0"/>
              <w:marTop w:val="0"/>
              <w:marBottom w:val="0"/>
              <w:divBdr>
                <w:top w:val="none" w:sz="0" w:space="0" w:color="auto"/>
                <w:left w:val="none" w:sz="0" w:space="0" w:color="auto"/>
                <w:bottom w:val="none" w:sz="0" w:space="0" w:color="auto"/>
                <w:right w:val="none" w:sz="0" w:space="0" w:color="auto"/>
              </w:divBdr>
            </w:div>
            <w:div w:id="355157068">
              <w:marLeft w:val="0"/>
              <w:marRight w:val="0"/>
              <w:marTop w:val="0"/>
              <w:marBottom w:val="0"/>
              <w:divBdr>
                <w:top w:val="none" w:sz="0" w:space="0" w:color="auto"/>
                <w:left w:val="none" w:sz="0" w:space="0" w:color="auto"/>
                <w:bottom w:val="none" w:sz="0" w:space="0" w:color="auto"/>
                <w:right w:val="none" w:sz="0" w:space="0" w:color="auto"/>
              </w:divBdr>
            </w:div>
            <w:div w:id="647125770">
              <w:marLeft w:val="0"/>
              <w:marRight w:val="0"/>
              <w:marTop w:val="0"/>
              <w:marBottom w:val="0"/>
              <w:divBdr>
                <w:top w:val="none" w:sz="0" w:space="0" w:color="auto"/>
                <w:left w:val="none" w:sz="0" w:space="0" w:color="auto"/>
                <w:bottom w:val="none" w:sz="0" w:space="0" w:color="auto"/>
                <w:right w:val="none" w:sz="0" w:space="0" w:color="auto"/>
              </w:divBdr>
            </w:div>
            <w:div w:id="1137381727">
              <w:marLeft w:val="0"/>
              <w:marRight w:val="0"/>
              <w:marTop w:val="0"/>
              <w:marBottom w:val="0"/>
              <w:divBdr>
                <w:top w:val="none" w:sz="0" w:space="0" w:color="auto"/>
                <w:left w:val="none" w:sz="0" w:space="0" w:color="auto"/>
                <w:bottom w:val="none" w:sz="0" w:space="0" w:color="auto"/>
                <w:right w:val="none" w:sz="0" w:space="0" w:color="auto"/>
              </w:divBdr>
            </w:div>
            <w:div w:id="1815216399">
              <w:marLeft w:val="0"/>
              <w:marRight w:val="0"/>
              <w:marTop w:val="0"/>
              <w:marBottom w:val="0"/>
              <w:divBdr>
                <w:top w:val="none" w:sz="0" w:space="0" w:color="auto"/>
                <w:left w:val="none" w:sz="0" w:space="0" w:color="auto"/>
                <w:bottom w:val="none" w:sz="0" w:space="0" w:color="auto"/>
                <w:right w:val="none" w:sz="0" w:space="0" w:color="auto"/>
              </w:divBdr>
            </w:div>
            <w:div w:id="785735723">
              <w:marLeft w:val="0"/>
              <w:marRight w:val="0"/>
              <w:marTop w:val="0"/>
              <w:marBottom w:val="0"/>
              <w:divBdr>
                <w:top w:val="none" w:sz="0" w:space="0" w:color="auto"/>
                <w:left w:val="none" w:sz="0" w:space="0" w:color="auto"/>
                <w:bottom w:val="none" w:sz="0" w:space="0" w:color="auto"/>
                <w:right w:val="none" w:sz="0" w:space="0" w:color="auto"/>
              </w:divBdr>
            </w:div>
            <w:div w:id="1815829355">
              <w:marLeft w:val="0"/>
              <w:marRight w:val="0"/>
              <w:marTop w:val="0"/>
              <w:marBottom w:val="0"/>
              <w:divBdr>
                <w:top w:val="none" w:sz="0" w:space="0" w:color="auto"/>
                <w:left w:val="none" w:sz="0" w:space="0" w:color="auto"/>
                <w:bottom w:val="none" w:sz="0" w:space="0" w:color="auto"/>
                <w:right w:val="none" w:sz="0" w:space="0" w:color="auto"/>
              </w:divBdr>
            </w:div>
            <w:div w:id="1299188134">
              <w:marLeft w:val="0"/>
              <w:marRight w:val="0"/>
              <w:marTop w:val="0"/>
              <w:marBottom w:val="0"/>
              <w:divBdr>
                <w:top w:val="none" w:sz="0" w:space="0" w:color="auto"/>
                <w:left w:val="none" w:sz="0" w:space="0" w:color="auto"/>
                <w:bottom w:val="none" w:sz="0" w:space="0" w:color="auto"/>
                <w:right w:val="none" w:sz="0" w:space="0" w:color="auto"/>
              </w:divBdr>
            </w:div>
            <w:div w:id="781152186">
              <w:marLeft w:val="0"/>
              <w:marRight w:val="0"/>
              <w:marTop w:val="0"/>
              <w:marBottom w:val="0"/>
              <w:divBdr>
                <w:top w:val="none" w:sz="0" w:space="0" w:color="auto"/>
                <w:left w:val="none" w:sz="0" w:space="0" w:color="auto"/>
                <w:bottom w:val="none" w:sz="0" w:space="0" w:color="auto"/>
                <w:right w:val="none" w:sz="0" w:space="0" w:color="auto"/>
              </w:divBdr>
            </w:div>
            <w:div w:id="1820419765">
              <w:marLeft w:val="0"/>
              <w:marRight w:val="0"/>
              <w:marTop w:val="0"/>
              <w:marBottom w:val="0"/>
              <w:divBdr>
                <w:top w:val="none" w:sz="0" w:space="0" w:color="auto"/>
                <w:left w:val="none" w:sz="0" w:space="0" w:color="auto"/>
                <w:bottom w:val="none" w:sz="0" w:space="0" w:color="auto"/>
                <w:right w:val="none" w:sz="0" w:space="0" w:color="auto"/>
              </w:divBdr>
            </w:div>
            <w:div w:id="1703436755">
              <w:marLeft w:val="0"/>
              <w:marRight w:val="0"/>
              <w:marTop w:val="0"/>
              <w:marBottom w:val="0"/>
              <w:divBdr>
                <w:top w:val="none" w:sz="0" w:space="0" w:color="auto"/>
                <w:left w:val="none" w:sz="0" w:space="0" w:color="auto"/>
                <w:bottom w:val="none" w:sz="0" w:space="0" w:color="auto"/>
                <w:right w:val="none" w:sz="0" w:space="0" w:color="auto"/>
              </w:divBdr>
            </w:div>
            <w:div w:id="1854567767">
              <w:marLeft w:val="0"/>
              <w:marRight w:val="0"/>
              <w:marTop w:val="0"/>
              <w:marBottom w:val="0"/>
              <w:divBdr>
                <w:top w:val="none" w:sz="0" w:space="0" w:color="auto"/>
                <w:left w:val="none" w:sz="0" w:space="0" w:color="auto"/>
                <w:bottom w:val="none" w:sz="0" w:space="0" w:color="auto"/>
                <w:right w:val="none" w:sz="0" w:space="0" w:color="auto"/>
              </w:divBdr>
            </w:div>
            <w:div w:id="1118568770">
              <w:marLeft w:val="0"/>
              <w:marRight w:val="0"/>
              <w:marTop w:val="0"/>
              <w:marBottom w:val="0"/>
              <w:divBdr>
                <w:top w:val="none" w:sz="0" w:space="0" w:color="auto"/>
                <w:left w:val="none" w:sz="0" w:space="0" w:color="auto"/>
                <w:bottom w:val="none" w:sz="0" w:space="0" w:color="auto"/>
                <w:right w:val="none" w:sz="0" w:space="0" w:color="auto"/>
              </w:divBdr>
            </w:div>
            <w:div w:id="1043821280">
              <w:marLeft w:val="0"/>
              <w:marRight w:val="0"/>
              <w:marTop w:val="0"/>
              <w:marBottom w:val="0"/>
              <w:divBdr>
                <w:top w:val="none" w:sz="0" w:space="0" w:color="auto"/>
                <w:left w:val="none" w:sz="0" w:space="0" w:color="auto"/>
                <w:bottom w:val="none" w:sz="0" w:space="0" w:color="auto"/>
                <w:right w:val="none" w:sz="0" w:space="0" w:color="auto"/>
              </w:divBdr>
            </w:div>
            <w:div w:id="788934861">
              <w:marLeft w:val="0"/>
              <w:marRight w:val="0"/>
              <w:marTop w:val="0"/>
              <w:marBottom w:val="0"/>
              <w:divBdr>
                <w:top w:val="none" w:sz="0" w:space="0" w:color="auto"/>
                <w:left w:val="none" w:sz="0" w:space="0" w:color="auto"/>
                <w:bottom w:val="none" w:sz="0" w:space="0" w:color="auto"/>
                <w:right w:val="none" w:sz="0" w:space="0" w:color="auto"/>
              </w:divBdr>
            </w:div>
            <w:div w:id="801578971">
              <w:marLeft w:val="0"/>
              <w:marRight w:val="0"/>
              <w:marTop w:val="0"/>
              <w:marBottom w:val="0"/>
              <w:divBdr>
                <w:top w:val="none" w:sz="0" w:space="0" w:color="auto"/>
                <w:left w:val="none" w:sz="0" w:space="0" w:color="auto"/>
                <w:bottom w:val="none" w:sz="0" w:space="0" w:color="auto"/>
                <w:right w:val="none" w:sz="0" w:space="0" w:color="auto"/>
              </w:divBdr>
            </w:div>
            <w:div w:id="783577777">
              <w:marLeft w:val="0"/>
              <w:marRight w:val="0"/>
              <w:marTop w:val="0"/>
              <w:marBottom w:val="0"/>
              <w:divBdr>
                <w:top w:val="none" w:sz="0" w:space="0" w:color="auto"/>
                <w:left w:val="none" w:sz="0" w:space="0" w:color="auto"/>
                <w:bottom w:val="none" w:sz="0" w:space="0" w:color="auto"/>
                <w:right w:val="none" w:sz="0" w:space="0" w:color="auto"/>
              </w:divBdr>
            </w:div>
            <w:div w:id="742458297">
              <w:marLeft w:val="0"/>
              <w:marRight w:val="0"/>
              <w:marTop w:val="0"/>
              <w:marBottom w:val="0"/>
              <w:divBdr>
                <w:top w:val="none" w:sz="0" w:space="0" w:color="auto"/>
                <w:left w:val="none" w:sz="0" w:space="0" w:color="auto"/>
                <w:bottom w:val="none" w:sz="0" w:space="0" w:color="auto"/>
                <w:right w:val="none" w:sz="0" w:space="0" w:color="auto"/>
              </w:divBdr>
            </w:div>
            <w:div w:id="1678536710">
              <w:marLeft w:val="0"/>
              <w:marRight w:val="0"/>
              <w:marTop w:val="0"/>
              <w:marBottom w:val="0"/>
              <w:divBdr>
                <w:top w:val="none" w:sz="0" w:space="0" w:color="auto"/>
                <w:left w:val="none" w:sz="0" w:space="0" w:color="auto"/>
                <w:bottom w:val="none" w:sz="0" w:space="0" w:color="auto"/>
                <w:right w:val="none" w:sz="0" w:space="0" w:color="auto"/>
              </w:divBdr>
            </w:div>
            <w:div w:id="1185024065">
              <w:marLeft w:val="0"/>
              <w:marRight w:val="0"/>
              <w:marTop w:val="0"/>
              <w:marBottom w:val="0"/>
              <w:divBdr>
                <w:top w:val="none" w:sz="0" w:space="0" w:color="auto"/>
                <w:left w:val="none" w:sz="0" w:space="0" w:color="auto"/>
                <w:bottom w:val="none" w:sz="0" w:space="0" w:color="auto"/>
                <w:right w:val="none" w:sz="0" w:space="0" w:color="auto"/>
              </w:divBdr>
            </w:div>
            <w:div w:id="585651671">
              <w:marLeft w:val="0"/>
              <w:marRight w:val="0"/>
              <w:marTop w:val="0"/>
              <w:marBottom w:val="0"/>
              <w:divBdr>
                <w:top w:val="none" w:sz="0" w:space="0" w:color="auto"/>
                <w:left w:val="none" w:sz="0" w:space="0" w:color="auto"/>
                <w:bottom w:val="none" w:sz="0" w:space="0" w:color="auto"/>
                <w:right w:val="none" w:sz="0" w:space="0" w:color="auto"/>
              </w:divBdr>
            </w:div>
            <w:div w:id="1253124879">
              <w:marLeft w:val="0"/>
              <w:marRight w:val="0"/>
              <w:marTop w:val="0"/>
              <w:marBottom w:val="0"/>
              <w:divBdr>
                <w:top w:val="none" w:sz="0" w:space="0" w:color="auto"/>
                <w:left w:val="none" w:sz="0" w:space="0" w:color="auto"/>
                <w:bottom w:val="none" w:sz="0" w:space="0" w:color="auto"/>
                <w:right w:val="none" w:sz="0" w:space="0" w:color="auto"/>
              </w:divBdr>
            </w:div>
            <w:div w:id="1996181286">
              <w:marLeft w:val="0"/>
              <w:marRight w:val="0"/>
              <w:marTop w:val="0"/>
              <w:marBottom w:val="0"/>
              <w:divBdr>
                <w:top w:val="none" w:sz="0" w:space="0" w:color="auto"/>
                <w:left w:val="none" w:sz="0" w:space="0" w:color="auto"/>
                <w:bottom w:val="none" w:sz="0" w:space="0" w:color="auto"/>
                <w:right w:val="none" w:sz="0" w:space="0" w:color="auto"/>
              </w:divBdr>
            </w:div>
            <w:div w:id="283462008">
              <w:marLeft w:val="0"/>
              <w:marRight w:val="0"/>
              <w:marTop w:val="0"/>
              <w:marBottom w:val="0"/>
              <w:divBdr>
                <w:top w:val="none" w:sz="0" w:space="0" w:color="auto"/>
                <w:left w:val="none" w:sz="0" w:space="0" w:color="auto"/>
                <w:bottom w:val="none" w:sz="0" w:space="0" w:color="auto"/>
                <w:right w:val="none" w:sz="0" w:space="0" w:color="auto"/>
              </w:divBdr>
            </w:div>
            <w:div w:id="448475651">
              <w:marLeft w:val="0"/>
              <w:marRight w:val="0"/>
              <w:marTop w:val="0"/>
              <w:marBottom w:val="0"/>
              <w:divBdr>
                <w:top w:val="none" w:sz="0" w:space="0" w:color="auto"/>
                <w:left w:val="none" w:sz="0" w:space="0" w:color="auto"/>
                <w:bottom w:val="none" w:sz="0" w:space="0" w:color="auto"/>
                <w:right w:val="none" w:sz="0" w:space="0" w:color="auto"/>
              </w:divBdr>
            </w:div>
            <w:div w:id="684329204">
              <w:marLeft w:val="0"/>
              <w:marRight w:val="0"/>
              <w:marTop w:val="0"/>
              <w:marBottom w:val="0"/>
              <w:divBdr>
                <w:top w:val="none" w:sz="0" w:space="0" w:color="auto"/>
                <w:left w:val="none" w:sz="0" w:space="0" w:color="auto"/>
                <w:bottom w:val="none" w:sz="0" w:space="0" w:color="auto"/>
                <w:right w:val="none" w:sz="0" w:space="0" w:color="auto"/>
              </w:divBdr>
            </w:div>
            <w:div w:id="48113281">
              <w:marLeft w:val="0"/>
              <w:marRight w:val="0"/>
              <w:marTop w:val="0"/>
              <w:marBottom w:val="0"/>
              <w:divBdr>
                <w:top w:val="none" w:sz="0" w:space="0" w:color="auto"/>
                <w:left w:val="none" w:sz="0" w:space="0" w:color="auto"/>
                <w:bottom w:val="none" w:sz="0" w:space="0" w:color="auto"/>
                <w:right w:val="none" w:sz="0" w:space="0" w:color="auto"/>
              </w:divBdr>
            </w:div>
            <w:div w:id="973482562">
              <w:marLeft w:val="0"/>
              <w:marRight w:val="0"/>
              <w:marTop w:val="0"/>
              <w:marBottom w:val="0"/>
              <w:divBdr>
                <w:top w:val="none" w:sz="0" w:space="0" w:color="auto"/>
                <w:left w:val="none" w:sz="0" w:space="0" w:color="auto"/>
                <w:bottom w:val="none" w:sz="0" w:space="0" w:color="auto"/>
                <w:right w:val="none" w:sz="0" w:space="0" w:color="auto"/>
              </w:divBdr>
            </w:div>
            <w:div w:id="774400814">
              <w:marLeft w:val="0"/>
              <w:marRight w:val="0"/>
              <w:marTop w:val="0"/>
              <w:marBottom w:val="0"/>
              <w:divBdr>
                <w:top w:val="none" w:sz="0" w:space="0" w:color="auto"/>
                <w:left w:val="none" w:sz="0" w:space="0" w:color="auto"/>
                <w:bottom w:val="none" w:sz="0" w:space="0" w:color="auto"/>
                <w:right w:val="none" w:sz="0" w:space="0" w:color="auto"/>
              </w:divBdr>
            </w:div>
            <w:div w:id="1769697498">
              <w:marLeft w:val="0"/>
              <w:marRight w:val="0"/>
              <w:marTop w:val="0"/>
              <w:marBottom w:val="0"/>
              <w:divBdr>
                <w:top w:val="none" w:sz="0" w:space="0" w:color="auto"/>
                <w:left w:val="none" w:sz="0" w:space="0" w:color="auto"/>
                <w:bottom w:val="none" w:sz="0" w:space="0" w:color="auto"/>
                <w:right w:val="none" w:sz="0" w:space="0" w:color="auto"/>
              </w:divBdr>
            </w:div>
            <w:div w:id="1907910105">
              <w:marLeft w:val="0"/>
              <w:marRight w:val="0"/>
              <w:marTop w:val="0"/>
              <w:marBottom w:val="0"/>
              <w:divBdr>
                <w:top w:val="none" w:sz="0" w:space="0" w:color="auto"/>
                <w:left w:val="none" w:sz="0" w:space="0" w:color="auto"/>
                <w:bottom w:val="none" w:sz="0" w:space="0" w:color="auto"/>
                <w:right w:val="none" w:sz="0" w:space="0" w:color="auto"/>
              </w:divBdr>
            </w:div>
            <w:div w:id="1507864084">
              <w:marLeft w:val="0"/>
              <w:marRight w:val="0"/>
              <w:marTop w:val="0"/>
              <w:marBottom w:val="0"/>
              <w:divBdr>
                <w:top w:val="none" w:sz="0" w:space="0" w:color="auto"/>
                <w:left w:val="none" w:sz="0" w:space="0" w:color="auto"/>
                <w:bottom w:val="none" w:sz="0" w:space="0" w:color="auto"/>
                <w:right w:val="none" w:sz="0" w:space="0" w:color="auto"/>
              </w:divBdr>
            </w:div>
            <w:div w:id="1259098487">
              <w:marLeft w:val="0"/>
              <w:marRight w:val="0"/>
              <w:marTop w:val="0"/>
              <w:marBottom w:val="0"/>
              <w:divBdr>
                <w:top w:val="none" w:sz="0" w:space="0" w:color="auto"/>
                <w:left w:val="none" w:sz="0" w:space="0" w:color="auto"/>
                <w:bottom w:val="none" w:sz="0" w:space="0" w:color="auto"/>
                <w:right w:val="none" w:sz="0" w:space="0" w:color="auto"/>
              </w:divBdr>
            </w:div>
            <w:div w:id="1753813895">
              <w:marLeft w:val="0"/>
              <w:marRight w:val="0"/>
              <w:marTop w:val="0"/>
              <w:marBottom w:val="0"/>
              <w:divBdr>
                <w:top w:val="none" w:sz="0" w:space="0" w:color="auto"/>
                <w:left w:val="none" w:sz="0" w:space="0" w:color="auto"/>
                <w:bottom w:val="none" w:sz="0" w:space="0" w:color="auto"/>
                <w:right w:val="none" w:sz="0" w:space="0" w:color="auto"/>
              </w:divBdr>
            </w:div>
            <w:div w:id="503015717">
              <w:marLeft w:val="0"/>
              <w:marRight w:val="0"/>
              <w:marTop w:val="0"/>
              <w:marBottom w:val="0"/>
              <w:divBdr>
                <w:top w:val="none" w:sz="0" w:space="0" w:color="auto"/>
                <w:left w:val="none" w:sz="0" w:space="0" w:color="auto"/>
                <w:bottom w:val="none" w:sz="0" w:space="0" w:color="auto"/>
                <w:right w:val="none" w:sz="0" w:space="0" w:color="auto"/>
              </w:divBdr>
            </w:div>
            <w:div w:id="1343704772">
              <w:marLeft w:val="0"/>
              <w:marRight w:val="0"/>
              <w:marTop w:val="0"/>
              <w:marBottom w:val="0"/>
              <w:divBdr>
                <w:top w:val="none" w:sz="0" w:space="0" w:color="auto"/>
                <w:left w:val="none" w:sz="0" w:space="0" w:color="auto"/>
                <w:bottom w:val="none" w:sz="0" w:space="0" w:color="auto"/>
                <w:right w:val="none" w:sz="0" w:space="0" w:color="auto"/>
              </w:divBdr>
            </w:div>
            <w:div w:id="1600989318">
              <w:marLeft w:val="0"/>
              <w:marRight w:val="0"/>
              <w:marTop w:val="0"/>
              <w:marBottom w:val="0"/>
              <w:divBdr>
                <w:top w:val="none" w:sz="0" w:space="0" w:color="auto"/>
                <w:left w:val="none" w:sz="0" w:space="0" w:color="auto"/>
                <w:bottom w:val="none" w:sz="0" w:space="0" w:color="auto"/>
                <w:right w:val="none" w:sz="0" w:space="0" w:color="auto"/>
              </w:divBdr>
            </w:div>
            <w:div w:id="753627394">
              <w:marLeft w:val="0"/>
              <w:marRight w:val="0"/>
              <w:marTop w:val="0"/>
              <w:marBottom w:val="0"/>
              <w:divBdr>
                <w:top w:val="none" w:sz="0" w:space="0" w:color="auto"/>
                <w:left w:val="none" w:sz="0" w:space="0" w:color="auto"/>
                <w:bottom w:val="none" w:sz="0" w:space="0" w:color="auto"/>
                <w:right w:val="none" w:sz="0" w:space="0" w:color="auto"/>
              </w:divBdr>
            </w:div>
            <w:div w:id="205484123">
              <w:marLeft w:val="0"/>
              <w:marRight w:val="0"/>
              <w:marTop w:val="0"/>
              <w:marBottom w:val="0"/>
              <w:divBdr>
                <w:top w:val="none" w:sz="0" w:space="0" w:color="auto"/>
                <w:left w:val="none" w:sz="0" w:space="0" w:color="auto"/>
                <w:bottom w:val="none" w:sz="0" w:space="0" w:color="auto"/>
                <w:right w:val="none" w:sz="0" w:space="0" w:color="auto"/>
              </w:divBdr>
            </w:div>
            <w:div w:id="1978946219">
              <w:marLeft w:val="0"/>
              <w:marRight w:val="0"/>
              <w:marTop w:val="0"/>
              <w:marBottom w:val="0"/>
              <w:divBdr>
                <w:top w:val="none" w:sz="0" w:space="0" w:color="auto"/>
                <w:left w:val="none" w:sz="0" w:space="0" w:color="auto"/>
                <w:bottom w:val="none" w:sz="0" w:space="0" w:color="auto"/>
                <w:right w:val="none" w:sz="0" w:space="0" w:color="auto"/>
              </w:divBdr>
            </w:div>
            <w:div w:id="74325750">
              <w:marLeft w:val="0"/>
              <w:marRight w:val="0"/>
              <w:marTop w:val="0"/>
              <w:marBottom w:val="0"/>
              <w:divBdr>
                <w:top w:val="none" w:sz="0" w:space="0" w:color="auto"/>
                <w:left w:val="none" w:sz="0" w:space="0" w:color="auto"/>
                <w:bottom w:val="none" w:sz="0" w:space="0" w:color="auto"/>
                <w:right w:val="none" w:sz="0" w:space="0" w:color="auto"/>
              </w:divBdr>
            </w:div>
            <w:div w:id="1683429339">
              <w:marLeft w:val="0"/>
              <w:marRight w:val="0"/>
              <w:marTop w:val="0"/>
              <w:marBottom w:val="0"/>
              <w:divBdr>
                <w:top w:val="none" w:sz="0" w:space="0" w:color="auto"/>
                <w:left w:val="none" w:sz="0" w:space="0" w:color="auto"/>
                <w:bottom w:val="none" w:sz="0" w:space="0" w:color="auto"/>
                <w:right w:val="none" w:sz="0" w:space="0" w:color="auto"/>
              </w:divBdr>
            </w:div>
            <w:div w:id="1105003828">
              <w:marLeft w:val="0"/>
              <w:marRight w:val="0"/>
              <w:marTop w:val="0"/>
              <w:marBottom w:val="0"/>
              <w:divBdr>
                <w:top w:val="none" w:sz="0" w:space="0" w:color="auto"/>
                <w:left w:val="none" w:sz="0" w:space="0" w:color="auto"/>
                <w:bottom w:val="none" w:sz="0" w:space="0" w:color="auto"/>
                <w:right w:val="none" w:sz="0" w:space="0" w:color="auto"/>
              </w:divBdr>
            </w:div>
            <w:div w:id="563565571">
              <w:marLeft w:val="0"/>
              <w:marRight w:val="0"/>
              <w:marTop w:val="0"/>
              <w:marBottom w:val="0"/>
              <w:divBdr>
                <w:top w:val="none" w:sz="0" w:space="0" w:color="auto"/>
                <w:left w:val="none" w:sz="0" w:space="0" w:color="auto"/>
                <w:bottom w:val="none" w:sz="0" w:space="0" w:color="auto"/>
                <w:right w:val="none" w:sz="0" w:space="0" w:color="auto"/>
              </w:divBdr>
            </w:div>
            <w:div w:id="583490750">
              <w:marLeft w:val="0"/>
              <w:marRight w:val="0"/>
              <w:marTop w:val="0"/>
              <w:marBottom w:val="0"/>
              <w:divBdr>
                <w:top w:val="none" w:sz="0" w:space="0" w:color="auto"/>
                <w:left w:val="none" w:sz="0" w:space="0" w:color="auto"/>
                <w:bottom w:val="none" w:sz="0" w:space="0" w:color="auto"/>
                <w:right w:val="none" w:sz="0" w:space="0" w:color="auto"/>
              </w:divBdr>
            </w:div>
            <w:div w:id="88816769">
              <w:marLeft w:val="0"/>
              <w:marRight w:val="0"/>
              <w:marTop w:val="0"/>
              <w:marBottom w:val="0"/>
              <w:divBdr>
                <w:top w:val="none" w:sz="0" w:space="0" w:color="auto"/>
                <w:left w:val="none" w:sz="0" w:space="0" w:color="auto"/>
                <w:bottom w:val="none" w:sz="0" w:space="0" w:color="auto"/>
                <w:right w:val="none" w:sz="0" w:space="0" w:color="auto"/>
              </w:divBdr>
            </w:div>
            <w:div w:id="1049569262">
              <w:marLeft w:val="0"/>
              <w:marRight w:val="0"/>
              <w:marTop w:val="0"/>
              <w:marBottom w:val="0"/>
              <w:divBdr>
                <w:top w:val="none" w:sz="0" w:space="0" w:color="auto"/>
                <w:left w:val="none" w:sz="0" w:space="0" w:color="auto"/>
                <w:bottom w:val="none" w:sz="0" w:space="0" w:color="auto"/>
                <w:right w:val="none" w:sz="0" w:space="0" w:color="auto"/>
              </w:divBdr>
            </w:div>
            <w:div w:id="1882739659">
              <w:marLeft w:val="0"/>
              <w:marRight w:val="0"/>
              <w:marTop w:val="0"/>
              <w:marBottom w:val="0"/>
              <w:divBdr>
                <w:top w:val="none" w:sz="0" w:space="0" w:color="auto"/>
                <w:left w:val="none" w:sz="0" w:space="0" w:color="auto"/>
                <w:bottom w:val="none" w:sz="0" w:space="0" w:color="auto"/>
                <w:right w:val="none" w:sz="0" w:space="0" w:color="auto"/>
              </w:divBdr>
            </w:div>
            <w:div w:id="880899320">
              <w:marLeft w:val="0"/>
              <w:marRight w:val="0"/>
              <w:marTop w:val="0"/>
              <w:marBottom w:val="0"/>
              <w:divBdr>
                <w:top w:val="none" w:sz="0" w:space="0" w:color="auto"/>
                <w:left w:val="none" w:sz="0" w:space="0" w:color="auto"/>
                <w:bottom w:val="none" w:sz="0" w:space="0" w:color="auto"/>
                <w:right w:val="none" w:sz="0" w:space="0" w:color="auto"/>
              </w:divBdr>
            </w:div>
            <w:div w:id="1823037633">
              <w:marLeft w:val="0"/>
              <w:marRight w:val="0"/>
              <w:marTop w:val="0"/>
              <w:marBottom w:val="0"/>
              <w:divBdr>
                <w:top w:val="none" w:sz="0" w:space="0" w:color="auto"/>
                <w:left w:val="none" w:sz="0" w:space="0" w:color="auto"/>
                <w:bottom w:val="none" w:sz="0" w:space="0" w:color="auto"/>
                <w:right w:val="none" w:sz="0" w:space="0" w:color="auto"/>
              </w:divBdr>
            </w:div>
            <w:div w:id="233013217">
              <w:marLeft w:val="0"/>
              <w:marRight w:val="0"/>
              <w:marTop w:val="0"/>
              <w:marBottom w:val="0"/>
              <w:divBdr>
                <w:top w:val="none" w:sz="0" w:space="0" w:color="auto"/>
                <w:left w:val="none" w:sz="0" w:space="0" w:color="auto"/>
                <w:bottom w:val="none" w:sz="0" w:space="0" w:color="auto"/>
                <w:right w:val="none" w:sz="0" w:space="0" w:color="auto"/>
              </w:divBdr>
            </w:div>
            <w:div w:id="353531711">
              <w:marLeft w:val="0"/>
              <w:marRight w:val="0"/>
              <w:marTop w:val="0"/>
              <w:marBottom w:val="0"/>
              <w:divBdr>
                <w:top w:val="none" w:sz="0" w:space="0" w:color="auto"/>
                <w:left w:val="none" w:sz="0" w:space="0" w:color="auto"/>
                <w:bottom w:val="none" w:sz="0" w:space="0" w:color="auto"/>
                <w:right w:val="none" w:sz="0" w:space="0" w:color="auto"/>
              </w:divBdr>
            </w:div>
            <w:div w:id="1481732348">
              <w:marLeft w:val="0"/>
              <w:marRight w:val="0"/>
              <w:marTop w:val="0"/>
              <w:marBottom w:val="0"/>
              <w:divBdr>
                <w:top w:val="none" w:sz="0" w:space="0" w:color="auto"/>
                <w:left w:val="none" w:sz="0" w:space="0" w:color="auto"/>
                <w:bottom w:val="none" w:sz="0" w:space="0" w:color="auto"/>
                <w:right w:val="none" w:sz="0" w:space="0" w:color="auto"/>
              </w:divBdr>
            </w:div>
            <w:div w:id="343360328">
              <w:marLeft w:val="0"/>
              <w:marRight w:val="0"/>
              <w:marTop w:val="0"/>
              <w:marBottom w:val="0"/>
              <w:divBdr>
                <w:top w:val="none" w:sz="0" w:space="0" w:color="auto"/>
                <w:left w:val="none" w:sz="0" w:space="0" w:color="auto"/>
                <w:bottom w:val="none" w:sz="0" w:space="0" w:color="auto"/>
                <w:right w:val="none" w:sz="0" w:space="0" w:color="auto"/>
              </w:divBdr>
            </w:div>
            <w:div w:id="1086419156">
              <w:marLeft w:val="0"/>
              <w:marRight w:val="0"/>
              <w:marTop w:val="0"/>
              <w:marBottom w:val="0"/>
              <w:divBdr>
                <w:top w:val="none" w:sz="0" w:space="0" w:color="auto"/>
                <w:left w:val="none" w:sz="0" w:space="0" w:color="auto"/>
                <w:bottom w:val="none" w:sz="0" w:space="0" w:color="auto"/>
                <w:right w:val="none" w:sz="0" w:space="0" w:color="auto"/>
              </w:divBdr>
            </w:div>
            <w:div w:id="787433611">
              <w:marLeft w:val="0"/>
              <w:marRight w:val="0"/>
              <w:marTop w:val="0"/>
              <w:marBottom w:val="0"/>
              <w:divBdr>
                <w:top w:val="none" w:sz="0" w:space="0" w:color="auto"/>
                <w:left w:val="none" w:sz="0" w:space="0" w:color="auto"/>
                <w:bottom w:val="none" w:sz="0" w:space="0" w:color="auto"/>
                <w:right w:val="none" w:sz="0" w:space="0" w:color="auto"/>
              </w:divBdr>
            </w:div>
            <w:div w:id="352003701">
              <w:marLeft w:val="0"/>
              <w:marRight w:val="0"/>
              <w:marTop w:val="0"/>
              <w:marBottom w:val="0"/>
              <w:divBdr>
                <w:top w:val="none" w:sz="0" w:space="0" w:color="auto"/>
                <w:left w:val="none" w:sz="0" w:space="0" w:color="auto"/>
                <w:bottom w:val="none" w:sz="0" w:space="0" w:color="auto"/>
                <w:right w:val="none" w:sz="0" w:space="0" w:color="auto"/>
              </w:divBdr>
            </w:div>
            <w:div w:id="1465659322">
              <w:marLeft w:val="0"/>
              <w:marRight w:val="0"/>
              <w:marTop w:val="0"/>
              <w:marBottom w:val="0"/>
              <w:divBdr>
                <w:top w:val="none" w:sz="0" w:space="0" w:color="auto"/>
                <w:left w:val="none" w:sz="0" w:space="0" w:color="auto"/>
                <w:bottom w:val="none" w:sz="0" w:space="0" w:color="auto"/>
                <w:right w:val="none" w:sz="0" w:space="0" w:color="auto"/>
              </w:divBdr>
            </w:div>
            <w:div w:id="448277385">
              <w:marLeft w:val="0"/>
              <w:marRight w:val="0"/>
              <w:marTop w:val="0"/>
              <w:marBottom w:val="0"/>
              <w:divBdr>
                <w:top w:val="none" w:sz="0" w:space="0" w:color="auto"/>
                <w:left w:val="none" w:sz="0" w:space="0" w:color="auto"/>
                <w:bottom w:val="none" w:sz="0" w:space="0" w:color="auto"/>
                <w:right w:val="none" w:sz="0" w:space="0" w:color="auto"/>
              </w:divBdr>
            </w:div>
            <w:div w:id="1073242347">
              <w:marLeft w:val="0"/>
              <w:marRight w:val="0"/>
              <w:marTop w:val="0"/>
              <w:marBottom w:val="0"/>
              <w:divBdr>
                <w:top w:val="none" w:sz="0" w:space="0" w:color="auto"/>
                <w:left w:val="none" w:sz="0" w:space="0" w:color="auto"/>
                <w:bottom w:val="none" w:sz="0" w:space="0" w:color="auto"/>
                <w:right w:val="none" w:sz="0" w:space="0" w:color="auto"/>
              </w:divBdr>
            </w:div>
            <w:div w:id="881554976">
              <w:marLeft w:val="0"/>
              <w:marRight w:val="0"/>
              <w:marTop w:val="0"/>
              <w:marBottom w:val="0"/>
              <w:divBdr>
                <w:top w:val="none" w:sz="0" w:space="0" w:color="auto"/>
                <w:left w:val="none" w:sz="0" w:space="0" w:color="auto"/>
                <w:bottom w:val="none" w:sz="0" w:space="0" w:color="auto"/>
                <w:right w:val="none" w:sz="0" w:space="0" w:color="auto"/>
              </w:divBdr>
            </w:div>
            <w:div w:id="1452476574">
              <w:marLeft w:val="0"/>
              <w:marRight w:val="0"/>
              <w:marTop w:val="0"/>
              <w:marBottom w:val="0"/>
              <w:divBdr>
                <w:top w:val="none" w:sz="0" w:space="0" w:color="auto"/>
                <w:left w:val="none" w:sz="0" w:space="0" w:color="auto"/>
                <w:bottom w:val="none" w:sz="0" w:space="0" w:color="auto"/>
                <w:right w:val="none" w:sz="0" w:space="0" w:color="auto"/>
              </w:divBdr>
            </w:div>
            <w:div w:id="600649935">
              <w:marLeft w:val="0"/>
              <w:marRight w:val="0"/>
              <w:marTop w:val="0"/>
              <w:marBottom w:val="0"/>
              <w:divBdr>
                <w:top w:val="none" w:sz="0" w:space="0" w:color="auto"/>
                <w:left w:val="none" w:sz="0" w:space="0" w:color="auto"/>
                <w:bottom w:val="none" w:sz="0" w:space="0" w:color="auto"/>
                <w:right w:val="none" w:sz="0" w:space="0" w:color="auto"/>
              </w:divBdr>
            </w:div>
            <w:div w:id="136342369">
              <w:marLeft w:val="0"/>
              <w:marRight w:val="0"/>
              <w:marTop w:val="0"/>
              <w:marBottom w:val="0"/>
              <w:divBdr>
                <w:top w:val="none" w:sz="0" w:space="0" w:color="auto"/>
                <w:left w:val="none" w:sz="0" w:space="0" w:color="auto"/>
                <w:bottom w:val="none" w:sz="0" w:space="0" w:color="auto"/>
                <w:right w:val="none" w:sz="0" w:space="0" w:color="auto"/>
              </w:divBdr>
            </w:div>
            <w:div w:id="226842379">
              <w:marLeft w:val="0"/>
              <w:marRight w:val="0"/>
              <w:marTop w:val="0"/>
              <w:marBottom w:val="0"/>
              <w:divBdr>
                <w:top w:val="none" w:sz="0" w:space="0" w:color="auto"/>
                <w:left w:val="none" w:sz="0" w:space="0" w:color="auto"/>
                <w:bottom w:val="none" w:sz="0" w:space="0" w:color="auto"/>
                <w:right w:val="none" w:sz="0" w:space="0" w:color="auto"/>
              </w:divBdr>
            </w:div>
            <w:div w:id="14969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8329">
      <w:bodyDiv w:val="1"/>
      <w:marLeft w:val="0"/>
      <w:marRight w:val="0"/>
      <w:marTop w:val="0"/>
      <w:marBottom w:val="0"/>
      <w:divBdr>
        <w:top w:val="none" w:sz="0" w:space="0" w:color="auto"/>
        <w:left w:val="none" w:sz="0" w:space="0" w:color="auto"/>
        <w:bottom w:val="none" w:sz="0" w:space="0" w:color="auto"/>
        <w:right w:val="none" w:sz="0" w:space="0" w:color="auto"/>
      </w:divBdr>
      <w:divsChild>
        <w:div w:id="148981328">
          <w:marLeft w:val="0"/>
          <w:marRight w:val="0"/>
          <w:marTop w:val="0"/>
          <w:marBottom w:val="0"/>
          <w:divBdr>
            <w:top w:val="single" w:sz="2" w:space="0" w:color="D9D9E3"/>
            <w:left w:val="single" w:sz="2" w:space="0" w:color="D9D9E3"/>
            <w:bottom w:val="single" w:sz="2" w:space="0" w:color="D9D9E3"/>
            <w:right w:val="single" w:sz="2" w:space="0" w:color="D9D9E3"/>
          </w:divBdr>
          <w:divsChild>
            <w:div w:id="1901163008">
              <w:marLeft w:val="0"/>
              <w:marRight w:val="0"/>
              <w:marTop w:val="0"/>
              <w:marBottom w:val="0"/>
              <w:divBdr>
                <w:top w:val="single" w:sz="2" w:space="0" w:color="D9D9E3"/>
                <w:left w:val="single" w:sz="2" w:space="0" w:color="D9D9E3"/>
                <w:bottom w:val="single" w:sz="2" w:space="0" w:color="D9D9E3"/>
                <w:right w:val="single" w:sz="2" w:space="0" w:color="D9D9E3"/>
              </w:divBdr>
              <w:divsChild>
                <w:div w:id="666186">
                  <w:marLeft w:val="0"/>
                  <w:marRight w:val="0"/>
                  <w:marTop w:val="0"/>
                  <w:marBottom w:val="0"/>
                  <w:divBdr>
                    <w:top w:val="single" w:sz="2" w:space="0" w:color="D9D9E3"/>
                    <w:left w:val="single" w:sz="2" w:space="0" w:color="D9D9E3"/>
                    <w:bottom w:val="single" w:sz="2" w:space="0" w:color="D9D9E3"/>
                    <w:right w:val="single" w:sz="2" w:space="0" w:color="D9D9E3"/>
                  </w:divBdr>
                  <w:divsChild>
                    <w:div w:id="140732363">
                      <w:marLeft w:val="0"/>
                      <w:marRight w:val="0"/>
                      <w:marTop w:val="0"/>
                      <w:marBottom w:val="0"/>
                      <w:divBdr>
                        <w:top w:val="single" w:sz="2" w:space="0" w:color="D9D9E3"/>
                        <w:left w:val="single" w:sz="2" w:space="0" w:color="D9D9E3"/>
                        <w:bottom w:val="single" w:sz="2" w:space="0" w:color="D9D9E3"/>
                        <w:right w:val="single" w:sz="2" w:space="0" w:color="D9D9E3"/>
                      </w:divBdr>
                      <w:divsChild>
                        <w:div w:id="1458790096">
                          <w:marLeft w:val="0"/>
                          <w:marRight w:val="0"/>
                          <w:marTop w:val="0"/>
                          <w:marBottom w:val="0"/>
                          <w:divBdr>
                            <w:top w:val="single" w:sz="2" w:space="0" w:color="D9D9E3"/>
                            <w:left w:val="single" w:sz="2" w:space="0" w:color="D9D9E3"/>
                            <w:bottom w:val="single" w:sz="2" w:space="0" w:color="D9D9E3"/>
                            <w:right w:val="single" w:sz="2" w:space="0" w:color="D9D9E3"/>
                          </w:divBdr>
                          <w:divsChild>
                            <w:div w:id="177729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38509">
                                  <w:marLeft w:val="0"/>
                                  <w:marRight w:val="0"/>
                                  <w:marTop w:val="0"/>
                                  <w:marBottom w:val="0"/>
                                  <w:divBdr>
                                    <w:top w:val="single" w:sz="2" w:space="0" w:color="D9D9E3"/>
                                    <w:left w:val="single" w:sz="2" w:space="0" w:color="D9D9E3"/>
                                    <w:bottom w:val="single" w:sz="2" w:space="0" w:color="D9D9E3"/>
                                    <w:right w:val="single" w:sz="2" w:space="0" w:color="D9D9E3"/>
                                  </w:divBdr>
                                  <w:divsChild>
                                    <w:div w:id="887110373">
                                      <w:marLeft w:val="0"/>
                                      <w:marRight w:val="0"/>
                                      <w:marTop w:val="0"/>
                                      <w:marBottom w:val="0"/>
                                      <w:divBdr>
                                        <w:top w:val="single" w:sz="2" w:space="0" w:color="D9D9E3"/>
                                        <w:left w:val="single" w:sz="2" w:space="0" w:color="D9D9E3"/>
                                        <w:bottom w:val="single" w:sz="2" w:space="0" w:color="D9D9E3"/>
                                        <w:right w:val="single" w:sz="2" w:space="0" w:color="D9D9E3"/>
                                      </w:divBdr>
                                      <w:divsChild>
                                        <w:div w:id="1782873825">
                                          <w:marLeft w:val="0"/>
                                          <w:marRight w:val="0"/>
                                          <w:marTop w:val="0"/>
                                          <w:marBottom w:val="0"/>
                                          <w:divBdr>
                                            <w:top w:val="single" w:sz="2" w:space="0" w:color="D9D9E3"/>
                                            <w:left w:val="single" w:sz="2" w:space="0" w:color="D9D9E3"/>
                                            <w:bottom w:val="single" w:sz="2" w:space="0" w:color="D9D9E3"/>
                                            <w:right w:val="single" w:sz="2" w:space="0" w:color="D9D9E3"/>
                                          </w:divBdr>
                                          <w:divsChild>
                                            <w:div w:id="46800204">
                                              <w:marLeft w:val="0"/>
                                              <w:marRight w:val="0"/>
                                              <w:marTop w:val="0"/>
                                              <w:marBottom w:val="0"/>
                                              <w:divBdr>
                                                <w:top w:val="single" w:sz="2" w:space="0" w:color="D9D9E3"/>
                                                <w:left w:val="single" w:sz="2" w:space="0" w:color="D9D9E3"/>
                                                <w:bottom w:val="single" w:sz="2" w:space="0" w:color="D9D9E3"/>
                                                <w:right w:val="single" w:sz="2" w:space="0" w:color="D9D9E3"/>
                                              </w:divBdr>
                                              <w:divsChild>
                                                <w:div w:id="1829206134">
                                                  <w:marLeft w:val="0"/>
                                                  <w:marRight w:val="0"/>
                                                  <w:marTop w:val="0"/>
                                                  <w:marBottom w:val="0"/>
                                                  <w:divBdr>
                                                    <w:top w:val="single" w:sz="2" w:space="0" w:color="D9D9E3"/>
                                                    <w:left w:val="single" w:sz="2" w:space="0" w:color="D9D9E3"/>
                                                    <w:bottom w:val="single" w:sz="2" w:space="0" w:color="D9D9E3"/>
                                                    <w:right w:val="single" w:sz="2" w:space="0" w:color="D9D9E3"/>
                                                  </w:divBdr>
                                                  <w:divsChild>
                                                    <w:div w:id="200620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1344297">
          <w:marLeft w:val="0"/>
          <w:marRight w:val="0"/>
          <w:marTop w:val="0"/>
          <w:marBottom w:val="0"/>
          <w:divBdr>
            <w:top w:val="none" w:sz="0" w:space="0" w:color="auto"/>
            <w:left w:val="none" w:sz="0" w:space="0" w:color="auto"/>
            <w:bottom w:val="none" w:sz="0" w:space="0" w:color="auto"/>
            <w:right w:val="none" w:sz="0" w:space="0" w:color="auto"/>
          </w:divBdr>
        </w:div>
      </w:divsChild>
    </w:div>
    <w:div w:id="39016765">
      <w:bodyDiv w:val="1"/>
      <w:marLeft w:val="0"/>
      <w:marRight w:val="0"/>
      <w:marTop w:val="0"/>
      <w:marBottom w:val="0"/>
      <w:divBdr>
        <w:top w:val="none" w:sz="0" w:space="0" w:color="auto"/>
        <w:left w:val="none" w:sz="0" w:space="0" w:color="auto"/>
        <w:bottom w:val="none" w:sz="0" w:space="0" w:color="auto"/>
        <w:right w:val="none" w:sz="0" w:space="0" w:color="auto"/>
      </w:divBdr>
      <w:divsChild>
        <w:div w:id="984160905">
          <w:marLeft w:val="0"/>
          <w:marRight w:val="0"/>
          <w:marTop w:val="0"/>
          <w:marBottom w:val="0"/>
          <w:divBdr>
            <w:top w:val="none" w:sz="0" w:space="0" w:color="auto"/>
            <w:left w:val="none" w:sz="0" w:space="0" w:color="auto"/>
            <w:bottom w:val="none" w:sz="0" w:space="0" w:color="auto"/>
            <w:right w:val="none" w:sz="0" w:space="0" w:color="auto"/>
          </w:divBdr>
          <w:divsChild>
            <w:div w:id="195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6538">
      <w:bodyDiv w:val="1"/>
      <w:marLeft w:val="0"/>
      <w:marRight w:val="0"/>
      <w:marTop w:val="0"/>
      <w:marBottom w:val="0"/>
      <w:divBdr>
        <w:top w:val="none" w:sz="0" w:space="0" w:color="auto"/>
        <w:left w:val="none" w:sz="0" w:space="0" w:color="auto"/>
        <w:bottom w:val="none" w:sz="0" w:space="0" w:color="auto"/>
        <w:right w:val="none" w:sz="0" w:space="0" w:color="auto"/>
      </w:divBdr>
      <w:divsChild>
        <w:div w:id="1478255429">
          <w:marLeft w:val="0"/>
          <w:marRight w:val="0"/>
          <w:marTop w:val="0"/>
          <w:marBottom w:val="0"/>
          <w:divBdr>
            <w:top w:val="none" w:sz="0" w:space="0" w:color="auto"/>
            <w:left w:val="none" w:sz="0" w:space="0" w:color="auto"/>
            <w:bottom w:val="none" w:sz="0" w:space="0" w:color="auto"/>
            <w:right w:val="none" w:sz="0" w:space="0" w:color="auto"/>
          </w:divBdr>
          <w:divsChild>
            <w:div w:id="8860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4262">
      <w:bodyDiv w:val="1"/>
      <w:marLeft w:val="0"/>
      <w:marRight w:val="0"/>
      <w:marTop w:val="0"/>
      <w:marBottom w:val="0"/>
      <w:divBdr>
        <w:top w:val="none" w:sz="0" w:space="0" w:color="auto"/>
        <w:left w:val="none" w:sz="0" w:space="0" w:color="auto"/>
        <w:bottom w:val="none" w:sz="0" w:space="0" w:color="auto"/>
        <w:right w:val="none" w:sz="0" w:space="0" w:color="auto"/>
      </w:divBdr>
      <w:divsChild>
        <w:div w:id="1434010392">
          <w:marLeft w:val="0"/>
          <w:marRight w:val="0"/>
          <w:marTop w:val="0"/>
          <w:marBottom w:val="0"/>
          <w:divBdr>
            <w:top w:val="none" w:sz="0" w:space="0" w:color="auto"/>
            <w:left w:val="none" w:sz="0" w:space="0" w:color="auto"/>
            <w:bottom w:val="none" w:sz="0" w:space="0" w:color="auto"/>
            <w:right w:val="none" w:sz="0" w:space="0" w:color="auto"/>
          </w:divBdr>
          <w:divsChild>
            <w:div w:id="21062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2744">
      <w:bodyDiv w:val="1"/>
      <w:marLeft w:val="0"/>
      <w:marRight w:val="0"/>
      <w:marTop w:val="0"/>
      <w:marBottom w:val="0"/>
      <w:divBdr>
        <w:top w:val="none" w:sz="0" w:space="0" w:color="auto"/>
        <w:left w:val="none" w:sz="0" w:space="0" w:color="auto"/>
        <w:bottom w:val="none" w:sz="0" w:space="0" w:color="auto"/>
        <w:right w:val="none" w:sz="0" w:space="0" w:color="auto"/>
      </w:divBdr>
      <w:divsChild>
        <w:div w:id="1619722544">
          <w:marLeft w:val="0"/>
          <w:marRight w:val="0"/>
          <w:marTop w:val="0"/>
          <w:marBottom w:val="0"/>
          <w:divBdr>
            <w:top w:val="none" w:sz="0" w:space="0" w:color="auto"/>
            <w:left w:val="none" w:sz="0" w:space="0" w:color="auto"/>
            <w:bottom w:val="none" w:sz="0" w:space="0" w:color="auto"/>
            <w:right w:val="none" w:sz="0" w:space="0" w:color="auto"/>
          </w:divBdr>
          <w:divsChild>
            <w:div w:id="6908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4497">
      <w:bodyDiv w:val="1"/>
      <w:marLeft w:val="0"/>
      <w:marRight w:val="0"/>
      <w:marTop w:val="0"/>
      <w:marBottom w:val="0"/>
      <w:divBdr>
        <w:top w:val="none" w:sz="0" w:space="0" w:color="auto"/>
        <w:left w:val="none" w:sz="0" w:space="0" w:color="auto"/>
        <w:bottom w:val="none" w:sz="0" w:space="0" w:color="auto"/>
        <w:right w:val="none" w:sz="0" w:space="0" w:color="auto"/>
      </w:divBdr>
      <w:divsChild>
        <w:div w:id="1678652656">
          <w:marLeft w:val="0"/>
          <w:marRight w:val="0"/>
          <w:marTop w:val="0"/>
          <w:marBottom w:val="0"/>
          <w:divBdr>
            <w:top w:val="none" w:sz="0" w:space="0" w:color="auto"/>
            <w:left w:val="none" w:sz="0" w:space="0" w:color="auto"/>
            <w:bottom w:val="none" w:sz="0" w:space="0" w:color="auto"/>
            <w:right w:val="none" w:sz="0" w:space="0" w:color="auto"/>
          </w:divBdr>
          <w:divsChild>
            <w:div w:id="409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8877">
      <w:bodyDiv w:val="1"/>
      <w:marLeft w:val="0"/>
      <w:marRight w:val="0"/>
      <w:marTop w:val="0"/>
      <w:marBottom w:val="0"/>
      <w:divBdr>
        <w:top w:val="none" w:sz="0" w:space="0" w:color="auto"/>
        <w:left w:val="none" w:sz="0" w:space="0" w:color="auto"/>
        <w:bottom w:val="none" w:sz="0" w:space="0" w:color="auto"/>
        <w:right w:val="none" w:sz="0" w:space="0" w:color="auto"/>
      </w:divBdr>
      <w:divsChild>
        <w:div w:id="1903709723">
          <w:marLeft w:val="0"/>
          <w:marRight w:val="0"/>
          <w:marTop w:val="0"/>
          <w:marBottom w:val="0"/>
          <w:divBdr>
            <w:top w:val="none" w:sz="0" w:space="0" w:color="auto"/>
            <w:left w:val="none" w:sz="0" w:space="0" w:color="auto"/>
            <w:bottom w:val="none" w:sz="0" w:space="0" w:color="auto"/>
            <w:right w:val="none" w:sz="0" w:space="0" w:color="auto"/>
          </w:divBdr>
          <w:divsChild>
            <w:div w:id="20590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695">
      <w:bodyDiv w:val="1"/>
      <w:marLeft w:val="0"/>
      <w:marRight w:val="0"/>
      <w:marTop w:val="0"/>
      <w:marBottom w:val="0"/>
      <w:divBdr>
        <w:top w:val="none" w:sz="0" w:space="0" w:color="auto"/>
        <w:left w:val="none" w:sz="0" w:space="0" w:color="auto"/>
        <w:bottom w:val="none" w:sz="0" w:space="0" w:color="auto"/>
        <w:right w:val="none" w:sz="0" w:space="0" w:color="auto"/>
      </w:divBdr>
    </w:div>
    <w:div w:id="128478333">
      <w:bodyDiv w:val="1"/>
      <w:marLeft w:val="0"/>
      <w:marRight w:val="0"/>
      <w:marTop w:val="0"/>
      <w:marBottom w:val="0"/>
      <w:divBdr>
        <w:top w:val="none" w:sz="0" w:space="0" w:color="auto"/>
        <w:left w:val="none" w:sz="0" w:space="0" w:color="auto"/>
        <w:bottom w:val="none" w:sz="0" w:space="0" w:color="auto"/>
        <w:right w:val="none" w:sz="0" w:space="0" w:color="auto"/>
      </w:divBdr>
      <w:divsChild>
        <w:div w:id="1276476919">
          <w:marLeft w:val="0"/>
          <w:marRight w:val="0"/>
          <w:marTop w:val="0"/>
          <w:marBottom w:val="0"/>
          <w:divBdr>
            <w:top w:val="none" w:sz="0" w:space="0" w:color="auto"/>
            <w:left w:val="none" w:sz="0" w:space="0" w:color="auto"/>
            <w:bottom w:val="none" w:sz="0" w:space="0" w:color="auto"/>
            <w:right w:val="none" w:sz="0" w:space="0" w:color="auto"/>
          </w:divBdr>
          <w:divsChild>
            <w:div w:id="16889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6">
      <w:bodyDiv w:val="1"/>
      <w:marLeft w:val="0"/>
      <w:marRight w:val="0"/>
      <w:marTop w:val="0"/>
      <w:marBottom w:val="0"/>
      <w:divBdr>
        <w:top w:val="none" w:sz="0" w:space="0" w:color="auto"/>
        <w:left w:val="none" w:sz="0" w:space="0" w:color="auto"/>
        <w:bottom w:val="none" w:sz="0" w:space="0" w:color="auto"/>
        <w:right w:val="none" w:sz="0" w:space="0" w:color="auto"/>
      </w:divBdr>
    </w:div>
    <w:div w:id="173231062">
      <w:bodyDiv w:val="1"/>
      <w:marLeft w:val="0"/>
      <w:marRight w:val="0"/>
      <w:marTop w:val="0"/>
      <w:marBottom w:val="0"/>
      <w:divBdr>
        <w:top w:val="none" w:sz="0" w:space="0" w:color="auto"/>
        <w:left w:val="none" w:sz="0" w:space="0" w:color="auto"/>
        <w:bottom w:val="none" w:sz="0" w:space="0" w:color="auto"/>
        <w:right w:val="none" w:sz="0" w:space="0" w:color="auto"/>
      </w:divBdr>
      <w:divsChild>
        <w:div w:id="742916633">
          <w:marLeft w:val="0"/>
          <w:marRight w:val="0"/>
          <w:marTop w:val="0"/>
          <w:marBottom w:val="0"/>
          <w:divBdr>
            <w:top w:val="none" w:sz="0" w:space="0" w:color="auto"/>
            <w:left w:val="none" w:sz="0" w:space="0" w:color="auto"/>
            <w:bottom w:val="none" w:sz="0" w:space="0" w:color="auto"/>
            <w:right w:val="none" w:sz="0" w:space="0" w:color="auto"/>
          </w:divBdr>
          <w:divsChild>
            <w:div w:id="554661096">
              <w:marLeft w:val="0"/>
              <w:marRight w:val="0"/>
              <w:marTop w:val="0"/>
              <w:marBottom w:val="0"/>
              <w:divBdr>
                <w:top w:val="none" w:sz="0" w:space="0" w:color="auto"/>
                <w:left w:val="none" w:sz="0" w:space="0" w:color="auto"/>
                <w:bottom w:val="none" w:sz="0" w:space="0" w:color="auto"/>
                <w:right w:val="none" w:sz="0" w:space="0" w:color="auto"/>
              </w:divBdr>
            </w:div>
            <w:div w:id="175191476">
              <w:marLeft w:val="0"/>
              <w:marRight w:val="0"/>
              <w:marTop w:val="0"/>
              <w:marBottom w:val="0"/>
              <w:divBdr>
                <w:top w:val="none" w:sz="0" w:space="0" w:color="auto"/>
                <w:left w:val="none" w:sz="0" w:space="0" w:color="auto"/>
                <w:bottom w:val="none" w:sz="0" w:space="0" w:color="auto"/>
                <w:right w:val="none" w:sz="0" w:space="0" w:color="auto"/>
              </w:divBdr>
            </w:div>
            <w:div w:id="1268931750">
              <w:marLeft w:val="0"/>
              <w:marRight w:val="0"/>
              <w:marTop w:val="0"/>
              <w:marBottom w:val="0"/>
              <w:divBdr>
                <w:top w:val="none" w:sz="0" w:space="0" w:color="auto"/>
                <w:left w:val="none" w:sz="0" w:space="0" w:color="auto"/>
                <w:bottom w:val="none" w:sz="0" w:space="0" w:color="auto"/>
                <w:right w:val="none" w:sz="0" w:space="0" w:color="auto"/>
              </w:divBdr>
            </w:div>
            <w:div w:id="2071224414">
              <w:marLeft w:val="0"/>
              <w:marRight w:val="0"/>
              <w:marTop w:val="0"/>
              <w:marBottom w:val="0"/>
              <w:divBdr>
                <w:top w:val="none" w:sz="0" w:space="0" w:color="auto"/>
                <w:left w:val="none" w:sz="0" w:space="0" w:color="auto"/>
                <w:bottom w:val="none" w:sz="0" w:space="0" w:color="auto"/>
                <w:right w:val="none" w:sz="0" w:space="0" w:color="auto"/>
              </w:divBdr>
            </w:div>
            <w:div w:id="542442479">
              <w:marLeft w:val="0"/>
              <w:marRight w:val="0"/>
              <w:marTop w:val="0"/>
              <w:marBottom w:val="0"/>
              <w:divBdr>
                <w:top w:val="none" w:sz="0" w:space="0" w:color="auto"/>
                <w:left w:val="none" w:sz="0" w:space="0" w:color="auto"/>
                <w:bottom w:val="none" w:sz="0" w:space="0" w:color="auto"/>
                <w:right w:val="none" w:sz="0" w:space="0" w:color="auto"/>
              </w:divBdr>
            </w:div>
            <w:div w:id="1917007312">
              <w:marLeft w:val="0"/>
              <w:marRight w:val="0"/>
              <w:marTop w:val="0"/>
              <w:marBottom w:val="0"/>
              <w:divBdr>
                <w:top w:val="none" w:sz="0" w:space="0" w:color="auto"/>
                <w:left w:val="none" w:sz="0" w:space="0" w:color="auto"/>
                <w:bottom w:val="none" w:sz="0" w:space="0" w:color="auto"/>
                <w:right w:val="none" w:sz="0" w:space="0" w:color="auto"/>
              </w:divBdr>
            </w:div>
            <w:div w:id="315841144">
              <w:marLeft w:val="0"/>
              <w:marRight w:val="0"/>
              <w:marTop w:val="0"/>
              <w:marBottom w:val="0"/>
              <w:divBdr>
                <w:top w:val="none" w:sz="0" w:space="0" w:color="auto"/>
                <w:left w:val="none" w:sz="0" w:space="0" w:color="auto"/>
                <w:bottom w:val="none" w:sz="0" w:space="0" w:color="auto"/>
                <w:right w:val="none" w:sz="0" w:space="0" w:color="auto"/>
              </w:divBdr>
            </w:div>
            <w:div w:id="1528979787">
              <w:marLeft w:val="0"/>
              <w:marRight w:val="0"/>
              <w:marTop w:val="0"/>
              <w:marBottom w:val="0"/>
              <w:divBdr>
                <w:top w:val="none" w:sz="0" w:space="0" w:color="auto"/>
                <w:left w:val="none" w:sz="0" w:space="0" w:color="auto"/>
                <w:bottom w:val="none" w:sz="0" w:space="0" w:color="auto"/>
                <w:right w:val="none" w:sz="0" w:space="0" w:color="auto"/>
              </w:divBdr>
            </w:div>
            <w:div w:id="574318765">
              <w:marLeft w:val="0"/>
              <w:marRight w:val="0"/>
              <w:marTop w:val="0"/>
              <w:marBottom w:val="0"/>
              <w:divBdr>
                <w:top w:val="none" w:sz="0" w:space="0" w:color="auto"/>
                <w:left w:val="none" w:sz="0" w:space="0" w:color="auto"/>
                <w:bottom w:val="none" w:sz="0" w:space="0" w:color="auto"/>
                <w:right w:val="none" w:sz="0" w:space="0" w:color="auto"/>
              </w:divBdr>
            </w:div>
            <w:div w:id="1709799785">
              <w:marLeft w:val="0"/>
              <w:marRight w:val="0"/>
              <w:marTop w:val="0"/>
              <w:marBottom w:val="0"/>
              <w:divBdr>
                <w:top w:val="none" w:sz="0" w:space="0" w:color="auto"/>
                <w:left w:val="none" w:sz="0" w:space="0" w:color="auto"/>
                <w:bottom w:val="none" w:sz="0" w:space="0" w:color="auto"/>
                <w:right w:val="none" w:sz="0" w:space="0" w:color="auto"/>
              </w:divBdr>
            </w:div>
            <w:div w:id="1521355010">
              <w:marLeft w:val="0"/>
              <w:marRight w:val="0"/>
              <w:marTop w:val="0"/>
              <w:marBottom w:val="0"/>
              <w:divBdr>
                <w:top w:val="none" w:sz="0" w:space="0" w:color="auto"/>
                <w:left w:val="none" w:sz="0" w:space="0" w:color="auto"/>
                <w:bottom w:val="none" w:sz="0" w:space="0" w:color="auto"/>
                <w:right w:val="none" w:sz="0" w:space="0" w:color="auto"/>
              </w:divBdr>
            </w:div>
            <w:div w:id="293877166">
              <w:marLeft w:val="0"/>
              <w:marRight w:val="0"/>
              <w:marTop w:val="0"/>
              <w:marBottom w:val="0"/>
              <w:divBdr>
                <w:top w:val="none" w:sz="0" w:space="0" w:color="auto"/>
                <w:left w:val="none" w:sz="0" w:space="0" w:color="auto"/>
                <w:bottom w:val="none" w:sz="0" w:space="0" w:color="auto"/>
                <w:right w:val="none" w:sz="0" w:space="0" w:color="auto"/>
              </w:divBdr>
            </w:div>
            <w:div w:id="2036541070">
              <w:marLeft w:val="0"/>
              <w:marRight w:val="0"/>
              <w:marTop w:val="0"/>
              <w:marBottom w:val="0"/>
              <w:divBdr>
                <w:top w:val="none" w:sz="0" w:space="0" w:color="auto"/>
                <w:left w:val="none" w:sz="0" w:space="0" w:color="auto"/>
                <w:bottom w:val="none" w:sz="0" w:space="0" w:color="auto"/>
                <w:right w:val="none" w:sz="0" w:space="0" w:color="auto"/>
              </w:divBdr>
            </w:div>
            <w:div w:id="368336068">
              <w:marLeft w:val="0"/>
              <w:marRight w:val="0"/>
              <w:marTop w:val="0"/>
              <w:marBottom w:val="0"/>
              <w:divBdr>
                <w:top w:val="none" w:sz="0" w:space="0" w:color="auto"/>
                <w:left w:val="none" w:sz="0" w:space="0" w:color="auto"/>
                <w:bottom w:val="none" w:sz="0" w:space="0" w:color="auto"/>
                <w:right w:val="none" w:sz="0" w:space="0" w:color="auto"/>
              </w:divBdr>
            </w:div>
            <w:div w:id="1820805901">
              <w:marLeft w:val="0"/>
              <w:marRight w:val="0"/>
              <w:marTop w:val="0"/>
              <w:marBottom w:val="0"/>
              <w:divBdr>
                <w:top w:val="none" w:sz="0" w:space="0" w:color="auto"/>
                <w:left w:val="none" w:sz="0" w:space="0" w:color="auto"/>
                <w:bottom w:val="none" w:sz="0" w:space="0" w:color="auto"/>
                <w:right w:val="none" w:sz="0" w:space="0" w:color="auto"/>
              </w:divBdr>
            </w:div>
            <w:div w:id="1192651727">
              <w:marLeft w:val="0"/>
              <w:marRight w:val="0"/>
              <w:marTop w:val="0"/>
              <w:marBottom w:val="0"/>
              <w:divBdr>
                <w:top w:val="none" w:sz="0" w:space="0" w:color="auto"/>
                <w:left w:val="none" w:sz="0" w:space="0" w:color="auto"/>
                <w:bottom w:val="none" w:sz="0" w:space="0" w:color="auto"/>
                <w:right w:val="none" w:sz="0" w:space="0" w:color="auto"/>
              </w:divBdr>
            </w:div>
            <w:div w:id="349765774">
              <w:marLeft w:val="0"/>
              <w:marRight w:val="0"/>
              <w:marTop w:val="0"/>
              <w:marBottom w:val="0"/>
              <w:divBdr>
                <w:top w:val="none" w:sz="0" w:space="0" w:color="auto"/>
                <w:left w:val="none" w:sz="0" w:space="0" w:color="auto"/>
                <w:bottom w:val="none" w:sz="0" w:space="0" w:color="auto"/>
                <w:right w:val="none" w:sz="0" w:space="0" w:color="auto"/>
              </w:divBdr>
            </w:div>
            <w:div w:id="1362052766">
              <w:marLeft w:val="0"/>
              <w:marRight w:val="0"/>
              <w:marTop w:val="0"/>
              <w:marBottom w:val="0"/>
              <w:divBdr>
                <w:top w:val="none" w:sz="0" w:space="0" w:color="auto"/>
                <w:left w:val="none" w:sz="0" w:space="0" w:color="auto"/>
                <w:bottom w:val="none" w:sz="0" w:space="0" w:color="auto"/>
                <w:right w:val="none" w:sz="0" w:space="0" w:color="auto"/>
              </w:divBdr>
            </w:div>
            <w:div w:id="1182628057">
              <w:marLeft w:val="0"/>
              <w:marRight w:val="0"/>
              <w:marTop w:val="0"/>
              <w:marBottom w:val="0"/>
              <w:divBdr>
                <w:top w:val="none" w:sz="0" w:space="0" w:color="auto"/>
                <w:left w:val="none" w:sz="0" w:space="0" w:color="auto"/>
                <w:bottom w:val="none" w:sz="0" w:space="0" w:color="auto"/>
                <w:right w:val="none" w:sz="0" w:space="0" w:color="auto"/>
              </w:divBdr>
            </w:div>
            <w:div w:id="1142892707">
              <w:marLeft w:val="0"/>
              <w:marRight w:val="0"/>
              <w:marTop w:val="0"/>
              <w:marBottom w:val="0"/>
              <w:divBdr>
                <w:top w:val="none" w:sz="0" w:space="0" w:color="auto"/>
                <w:left w:val="none" w:sz="0" w:space="0" w:color="auto"/>
                <w:bottom w:val="none" w:sz="0" w:space="0" w:color="auto"/>
                <w:right w:val="none" w:sz="0" w:space="0" w:color="auto"/>
              </w:divBdr>
            </w:div>
            <w:div w:id="2076539124">
              <w:marLeft w:val="0"/>
              <w:marRight w:val="0"/>
              <w:marTop w:val="0"/>
              <w:marBottom w:val="0"/>
              <w:divBdr>
                <w:top w:val="none" w:sz="0" w:space="0" w:color="auto"/>
                <w:left w:val="none" w:sz="0" w:space="0" w:color="auto"/>
                <w:bottom w:val="none" w:sz="0" w:space="0" w:color="auto"/>
                <w:right w:val="none" w:sz="0" w:space="0" w:color="auto"/>
              </w:divBdr>
            </w:div>
            <w:div w:id="1731228241">
              <w:marLeft w:val="0"/>
              <w:marRight w:val="0"/>
              <w:marTop w:val="0"/>
              <w:marBottom w:val="0"/>
              <w:divBdr>
                <w:top w:val="none" w:sz="0" w:space="0" w:color="auto"/>
                <w:left w:val="none" w:sz="0" w:space="0" w:color="auto"/>
                <w:bottom w:val="none" w:sz="0" w:space="0" w:color="auto"/>
                <w:right w:val="none" w:sz="0" w:space="0" w:color="auto"/>
              </w:divBdr>
            </w:div>
            <w:div w:id="902369074">
              <w:marLeft w:val="0"/>
              <w:marRight w:val="0"/>
              <w:marTop w:val="0"/>
              <w:marBottom w:val="0"/>
              <w:divBdr>
                <w:top w:val="none" w:sz="0" w:space="0" w:color="auto"/>
                <w:left w:val="none" w:sz="0" w:space="0" w:color="auto"/>
                <w:bottom w:val="none" w:sz="0" w:space="0" w:color="auto"/>
                <w:right w:val="none" w:sz="0" w:space="0" w:color="auto"/>
              </w:divBdr>
            </w:div>
            <w:div w:id="119308068">
              <w:marLeft w:val="0"/>
              <w:marRight w:val="0"/>
              <w:marTop w:val="0"/>
              <w:marBottom w:val="0"/>
              <w:divBdr>
                <w:top w:val="none" w:sz="0" w:space="0" w:color="auto"/>
                <w:left w:val="none" w:sz="0" w:space="0" w:color="auto"/>
                <w:bottom w:val="none" w:sz="0" w:space="0" w:color="auto"/>
                <w:right w:val="none" w:sz="0" w:space="0" w:color="auto"/>
              </w:divBdr>
            </w:div>
            <w:div w:id="1144546457">
              <w:marLeft w:val="0"/>
              <w:marRight w:val="0"/>
              <w:marTop w:val="0"/>
              <w:marBottom w:val="0"/>
              <w:divBdr>
                <w:top w:val="none" w:sz="0" w:space="0" w:color="auto"/>
                <w:left w:val="none" w:sz="0" w:space="0" w:color="auto"/>
                <w:bottom w:val="none" w:sz="0" w:space="0" w:color="auto"/>
                <w:right w:val="none" w:sz="0" w:space="0" w:color="auto"/>
              </w:divBdr>
            </w:div>
            <w:div w:id="1790780201">
              <w:marLeft w:val="0"/>
              <w:marRight w:val="0"/>
              <w:marTop w:val="0"/>
              <w:marBottom w:val="0"/>
              <w:divBdr>
                <w:top w:val="none" w:sz="0" w:space="0" w:color="auto"/>
                <w:left w:val="none" w:sz="0" w:space="0" w:color="auto"/>
                <w:bottom w:val="none" w:sz="0" w:space="0" w:color="auto"/>
                <w:right w:val="none" w:sz="0" w:space="0" w:color="auto"/>
              </w:divBdr>
            </w:div>
            <w:div w:id="1579827650">
              <w:marLeft w:val="0"/>
              <w:marRight w:val="0"/>
              <w:marTop w:val="0"/>
              <w:marBottom w:val="0"/>
              <w:divBdr>
                <w:top w:val="none" w:sz="0" w:space="0" w:color="auto"/>
                <w:left w:val="none" w:sz="0" w:space="0" w:color="auto"/>
                <w:bottom w:val="none" w:sz="0" w:space="0" w:color="auto"/>
                <w:right w:val="none" w:sz="0" w:space="0" w:color="auto"/>
              </w:divBdr>
            </w:div>
            <w:div w:id="1441754056">
              <w:marLeft w:val="0"/>
              <w:marRight w:val="0"/>
              <w:marTop w:val="0"/>
              <w:marBottom w:val="0"/>
              <w:divBdr>
                <w:top w:val="none" w:sz="0" w:space="0" w:color="auto"/>
                <w:left w:val="none" w:sz="0" w:space="0" w:color="auto"/>
                <w:bottom w:val="none" w:sz="0" w:space="0" w:color="auto"/>
                <w:right w:val="none" w:sz="0" w:space="0" w:color="auto"/>
              </w:divBdr>
            </w:div>
            <w:div w:id="60763444">
              <w:marLeft w:val="0"/>
              <w:marRight w:val="0"/>
              <w:marTop w:val="0"/>
              <w:marBottom w:val="0"/>
              <w:divBdr>
                <w:top w:val="none" w:sz="0" w:space="0" w:color="auto"/>
                <w:left w:val="none" w:sz="0" w:space="0" w:color="auto"/>
                <w:bottom w:val="none" w:sz="0" w:space="0" w:color="auto"/>
                <w:right w:val="none" w:sz="0" w:space="0" w:color="auto"/>
              </w:divBdr>
            </w:div>
            <w:div w:id="1156267110">
              <w:marLeft w:val="0"/>
              <w:marRight w:val="0"/>
              <w:marTop w:val="0"/>
              <w:marBottom w:val="0"/>
              <w:divBdr>
                <w:top w:val="none" w:sz="0" w:space="0" w:color="auto"/>
                <w:left w:val="none" w:sz="0" w:space="0" w:color="auto"/>
                <w:bottom w:val="none" w:sz="0" w:space="0" w:color="auto"/>
                <w:right w:val="none" w:sz="0" w:space="0" w:color="auto"/>
              </w:divBdr>
            </w:div>
            <w:div w:id="830633554">
              <w:marLeft w:val="0"/>
              <w:marRight w:val="0"/>
              <w:marTop w:val="0"/>
              <w:marBottom w:val="0"/>
              <w:divBdr>
                <w:top w:val="none" w:sz="0" w:space="0" w:color="auto"/>
                <w:left w:val="none" w:sz="0" w:space="0" w:color="auto"/>
                <w:bottom w:val="none" w:sz="0" w:space="0" w:color="auto"/>
                <w:right w:val="none" w:sz="0" w:space="0" w:color="auto"/>
              </w:divBdr>
            </w:div>
            <w:div w:id="1442336119">
              <w:marLeft w:val="0"/>
              <w:marRight w:val="0"/>
              <w:marTop w:val="0"/>
              <w:marBottom w:val="0"/>
              <w:divBdr>
                <w:top w:val="none" w:sz="0" w:space="0" w:color="auto"/>
                <w:left w:val="none" w:sz="0" w:space="0" w:color="auto"/>
                <w:bottom w:val="none" w:sz="0" w:space="0" w:color="auto"/>
                <w:right w:val="none" w:sz="0" w:space="0" w:color="auto"/>
              </w:divBdr>
            </w:div>
            <w:div w:id="1618485860">
              <w:marLeft w:val="0"/>
              <w:marRight w:val="0"/>
              <w:marTop w:val="0"/>
              <w:marBottom w:val="0"/>
              <w:divBdr>
                <w:top w:val="none" w:sz="0" w:space="0" w:color="auto"/>
                <w:left w:val="none" w:sz="0" w:space="0" w:color="auto"/>
                <w:bottom w:val="none" w:sz="0" w:space="0" w:color="auto"/>
                <w:right w:val="none" w:sz="0" w:space="0" w:color="auto"/>
              </w:divBdr>
            </w:div>
            <w:div w:id="19761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020">
      <w:bodyDiv w:val="1"/>
      <w:marLeft w:val="0"/>
      <w:marRight w:val="0"/>
      <w:marTop w:val="0"/>
      <w:marBottom w:val="0"/>
      <w:divBdr>
        <w:top w:val="none" w:sz="0" w:space="0" w:color="auto"/>
        <w:left w:val="none" w:sz="0" w:space="0" w:color="auto"/>
        <w:bottom w:val="none" w:sz="0" w:space="0" w:color="auto"/>
        <w:right w:val="none" w:sz="0" w:space="0" w:color="auto"/>
      </w:divBdr>
      <w:divsChild>
        <w:div w:id="1373577779">
          <w:marLeft w:val="0"/>
          <w:marRight w:val="0"/>
          <w:marTop w:val="0"/>
          <w:marBottom w:val="0"/>
          <w:divBdr>
            <w:top w:val="none" w:sz="0" w:space="0" w:color="auto"/>
            <w:left w:val="none" w:sz="0" w:space="0" w:color="auto"/>
            <w:bottom w:val="none" w:sz="0" w:space="0" w:color="auto"/>
            <w:right w:val="none" w:sz="0" w:space="0" w:color="auto"/>
          </w:divBdr>
          <w:divsChild>
            <w:div w:id="1516458911">
              <w:marLeft w:val="0"/>
              <w:marRight w:val="0"/>
              <w:marTop w:val="0"/>
              <w:marBottom w:val="0"/>
              <w:divBdr>
                <w:top w:val="none" w:sz="0" w:space="0" w:color="auto"/>
                <w:left w:val="none" w:sz="0" w:space="0" w:color="auto"/>
                <w:bottom w:val="none" w:sz="0" w:space="0" w:color="auto"/>
                <w:right w:val="none" w:sz="0" w:space="0" w:color="auto"/>
              </w:divBdr>
            </w:div>
            <w:div w:id="697391361">
              <w:marLeft w:val="0"/>
              <w:marRight w:val="0"/>
              <w:marTop w:val="0"/>
              <w:marBottom w:val="0"/>
              <w:divBdr>
                <w:top w:val="none" w:sz="0" w:space="0" w:color="auto"/>
                <w:left w:val="none" w:sz="0" w:space="0" w:color="auto"/>
                <w:bottom w:val="none" w:sz="0" w:space="0" w:color="auto"/>
                <w:right w:val="none" w:sz="0" w:space="0" w:color="auto"/>
              </w:divBdr>
            </w:div>
            <w:div w:id="789396283">
              <w:marLeft w:val="0"/>
              <w:marRight w:val="0"/>
              <w:marTop w:val="0"/>
              <w:marBottom w:val="0"/>
              <w:divBdr>
                <w:top w:val="none" w:sz="0" w:space="0" w:color="auto"/>
                <w:left w:val="none" w:sz="0" w:space="0" w:color="auto"/>
                <w:bottom w:val="none" w:sz="0" w:space="0" w:color="auto"/>
                <w:right w:val="none" w:sz="0" w:space="0" w:color="auto"/>
              </w:divBdr>
            </w:div>
            <w:div w:id="1680545875">
              <w:marLeft w:val="0"/>
              <w:marRight w:val="0"/>
              <w:marTop w:val="0"/>
              <w:marBottom w:val="0"/>
              <w:divBdr>
                <w:top w:val="none" w:sz="0" w:space="0" w:color="auto"/>
                <w:left w:val="none" w:sz="0" w:space="0" w:color="auto"/>
                <w:bottom w:val="none" w:sz="0" w:space="0" w:color="auto"/>
                <w:right w:val="none" w:sz="0" w:space="0" w:color="auto"/>
              </w:divBdr>
            </w:div>
            <w:div w:id="870189591">
              <w:marLeft w:val="0"/>
              <w:marRight w:val="0"/>
              <w:marTop w:val="0"/>
              <w:marBottom w:val="0"/>
              <w:divBdr>
                <w:top w:val="none" w:sz="0" w:space="0" w:color="auto"/>
                <w:left w:val="none" w:sz="0" w:space="0" w:color="auto"/>
                <w:bottom w:val="none" w:sz="0" w:space="0" w:color="auto"/>
                <w:right w:val="none" w:sz="0" w:space="0" w:color="auto"/>
              </w:divBdr>
            </w:div>
            <w:div w:id="330840563">
              <w:marLeft w:val="0"/>
              <w:marRight w:val="0"/>
              <w:marTop w:val="0"/>
              <w:marBottom w:val="0"/>
              <w:divBdr>
                <w:top w:val="none" w:sz="0" w:space="0" w:color="auto"/>
                <w:left w:val="none" w:sz="0" w:space="0" w:color="auto"/>
                <w:bottom w:val="none" w:sz="0" w:space="0" w:color="auto"/>
                <w:right w:val="none" w:sz="0" w:space="0" w:color="auto"/>
              </w:divBdr>
            </w:div>
            <w:div w:id="689336660">
              <w:marLeft w:val="0"/>
              <w:marRight w:val="0"/>
              <w:marTop w:val="0"/>
              <w:marBottom w:val="0"/>
              <w:divBdr>
                <w:top w:val="none" w:sz="0" w:space="0" w:color="auto"/>
                <w:left w:val="none" w:sz="0" w:space="0" w:color="auto"/>
                <w:bottom w:val="none" w:sz="0" w:space="0" w:color="auto"/>
                <w:right w:val="none" w:sz="0" w:space="0" w:color="auto"/>
              </w:divBdr>
            </w:div>
            <w:div w:id="1035931528">
              <w:marLeft w:val="0"/>
              <w:marRight w:val="0"/>
              <w:marTop w:val="0"/>
              <w:marBottom w:val="0"/>
              <w:divBdr>
                <w:top w:val="none" w:sz="0" w:space="0" w:color="auto"/>
                <w:left w:val="none" w:sz="0" w:space="0" w:color="auto"/>
                <w:bottom w:val="none" w:sz="0" w:space="0" w:color="auto"/>
                <w:right w:val="none" w:sz="0" w:space="0" w:color="auto"/>
              </w:divBdr>
            </w:div>
            <w:div w:id="1444112980">
              <w:marLeft w:val="0"/>
              <w:marRight w:val="0"/>
              <w:marTop w:val="0"/>
              <w:marBottom w:val="0"/>
              <w:divBdr>
                <w:top w:val="none" w:sz="0" w:space="0" w:color="auto"/>
                <w:left w:val="none" w:sz="0" w:space="0" w:color="auto"/>
                <w:bottom w:val="none" w:sz="0" w:space="0" w:color="auto"/>
                <w:right w:val="none" w:sz="0" w:space="0" w:color="auto"/>
              </w:divBdr>
            </w:div>
            <w:div w:id="845243744">
              <w:marLeft w:val="0"/>
              <w:marRight w:val="0"/>
              <w:marTop w:val="0"/>
              <w:marBottom w:val="0"/>
              <w:divBdr>
                <w:top w:val="none" w:sz="0" w:space="0" w:color="auto"/>
                <w:left w:val="none" w:sz="0" w:space="0" w:color="auto"/>
                <w:bottom w:val="none" w:sz="0" w:space="0" w:color="auto"/>
                <w:right w:val="none" w:sz="0" w:space="0" w:color="auto"/>
              </w:divBdr>
            </w:div>
            <w:div w:id="1045829863">
              <w:marLeft w:val="0"/>
              <w:marRight w:val="0"/>
              <w:marTop w:val="0"/>
              <w:marBottom w:val="0"/>
              <w:divBdr>
                <w:top w:val="none" w:sz="0" w:space="0" w:color="auto"/>
                <w:left w:val="none" w:sz="0" w:space="0" w:color="auto"/>
                <w:bottom w:val="none" w:sz="0" w:space="0" w:color="auto"/>
                <w:right w:val="none" w:sz="0" w:space="0" w:color="auto"/>
              </w:divBdr>
            </w:div>
            <w:div w:id="1579362893">
              <w:marLeft w:val="0"/>
              <w:marRight w:val="0"/>
              <w:marTop w:val="0"/>
              <w:marBottom w:val="0"/>
              <w:divBdr>
                <w:top w:val="none" w:sz="0" w:space="0" w:color="auto"/>
                <w:left w:val="none" w:sz="0" w:space="0" w:color="auto"/>
                <w:bottom w:val="none" w:sz="0" w:space="0" w:color="auto"/>
                <w:right w:val="none" w:sz="0" w:space="0" w:color="auto"/>
              </w:divBdr>
            </w:div>
            <w:div w:id="1308587487">
              <w:marLeft w:val="0"/>
              <w:marRight w:val="0"/>
              <w:marTop w:val="0"/>
              <w:marBottom w:val="0"/>
              <w:divBdr>
                <w:top w:val="none" w:sz="0" w:space="0" w:color="auto"/>
                <w:left w:val="none" w:sz="0" w:space="0" w:color="auto"/>
                <w:bottom w:val="none" w:sz="0" w:space="0" w:color="auto"/>
                <w:right w:val="none" w:sz="0" w:space="0" w:color="auto"/>
              </w:divBdr>
            </w:div>
            <w:div w:id="438331171">
              <w:marLeft w:val="0"/>
              <w:marRight w:val="0"/>
              <w:marTop w:val="0"/>
              <w:marBottom w:val="0"/>
              <w:divBdr>
                <w:top w:val="none" w:sz="0" w:space="0" w:color="auto"/>
                <w:left w:val="none" w:sz="0" w:space="0" w:color="auto"/>
                <w:bottom w:val="none" w:sz="0" w:space="0" w:color="auto"/>
                <w:right w:val="none" w:sz="0" w:space="0" w:color="auto"/>
              </w:divBdr>
            </w:div>
            <w:div w:id="1302081879">
              <w:marLeft w:val="0"/>
              <w:marRight w:val="0"/>
              <w:marTop w:val="0"/>
              <w:marBottom w:val="0"/>
              <w:divBdr>
                <w:top w:val="none" w:sz="0" w:space="0" w:color="auto"/>
                <w:left w:val="none" w:sz="0" w:space="0" w:color="auto"/>
                <w:bottom w:val="none" w:sz="0" w:space="0" w:color="auto"/>
                <w:right w:val="none" w:sz="0" w:space="0" w:color="auto"/>
              </w:divBdr>
            </w:div>
            <w:div w:id="1814909776">
              <w:marLeft w:val="0"/>
              <w:marRight w:val="0"/>
              <w:marTop w:val="0"/>
              <w:marBottom w:val="0"/>
              <w:divBdr>
                <w:top w:val="none" w:sz="0" w:space="0" w:color="auto"/>
                <w:left w:val="none" w:sz="0" w:space="0" w:color="auto"/>
                <w:bottom w:val="none" w:sz="0" w:space="0" w:color="auto"/>
                <w:right w:val="none" w:sz="0" w:space="0" w:color="auto"/>
              </w:divBdr>
            </w:div>
            <w:div w:id="9132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295">
      <w:bodyDiv w:val="1"/>
      <w:marLeft w:val="0"/>
      <w:marRight w:val="0"/>
      <w:marTop w:val="0"/>
      <w:marBottom w:val="0"/>
      <w:divBdr>
        <w:top w:val="none" w:sz="0" w:space="0" w:color="auto"/>
        <w:left w:val="none" w:sz="0" w:space="0" w:color="auto"/>
        <w:bottom w:val="none" w:sz="0" w:space="0" w:color="auto"/>
        <w:right w:val="none" w:sz="0" w:space="0" w:color="auto"/>
      </w:divBdr>
      <w:divsChild>
        <w:div w:id="261306045">
          <w:marLeft w:val="0"/>
          <w:marRight w:val="0"/>
          <w:marTop w:val="0"/>
          <w:marBottom w:val="0"/>
          <w:divBdr>
            <w:top w:val="none" w:sz="0" w:space="0" w:color="auto"/>
            <w:left w:val="none" w:sz="0" w:space="0" w:color="auto"/>
            <w:bottom w:val="none" w:sz="0" w:space="0" w:color="auto"/>
            <w:right w:val="none" w:sz="0" w:space="0" w:color="auto"/>
          </w:divBdr>
          <w:divsChild>
            <w:div w:id="2079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1117">
      <w:bodyDiv w:val="1"/>
      <w:marLeft w:val="0"/>
      <w:marRight w:val="0"/>
      <w:marTop w:val="0"/>
      <w:marBottom w:val="0"/>
      <w:divBdr>
        <w:top w:val="none" w:sz="0" w:space="0" w:color="auto"/>
        <w:left w:val="none" w:sz="0" w:space="0" w:color="auto"/>
        <w:bottom w:val="none" w:sz="0" w:space="0" w:color="auto"/>
        <w:right w:val="none" w:sz="0" w:space="0" w:color="auto"/>
      </w:divBdr>
      <w:divsChild>
        <w:div w:id="1936133011">
          <w:marLeft w:val="0"/>
          <w:marRight w:val="0"/>
          <w:marTop w:val="0"/>
          <w:marBottom w:val="0"/>
          <w:divBdr>
            <w:top w:val="none" w:sz="0" w:space="0" w:color="auto"/>
            <w:left w:val="none" w:sz="0" w:space="0" w:color="auto"/>
            <w:bottom w:val="none" w:sz="0" w:space="0" w:color="auto"/>
            <w:right w:val="none" w:sz="0" w:space="0" w:color="auto"/>
          </w:divBdr>
          <w:divsChild>
            <w:div w:id="529026501">
              <w:marLeft w:val="0"/>
              <w:marRight w:val="0"/>
              <w:marTop w:val="0"/>
              <w:marBottom w:val="0"/>
              <w:divBdr>
                <w:top w:val="none" w:sz="0" w:space="0" w:color="auto"/>
                <w:left w:val="none" w:sz="0" w:space="0" w:color="auto"/>
                <w:bottom w:val="none" w:sz="0" w:space="0" w:color="auto"/>
                <w:right w:val="none" w:sz="0" w:space="0" w:color="auto"/>
              </w:divBdr>
            </w:div>
            <w:div w:id="635069183">
              <w:marLeft w:val="0"/>
              <w:marRight w:val="0"/>
              <w:marTop w:val="0"/>
              <w:marBottom w:val="0"/>
              <w:divBdr>
                <w:top w:val="none" w:sz="0" w:space="0" w:color="auto"/>
                <w:left w:val="none" w:sz="0" w:space="0" w:color="auto"/>
                <w:bottom w:val="none" w:sz="0" w:space="0" w:color="auto"/>
                <w:right w:val="none" w:sz="0" w:space="0" w:color="auto"/>
              </w:divBdr>
            </w:div>
            <w:div w:id="1856338253">
              <w:marLeft w:val="0"/>
              <w:marRight w:val="0"/>
              <w:marTop w:val="0"/>
              <w:marBottom w:val="0"/>
              <w:divBdr>
                <w:top w:val="none" w:sz="0" w:space="0" w:color="auto"/>
                <w:left w:val="none" w:sz="0" w:space="0" w:color="auto"/>
                <w:bottom w:val="none" w:sz="0" w:space="0" w:color="auto"/>
                <w:right w:val="none" w:sz="0" w:space="0" w:color="auto"/>
              </w:divBdr>
            </w:div>
            <w:div w:id="405033219">
              <w:marLeft w:val="0"/>
              <w:marRight w:val="0"/>
              <w:marTop w:val="0"/>
              <w:marBottom w:val="0"/>
              <w:divBdr>
                <w:top w:val="none" w:sz="0" w:space="0" w:color="auto"/>
                <w:left w:val="none" w:sz="0" w:space="0" w:color="auto"/>
                <w:bottom w:val="none" w:sz="0" w:space="0" w:color="auto"/>
                <w:right w:val="none" w:sz="0" w:space="0" w:color="auto"/>
              </w:divBdr>
            </w:div>
            <w:div w:id="2016609250">
              <w:marLeft w:val="0"/>
              <w:marRight w:val="0"/>
              <w:marTop w:val="0"/>
              <w:marBottom w:val="0"/>
              <w:divBdr>
                <w:top w:val="none" w:sz="0" w:space="0" w:color="auto"/>
                <w:left w:val="none" w:sz="0" w:space="0" w:color="auto"/>
                <w:bottom w:val="none" w:sz="0" w:space="0" w:color="auto"/>
                <w:right w:val="none" w:sz="0" w:space="0" w:color="auto"/>
              </w:divBdr>
            </w:div>
            <w:div w:id="218901130">
              <w:marLeft w:val="0"/>
              <w:marRight w:val="0"/>
              <w:marTop w:val="0"/>
              <w:marBottom w:val="0"/>
              <w:divBdr>
                <w:top w:val="none" w:sz="0" w:space="0" w:color="auto"/>
                <w:left w:val="none" w:sz="0" w:space="0" w:color="auto"/>
                <w:bottom w:val="none" w:sz="0" w:space="0" w:color="auto"/>
                <w:right w:val="none" w:sz="0" w:space="0" w:color="auto"/>
              </w:divBdr>
            </w:div>
            <w:div w:id="2060517604">
              <w:marLeft w:val="0"/>
              <w:marRight w:val="0"/>
              <w:marTop w:val="0"/>
              <w:marBottom w:val="0"/>
              <w:divBdr>
                <w:top w:val="none" w:sz="0" w:space="0" w:color="auto"/>
                <w:left w:val="none" w:sz="0" w:space="0" w:color="auto"/>
                <w:bottom w:val="none" w:sz="0" w:space="0" w:color="auto"/>
                <w:right w:val="none" w:sz="0" w:space="0" w:color="auto"/>
              </w:divBdr>
            </w:div>
            <w:div w:id="894194779">
              <w:marLeft w:val="0"/>
              <w:marRight w:val="0"/>
              <w:marTop w:val="0"/>
              <w:marBottom w:val="0"/>
              <w:divBdr>
                <w:top w:val="none" w:sz="0" w:space="0" w:color="auto"/>
                <w:left w:val="none" w:sz="0" w:space="0" w:color="auto"/>
                <w:bottom w:val="none" w:sz="0" w:space="0" w:color="auto"/>
                <w:right w:val="none" w:sz="0" w:space="0" w:color="auto"/>
              </w:divBdr>
            </w:div>
            <w:div w:id="1129594483">
              <w:marLeft w:val="0"/>
              <w:marRight w:val="0"/>
              <w:marTop w:val="0"/>
              <w:marBottom w:val="0"/>
              <w:divBdr>
                <w:top w:val="none" w:sz="0" w:space="0" w:color="auto"/>
                <w:left w:val="none" w:sz="0" w:space="0" w:color="auto"/>
                <w:bottom w:val="none" w:sz="0" w:space="0" w:color="auto"/>
                <w:right w:val="none" w:sz="0" w:space="0" w:color="auto"/>
              </w:divBdr>
            </w:div>
            <w:div w:id="1712264773">
              <w:marLeft w:val="0"/>
              <w:marRight w:val="0"/>
              <w:marTop w:val="0"/>
              <w:marBottom w:val="0"/>
              <w:divBdr>
                <w:top w:val="none" w:sz="0" w:space="0" w:color="auto"/>
                <w:left w:val="none" w:sz="0" w:space="0" w:color="auto"/>
                <w:bottom w:val="none" w:sz="0" w:space="0" w:color="auto"/>
                <w:right w:val="none" w:sz="0" w:space="0" w:color="auto"/>
              </w:divBdr>
            </w:div>
            <w:div w:id="1576430174">
              <w:marLeft w:val="0"/>
              <w:marRight w:val="0"/>
              <w:marTop w:val="0"/>
              <w:marBottom w:val="0"/>
              <w:divBdr>
                <w:top w:val="none" w:sz="0" w:space="0" w:color="auto"/>
                <w:left w:val="none" w:sz="0" w:space="0" w:color="auto"/>
                <w:bottom w:val="none" w:sz="0" w:space="0" w:color="auto"/>
                <w:right w:val="none" w:sz="0" w:space="0" w:color="auto"/>
              </w:divBdr>
            </w:div>
            <w:div w:id="1146435184">
              <w:marLeft w:val="0"/>
              <w:marRight w:val="0"/>
              <w:marTop w:val="0"/>
              <w:marBottom w:val="0"/>
              <w:divBdr>
                <w:top w:val="none" w:sz="0" w:space="0" w:color="auto"/>
                <w:left w:val="none" w:sz="0" w:space="0" w:color="auto"/>
                <w:bottom w:val="none" w:sz="0" w:space="0" w:color="auto"/>
                <w:right w:val="none" w:sz="0" w:space="0" w:color="auto"/>
              </w:divBdr>
            </w:div>
            <w:div w:id="1845129645">
              <w:marLeft w:val="0"/>
              <w:marRight w:val="0"/>
              <w:marTop w:val="0"/>
              <w:marBottom w:val="0"/>
              <w:divBdr>
                <w:top w:val="none" w:sz="0" w:space="0" w:color="auto"/>
                <w:left w:val="none" w:sz="0" w:space="0" w:color="auto"/>
                <w:bottom w:val="none" w:sz="0" w:space="0" w:color="auto"/>
                <w:right w:val="none" w:sz="0" w:space="0" w:color="auto"/>
              </w:divBdr>
            </w:div>
            <w:div w:id="342631936">
              <w:marLeft w:val="0"/>
              <w:marRight w:val="0"/>
              <w:marTop w:val="0"/>
              <w:marBottom w:val="0"/>
              <w:divBdr>
                <w:top w:val="none" w:sz="0" w:space="0" w:color="auto"/>
                <w:left w:val="none" w:sz="0" w:space="0" w:color="auto"/>
                <w:bottom w:val="none" w:sz="0" w:space="0" w:color="auto"/>
                <w:right w:val="none" w:sz="0" w:space="0" w:color="auto"/>
              </w:divBdr>
            </w:div>
            <w:div w:id="1516378527">
              <w:marLeft w:val="0"/>
              <w:marRight w:val="0"/>
              <w:marTop w:val="0"/>
              <w:marBottom w:val="0"/>
              <w:divBdr>
                <w:top w:val="none" w:sz="0" w:space="0" w:color="auto"/>
                <w:left w:val="none" w:sz="0" w:space="0" w:color="auto"/>
                <w:bottom w:val="none" w:sz="0" w:space="0" w:color="auto"/>
                <w:right w:val="none" w:sz="0" w:space="0" w:color="auto"/>
              </w:divBdr>
            </w:div>
            <w:div w:id="94207645">
              <w:marLeft w:val="0"/>
              <w:marRight w:val="0"/>
              <w:marTop w:val="0"/>
              <w:marBottom w:val="0"/>
              <w:divBdr>
                <w:top w:val="none" w:sz="0" w:space="0" w:color="auto"/>
                <w:left w:val="none" w:sz="0" w:space="0" w:color="auto"/>
                <w:bottom w:val="none" w:sz="0" w:space="0" w:color="auto"/>
                <w:right w:val="none" w:sz="0" w:space="0" w:color="auto"/>
              </w:divBdr>
            </w:div>
            <w:div w:id="104230378">
              <w:marLeft w:val="0"/>
              <w:marRight w:val="0"/>
              <w:marTop w:val="0"/>
              <w:marBottom w:val="0"/>
              <w:divBdr>
                <w:top w:val="none" w:sz="0" w:space="0" w:color="auto"/>
                <w:left w:val="none" w:sz="0" w:space="0" w:color="auto"/>
                <w:bottom w:val="none" w:sz="0" w:space="0" w:color="auto"/>
                <w:right w:val="none" w:sz="0" w:space="0" w:color="auto"/>
              </w:divBdr>
            </w:div>
            <w:div w:id="1330137646">
              <w:marLeft w:val="0"/>
              <w:marRight w:val="0"/>
              <w:marTop w:val="0"/>
              <w:marBottom w:val="0"/>
              <w:divBdr>
                <w:top w:val="none" w:sz="0" w:space="0" w:color="auto"/>
                <w:left w:val="none" w:sz="0" w:space="0" w:color="auto"/>
                <w:bottom w:val="none" w:sz="0" w:space="0" w:color="auto"/>
                <w:right w:val="none" w:sz="0" w:space="0" w:color="auto"/>
              </w:divBdr>
            </w:div>
            <w:div w:id="1678998467">
              <w:marLeft w:val="0"/>
              <w:marRight w:val="0"/>
              <w:marTop w:val="0"/>
              <w:marBottom w:val="0"/>
              <w:divBdr>
                <w:top w:val="none" w:sz="0" w:space="0" w:color="auto"/>
                <w:left w:val="none" w:sz="0" w:space="0" w:color="auto"/>
                <w:bottom w:val="none" w:sz="0" w:space="0" w:color="auto"/>
                <w:right w:val="none" w:sz="0" w:space="0" w:color="auto"/>
              </w:divBdr>
            </w:div>
            <w:div w:id="445973635">
              <w:marLeft w:val="0"/>
              <w:marRight w:val="0"/>
              <w:marTop w:val="0"/>
              <w:marBottom w:val="0"/>
              <w:divBdr>
                <w:top w:val="none" w:sz="0" w:space="0" w:color="auto"/>
                <w:left w:val="none" w:sz="0" w:space="0" w:color="auto"/>
                <w:bottom w:val="none" w:sz="0" w:space="0" w:color="auto"/>
                <w:right w:val="none" w:sz="0" w:space="0" w:color="auto"/>
              </w:divBdr>
            </w:div>
            <w:div w:id="646588429">
              <w:marLeft w:val="0"/>
              <w:marRight w:val="0"/>
              <w:marTop w:val="0"/>
              <w:marBottom w:val="0"/>
              <w:divBdr>
                <w:top w:val="none" w:sz="0" w:space="0" w:color="auto"/>
                <w:left w:val="none" w:sz="0" w:space="0" w:color="auto"/>
                <w:bottom w:val="none" w:sz="0" w:space="0" w:color="auto"/>
                <w:right w:val="none" w:sz="0" w:space="0" w:color="auto"/>
              </w:divBdr>
            </w:div>
            <w:div w:id="302779290">
              <w:marLeft w:val="0"/>
              <w:marRight w:val="0"/>
              <w:marTop w:val="0"/>
              <w:marBottom w:val="0"/>
              <w:divBdr>
                <w:top w:val="none" w:sz="0" w:space="0" w:color="auto"/>
                <w:left w:val="none" w:sz="0" w:space="0" w:color="auto"/>
                <w:bottom w:val="none" w:sz="0" w:space="0" w:color="auto"/>
                <w:right w:val="none" w:sz="0" w:space="0" w:color="auto"/>
              </w:divBdr>
            </w:div>
            <w:div w:id="391387490">
              <w:marLeft w:val="0"/>
              <w:marRight w:val="0"/>
              <w:marTop w:val="0"/>
              <w:marBottom w:val="0"/>
              <w:divBdr>
                <w:top w:val="none" w:sz="0" w:space="0" w:color="auto"/>
                <w:left w:val="none" w:sz="0" w:space="0" w:color="auto"/>
                <w:bottom w:val="none" w:sz="0" w:space="0" w:color="auto"/>
                <w:right w:val="none" w:sz="0" w:space="0" w:color="auto"/>
              </w:divBdr>
            </w:div>
            <w:div w:id="1676809823">
              <w:marLeft w:val="0"/>
              <w:marRight w:val="0"/>
              <w:marTop w:val="0"/>
              <w:marBottom w:val="0"/>
              <w:divBdr>
                <w:top w:val="none" w:sz="0" w:space="0" w:color="auto"/>
                <w:left w:val="none" w:sz="0" w:space="0" w:color="auto"/>
                <w:bottom w:val="none" w:sz="0" w:space="0" w:color="auto"/>
                <w:right w:val="none" w:sz="0" w:space="0" w:color="auto"/>
              </w:divBdr>
            </w:div>
            <w:div w:id="1256131056">
              <w:marLeft w:val="0"/>
              <w:marRight w:val="0"/>
              <w:marTop w:val="0"/>
              <w:marBottom w:val="0"/>
              <w:divBdr>
                <w:top w:val="none" w:sz="0" w:space="0" w:color="auto"/>
                <w:left w:val="none" w:sz="0" w:space="0" w:color="auto"/>
                <w:bottom w:val="none" w:sz="0" w:space="0" w:color="auto"/>
                <w:right w:val="none" w:sz="0" w:space="0" w:color="auto"/>
              </w:divBdr>
            </w:div>
            <w:div w:id="1311056019">
              <w:marLeft w:val="0"/>
              <w:marRight w:val="0"/>
              <w:marTop w:val="0"/>
              <w:marBottom w:val="0"/>
              <w:divBdr>
                <w:top w:val="none" w:sz="0" w:space="0" w:color="auto"/>
                <w:left w:val="none" w:sz="0" w:space="0" w:color="auto"/>
                <w:bottom w:val="none" w:sz="0" w:space="0" w:color="auto"/>
                <w:right w:val="none" w:sz="0" w:space="0" w:color="auto"/>
              </w:divBdr>
            </w:div>
            <w:div w:id="781267368">
              <w:marLeft w:val="0"/>
              <w:marRight w:val="0"/>
              <w:marTop w:val="0"/>
              <w:marBottom w:val="0"/>
              <w:divBdr>
                <w:top w:val="none" w:sz="0" w:space="0" w:color="auto"/>
                <w:left w:val="none" w:sz="0" w:space="0" w:color="auto"/>
                <w:bottom w:val="none" w:sz="0" w:space="0" w:color="auto"/>
                <w:right w:val="none" w:sz="0" w:space="0" w:color="auto"/>
              </w:divBdr>
            </w:div>
            <w:div w:id="401023053">
              <w:marLeft w:val="0"/>
              <w:marRight w:val="0"/>
              <w:marTop w:val="0"/>
              <w:marBottom w:val="0"/>
              <w:divBdr>
                <w:top w:val="none" w:sz="0" w:space="0" w:color="auto"/>
                <w:left w:val="none" w:sz="0" w:space="0" w:color="auto"/>
                <w:bottom w:val="none" w:sz="0" w:space="0" w:color="auto"/>
                <w:right w:val="none" w:sz="0" w:space="0" w:color="auto"/>
              </w:divBdr>
            </w:div>
            <w:div w:id="1006401014">
              <w:marLeft w:val="0"/>
              <w:marRight w:val="0"/>
              <w:marTop w:val="0"/>
              <w:marBottom w:val="0"/>
              <w:divBdr>
                <w:top w:val="none" w:sz="0" w:space="0" w:color="auto"/>
                <w:left w:val="none" w:sz="0" w:space="0" w:color="auto"/>
                <w:bottom w:val="none" w:sz="0" w:space="0" w:color="auto"/>
                <w:right w:val="none" w:sz="0" w:space="0" w:color="auto"/>
              </w:divBdr>
            </w:div>
            <w:div w:id="130876703">
              <w:marLeft w:val="0"/>
              <w:marRight w:val="0"/>
              <w:marTop w:val="0"/>
              <w:marBottom w:val="0"/>
              <w:divBdr>
                <w:top w:val="none" w:sz="0" w:space="0" w:color="auto"/>
                <w:left w:val="none" w:sz="0" w:space="0" w:color="auto"/>
                <w:bottom w:val="none" w:sz="0" w:space="0" w:color="auto"/>
                <w:right w:val="none" w:sz="0" w:space="0" w:color="auto"/>
              </w:divBdr>
            </w:div>
            <w:div w:id="1882278623">
              <w:marLeft w:val="0"/>
              <w:marRight w:val="0"/>
              <w:marTop w:val="0"/>
              <w:marBottom w:val="0"/>
              <w:divBdr>
                <w:top w:val="none" w:sz="0" w:space="0" w:color="auto"/>
                <w:left w:val="none" w:sz="0" w:space="0" w:color="auto"/>
                <w:bottom w:val="none" w:sz="0" w:space="0" w:color="auto"/>
                <w:right w:val="none" w:sz="0" w:space="0" w:color="auto"/>
              </w:divBdr>
            </w:div>
            <w:div w:id="1521629368">
              <w:marLeft w:val="0"/>
              <w:marRight w:val="0"/>
              <w:marTop w:val="0"/>
              <w:marBottom w:val="0"/>
              <w:divBdr>
                <w:top w:val="none" w:sz="0" w:space="0" w:color="auto"/>
                <w:left w:val="none" w:sz="0" w:space="0" w:color="auto"/>
                <w:bottom w:val="none" w:sz="0" w:space="0" w:color="auto"/>
                <w:right w:val="none" w:sz="0" w:space="0" w:color="auto"/>
              </w:divBdr>
            </w:div>
            <w:div w:id="24408463">
              <w:marLeft w:val="0"/>
              <w:marRight w:val="0"/>
              <w:marTop w:val="0"/>
              <w:marBottom w:val="0"/>
              <w:divBdr>
                <w:top w:val="none" w:sz="0" w:space="0" w:color="auto"/>
                <w:left w:val="none" w:sz="0" w:space="0" w:color="auto"/>
                <w:bottom w:val="none" w:sz="0" w:space="0" w:color="auto"/>
                <w:right w:val="none" w:sz="0" w:space="0" w:color="auto"/>
              </w:divBdr>
            </w:div>
            <w:div w:id="702559609">
              <w:marLeft w:val="0"/>
              <w:marRight w:val="0"/>
              <w:marTop w:val="0"/>
              <w:marBottom w:val="0"/>
              <w:divBdr>
                <w:top w:val="none" w:sz="0" w:space="0" w:color="auto"/>
                <w:left w:val="none" w:sz="0" w:space="0" w:color="auto"/>
                <w:bottom w:val="none" w:sz="0" w:space="0" w:color="auto"/>
                <w:right w:val="none" w:sz="0" w:space="0" w:color="auto"/>
              </w:divBdr>
            </w:div>
            <w:div w:id="1742217948">
              <w:marLeft w:val="0"/>
              <w:marRight w:val="0"/>
              <w:marTop w:val="0"/>
              <w:marBottom w:val="0"/>
              <w:divBdr>
                <w:top w:val="none" w:sz="0" w:space="0" w:color="auto"/>
                <w:left w:val="none" w:sz="0" w:space="0" w:color="auto"/>
                <w:bottom w:val="none" w:sz="0" w:space="0" w:color="auto"/>
                <w:right w:val="none" w:sz="0" w:space="0" w:color="auto"/>
              </w:divBdr>
            </w:div>
            <w:div w:id="1976596916">
              <w:marLeft w:val="0"/>
              <w:marRight w:val="0"/>
              <w:marTop w:val="0"/>
              <w:marBottom w:val="0"/>
              <w:divBdr>
                <w:top w:val="none" w:sz="0" w:space="0" w:color="auto"/>
                <w:left w:val="none" w:sz="0" w:space="0" w:color="auto"/>
                <w:bottom w:val="none" w:sz="0" w:space="0" w:color="auto"/>
                <w:right w:val="none" w:sz="0" w:space="0" w:color="auto"/>
              </w:divBdr>
            </w:div>
            <w:div w:id="355888239">
              <w:marLeft w:val="0"/>
              <w:marRight w:val="0"/>
              <w:marTop w:val="0"/>
              <w:marBottom w:val="0"/>
              <w:divBdr>
                <w:top w:val="none" w:sz="0" w:space="0" w:color="auto"/>
                <w:left w:val="none" w:sz="0" w:space="0" w:color="auto"/>
                <w:bottom w:val="none" w:sz="0" w:space="0" w:color="auto"/>
                <w:right w:val="none" w:sz="0" w:space="0" w:color="auto"/>
              </w:divBdr>
            </w:div>
            <w:div w:id="258877720">
              <w:marLeft w:val="0"/>
              <w:marRight w:val="0"/>
              <w:marTop w:val="0"/>
              <w:marBottom w:val="0"/>
              <w:divBdr>
                <w:top w:val="none" w:sz="0" w:space="0" w:color="auto"/>
                <w:left w:val="none" w:sz="0" w:space="0" w:color="auto"/>
                <w:bottom w:val="none" w:sz="0" w:space="0" w:color="auto"/>
                <w:right w:val="none" w:sz="0" w:space="0" w:color="auto"/>
              </w:divBdr>
            </w:div>
            <w:div w:id="3322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286">
      <w:bodyDiv w:val="1"/>
      <w:marLeft w:val="0"/>
      <w:marRight w:val="0"/>
      <w:marTop w:val="0"/>
      <w:marBottom w:val="0"/>
      <w:divBdr>
        <w:top w:val="none" w:sz="0" w:space="0" w:color="auto"/>
        <w:left w:val="none" w:sz="0" w:space="0" w:color="auto"/>
        <w:bottom w:val="none" w:sz="0" w:space="0" w:color="auto"/>
        <w:right w:val="none" w:sz="0" w:space="0" w:color="auto"/>
      </w:divBdr>
      <w:divsChild>
        <w:div w:id="709383551">
          <w:marLeft w:val="0"/>
          <w:marRight w:val="0"/>
          <w:marTop w:val="0"/>
          <w:marBottom w:val="0"/>
          <w:divBdr>
            <w:top w:val="none" w:sz="0" w:space="0" w:color="auto"/>
            <w:left w:val="none" w:sz="0" w:space="0" w:color="auto"/>
            <w:bottom w:val="none" w:sz="0" w:space="0" w:color="auto"/>
            <w:right w:val="none" w:sz="0" w:space="0" w:color="auto"/>
          </w:divBdr>
          <w:divsChild>
            <w:div w:id="361516370">
              <w:marLeft w:val="0"/>
              <w:marRight w:val="0"/>
              <w:marTop w:val="0"/>
              <w:marBottom w:val="0"/>
              <w:divBdr>
                <w:top w:val="none" w:sz="0" w:space="0" w:color="auto"/>
                <w:left w:val="none" w:sz="0" w:space="0" w:color="auto"/>
                <w:bottom w:val="none" w:sz="0" w:space="0" w:color="auto"/>
                <w:right w:val="none" w:sz="0" w:space="0" w:color="auto"/>
              </w:divBdr>
            </w:div>
            <w:div w:id="1532571142">
              <w:marLeft w:val="0"/>
              <w:marRight w:val="0"/>
              <w:marTop w:val="0"/>
              <w:marBottom w:val="0"/>
              <w:divBdr>
                <w:top w:val="none" w:sz="0" w:space="0" w:color="auto"/>
                <w:left w:val="none" w:sz="0" w:space="0" w:color="auto"/>
                <w:bottom w:val="none" w:sz="0" w:space="0" w:color="auto"/>
                <w:right w:val="none" w:sz="0" w:space="0" w:color="auto"/>
              </w:divBdr>
            </w:div>
            <w:div w:id="842622258">
              <w:marLeft w:val="0"/>
              <w:marRight w:val="0"/>
              <w:marTop w:val="0"/>
              <w:marBottom w:val="0"/>
              <w:divBdr>
                <w:top w:val="none" w:sz="0" w:space="0" w:color="auto"/>
                <w:left w:val="none" w:sz="0" w:space="0" w:color="auto"/>
                <w:bottom w:val="none" w:sz="0" w:space="0" w:color="auto"/>
                <w:right w:val="none" w:sz="0" w:space="0" w:color="auto"/>
              </w:divBdr>
            </w:div>
            <w:div w:id="1405564837">
              <w:marLeft w:val="0"/>
              <w:marRight w:val="0"/>
              <w:marTop w:val="0"/>
              <w:marBottom w:val="0"/>
              <w:divBdr>
                <w:top w:val="none" w:sz="0" w:space="0" w:color="auto"/>
                <w:left w:val="none" w:sz="0" w:space="0" w:color="auto"/>
                <w:bottom w:val="none" w:sz="0" w:space="0" w:color="auto"/>
                <w:right w:val="none" w:sz="0" w:space="0" w:color="auto"/>
              </w:divBdr>
            </w:div>
            <w:div w:id="1607880613">
              <w:marLeft w:val="0"/>
              <w:marRight w:val="0"/>
              <w:marTop w:val="0"/>
              <w:marBottom w:val="0"/>
              <w:divBdr>
                <w:top w:val="none" w:sz="0" w:space="0" w:color="auto"/>
                <w:left w:val="none" w:sz="0" w:space="0" w:color="auto"/>
                <w:bottom w:val="none" w:sz="0" w:space="0" w:color="auto"/>
                <w:right w:val="none" w:sz="0" w:space="0" w:color="auto"/>
              </w:divBdr>
            </w:div>
            <w:div w:id="81222121">
              <w:marLeft w:val="0"/>
              <w:marRight w:val="0"/>
              <w:marTop w:val="0"/>
              <w:marBottom w:val="0"/>
              <w:divBdr>
                <w:top w:val="none" w:sz="0" w:space="0" w:color="auto"/>
                <w:left w:val="none" w:sz="0" w:space="0" w:color="auto"/>
                <w:bottom w:val="none" w:sz="0" w:space="0" w:color="auto"/>
                <w:right w:val="none" w:sz="0" w:space="0" w:color="auto"/>
              </w:divBdr>
            </w:div>
            <w:div w:id="1375076935">
              <w:marLeft w:val="0"/>
              <w:marRight w:val="0"/>
              <w:marTop w:val="0"/>
              <w:marBottom w:val="0"/>
              <w:divBdr>
                <w:top w:val="none" w:sz="0" w:space="0" w:color="auto"/>
                <w:left w:val="none" w:sz="0" w:space="0" w:color="auto"/>
                <w:bottom w:val="none" w:sz="0" w:space="0" w:color="auto"/>
                <w:right w:val="none" w:sz="0" w:space="0" w:color="auto"/>
              </w:divBdr>
            </w:div>
            <w:div w:id="1715235779">
              <w:marLeft w:val="0"/>
              <w:marRight w:val="0"/>
              <w:marTop w:val="0"/>
              <w:marBottom w:val="0"/>
              <w:divBdr>
                <w:top w:val="none" w:sz="0" w:space="0" w:color="auto"/>
                <w:left w:val="none" w:sz="0" w:space="0" w:color="auto"/>
                <w:bottom w:val="none" w:sz="0" w:space="0" w:color="auto"/>
                <w:right w:val="none" w:sz="0" w:space="0" w:color="auto"/>
              </w:divBdr>
            </w:div>
            <w:div w:id="1355111110">
              <w:marLeft w:val="0"/>
              <w:marRight w:val="0"/>
              <w:marTop w:val="0"/>
              <w:marBottom w:val="0"/>
              <w:divBdr>
                <w:top w:val="none" w:sz="0" w:space="0" w:color="auto"/>
                <w:left w:val="none" w:sz="0" w:space="0" w:color="auto"/>
                <w:bottom w:val="none" w:sz="0" w:space="0" w:color="auto"/>
                <w:right w:val="none" w:sz="0" w:space="0" w:color="auto"/>
              </w:divBdr>
            </w:div>
            <w:div w:id="254435317">
              <w:marLeft w:val="0"/>
              <w:marRight w:val="0"/>
              <w:marTop w:val="0"/>
              <w:marBottom w:val="0"/>
              <w:divBdr>
                <w:top w:val="none" w:sz="0" w:space="0" w:color="auto"/>
                <w:left w:val="none" w:sz="0" w:space="0" w:color="auto"/>
                <w:bottom w:val="none" w:sz="0" w:space="0" w:color="auto"/>
                <w:right w:val="none" w:sz="0" w:space="0" w:color="auto"/>
              </w:divBdr>
            </w:div>
            <w:div w:id="1755975700">
              <w:marLeft w:val="0"/>
              <w:marRight w:val="0"/>
              <w:marTop w:val="0"/>
              <w:marBottom w:val="0"/>
              <w:divBdr>
                <w:top w:val="none" w:sz="0" w:space="0" w:color="auto"/>
                <w:left w:val="none" w:sz="0" w:space="0" w:color="auto"/>
                <w:bottom w:val="none" w:sz="0" w:space="0" w:color="auto"/>
                <w:right w:val="none" w:sz="0" w:space="0" w:color="auto"/>
              </w:divBdr>
            </w:div>
            <w:div w:id="1580752314">
              <w:marLeft w:val="0"/>
              <w:marRight w:val="0"/>
              <w:marTop w:val="0"/>
              <w:marBottom w:val="0"/>
              <w:divBdr>
                <w:top w:val="none" w:sz="0" w:space="0" w:color="auto"/>
                <w:left w:val="none" w:sz="0" w:space="0" w:color="auto"/>
                <w:bottom w:val="none" w:sz="0" w:space="0" w:color="auto"/>
                <w:right w:val="none" w:sz="0" w:space="0" w:color="auto"/>
              </w:divBdr>
            </w:div>
            <w:div w:id="1205866029">
              <w:marLeft w:val="0"/>
              <w:marRight w:val="0"/>
              <w:marTop w:val="0"/>
              <w:marBottom w:val="0"/>
              <w:divBdr>
                <w:top w:val="none" w:sz="0" w:space="0" w:color="auto"/>
                <w:left w:val="none" w:sz="0" w:space="0" w:color="auto"/>
                <w:bottom w:val="none" w:sz="0" w:space="0" w:color="auto"/>
                <w:right w:val="none" w:sz="0" w:space="0" w:color="auto"/>
              </w:divBdr>
            </w:div>
            <w:div w:id="1454130941">
              <w:marLeft w:val="0"/>
              <w:marRight w:val="0"/>
              <w:marTop w:val="0"/>
              <w:marBottom w:val="0"/>
              <w:divBdr>
                <w:top w:val="none" w:sz="0" w:space="0" w:color="auto"/>
                <w:left w:val="none" w:sz="0" w:space="0" w:color="auto"/>
                <w:bottom w:val="none" w:sz="0" w:space="0" w:color="auto"/>
                <w:right w:val="none" w:sz="0" w:space="0" w:color="auto"/>
              </w:divBdr>
            </w:div>
            <w:div w:id="111481672">
              <w:marLeft w:val="0"/>
              <w:marRight w:val="0"/>
              <w:marTop w:val="0"/>
              <w:marBottom w:val="0"/>
              <w:divBdr>
                <w:top w:val="none" w:sz="0" w:space="0" w:color="auto"/>
                <w:left w:val="none" w:sz="0" w:space="0" w:color="auto"/>
                <w:bottom w:val="none" w:sz="0" w:space="0" w:color="auto"/>
                <w:right w:val="none" w:sz="0" w:space="0" w:color="auto"/>
              </w:divBdr>
            </w:div>
            <w:div w:id="933978563">
              <w:marLeft w:val="0"/>
              <w:marRight w:val="0"/>
              <w:marTop w:val="0"/>
              <w:marBottom w:val="0"/>
              <w:divBdr>
                <w:top w:val="none" w:sz="0" w:space="0" w:color="auto"/>
                <w:left w:val="none" w:sz="0" w:space="0" w:color="auto"/>
                <w:bottom w:val="none" w:sz="0" w:space="0" w:color="auto"/>
                <w:right w:val="none" w:sz="0" w:space="0" w:color="auto"/>
              </w:divBdr>
            </w:div>
            <w:div w:id="643779708">
              <w:marLeft w:val="0"/>
              <w:marRight w:val="0"/>
              <w:marTop w:val="0"/>
              <w:marBottom w:val="0"/>
              <w:divBdr>
                <w:top w:val="none" w:sz="0" w:space="0" w:color="auto"/>
                <w:left w:val="none" w:sz="0" w:space="0" w:color="auto"/>
                <w:bottom w:val="none" w:sz="0" w:space="0" w:color="auto"/>
                <w:right w:val="none" w:sz="0" w:space="0" w:color="auto"/>
              </w:divBdr>
            </w:div>
            <w:div w:id="1269240623">
              <w:marLeft w:val="0"/>
              <w:marRight w:val="0"/>
              <w:marTop w:val="0"/>
              <w:marBottom w:val="0"/>
              <w:divBdr>
                <w:top w:val="none" w:sz="0" w:space="0" w:color="auto"/>
                <w:left w:val="none" w:sz="0" w:space="0" w:color="auto"/>
                <w:bottom w:val="none" w:sz="0" w:space="0" w:color="auto"/>
                <w:right w:val="none" w:sz="0" w:space="0" w:color="auto"/>
              </w:divBdr>
            </w:div>
            <w:div w:id="1872718425">
              <w:marLeft w:val="0"/>
              <w:marRight w:val="0"/>
              <w:marTop w:val="0"/>
              <w:marBottom w:val="0"/>
              <w:divBdr>
                <w:top w:val="none" w:sz="0" w:space="0" w:color="auto"/>
                <w:left w:val="none" w:sz="0" w:space="0" w:color="auto"/>
                <w:bottom w:val="none" w:sz="0" w:space="0" w:color="auto"/>
                <w:right w:val="none" w:sz="0" w:space="0" w:color="auto"/>
              </w:divBdr>
            </w:div>
            <w:div w:id="2004433951">
              <w:marLeft w:val="0"/>
              <w:marRight w:val="0"/>
              <w:marTop w:val="0"/>
              <w:marBottom w:val="0"/>
              <w:divBdr>
                <w:top w:val="none" w:sz="0" w:space="0" w:color="auto"/>
                <w:left w:val="none" w:sz="0" w:space="0" w:color="auto"/>
                <w:bottom w:val="none" w:sz="0" w:space="0" w:color="auto"/>
                <w:right w:val="none" w:sz="0" w:space="0" w:color="auto"/>
              </w:divBdr>
            </w:div>
            <w:div w:id="162359003">
              <w:marLeft w:val="0"/>
              <w:marRight w:val="0"/>
              <w:marTop w:val="0"/>
              <w:marBottom w:val="0"/>
              <w:divBdr>
                <w:top w:val="none" w:sz="0" w:space="0" w:color="auto"/>
                <w:left w:val="none" w:sz="0" w:space="0" w:color="auto"/>
                <w:bottom w:val="none" w:sz="0" w:space="0" w:color="auto"/>
                <w:right w:val="none" w:sz="0" w:space="0" w:color="auto"/>
              </w:divBdr>
            </w:div>
            <w:div w:id="226107938">
              <w:marLeft w:val="0"/>
              <w:marRight w:val="0"/>
              <w:marTop w:val="0"/>
              <w:marBottom w:val="0"/>
              <w:divBdr>
                <w:top w:val="none" w:sz="0" w:space="0" w:color="auto"/>
                <w:left w:val="none" w:sz="0" w:space="0" w:color="auto"/>
                <w:bottom w:val="none" w:sz="0" w:space="0" w:color="auto"/>
                <w:right w:val="none" w:sz="0" w:space="0" w:color="auto"/>
              </w:divBdr>
            </w:div>
            <w:div w:id="2080253000">
              <w:marLeft w:val="0"/>
              <w:marRight w:val="0"/>
              <w:marTop w:val="0"/>
              <w:marBottom w:val="0"/>
              <w:divBdr>
                <w:top w:val="none" w:sz="0" w:space="0" w:color="auto"/>
                <w:left w:val="none" w:sz="0" w:space="0" w:color="auto"/>
                <w:bottom w:val="none" w:sz="0" w:space="0" w:color="auto"/>
                <w:right w:val="none" w:sz="0" w:space="0" w:color="auto"/>
              </w:divBdr>
            </w:div>
            <w:div w:id="1741709728">
              <w:marLeft w:val="0"/>
              <w:marRight w:val="0"/>
              <w:marTop w:val="0"/>
              <w:marBottom w:val="0"/>
              <w:divBdr>
                <w:top w:val="none" w:sz="0" w:space="0" w:color="auto"/>
                <w:left w:val="none" w:sz="0" w:space="0" w:color="auto"/>
                <w:bottom w:val="none" w:sz="0" w:space="0" w:color="auto"/>
                <w:right w:val="none" w:sz="0" w:space="0" w:color="auto"/>
              </w:divBdr>
            </w:div>
            <w:div w:id="1578056150">
              <w:marLeft w:val="0"/>
              <w:marRight w:val="0"/>
              <w:marTop w:val="0"/>
              <w:marBottom w:val="0"/>
              <w:divBdr>
                <w:top w:val="none" w:sz="0" w:space="0" w:color="auto"/>
                <w:left w:val="none" w:sz="0" w:space="0" w:color="auto"/>
                <w:bottom w:val="none" w:sz="0" w:space="0" w:color="auto"/>
                <w:right w:val="none" w:sz="0" w:space="0" w:color="auto"/>
              </w:divBdr>
            </w:div>
            <w:div w:id="1837261107">
              <w:marLeft w:val="0"/>
              <w:marRight w:val="0"/>
              <w:marTop w:val="0"/>
              <w:marBottom w:val="0"/>
              <w:divBdr>
                <w:top w:val="none" w:sz="0" w:space="0" w:color="auto"/>
                <w:left w:val="none" w:sz="0" w:space="0" w:color="auto"/>
                <w:bottom w:val="none" w:sz="0" w:space="0" w:color="auto"/>
                <w:right w:val="none" w:sz="0" w:space="0" w:color="auto"/>
              </w:divBdr>
            </w:div>
            <w:div w:id="333145517">
              <w:marLeft w:val="0"/>
              <w:marRight w:val="0"/>
              <w:marTop w:val="0"/>
              <w:marBottom w:val="0"/>
              <w:divBdr>
                <w:top w:val="none" w:sz="0" w:space="0" w:color="auto"/>
                <w:left w:val="none" w:sz="0" w:space="0" w:color="auto"/>
                <w:bottom w:val="none" w:sz="0" w:space="0" w:color="auto"/>
                <w:right w:val="none" w:sz="0" w:space="0" w:color="auto"/>
              </w:divBdr>
            </w:div>
            <w:div w:id="1336767449">
              <w:marLeft w:val="0"/>
              <w:marRight w:val="0"/>
              <w:marTop w:val="0"/>
              <w:marBottom w:val="0"/>
              <w:divBdr>
                <w:top w:val="none" w:sz="0" w:space="0" w:color="auto"/>
                <w:left w:val="none" w:sz="0" w:space="0" w:color="auto"/>
                <w:bottom w:val="none" w:sz="0" w:space="0" w:color="auto"/>
                <w:right w:val="none" w:sz="0" w:space="0" w:color="auto"/>
              </w:divBdr>
            </w:div>
            <w:div w:id="2061904310">
              <w:marLeft w:val="0"/>
              <w:marRight w:val="0"/>
              <w:marTop w:val="0"/>
              <w:marBottom w:val="0"/>
              <w:divBdr>
                <w:top w:val="none" w:sz="0" w:space="0" w:color="auto"/>
                <w:left w:val="none" w:sz="0" w:space="0" w:color="auto"/>
                <w:bottom w:val="none" w:sz="0" w:space="0" w:color="auto"/>
                <w:right w:val="none" w:sz="0" w:space="0" w:color="auto"/>
              </w:divBdr>
            </w:div>
            <w:div w:id="1179810326">
              <w:marLeft w:val="0"/>
              <w:marRight w:val="0"/>
              <w:marTop w:val="0"/>
              <w:marBottom w:val="0"/>
              <w:divBdr>
                <w:top w:val="none" w:sz="0" w:space="0" w:color="auto"/>
                <w:left w:val="none" w:sz="0" w:space="0" w:color="auto"/>
                <w:bottom w:val="none" w:sz="0" w:space="0" w:color="auto"/>
                <w:right w:val="none" w:sz="0" w:space="0" w:color="auto"/>
              </w:divBdr>
            </w:div>
            <w:div w:id="978456081">
              <w:marLeft w:val="0"/>
              <w:marRight w:val="0"/>
              <w:marTop w:val="0"/>
              <w:marBottom w:val="0"/>
              <w:divBdr>
                <w:top w:val="none" w:sz="0" w:space="0" w:color="auto"/>
                <w:left w:val="none" w:sz="0" w:space="0" w:color="auto"/>
                <w:bottom w:val="none" w:sz="0" w:space="0" w:color="auto"/>
                <w:right w:val="none" w:sz="0" w:space="0" w:color="auto"/>
              </w:divBdr>
            </w:div>
            <w:div w:id="652487393">
              <w:marLeft w:val="0"/>
              <w:marRight w:val="0"/>
              <w:marTop w:val="0"/>
              <w:marBottom w:val="0"/>
              <w:divBdr>
                <w:top w:val="none" w:sz="0" w:space="0" w:color="auto"/>
                <w:left w:val="none" w:sz="0" w:space="0" w:color="auto"/>
                <w:bottom w:val="none" w:sz="0" w:space="0" w:color="auto"/>
                <w:right w:val="none" w:sz="0" w:space="0" w:color="auto"/>
              </w:divBdr>
            </w:div>
            <w:div w:id="473765394">
              <w:marLeft w:val="0"/>
              <w:marRight w:val="0"/>
              <w:marTop w:val="0"/>
              <w:marBottom w:val="0"/>
              <w:divBdr>
                <w:top w:val="none" w:sz="0" w:space="0" w:color="auto"/>
                <w:left w:val="none" w:sz="0" w:space="0" w:color="auto"/>
                <w:bottom w:val="none" w:sz="0" w:space="0" w:color="auto"/>
                <w:right w:val="none" w:sz="0" w:space="0" w:color="auto"/>
              </w:divBdr>
            </w:div>
            <w:div w:id="8411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3079">
      <w:bodyDiv w:val="1"/>
      <w:marLeft w:val="0"/>
      <w:marRight w:val="0"/>
      <w:marTop w:val="0"/>
      <w:marBottom w:val="0"/>
      <w:divBdr>
        <w:top w:val="none" w:sz="0" w:space="0" w:color="auto"/>
        <w:left w:val="none" w:sz="0" w:space="0" w:color="auto"/>
        <w:bottom w:val="none" w:sz="0" w:space="0" w:color="auto"/>
        <w:right w:val="none" w:sz="0" w:space="0" w:color="auto"/>
      </w:divBdr>
      <w:divsChild>
        <w:div w:id="2147157703">
          <w:marLeft w:val="0"/>
          <w:marRight w:val="0"/>
          <w:marTop w:val="0"/>
          <w:marBottom w:val="0"/>
          <w:divBdr>
            <w:top w:val="none" w:sz="0" w:space="0" w:color="auto"/>
            <w:left w:val="none" w:sz="0" w:space="0" w:color="auto"/>
            <w:bottom w:val="none" w:sz="0" w:space="0" w:color="auto"/>
            <w:right w:val="none" w:sz="0" w:space="0" w:color="auto"/>
          </w:divBdr>
          <w:divsChild>
            <w:div w:id="1135411805">
              <w:marLeft w:val="0"/>
              <w:marRight w:val="0"/>
              <w:marTop w:val="0"/>
              <w:marBottom w:val="0"/>
              <w:divBdr>
                <w:top w:val="none" w:sz="0" w:space="0" w:color="auto"/>
                <w:left w:val="none" w:sz="0" w:space="0" w:color="auto"/>
                <w:bottom w:val="none" w:sz="0" w:space="0" w:color="auto"/>
                <w:right w:val="none" w:sz="0" w:space="0" w:color="auto"/>
              </w:divBdr>
            </w:div>
            <w:div w:id="897932590">
              <w:marLeft w:val="0"/>
              <w:marRight w:val="0"/>
              <w:marTop w:val="0"/>
              <w:marBottom w:val="0"/>
              <w:divBdr>
                <w:top w:val="none" w:sz="0" w:space="0" w:color="auto"/>
                <w:left w:val="none" w:sz="0" w:space="0" w:color="auto"/>
                <w:bottom w:val="none" w:sz="0" w:space="0" w:color="auto"/>
                <w:right w:val="none" w:sz="0" w:space="0" w:color="auto"/>
              </w:divBdr>
            </w:div>
            <w:div w:id="1554736892">
              <w:marLeft w:val="0"/>
              <w:marRight w:val="0"/>
              <w:marTop w:val="0"/>
              <w:marBottom w:val="0"/>
              <w:divBdr>
                <w:top w:val="none" w:sz="0" w:space="0" w:color="auto"/>
                <w:left w:val="none" w:sz="0" w:space="0" w:color="auto"/>
                <w:bottom w:val="none" w:sz="0" w:space="0" w:color="auto"/>
                <w:right w:val="none" w:sz="0" w:space="0" w:color="auto"/>
              </w:divBdr>
            </w:div>
            <w:div w:id="41104171">
              <w:marLeft w:val="0"/>
              <w:marRight w:val="0"/>
              <w:marTop w:val="0"/>
              <w:marBottom w:val="0"/>
              <w:divBdr>
                <w:top w:val="none" w:sz="0" w:space="0" w:color="auto"/>
                <w:left w:val="none" w:sz="0" w:space="0" w:color="auto"/>
                <w:bottom w:val="none" w:sz="0" w:space="0" w:color="auto"/>
                <w:right w:val="none" w:sz="0" w:space="0" w:color="auto"/>
              </w:divBdr>
            </w:div>
            <w:div w:id="394402587">
              <w:marLeft w:val="0"/>
              <w:marRight w:val="0"/>
              <w:marTop w:val="0"/>
              <w:marBottom w:val="0"/>
              <w:divBdr>
                <w:top w:val="none" w:sz="0" w:space="0" w:color="auto"/>
                <w:left w:val="none" w:sz="0" w:space="0" w:color="auto"/>
                <w:bottom w:val="none" w:sz="0" w:space="0" w:color="auto"/>
                <w:right w:val="none" w:sz="0" w:space="0" w:color="auto"/>
              </w:divBdr>
            </w:div>
            <w:div w:id="1908758372">
              <w:marLeft w:val="0"/>
              <w:marRight w:val="0"/>
              <w:marTop w:val="0"/>
              <w:marBottom w:val="0"/>
              <w:divBdr>
                <w:top w:val="none" w:sz="0" w:space="0" w:color="auto"/>
                <w:left w:val="none" w:sz="0" w:space="0" w:color="auto"/>
                <w:bottom w:val="none" w:sz="0" w:space="0" w:color="auto"/>
                <w:right w:val="none" w:sz="0" w:space="0" w:color="auto"/>
              </w:divBdr>
            </w:div>
            <w:div w:id="668564603">
              <w:marLeft w:val="0"/>
              <w:marRight w:val="0"/>
              <w:marTop w:val="0"/>
              <w:marBottom w:val="0"/>
              <w:divBdr>
                <w:top w:val="none" w:sz="0" w:space="0" w:color="auto"/>
                <w:left w:val="none" w:sz="0" w:space="0" w:color="auto"/>
                <w:bottom w:val="none" w:sz="0" w:space="0" w:color="auto"/>
                <w:right w:val="none" w:sz="0" w:space="0" w:color="auto"/>
              </w:divBdr>
            </w:div>
            <w:div w:id="470708984">
              <w:marLeft w:val="0"/>
              <w:marRight w:val="0"/>
              <w:marTop w:val="0"/>
              <w:marBottom w:val="0"/>
              <w:divBdr>
                <w:top w:val="none" w:sz="0" w:space="0" w:color="auto"/>
                <w:left w:val="none" w:sz="0" w:space="0" w:color="auto"/>
                <w:bottom w:val="none" w:sz="0" w:space="0" w:color="auto"/>
                <w:right w:val="none" w:sz="0" w:space="0" w:color="auto"/>
              </w:divBdr>
            </w:div>
            <w:div w:id="1019696434">
              <w:marLeft w:val="0"/>
              <w:marRight w:val="0"/>
              <w:marTop w:val="0"/>
              <w:marBottom w:val="0"/>
              <w:divBdr>
                <w:top w:val="none" w:sz="0" w:space="0" w:color="auto"/>
                <w:left w:val="none" w:sz="0" w:space="0" w:color="auto"/>
                <w:bottom w:val="none" w:sz="0" w:space="0" w:color="auto"/>
                <w:right w:val="none" w:sz="0" w:space="0" w:color="auto"/>
              </w:divBdr>
            </w:div>
            <w:div w:id="2057510218">
              <w:marLeft w:val="0"/>
              <w:marRight w:val="0"/>
              <w:marTop w:val="0"/>
              <w:marBottom w:val="0"/>
              <w:divBdr>
                <w:top w:val="none" w:sz="0" w:space="0" w:color="auto"/>
                <w:left w:val="none" w:sz="0" w:space="0" w:color="auto"/>
                <w:bottom w:val="none" w:sz="0" w:space="0" w:color="auto"/>
                <w:right w:val="none" w:sz="0" w:space="0" w:color="auto"/>
              </w:divBdr>
            </w:div>
            <w:div w:id="547911707">
              <w:marLeft w:val="0"/>
              <w:marRight w:val="0"/>
              <w:marTop w:val="0"/>
              <w:marBottom w:val="0"/>
              <w:divBdr>
                <w:top w:val="none" w:sz="0" w:space="0" w:color="auto"/>
                <w:left w:val="none" w:sz="0" w:space="0" w:color="auto"/>
                <w:bottom w:val="none" w:sz="0" w:space="0" w:color="auto"/>
                <w:right w:val="none" w:sz="0" w:space="0" w:color="auto"/>
              </w:divBdr>
            </w:div>
            <w:div w:id="1319964057">
              <w:marLeft w:val="0"/>
              <w:marRight w:val="0"/>
              <w:marTop w:val="0"/>
              <w:marBottom w:val="0"/>
              <w:divBdr>
                <w:top w:val="none" w:sz="0" w:space="0" w:color="auto"/>
                <w:left w:val="none" w:sz="0" w:space="0" w:color="auto"/>
                <w:bottom w:val="none" w:sz="0" w:space="0" w:color="auto"/>
                <w:right w:val="none" w:sz="0" w:space="0" w:color="auto"/>
              </w:divBdr>
            </w:div>
            <w:div w:id="722825934">
              <w:marLeft w:val="0"/>
              <w:marRight w:val="0"/>
              <w:marTop w:val="0"/>
              <w:marBottom w:val="0"/>
              <w:divBdr>
                <w:top w:val="none" w:sz="0" w:space="0" w:color="auto"/>
                <w:left w:val="none" w:sz="0" w:space="0" w:color="auto"/>
                <w:bottom w:val="none" w:sz="0" w:space="0" w:color="auto"/>
                <w:right w:val="none" w:sz="0" w:space="0" w:color="auto"/>
              </w:divBdr>
            </w:div>
            <w:div w:id="2028605086">
              <w:marLeft w:val="0"/>
              <w:marRight w:val="0"/>
              <w:marTop w:val="0"/>
              <w:marBottom w:val="0"/>
              <w:divBdr>
                <w:top w:val="none" w:sz="0" w:space="0" w:color="auto"/>
                <w:left w:val="none" w:sz="0" w:space="0" w:color="auto"/>
                <w:bottom w:val="none" w:sz="0" w:space="0" w:color="auto"/>
                <w:right w:val="none" w:sz="0" w:space="0" w:color="auto"/>
              </w:divBdr>
            </w:div>
            <w:div w:id="1327586312">
              <w:marLeft w:val="0"/>
              <w:marRight w:val="0"/>
              <w:marTop w:val="0"/>
              <w:marBottom w:val="0"/>
              <w:divBdr>
                <w:top w:val="none" w:sz="0" w:space="0" w:color="auto"/>
                <w:left w:val="none" w:sz="0" w:space="0" w:color="auto"/>
                <w:bottom w:val="none" w:sz="0" w:space="0" w:color="auto"/>
                <w:right w:val="none" w:sz="0" w:space="0" w:color="auto"/>
              </w:divBdr>
            </w:div>
            <w:div w:id="1427312601">
              <w:marLeft w:val="0"/>
              <w:marRight w:val="0"/>
              <w:marTop w:val="0"/>
              <w:marBottom w:val="0"/>
              <w:divBdr>
                <w:top w:val="none" w:sz="0" w:space="0" w:color="auto"/>
                <w:left w:val="none" w:sz="0" w:space="0" w:color="auto"/>
                <w:bottom w:val="none" w:sz="0" w:space="0" w:color="auto"/>
                <w:right w:val="none" w:sz="0" w:space="0" w:color="auto"/>
              </w:divBdr>
            </w:div>
            <w:div w:id="222640847">
              <w:marLeft w:val="0"/>
              <w:marRight w:val="0"/>
              <w:marTop w:val="0"/>
              <w:marBottom w:val="0"/>
              <w:divBdr>
                <w:top w:val="none" w:sz="0" w:space="0" w:color="auto"/>
                <w:left w:val="none" w:sz="0" w:space="0" w:color="auto"/>
                <w:bottom w:val="none" w:sz="0" w:space="0" w:color="auto"/>
                <w:right w:val="none" w:sz="0" w:space="0" w:color="auto"/>
              </w:divBdr>
            </w:div>
            <w:div w:id="625625397">
              <w:marLeft w:val="0"/>
              <w:marRight w:val="0"/>
              <w:marTop w:val="0"/>
              <w:marBottom w:val="0"/>
              <w:divBdr>
                <w:top w:val="none" w:sz="0" w:space="0" w:color="auto"/>
                <w:left w:val="none" w:sz="0" w:space="0" w:color="auto"/>
                <w:bottom w:val="none" w:sz="0" w:space="0" w:color="auto"/>
                <w:right w:val="none" w:sz="0" w:space="0" w:color="auto"/>
              </w:divBdr>
            </w:div>
            <w:div w:id="286081622">
              <w:marLeft w:val="0"/>
              <w:marRight w:val="0"/>
              <w:marTop w:val="0"/>
              <w:marBottom w:val="0"/>
              <w:divBdr>
                <w:top w:val="none" w:sz="0" w:space="0" w:color="auto"/>
                <w:left w:val="none" w:sz="0" w:space="0" w:color="auto"/>
                <w:bottom w:val="none" w:sz="0" w:space="0" w:color="auto"/>
                <w:right w:val="none" w:sz="0" w:space="0" w:color="auto"/>
              </w:divBdr>
            </w:div>
            <w:div w:id="1681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769">
      <w:bodyDiv w:val="1"/>
      <w:marLeft w:val="0"/>
      <w:marRight w:val="0"/>
      <w:marTop w:val="0"/>
      <w:marBottom w:val="0"/>
      <w:divBdr>
        <w:top w:val="none" w:sz="0" w:space="0" w:color="auto"/>
        <w:left w:val="none" w:sz="0" w:space="0" w:color="auto"/>
        <w:bottom w:val="none" w:sz="0" w:space="0" w:color="auto"/>
        <w:right w:val="none" w:sz="0" w:space="0" w:color="auto"/>
      </w:divBdr>
      <w:divsChild>
        <w:div w:id="145513746">
          <w:marLeft w:val="0"/>
          <w:marRight w:val="0"/>
          <w:marTop w:val="0"/>
          <w:marBottom w:val="0"/>
          <w:divBdr>
            <w:top w:val="none" w:sz="0" w:space="0" w:color="auto"/>
            <w:left w:val="none" w:sz="0" w:space="0" w:color="auto"/>
            <w:bottom w:val="none" w:sz="0" w:space="0" w:color="auto"/>
            <w:right w:val="none" w:sz="0" w:space="0" w:color="auto"/>
          </w:divBdr>
          <w:divsChild>
            <w:div w:id="2002350170">
              <w:marLeft w:val="0"/>
              <w:marRight w:val="0"/>
              <w:marTop w:val="0"/>
              <w:marBottom w:val="0"/>
              <w:divBdr>
                <w:top w:val="none" w:sz="0" w:space="0" w:color="auto"/>
                <w:left w:val="none" w:sz="0" w:space="0" w:color="auto"/>
                <w:bottom w:val="none" w:sz="0" w:space="0" w:color="auto"/>
                <w:right w:val="none" w:sz="0" w:space="0" w:color="auto"/>
              </w:divBdr>
            </w:div>
            <w:div w:id="1741561233">
              <w:marLeft w:val="0"/>
              <w:marRight w:val="0"/>
              <w:marTop w:val="0"/>
              <w:marBottom w:val="0"/>
              <w:divBdr>
                <w:top w:val="none" w:sz="0" w:space="0" w:color="auto"/>
                <w:left w:val="none" w:sz="0" w:space="0" w:color="auto"/>
                <w:bottom w:val="none" w:sz="0" w:space="0" w:color="auto"/>
                <w:right w:val="none" w:sz="0" w:space="0" w:color="auto"/>
              </w:divBdr>
            </w:div>
            <w:div w:id="1151361025">
              <w:marLeft w:val="0"/>
              <w:marRight w:val="0"/>
              <w:marTop w:val="0"/>
              <w:marBottom w:val="0"/>
              <w:divBdr>
                <w:top w:val="none" w:sz="0" w:space="0" w:color="auto"/>
                <w:left w:val="none" w:sz="0" w:space="0" w:color="auto"/>
                <w:bottom w:val="none" w:sz="0" w:space="0" w:color="auto"/>
                <w:right w:val="none" w:sz="0" w:space="0" w:color="auto"/>
              </w:divBdr>
            </w:div>
            <w:div w:id="7610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5192">
      <w:bodyDiv w:val="1"/>
      <w:marLeft w:val="0"/>
      <w:marRight w:val="0"/>
      <w:marTop w:val="0"/>
      <w:marBottom w:val="0"/>
      <w:divBdr>
        <w:top w:val="none" w:sz="0" w:space="0" w:color="auto"/>
        <w:left w:val="none" w:sz="0" w:space="0" w:color="auto"/>
        <w:bottom w:val="none" w:sz="0" w:space="0" w:color="auto"/>
        <w:right w:val="none" w:sz="0" w:space="0" w:color="auto"/>
      </w:divBdr>
      <w:divsChild>
        <w:div w:id="1687829051">
          <w:marLeft w:val="0"/>
          <w:marRight w:val="0"/>
          <w:marTop w:val="0"/>
          <w:marBottom w:val="0"/>
          <w:divBdr>
            <w:top w:val="none" w:sz="0" w:space="0" w:color="auto"/>
            <w:left w:val="none" w:sz="0" w:space="0" w:color="auto"/>
            <w:bottom w:val="none" w:sz="0" w:space="0" w:color="auto"/>
            <w:right w:val="none" w:sz="0" w:space="0" w:color="auto"/>
          </w:divBdr>
          <w:divsChild>
            <w:div w:id="421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32510">
      <w:bodyDiv w:val="1"/>
      <w:marLeft w:val="0"/>
      <w:marRight w:val="0"/>
      <w:marTop w:val="0"/>
      <w:marBottom w:val="0"/>
      <w:divBdr>
        <w:top w:val="none" w:sz="0" w:space="0" w:color="auto"/>
        <w:left w:val="none" w:sz="0" w:space="0" w:color="auto"/>
        <w:bottom w:val="none" w:sz="0" w:space="0" w:color="auto"/>
        <w:right w:val="none" w:sz="0" w:space="0" w:color="auto"/>
      </w:divBdr>
    </w:div>
    <w:div w:id="277222532">
      <w:bodyDiv w:val="1"/>
      <w:marLeft w:val="0"/>
      <w:marRight w:val="0"/>
      <w:marTop w:val="0"/>
      <w:marBottom w:val="0"/>
      <w:divBdr>
        <w:top w:val="none" w:sz="0" w:space="0" w:color="auto"/>
        <w:left w:val="none" w:sz="0" w:space="0" w:color="auto"/>
        <w:bottom w:val="none" w:sz="0" w:space="0" w:color="auto"/>
        <w:right w:val="none" w:sz="0" w:space="0" w:color="auto"/>
      </w:divBdr>
      <w:divsChild>
        <w:div w:id="1907719577">
          <w:marLeft w:val="0"/>
          <w:marRight w:val="0"/>
          <w:marTop w:val="0"/>
          <w:marBottom w:val="0"/>
          <w:divBdr>
            <w:top w:val="none" w:sz="0" w:space="0" w:color="auto"/>
            <w:left w:val="none" w:sz="0" w:space="0" w:color="auto"/>
            <w:bottom w:val="none" w:sz="0" w:space="0" w:color="auto"/>
            <w:right w:val="none" w:sz="0" w:space="0" w:color="auto"/>
          </w:divBdr>
          <w:divsChild>
            <w:div w:id="512501739">
              <w:marLeft w:val="0"/>
              <w:marRight w:val="0"/>
              <w:marTop w:val="0"/>
              <w:marBottom w:val="0"/>
              <w:divBdr>
                <w:top w:val="none" w:sz="0" w:space="0" w:color="auto"/>
                <w:left w:val="none" w:sz="0" w:space="0" w:color="auto"/>
                <w:bottom w:val="none" w:sz="0" w:space="0" w:color="auto"/>
                <w:right w:val="none" w:sz="0" w:space="0" w:color="auto"/>
              </w:divBdr>
            </w:div>
            <w:div w:id="61298234">
              <w:marLeft w:val="0"/>
              <w:marRight w:val="0"/>
              <w:marTop w:val="0"/>
              <w:marBottom w:val="0"/>
              <w:divBdr>
                <w:top w:val="none" w:sz="0" w:space="0" w:color="auto"/>
                <w:left w:val="none" w:sz="0" w:space="0" w:color="auto"/>
                <w:bottom w:val="none" w:sz="0" w:space="0" w:color="auto"/>
                <w:right w:val="none" w:sz="0" w:space="0" w:color="auto"/>
              </w:divBdr>
            </w:div>
            <w:div w:id="457919142">
              <w:marLeft w:val="0"/>
              <w:marRight w:val="0"/>
              <w:marTop w:val="0"/>
              <w:marBottom w:val="0"/>
              <w:divBdr>
                <w:top w:val="none" w:sz="0" w:space="0" w:color="auto"/>
                <w:left w:val="none" w:sz="0" w:space="0" w:color="auto"/>
                <w:bottom w:val="none" w:sz="0" w:space="0" w:color="auto"/>
                <w:right w:val="none" w:sz="0" w:space="0" w:color="auto"/>
              </w:divBdr>
            </w:div>
            <w:div w:id="1837726269">
              <w:marLeft w:val="0"/>
              <w:marRight w:val="0"/>
              <w:marTop w:val="0"/>
              <w:marBottom w:val="0"/>
              <w:divBdr>
                <w:top w:val="none" w:sz="0" w:space="0" w:color="auto"/>
                <w:left w:val="none" w:sz="0" w:space="0" w:color="auto"/>
                <w:bottom w:val="none" w:sz="0" w:space="0" w:color="auto"/>
                <w:right w:val="none" w:sz="0" w:space="0" w:color="auto"/>
              </w:divBdr>
            </w:div>
            <w:div w:id="518473711">
              <w:marLeft w:val="0"/>
              <w:marRight w:val="0"/>
              <w:marTop w:val="0"/>
              <w:marBottom w:val="0"/>
              <w:divBdr>
                <w:top w:val="none" w:sz="0" w:space="0" w:color="auto"/>
                <w:left w:val="none" w:sz="0" w:space="0" w:color="auto"/>
                <w:bottom w:val="none" w:sz="0" w:space="0" w:color="auto"/>
                <w:right w:val="none" w:sz="0" w:space="0" w:color="auto"/>
              </w:divBdr>
            </w:div>
            <w:div w:id="1182206551">
              <w:marLeft w:val="0"/>
              <w:marRight w:val="0"/>
              <w:marTop w:val="0"/>
              <w:marBottom w:val="0"/>
              <w:divBdr>
                <w:top w:val="none" w:sz="0" w:space="0" w:color="auto"/>
                <w:left w:val="none" w:sz="0" w:space="0" w:color="auto"/>
                <w:bottom w:val="none" w:sz="0" w:space="0" w:color="auto"/>
                <w:right w:val="none" w:sz="0" w:space="0" w:color="auto"/>
              </w:divBdr>
            </w:div>
            <w:div w:id="901142240">
              <w:marLeft w:val="0"/>
              <w:marRight w:val="0"/>
              <w:marTop w:val="0"/>
              <w:marBottom w:val="0"/>
              <w:divBdr>
                <w:top w:val="none" w:sz="0" w:space="0" w:color="auto"/>
                <w:left w:val="none" w:sz="0" w:space="0" w:color="auto"/>
                <w:bottom w:val="none" w:sz="0" w:space="0" w:color="auto"/>
                <w:right w:val="none" w:sz="0" w:space="0" w:color="auto"/>
              </w:divBdr>
            </w:div>
            <w:div w:id="1614439523">
              <w:marLeft w:val="0"/>
              <w:marRight w:val="0"/>
              <w:marTop w:val="0"/>
              <w:marBottom w:val="0"/>
              <w:divBdr>
                <w:top w:val="none" w:sz="0" w:space="0" w:color="auto"/>
                <w:left w:val="none" w:sz="0" w:space="0" w:color="auto"/>
                <w:bottom w:val="none" w:sz="0" w:space="0" w:color="auto"/>
                <w:right w:val="none" w:sz="0" w:space="0" w:color="auto"/>
              </w:divBdr>
            </w:div>
            <w:div w:id="1499037297">
              <w:marLeft w:val="0"/>
              <w:marRight w:val="0"/>
              <w:marTop w:val="0"/>
              <w:marBottom w:val="0"/>
              <w:divBdr>
                <w:top w:val="none" w:sz="0" w:space="0" w:color="auto"/>
                <w:left w:val="none" w:sz="0" w:space="0" w:color="auto"/>
                <w:bottom w:val="none" w:sz="0" w:space="0" w:color="auto"/>
                <w:right w:val="none" w:sz="0" w:space="0" w:color="auto"/>
              </w:divBdr>
            </w:div>
            <w:div w:id="1929533037">
              <w:marLeft w:val="0"/>
              <w:marRight w:val="0"/>
              <w:marTop w:val="0"/>
              <w:marBottom w:val="0"/>
              <w:divBdr>
                <w:top w:val="none" w:sz="0" w:space="0" w:color="auto"/>
                <w:left w:val="none" w:sz="0" w:space="0" w:color="auto"/>
                <w:bottom w:val="none" w:sz="0" w:space="0" w:color="auto"/>
                <w:right w:val="none" w:sz="0" w:space="0" w:color="auto"/>
              </w:divBdr>
            </w:div>
            <w:div w:id="595942802">
              <w:marLeft w:val="0"/>
              <w:marRight w:val="0"/>
              <w:marTop w:val="0"/>
              <w:marBottom w:val="0"/>
              <w:divBdr>
                <w:top w:val="none" w:sz="0" w:space="0" w:color="auto"/>
                <w:left w:val="none" w:sz="0" w:space="0" w:color="auto"/>
                <w:bottom w:val="none" w:sz="0" w:space="0" w:color="auto"/>
                <w:right w:val="none" w:sz="0" w:space="0" w:color="auto"/>
              </w:divBdr>
            </w:div>
            <w:div w:id="1583567566">
              <w:marLeft w:val="0"/>
              <w:marRight w:val="0"/>
              <w:marTop w:val="0"/>
              <w:marBottom w:val="0"/>
              <w:divBdr>
                <w:top w:val="none" w:sz="0" w:space="0" w:color="auto"/>
                <w:left w:val="none" w:sz="0" w:space="0" w:color="auto"/>
                <w:bottom w:val="none" w:sz="0" w:space="0" w:color="auto"/>
                <w:right w:val="none" w:sz="0" w:space="0" w:color="auto"/>
              </w:divBdr>
            </w:div>
            <w:div w:id="1220820094">
              <w:marLeft w:val="0"/>
              <w:marRight w:val="0"/>
              <w:marTop w:val="0"/>
              <w:marBottom w:val="0"/>
              <w:divBdr>
                <w:top w:val="none" w:sz="0" w:space="0" w:color="auto"/>
                <w:left w:val="none" w:sz="0" w:space="0" w:color="auto"/>
                <w:bottom w:val="none" w:sz="0" w:space="0" w:color="auto"/>
                <w:right w:val="none" w:sz="0" w:space="0" w:color="auto"/>
              </w:divBdr>
            </w:div>
            <w:div w:id="1327437702">
              <w:marLeft w:val="0"/>
              <w:marRight w:val="0"/>
              <w:marTop w:val="0"/>
              <w:marBottom w:val="0"/>
              <w:divBdr>
                <w:top w:val="none" w:sz="0" w:space="0" w:color="auto"/>
                <w:left w:val="none" w:sz="0" w:space="0" w:color="auto"/>
                <w:bottom w:val="none" w:sz="0" w:space="0" w:color="auto"/>
                <w:right w:val="none" w:sz="0" w:space="0" w:color="auto"/>
              </w:divBdr>
            </w:div>
            <w:div w:id="134493389">
              <w:marLeft w:val="0"/>
              <w:marRight w:val="0"/>
              <w:marTop w:val="0"/>
              <w:marBottom w:val="0"/>
              <w:divBdr>
                <w:top w:val="none" w:sz="0" w:space="0" w:color="auto"/>
                <w:left w:val="none" w:sz="0" w:space="0" w:color="auto"/>
                <w:bottom w:val="none" w:sz="0" w:space="0" w:color="auto"/>
                <w:right w:val="none" w:sz="0" w:space="0" w:color="auto"/>
              </w:divBdr>
            </w:div>
            <w:div w:id="987133034">
              <w:marLeft w:val="0"/>
              <w:marRight w:val="0"/>
              <w:marTop w:val="0"/>
              <w:marBottom w:val="0"/>
              <w:divBdr>
                <w:top w:val="none" w:sz="0" w:space="0" w:color="auto"/>
                <w:left w:val="none" w:sz="0" w:space="0" w:color="auto"/>
                <w:bottom w:val="none" w:sz="0" w:space="0" w:color="auto"/>
                <w:right w:val="none" w:sz="0" w:space="0" w:color="auto"/>
              </w:divBdr>
            </w:div>
            <w:div w:id="760178285">
              <w:marLeft w:val="0"/>
              <w:marRight w:val="0"/>
              <w:marTop w:val="0"/>
              <w:marBottom w:val="0"/>
              <w:divBdr>
                <w:top w:val="none" w:sz="0" w:space="0" w:color="auto"/>
                <w:left w:val="none" w:sz="0" w:space="0" w:color="auto"/>
                <w:bottom w:val="none" w:sz="0" w:space="0" w:color="auto"/>
                <w:right w:val="none" w:sz="0" w:space="0" w:color="auto"/>
              </w:divBdr>
            </w:div>
            <w:div w:id="24990327">
              <w:marLeft w:val="0"/>
              <w:marRight w:val="0"/>
              <w:marTop w:val="0"/>
              <w:marBottom w:val="0"/>
              <w:divBdr>
                <w:top w:val="none" w:sz="0" w:space="0" w:color="auto"/>
                <w:left w:val="none" w:sz="0" w:space="0" w:color="auto"/>
                <w:bottom w:val="none" w:sz="0" w:space="0" w:color="auto"/>
                <w:right w:val="none" w:sz="0" w:space="0" w:color="auto"/>
              </w:divBdr>
            </w:div>
            <w:div w:id="1006325748">
              <w:marLeft w:val="0"/>
              <w:marRight w:val="0"/>
              <w:marTop w:val="0"/>
              <w:marBottom w:val="0"/>
              <w:divBdr>
                <w:top w:val="none" w:sz="0" w:space="0" w:color="auto"/>
                <w:left w:val="none" w:sz="0" w:space="0" w:color="auto"/>
                <w:bottom w:val="none" w:sz="0" w:space="0" w:color="auto"/>
                <w:right w:val="none" w:sz="0" w:space="0" w:color="auto"/>
              </w:divBdr>
            </w:div>
            <w:div w:id="1841312944">
              <w:marLeft w:val="0"/>
              <w:marRight w:val="0"/>
              <w:marTop w:val="0"/>
              <w:marBottom w:val="0"/>
              <w:divBdr>
                <w:top w:val="none" w:sz="0" w:space="0" w:color="auto"/>
                <w:left w:val="none" w:sz="0" w:space="0" w:color="auto"/>
                <w:bottom w:val="none" w:sz="0" w:space="0" w:color="auto"/>
                <w:right w:val="none" w:sz="0" w:space="0" w:color="auto"/>
              </w:divBdr>
            </w:div>
            <w:div w:id="1433739975">
              <w:marLeft w:val="0"/>
              <w:marRight w:val="0"/>
              <w:marTop w:val="0"/>
              <w:marBottom w:val="0"/>
              <w:divBdr>
                <w:top w:val="none" w:sz="0" w:space="0" w:color="auto"/>
                <w:left w:val="none" w:sz="0" w:space="0" w:color="auto"/>
                <w:bottom w:val="none" w:sz="0" w:space="0" w:color="auto"/>
                <w:right w:val="none" w:sz="0" w:space="0" w:color="auto"/>
              </w:divBdr>
            </w:div>
            <w:div w:id="992100253">
              <w:marLeft w:val="0"/>
              <w:marRight w:val="0"/>
              <w:marTop w:val="0"/>
              <w:marBottom w:val="0"/>
              <w:divBdr>
                <w:top w:val="none" w:sz="0" w:space="0" w:color="auto"/>
                <w:left w:val="none" w:sz="0" w:space="0" w:color="auto"/>
                <w:bottom w:val="none" w:sz="0" w:space="0" w:color="auto"/>
                <w:right w:val="none" w:sz="0" w:space="0" w:color="auto"/>
              </w:divBdr>
            </w:div>
            <w:div w:id="1917402157">
              <w:marLeft w:val="0"/>
              <w:marRight w:val="0"/>
              <w:marTop w:val="0"/>
              <w:marBottom w:val="0"/>
              <w:divBdr>
                <w:top w:val="none" w:sz="0" w:space="0" w:color="auto"/>
                <w:left w:val="none" w:sz="0" w:space="0" w:color="auto"/>
                <w:bottom w:val="none" w:sz="0" w:space="0" w:color="auto"/>
                <w:right w:val="none" w:sz="0" w:space="0" w:color="auto"/>
              </w:divBdr>
            </w:div>
            <w:div w:id="725033642">
              <w:marLeft w:val="0"/>
              <w:marRight w:val="0"/>
              <w:marTop w:val="0"/>
              <w:marBottom w:val="0"/>
              <w:divBdr>
                <w:top w:val="none" w:sz="0" w:space="0" w:color="auto"/>
                <w:left w:val="none" w:sz="0" w:space="0" w:color="auto"/>
                <w:bottom w:val="none" w:sz="0" w:space="0" w:color="auto"/>
                <w:right w:val="none" w:sz="0" w:space="0" w:color="auto"/>
              </w:divBdr>
            </w:div>
            <w:div w:id="1658071693">
              <w:marLeft w:val="0"/>
              <w:marRight w:val="0"/>
              <w:marTop w:val="0"/>
              <w:marBottom w:val="0"/>
              <w:divBdr>
                <w:top w:val="none" w:sz="0" w:space="0" w:color="auto"/>
                <w:left w:val="none" w:sz="0" w:space="0" w:color="auto"/>
                <w:bottom w:val="none" w:sz="0" w:space="0" w:color="auto"/>
                <w:right w:val="none" w:sz="0" w:space="0" w:color="auto"/>
              </w:divBdr>
            </w:div>
            <w:div w:id="1995641804">
              <w:marLeft w:val="0"/>
              <w:marRight w:val="0"/>
              <w:marTop w:val="0"/>
              <w:marBottom w:val="0"/>
              <w:divBdr>
                <w:top w:val="none" w:sz="0" w:space="0" w:color="auto"/>
                <w:left w:val="none" w:sz="0" w:space="0" w:color="auto"/>
                <w:bottom w:val="none" w:sz="0" w:space="0" w:color="auto"/>
                <w:right w:val="none" w:sz="0" w:space="0" w:color="auto"/>
              </w:divBdr>
            </w:div>
            <w:div w:id="1953777697">
              <w:marLeft w:val="0"/>
              <w:marRight w:val="0"/>
              <w:marTop w:val="0"/>
              <w:marBottom w:val="0"/>
              <w:divBdr>
                <w:top w:val="none" w:sz="0" w:space="0" w:color="auto"/>
                <w:left w:val="none" w:sz="0" w:space="0" w:color="auto"/>
                <w:bottom w:val="none" w:sz="0" w:space="0" w:color="auto"/>
                <w:right w:val="none" w:sz="0" w:space="0" w:color="auto"/>
              </w:divBdr>
            </w:div>
            <w:div w:id="738599072">
              <w:marLeft w:val="0"/>
              <w:marRight w:val="0"/>
              <w:marTop w:val="0"/>
              <w:marBottom w:val="0"/>
              <w:divBdr>
                <w:top w:val="none" w:sz="0" w:space="0" w:color="auto"/>
                <w:left w:val="none" w:sz="0" w:space="0" w:color="auto"/>
                <w:bottom w:val="none" w:sz="0" w:space="0" w:color="auto"/>
                <w:right w:val="none" w:sz="0" w:space="0" w:color="auto"/>
              </w:divBdr>
            </w:div>
            <w:div w:id="967785258">
              <w:marLeft w:val="0"/>
              <w:marRight w:val="0"/>
              <w:marTop w:val="0"/>
              <w:marBottom w:val="0"/>
              <w:divBdr>
                <w:top w:val="none" w:sz="0" w:space="0" w:color="auto"/>
                <w:left w:val="none" w:sz="0" w:space="0" w:color="auto"/>
                <w:bottom w:val="none" w:sz="0" w:space="0" w:color="auto"/>
                <w:right w:val="none" w:sz="0" w:space="0" w:color="auto"/>
              </w:divBdr>
            </w:div>
            <w:div w:id="1325351555">
              <w:marLeft w:val="0"/>
              <w:marRight w:val="0"/>
              <w:marTop w:val="0"/>
              <w:marBottom w:val="0"/>
              <w:divBdr>
                <w:top w:val="none" w:sz="0" w:space="0" w:color="auto"/>
                <w:left w:val="none" w:sz="0" w:space="0" w:color="auto"/>
                <w:bottom w:val="none" w:sz="0" w:space="0" w:color="auto"/>
                <w:right w:val="none" w:sz="0" w:space="0" w:color="auto"/>
              </w:divBdr>
            </w:div>
            <w:div w:id="668599341">
              <w:marLeft w:val="0"/>
              <w:marRight w:val="0"/>
              <w:marTop w:val="0"/>
              <w:marBottom w:val="0"/>
              <w:divBdr>
                <w:top w:val="none" w:sz="0" w:space="0" w:color="auto"/>
                <w:left w:val="none" w:sz="0" w:space="0" w:color="auto"/>
                <w:bottom w:val="none" w:sz="0" w:space="0" w:color="auto"/>
                <w:right w:val="none" w:sz="0" w:space="0" w:color="auto"/>
              </w:divBdr>
            </w:div>
            <w:div w:id="738291694">
              <w:marLeft w:val="0"/>
              <w:marRight w:val="0"/>
              <w:marTop w:val="0"/>
              <w:marBottom w:val="0"/>
              <w:divBdr>
                <w:top w:val="none" w:sz="0" w:space="0" w:color="auto"/>
                <w:left w:val="none" w:sz="0" w:space="0" w:color="auto"/>
                <w:bottom w:val="none" w:sz="0" w:space="0" w:color="auto"/>
                <w:right w:val="none" w:sz="0" w:space="0" w:color="auto"/>
              </w:divBdr>
            </w:div>
            <w:div w:id="651982068">
              <w:marLeft w:val="0"/>
              <w:marRight w:val="0"/>
              <w:marTop w:val="0"/>
              <w:marBottom w:val="0"/>
              <w:divBdr>
                <w:top w:val="none" w:sz="0" w:space="0" w:color="auto"/>
                <w:left w:val="none" w:sz="0" w:space="0" w:color="auto"/>
                <w:bottom w:val="none" w:sz="0" w:space="0" w:color="auto"/>
                <w:right w:val="none" w:sz="0" w:space="0" w:color="auto"/>
              </w:divBdr>
            </w:div>
            <w:div w:id="1583682337">
              <w:marLeft w:val="0"/>
              <w:marRight w:val="0"/>
              <w:marTop w:val="0"/>
              <w:marBottom w:val="0"/>
              <w:divBdr>
                <w:top w:val="none" w:sz="0" w:space="0" w:color="auto"/>
                <w:left w:val="none" w:sz="0" w:space="0" w:color="auto"/>
                <w:bottom w:val="none" w:sz="0" w:space="0" w:color="auto"/>
                <w:right w:val="none" w:sz="0" w:space="0" w:color="auto"/>
              </w:divBdr>
            </w:div>
            <w:div w:id="1438064462">
              <w:marLeft w:val="0"/>
              <w:marRight w:val="0"/>
              <w:marTop w:val="0"/>
              <w:marBottom w:val="0"/>
              <w:divBdr>
                <w:top w:val="none" w:sz="0" w:space="0" w:color="auto"/>
                <w:left w:val="none" w:sz="0" w:space="0" w:color="auto"/>
                <w:bottom w:val="none" w:sz="0" w:space="0" w:color="auto"/>
                <w:right w:val="none" w:sz="0" w:space="0" w:color="auto"/>
              </w:divBdr>
            </w:div>
            <w:div w:id="354115828">
              <w:marLeft w:val="0"/>
              <w:marRight w:val="0"/>
              <w:marTop w:val="0"/>
              <w:marBottom w:val="0"/>
              <w:divBdr>
                <w:top w:val="none" w:sz="0" w:space="0" w:color="auto"/>
                <w:left w:val="none" w:sz="0" w:space="0" w:color="auto"/>
                <w:bottom w:val="none" w:sz="0" w:space="0" w:color="auto"/>
                <w:right w:val="none" w:sz="0" w:space="0" w:color="auto"/>
              </w:divBdr>
            </w:div>
            <w:div w:id="612441822">
              <w:marLeft w:val="0"/>
              <w:marRight w:val="0"/>
              <w:marTop w:val="0"/>
              <w:marBottom w:val="0"/>
              <w:divBdr>
                <w:top w:val="none" w:sz="0" w:space="0" w:color="auto"/>
                <w:left w:val="none" w:sz="0" w:space="0" w:color="auto"/>
                <w:bottom w:val="none" w:sz="0" w:space="0" w:color="auto"/>
                <w:right w:val="none" w:sz="0" w:space="0" w:color="auto"/>
              </w:divBdr>
            </w:div>
            <w:div w:id="849489055">
              <w:marLeft w:val="0"/>
              <w:marRight w:val="0"/>
              <w:marTop w:val="0"/>
              <w:marBottom w:val="0"/>
              <w:divBdr>
                <w:top w:val="none" w:sz="0" w:space="0" w:color="auto"/>
                <w:left w:val="none" w:sz="0" w:space="0" w:color="auto"/>
                <w:bottom w:val="none" w:sz="0" w:space="0" w:color="auto"/>
                <w:right w:val="none" w:sz="0" w:space="0" w:color="auto"/>
              </w:divBdr>
            </w:div>
            <w:div w:id="1855681005">
              <w:marLeft w:val="0"/>
              <w:marRight w:val="0"/>
              <w:marTop w:val="0"/>
              <w:marBottom w:val="0"/>
              <w:divBdr>
                <w:top w:val="none" w:sz="0" w:space="0" w:color="auto"/>
                <w:left w:val="none" w:sz="0" w:space="0" w:color="auto"/>
                <w:bottom w:val="none" w:sz="0" w:space="0" w:color="auto"/>
                <w:right w:val="none" w:sz="0" w:space="0" w:color="auto"/>
              </w:divBdr>
            </w:div>
            <w:div w:id="780107716">
              <w:marLeft w:val="0"/>
              <w:marRight w:val="0"/>
              <w:marTop w:val="0"/>
              <w:marBottom w:val="0"/>
              <w:divBdr>
                <w:top w:val="none" w:sz="0" w:space="0" w:color="auto"/>
                <w:left w:val="none" w:sz="0" w:space="0" w:color="auto"/>
                <w:bottom w:val="none" w:sz="0" w:space="0" w:color="auto"/>
                <w:right w:val="none" w:sz="0" w:space="0" w:color="auto"/>
              </w:divBdr>
            </w:div>
            <w:div w:id="686634701">
              <w:marLeft w:val="0"/>
              <w:marRight w:val="0"/>
              <w:marTop w:val="0"/>
              <w:marBottom w:val="0"/>
              <w:divBdr>
                <w:top w:val="none" w:sz="0" w:space="0" w:color="auto"/>
                <w:left w:val="none" w:sz="0" w:space="0" w:color="auto"/>
                <w:bottom w:val="none" w:sz="0" w:space="0" w:color="auto"/>
                <w:right w:val="none" w:sz="0" w:space="0" w:color="auto"/>
              </w:divBdr>
            </w:div>
            <w:div w:id="1589001399">
              <w:marLeft w:val="0"/>
              <w:marRight w:val="0"/>
              <w:marTop w:val="0"/>
              <w:marBottom w:val="0"/>
              <w:divBdr>
                <w:top w:val="none" w:sz="0" w:space="0" w:color="auto"/>
                <w:left w:val="none" w:sz="0" w:space="0" w:color="auto"/>
                <w:bottom w:val="none" w:sz="0" w:space="0" w:color="auto"/>
                <w:right w:val="none" w:sz="0" w:space="0" w:color="auto"/>
              </w:divBdr>
            </w:div>
            <w:div w:id="1544364417">
              <w:marLeft w:val="0"/>
              <w:marRight w:val="0"/>
              <w:marTop w:val="0"/>
              <w:marBottom w:val="0"/>
              <w:divBdr>
                <w:top w:val="none" w:sz="0" w:space="0" w:color="auto"/>
                <w:left w:val="none" w:sz="0" w:space="0" w:color="auto"/>
                <w:bottom w:val="none" w:sz="0" w:space="0" w:color="auto"/>
                <w:right w:val="none" w:sz="0" w:space="0" w:color="auto"/>
              </w:divBdr>
            </w:div>
            <w:div w:id="1701470826">
              <w:marLeft w:val="0"/>
              <w:marRight w:val="0"/>
              <w:marTop w:val="0"/>
              <w:marBottom w:val="0"/>
              <w:divBdr>
                <w:top w:val="none" w:sz="0" w:space="0" w:color="auto"/>
                <w:left w:val="none" w:sz="0" w:space="0" w:color="auto"/>
                <w:bottom w:val="none" w:sz="0" w:space="0" w:color="auto"/>
                <w:right w:val="none" w:sz="0" w:space="0" w:color="auto"/>
              </w:divBdr>
            </w:div>
            <w:div w:id="598488202">
              <w:marLeft w:val="0"/>
              <w:marRight w:val="0"/>
              <w:marTop w:val="0"/>
              <w:marBottom w:val="0"/>
              <w:divBdr>
                <w:top w:val="none" w:sz="0" w:space="0" w:color="auto"/>
                <w:left w:val="none" w:sz="0" w:space="0" w:color="auto"/>
                <w:bottom w:val="none" w:sz="0" w:space="0" w:color="auto"/>
                <w:right w:val="none" w:sz="0" w:space="0" w:color="auto"/>
              </w:divBdr>
            </w:div>
            <w:div w:id="704258289">
              <w:marLeft w:val="0"/>
              <w:marRight w:val="0"/>
              <w:marTop w:val="0"/>
              <w:marBottom w:val="0"/>
              <w:divBdr>
                <w:top w:val="none" w:sz="0" w:space="0" w:color="auto"/>
                <w:left w:val="none" w:sz="0" w:space="0" w:color="auto"/>
                <w:bottom w:val="none" w:sz="0" w:space="0" w:color="auto"/>
                <w:right w:val="none" w:sz="0" w:space="0" w:color="auto"/>
              </w:divBdr>
            </w:div>
            <w:div w:id="1092094061">
              <w:marLeft w:val="0"/>
              <w:marRight w:val="0"/>
              <w:marTop w:val="0"/>
              <w:marBottom w:val="0"/>
              <w:divBdr>
                <w:top w:val="none" w:sz="0" w:space="0" w:color="auto"/>
                <w:left w:val="none" w:sz="0" w:space="0" w:color="auto"/>
                <w:bottom w:val="none" w:sz="0" w:space="0" w:color="auto"/>
                <w:right w:val="none" w:sz="0" w:space="0" w:color="auto"/>
              </w:divBdr>
            </w:div>
            <w:div w:id="11807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5733">
      <w:bodyDiv w:val="1"/>
      <w:marLeft w:val="0"/>
      <w:marRight w:val="0"/>
      <w:marTop w:val="0"/>
      <w:marBottom w:val="0"/>
      <w:divBdr>
        <w:top w:val="none" w:sz="0" w:space="0" w:color="auto"/>
        <w:left w:val="none" w:sz="0" w:space="0" w:color="auto"/>
        <w:bottom w:val="none" w:sz="0" w:space="0" w:color="auto"/>
        <w:right w:val="none" w:sz="0" w:space="0" w:color="auto"/>
      </w:divBdr>
      <w:divsChild>
        <w:div w:id="392897575">
          <w:marLeft w:val="0"/>
          <w:marRight w:val="0"/>
          <w:marTop w:val="0"/>
          <w:marBottom w:val="0"/>
          <w:divBdr>
            <w:top w:val="none" w:sz="0" w:space="0" w:color="auto"/>
            <w:left w:val="none" w:sz="0" w:space="0" w:color="auto"/>
            <w:bottom w:val="none" w:sz="0" w:space="0" w:color="auto"/>
            <w:right w:val="none" w:sz="0" w:space="0" w:color="auto"/>
          </w:divBdr>
          <w:divsChild>
            <w:div w:id="698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8952">
      <w:bodyDiv w:val="1"/>
      <w:marLeft w:val="0"/>
      <w:marRight w:val="0"/>
      <w:marTop w:val="0"/>
      <w:marBottom w:val="0"/>
      <w:divBdr>
        <w:top w:val="none" w:sz="0" w:space="0" w:color="auto"/>
        <w:left w:val="none" w:sz="0" w:space="0" w:color="auto"/>
        <w:bottom w:val="none" w:sz="0" w:space="0" w:color="auto"/>
        <w:right w:val="none" w:sz="0" w:space="0" w:color="auto"/>
      </w:divBdr>
      <w:divsChild>
        <w:div w:id="217514812">
          <w:marLeft w:val="0"/>
          <w:marRight w:val="0"/>
          <w:marTop w:val="0"/>
          <w:marBottom w:val="0"/>
          <w:divBdr>
            <w:top w:val="none" w:sz="0" w:space="0" w:color="auto"/>
            <w:left w:val="none" w:sz="0" w:space="0" w:color="auto"/>
            <w:bottom w:val="none" w:sz="0" w:space="0" w:color="auto"/>
            <w:right w:val="none" w:sz="0" w:space="0" w:color="auto"/>
          </w:divBdr>
          <w:divsChild>
            <w:div w:id="1623268950">
              <w:marLeft w:val="0"/>
              <w:marRight w:val="0"/>
              <w:marTop w:val="0"/>
              <w:marBottom w:val="0"/>
              <w:divBdr>
                <w:top w:val="none" w:sz="0" w:space="0" w:color="auto"/>
                <w:left w:val="none" w:sz="0" w:space="0" w:color="auto"/>
                <w:bottom w:val="none" w:sz="0" w:space="0" w:color="auto"/>
                <w:right w:val="none" w:sz="0" w:space="0" w:color="auto"/>
              </w:divBdr>
            </w:div>
            <w:div w:id="1381051762">
              <w:marLeft w:val="0"/>
              <w:marRight w:val="0"/>
              <w:marTop w:val="0"/>
              <w:marBottom w:val="0"/>
              <w:divBdr>
                <w:top w:val="none" w:sz="0" w:space="0" w:color="auto"/>
                <w:left w:val="none" w:sz="0" w:space="0" w:color="auto"/>
                <w:bottom w:val="none" w:sz="0" w:space="0" w:color="auto"/>
                <w:right w:val="none" w:sz="0" w:space="0" w:color="auto"/>
              </w:divBdr>
            </w:div>
            <w:div w:id="226383587">
              <w:marLeft w:val="0"/>
              <w:marRight w:val="0"/>
              <w:marTop w:val="0"/>
              <w:marBottom w:val="0"/>
              <w:divBdr>
                <w:top w:val="none" w:sz="0" w:space="0" w:color="auto"/>
                <w:left w:val="none" w:sz="0" w:space="0" w:color="auto"/>
                <w:bottom w:val="none" w:sz="0" w:space="0" w:color="auto"/>
                <w:right w:val="none" w:sz="0" w:space="0" w:color="auto"/>
              </w:divBdr>
            </w:div>
            <w:div w:id="1890140675">
              <w:marLeft w:val="0"/>
              <w:marRight w:val="0"/>
              <w:marTop w:val="0"/>
              <w:marBottom w:val="0"/>
              <w:divBdr>
                <w:top w:val="none" w:sz="0" w:space="0" w:color="auto"/>
                <w:left w:val="none" w:sz="0" w:space="0" w:color="auto"/>
                <w:bottom w:val="none" w:sz="0" w:space="0" w:color="auto"/>
                <w:right w:val="none" w:sz="0" w:space="0" w:color="auto"/>
              </w:divBdr>
            </w:div>
            <w:div w:id="1984574844">
              <w:marLeft w:val="0"/>
              <w:marRight w:val="0"/>
              <w:marTop w:val="0"/>
              <w:marBottom w:val="0"/>
              <w:divBdr>
                <w:top w:val="none" w:sz="0" w:space="0" w:color="auto"/>
                <w:left w:val="none" w:sz="0" w:space="0" w:color="auto"/>
                <w:bottom w:val="none" w:sz="0" w:space="0" w:color="auto"/>
                <w:right w:val="none" w:sz="0" w:space="0" w:color="auto"/>
              </w:divBdr>
            </w:div>
            <w:div w:id="1879393809">
              <w:marLeft w:val="0"/>
              <w:marRight w:val="0"/>
              <w:marTop w:val="0"/>
              <w:marBottom w:val="0"/>
              <w:divBdr>
                <w:top w:val="none" w:sz="0" w:space="0" w:color="auto"/>
                <w:left w:val="none" w:sz="0" w:space="0" w:color="auto"/>
                <w:bottom w:val="none" w:sz="0" w:space="0" w:color="auto"/>
                <w:right w:val="none" w:sz="0" w:space="0" w:color="auto"/>
              </w:divBdr>
            </w:div>
            <w:div w:id="564687842">
              <w:marLeft w:val="0"/>
              <w:marRight w:val="0"/>
              <w:marTop w:val="0"/>
              <w:marBottom w:val="0"/>
              <w:divBdr>
                <w:top w:val="none" w:sz="0" w:space="0" w:color="auto"/>
                <w:left w:val="none" w:sz="0" w:space="0" w:color="auto"/>
                <w:bottom w:val="none" w:sz="0" w:space="0" w:color="auto"/>
                <w:right w:val="none" w:sz="0" w:space="0" w:color="auto"/>
              </w:divBdr>
            </w:div>
            <w:div w:id="1649089190">
              <w:marLeft w:val="0"/>
              <w:marRight w:val="0"/>
              <w:marTop w:val="0"/>
              <w:marBottom w:val="0"/>
              <w:divBdr>
                <w:top w:val="none" w:sz="0" w:space="0" w:color="auto"/>
                <w:left w:val="none" w:sz="0" w:space="0" w:color="auto"/>
                <w:bottom w:val="none" w:sz="0" w:space="0" w:color="auto"/>
                <w:right w:val="none" w:sz="0" w:space="0" w:color="auto"/>
              </w:divBdr>
            </w:div>
            <w:div w:id="1737239250">
              <w:marLeft w:val="0"/>
              <w:marRight w:val="0"/>
              <w:marTop w:val="0"/>
              <w:marBottom w:val="0"/>
              <w:divBdr>
                <w:top w:val="none" w:sz="0" w:space="0" w:color="auto"/>
                <w:left w:val="none" w:sz="0" w:space="0" w:color="auto"/>
                <w:bottom w:val="none" w:sz="0" w:space="0" w:color="auto"/>
                <w:right w:val="none" w:sz="0" w:space="0" w:color="auto"/>
              </w:divBdr>
            </w:div>
            <w:div w:id="1211192426">
              <w:marLeft w:val="0"/>
              <w:marRight w:val="0"/>
              <w:marTop w:val="0"/>
              <w:marBottom w:val="0"/>
              <w:divBdr>
                <w:top w:val="none" w:sz="0" w:space="0" w:color="auto"/>
                <w:left w:val="none" w:sz="0" w:space="0" w:color="auto"/>
                <w:bottom w:val="none" w:sz="0" w:space="0" w:color="auto"/>
                <w:right w:val="none" w:sz="0" w:space="0" w:color="auto"/>
              </w:divBdr>
            </w:div>
            <w:div w:id="2075934109">
              <w:marLeft w:val="0"/>
              <w:marRight w:val="0"/>
              <w:marTop w:val="0"/>
              <w:marBottom w:val="0"/>
              <w:divBdr>
                <w:top w:val="none" w:sz="0" w:space="0" w:color="auto"/>
                <w:left w:val="none" w:sz="0" w:space="0" w:color="auto"/>
                <w:bottom w:val="none" w:sz="0" w:space="0" w:color="auto"/>
                <w:right w:val="none" w:sz="0" w:space="0" w:color="auto"/>
              </w:divBdr>
            </w:div>
            <w:div w:id="1092777690">
              <w:marLeft w:val="0"/>
              <w:marRight w:val="0"/>
              <w:marTop w:val="0"/>
              <w:marBottom w:val="0"/>
              <w:divBdr>
                <w:top w:val="none" w:sz="0" w:space="0" w:color="auto"/>
                <w:left w:val="none" w:sz="0" w:space="0" w:color="auto"/>
                <w:bottom w:val="none" w:sz="0" w:space="0" w:color="auto"/>
                <w:right w:val="none" w:sz="0" w:space="0" w:color="auto"/>
              </w:divBdr>
            </w:div>
            <w:div w:id="749078077">
              <w:marLeft w:val="0"/>
              <w:marRight w:val="0"/>
              <w:marTop w:val="0"/>
              <w:marBottom w:val="0"/>
              <w:divBdr>
                <w:top w:val="none" w:sz="0" w:space="0" w:color="auto"/>
                <w:left w:val="none" w:sz="0" w:space="0" w:color="auto"/>
                <w:bottom w:val="none" w:sz="0" w:space="0" w:color="auto"/>
                <w:right w:val="none" w:sz="0" w:space="0" w:color="auto"/>
              </w:divBdr>
            </w:div>
            <w:div w:id="1560434954">
              <w:marLeft w:val="0"/>
              <w:marRight w:val="0"/>
              <w:marTop w:val="0"/>
              <w:marBottom w:val="0"/>
              <w:divBdr>
                <w:top w:val="none" w:sz="0" w:space="0" w:color="auto"/>
                <w:left w:val="none" w:sz="0" w:space="0" w:color="auto"/>
                <w:bottom w:val="none" w:sz="0" w:space="0" w:color="auto"/>
                <w:right w:val="none" w:sz="0" w:space="0" w:color="auto"/>
              </w:divBdr>
            </w:div>
            <w:div w:id="115637477">
              <w:marLeft w:val="0"/>
              <w:marRight w:val="0"/>
              <w:marTop w:val="0"/>
              <w:marBottom w:val="0"/>
              <w:divBdr>
                <w:top w:val="none" w:sz="0" w:space="0" w:color="auto"/>
                <w:left w:val="none" w:sz="0" w:space="0" w:color="auto"/>
                <w:bottom w:val="none" w:sz="0" w:space="0" w:color="auto"/>
                <w:right w:val="none" w:sz="0" w:space="0" w:color="auto"/>
              </w:divBdr>
            </w:div>
            <w:div w:id="2142116693">
              <w:marLeft w:val="0"/>
              <w:marRight w:val="0"/>
              <w:marTop w:val="0"/>
              <w:marBottom w:val="0"/>
              <w:divBdr>
                <w:top w:val="none" w:sz="0" w:space="0" w:color="auto"/>
                <w:left w:val="none" w:sz="0" w:space="0" w:color="auto"/>
                <w:bottom w:val="none" w:sz="0" w:space="0" w:color="auto"/>
                <w:right w:val="none" w:sz="0" w:space="0" w:color="auto"/>
              </w:divBdr>
            </w:div>
            <w:div w:id="5632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746">
      <w:bodyDiv w:val="1"/>
      <w:marLeft w:val="0"/>
      <w:marRight w:val="0"/>
      <w:marTop w:val="0"/>
      <w:marBottom w:val="0"/>
      <w:divBdr>
        <w:top w:val="none" w:sz="0" w:space="0" w:color="auto"/>
        <w:left w:val="none" w:sz="0" w:space="0" w:color="auto"/>
        <w:bottom w:val="none" w:sz="0" w:space="0" w:color="auto"/>
        <w:right w:val="none" w:sz="0" w:space="0" w:color="auto"/>
      </w:divBdr>
      <w:divsChild>
        <w:div w:id="1031803082">
          <w:marLeft w:val="0"/>
          <w:marRight w:val="0"/>
          <w:marTop w:val="0"/>
          <w:marBottom w:val="0"/>
          <w:divBdr>
            <w:top w:val="none" w:sz="0" w:space="0" w:color="auto"/>
            <w:left w:val="none" w:sz="0" w:space="0" w:color="auto"/>
            <w:bottom w:val="none" w:sz="0" w:space="0" w:color="auto"/>
            <w:right w:val="none" w:sz="0" w:space="0" w:color="auto"/>
          </w:divBdr>
          <w:divsChild>
            <w:div w:id="812991801">
              <w:marLeft w:val="0"/>
              <w:marRight w:val="0"/>
              <w:marTop w:val="0"/>
              <w:marBottom w:val="0"/>
              <w:divBdr>
                <w:top w:val="none" w:sz="0" w:space="0" w:color="auto"/>
                <w:left w:val="none" w:sz="0" w:space="0" w:color="auto"/>
                <w:bottom w:val="none" w:sz="0" w:space="0" w:color="auto"/>
                <w:right w:val="none" w:sz="0" w:space="0" w:color="auto"/>
              </w:divBdr>
            </w:div>
            <w:div w:id="855386687">
              <w:marLeft w:val="0"/>
              <w:marRight w:val="0"/>
              <w:marTop w:val="0"/>
              <w:marBottom w:val="0"/>
              <w:divBdr>
                <w:top w:val="none" w:sz="0" w:space="0" w:color="auto"/>
                <w:left w:val="none" w:sz="0" w:space="0" w:color="auto"/>
                <w:bottom w:val="none" w:sz="0" w:space="0" w:color="auto"/>
                <w:right w:val="none" w:sz="0" w:space="0" w:color="auto"/>
              </w:divBdr>
            </w:div>
            <w:div w:id="1089042813">
              <w:marLeft w:val="0"/>
              <w:marRight w:val="0"/>
              <w:marTop w:val="0"/>
              <w:marBottom w:val="0"/>
              <w:divBdr>
                <w:top w:val="none" w:sz="0" w:space="0" w:color="auto"/>
                <w:left w:val="none" w:sz="0" w:space="0" w:color="auto"/>
                <w:bottom w:val="none" w:sz="0" w:space="0" w:color="auto"/>
                <w:right w:val="none" w:sz="0" w:space="0" w:color="auto"/>
              </w:divBdr>
            </w:div>
            <w:div w:id="1572931459">
              <w:marLeft w:val="0"/>
              <w:marRight w:val="0"/>
              <w:marTop w:val="0"/>
              <w:marBottom w:val="0"/>
              <w:divBdr>
                <w:top w:val="none" w:sz="0" w:space="0" w:color="auto"/>
                <w:left w:val="none" w:sz="0" w:space="0" w:color="auto"/>
                <w:bottom w:val="none" w:sz="0" w:space="0" w:color="auto"/>
                <w:right w:val="none" w:sz="0" w:space="0" w:color="auto"/>
              </w:divBdr>
            </w:div>
            <w:div w:id="1225680403">
              <w:marLeft w:val="0"/>
              <w:marRight w:val="0"/>
              <w:marTop w:val="0"/>
              <w:marBottom w:val="0"/>
              <w:divBdr>
                <w:top w:val="none" w:sz="0" w:space="0" w:color="auto"/>
                <w:left w:val="none" w:sz="0" w:space="0" w:color="auto"/>
                <w:bottom w:val="none" w:sz="0" w:space="0" w:color="auto"/>
                <w:right w:val="none" w:sz="0" w:space="0" w:color="auto"/>
              </w:divBdr>
            </w:div>
            <w:div w:id="454757906">
              <w:marLeft w:val="0"/>
              <w:marRight w:val="0"/>
              <w:marTop w:val="0"/>
              <w:marBottom w:val="0"/>
              <w:divBdr>
                <w:top w:val="none" w:sz="0" w:space="0" w:color="auto"/>
                <w:left w:val="none" w:sz="0" w:space="0" w:color="auto"/>
                <w:bottom w:val="none" w:sz="0" w:space="0" w:color="auto"/>
                <w:right w:val="none" w:sz="0" w:space="0" w:color="auto"/>
              </w:divBdr>
            </w:div>
            <w:div w:id="1326326598">
              <w:marLeft w:val="0"/>
              <w:marRight w:val="0"/>
              <w:marTop w:val="0"/>
              <w:marBottom w:val="0"/>
              <w:divBdr>
                <w:top w:val="none" w:sz="0" w:space="0" w:color="auto"/>
                <w:left w:val="none" w:sz="0" w:space="0" w:color="auto"/>
                <w:bottom w:val="none" w:sz="0" w:space="0" w:color="auto"/>
                <w:right w:val="none" w:sz="0" w:space="0" w:color="auto"/>
              </w:divBdr>
            </w:div>
            <w:div w:id="1230262554">
              <w:marLeft w:val="0"/>
              <w:marRight w:val="0"/>
              <w:marTop w:val="0"/>
              <w:marBottom w:val="0"/>
              <w:divBdr>
                <w:top w:val="none" w:sz="0" w:space="0" w:color="auto"/>
                <w:left w:val="none" w:sz="0" w:space="0" w:color="auto"/>
                <w:bottom w:val="none" w:sz="0" w:space="0" w:color="auto"/>
                <w:right w:val="none" w:sz="0" w:space="0" w:color="auto"/>
              </w:divBdr>
            </w:div>
            <w:div w:id="1828397634">
              <w:marLeft w:val="0"/>
              <w:marRight w:val="0"/>
              <w:marTop w:val="0"/>
              <w:marBottom w:val="0"/>
              <w:divBdr>
                <w:top w:val="none" w:sz="0" w:space="0" w:color="auto"/>
                <w:left w:val="none" w:sz="0" w:space="0" w:color="auto"/>
                <w:bottom w:val="none" w:sz="0" w:space="0" w:color="auto"/>
                <w:right w:val="none" w:sz="0" w:space="0" w:color="auto"/>
              </w:divBdr>
            </w:div>
            <w:div w:id="1653562579">
              <w:marLeft w:val="0"/>
              <w:marRight w:val="0"/>
              <w:marTop w:val="0"/>
              <w:marBottom w:val="0"/>
              <w:divBdr>
                <w:top w:val="none" w:sz="0" w:space="0" w:color="auto"/>
                <w:left w:val="none" w:sz="0" w:space="0" w:color="auto"/>
                <w:bottom w:val="none" w:sz="0" w:space="0" w:color="auto"/>
                <w:right w:val="none" w:sz="0" w:space="0" w:color="auto"/>
              </w:divBdr>
            </w:div>
            <w:div w:id="685788866">
              <w:marLeft w:val="0"/>
              <w:marRight w:val="0"/>
              <w:marTop w:val="0"/>
              <w:marBottom w:val="0"/>
              <w:divBdr>
                <w:top w:val="none" w:sz="0" w:space="0" w:color="auto"/>
                <w:left w:val="none" w:sz="0" w:space="0" w:color="auto"/>
                <w:bottom w:val="none" w:sz="0" w:space="0" w:color="auto"/>
                <w:right w:val="none" w:sz="0" w:space="0" w:color="auto"/>
              </w:divBdr>
            </w:div>
            <w:div w:id="168563556">
              <w:marLeft w:val="0"/>
              <w:marRight w:val="0"/>
              <w:marTop w:val="0"/>
              <w:marBottom w:val="0"/>
              <w:divBdr>
                <w:top w:val="none" w:sz="0" w:space="0" w:color="auto"/>
                <w:left w:val="none" w:sz="0" w:space="0" w:color="auto"/>
                <w:bottom w:val="none" w:sz="0" w:space="0" w:color="auto"/>
                <w:right w:val="none" w:sz="0" w:space="0" w:color="auto"/>
              </w:divBdr>
            </w:div>
            <w:div w:id="1784108417">
              <w:marLeft w:val="0"/>
              <w:marRight w:val="0"/>
              <w:marTop w:val="0"/>
              <w:marBottom w:val="0"/>
              <w:divBdr>
                <w:top w:val="none" w:sz="0" w:space="0" w:color="auto"/>
                <w:left w:val="none" w:sz="0" w:space="0" w:color="auto"/>
                <w:bottom w:val="none" w:sz="0" w:space="0" w:color="auto"/>
                <w:right w:val="none" w:sz="0" w:space="0" w:color="auto"/>
              </w:divBdr>
            </w:div>
            <w:div w:id="1750730970">
              <w:marLeft w:val="0"/>
              <w:marRight w:val="0"/>
              <w:marTop w:val="0"/>
              <w:marBottom w:val="0"/>
              <w:divBdr>
                <w:top w:val="none" w:sz="0" w:space="0" w:color="auto"/>
                <w:left w:val="none" w:sz="0" w:space="0" w:color="auto"/>
                <w:bottom w:val="none" w:sz="0" w:space="0" w:color="auto"/>
                <w:right w:val="none" w:sz="0" w:space="0" w:color="auto"/>
              </w:divBdr>
            </w:div>
            <w:div w:id="320038632">
              <w:marLeft w:val="0"/>
              <w:marRight w:val="0"/>
              <w:marTop w:val="0"/>
              <w:marBottom w:val="0"/>
              <w:divBdr>
                <w:top w:val="none" w:sz="0" w:space="0" w:color="auto"/>
                <w:left w:val="none" w:sz="0" w:space="0" w:color="auto"/>
                <w:bottom w:val="none" w:sz="0" w:space="0" w:color="auto"/>
                <w:right w:val="none" w:sz="0" w:space="0" w:color="auto"/>
              </w:divBdr>
            </w:div>
            <w:div w:id="2058505511">
              <w:marLeft w:val="0"/>
              <w:marRight w:val="0"/>
              <w:marTop w:val="0"/>
              <w:marBottom w:val="0"/>
              <w:divBdr>
                <w:top w:val="none" w:sz="0" w:space="0" w:color="auto"/>
                <w:left w:val="none" w:sz="0" w:space="0" w:color="auto"/>
                <w:bottom w:val="none" w:sz="0" w:space="0" w:color="auto"/>
                <w:right w:val="none" w:sz="0" w:space="0" w:color="auto"/>
              </w:divBdr>
            </w:div>
            <w:div w:id="1602370548">
              <w:marLeft w:val="0"/>
              <w:marRight w:val="0"/>
              <w:marTop w:val="0"/>
              <w:marBottom w:val="0"/>
              <w:divBdr>
                <w:top w:val="none" w:sz="0" w:space="0" w:color="auto"/>
                <w:left w:val="none" w:sz="0" w:space="0" w:color="auto"/>
                <w:bottom w:val="none" w:sz="0" w:space="0" w:color="auto"/>
                <w:right w:val="none" w:sz="0" w:space="0" w:color="auto"/>
              </w:divBdr>
            </w:div>
            <w:div w:id="410129836">
              <w:marLeft w:val="0"/>
              <w:marRight w:val="0"/>
              <w:marTop w:val="0"/>
              <w:marBottom w:val="0"/>
              <w:divBdr>
                <w:top w:val="none" w:sz="0" w:space="0" w:color="auto"/>
                <w:left w:val="none" w:sz="0" w:space="0" w:color="auto"/>
                <w:bottom w:val="none" w:sz="0" w:space="0" w:color="auto"/>
                <w:right w:val="none" w:sz="0" w:space="0" w:color="auto"/>
              </w:divBdr>
            </w:div>
            <w:div w:id="1724216166">
              <w:marLeft w:val="0"/>
              <w:marRight w:val="0"/>
              <w:marTop w:val="0"/>
              <w:marBottom w:val="0"/>
              <w:divBdr>
                <w:top w:val="none" w:sz="0" w:space="0" w:color="auto"/>
                <w:left w:val="none" w:sz="0" w:space="0" w:color="auto"/>
                <w:bottom w:val="none" w:sz="0" w:space="0" w:color="auto"/>
                <w:right w:val="none" w:sz="0" w:space="0" w:color="auto"/>
              </w:divBdr>
            </w:div>
            <w:div w:id="1297836982">
              <w:marLeft w:val="0"/>
              <w:marRight w:val="0"/>
              <w:marTop w:val="0"/>
              <w:marBottom w:val="0"/>
              <w:divBdr>
                <w:top w:val="none" w:sz="0" w:space="0" w:color="auto"/>
                <w:left w:val="none" w:sz="0" w:space="0" w:color="auto"/>
                <w:bottom w:val="none" w:sz="0" w:space="0" w:color="auto"/>
                <w:right w:val="none" w:sz="0" w:space="0" w:color="auto"/>
              </w:divBdr>
            </w:div>
            <w:div w:id="1378773102">
              <w:marLeft w:val="0"/>
              <w:marRight w:val="0"/>
              <w:marTop w:val="0"/>
              <w:marBottom w:val="0"/>
              <w:divBdr>
                <w:top w:val="none" w:sz="0" w:space="0" w:color="auto"/>
                <w:left w:val="none" w:sz="0" w:space="0" w:color="auto"/>
                <w:bottom w:val="none" w:sz="0" w:space="0" w:color="auto"/>
                <w:right w:val="none" w:sz="0" w:space="0" w:color="auto"/>
              </w:divBdr>
            </w:div>
            <w:div w:id="1943806542">
              <w:marLeft w:val="0"/>
              <w:marRight w:val="0"/>
              <w:marTop w:val="0"/>
              <w:marBottom w:val="0"/>
              <w:divBdr>
                <w:top w:val="none" w:sz="0" w:space="0" w:color="auto"/>
                <w:left w:val="none" w:sz="0" w:space="0" w:color="auto"/>
                <w:bottom w:val="none" w:sz="0" w:space="0" w:color="auto"/>
                <w:right w:val="none" w:sz="0" w:space="0" w:color="auto"/>
              </w:divBdr>
            </w:div>
            <w:div w:id="206794812">
              <w:marLeft w:val="0"/>
              <w:marRight w:val="0"/>
              <w:marTop w:val="0"/>
              <w:marBottom w:val="0"/>
              <w:divBdr>
                <w:top w:val="none" w:sz="0" w:space="0" w:color="auto"/>
                <w:left w:val="none" w:sz="0" w:space="0" w:color="auto"/>
                <w:bottom w:val="none" w:sz="0" w:space="0" w:color="auto"/>
                <w:right w:val="none" w:sz="0" w:space="0" w:color="auto"/>
              </w:divBdr>
            </w:div>
            <w:div w:id="1506898149">
              <w:marLeft w:val="0"/>
              <w:marRight w:val="0"/>
              <w:marTop w:val="0"/>
              <w:marBottom w:val="0"/>
              <w:divBdr>
                <w:top w:val="none" w:sz="0" w:space="0" w:color="auto"/>
                <w:left w:val="none" w:sz="0" w:space="0" w:color="auto"/>
                <w:bottom w:val="none" w:sz="0" w:space="0" w:color="auto"/>
                <w:right w:val="none" w:sz="0" w:space="0" w:color="auto"/>
              </w:divBdr>
            </w:div>
            <w:div w:id="974870800">
              <w:marLeft w:val="0"/>
              <w:marRight w:val="0"/>
              <w:marTop w:val="0"/>
              <w:marBottom w:val="0"/>
              <w:divBdr>
                <w:top w:val="none" w:sz="0" w:space="0" w:color="auto"/>
                <w:left w:val="none" w:sz="0" w:space="0" w:color="auto"/>
                <w:bottom w:val="none" w:sz="0" w:space="0" w:color="auto"/>
                <w:right w:val="none" w:sz="0" w:space="0" w:color="auto"/>
              </w:divBdr>
            </w:div>
            <w:div w:id="1476145091">
              <w:marLeft w:val="0"/>
              <w:marRight w:val="0"/>
              <w:marTop w:val="0"/>
              <w:marBottom w:val="0"/>
              <w:divBdr>
                <w:top w:val="none" w:sz="0" w:space="0" w:color="auto"/>
                <w:left w:val="none" w:sz="0" w:space="0" w:color="auto"/>
                <w:bottom w:val="none" w:sz="0" w:space="0" w:color="auto"/>
                <w:right w:val="none" w:sz="0" w:space="0" w:color="auto"/>
              </w:divBdr>
            </w:div>
            <w:div w:id="1459452341">
              <w:marLeft w:val="0"/>
              <w:marRight w:val="0"/>
              <w:marTop w:val="0"/>
              <w:marBottom w:val="0"/>
              <w:divBdr>
                <w:top w:val="none" w:sz="0" w:space="0" w:color="auto"/>
                <w:left w:val="none" w:sz="0" w:space="0" w:color="auto"/>
                <w:bottom w:val="none" w:sz="0" w:space="0" w:color="auto"/>
                <w:right w:val="none" w:sz="0" w:space="0" w:color="auto"/>
              </w:divBdr>
            </w:div>
            <w:div w:id="835269908">
              <w:marLeft w:val="0"/>
              <w:marRight w:val="0"/>
              <w:marTop w:val="0"/>
              <w:marBottom w:val="0"/>
              <w:divBdr>
                <w:top w:val="none" w:sz="0" w:space="0" w:color="auto"/>
                <w:left w:val="none" w:sz="0" w:space="0" w:color="auto"/>
                <w:bottom w:val="none" w:sz="0" w:space="0" w:color="auto"/>
                <w:right w:val="none" w:sz="0" w:space="0" w:color="auto"/>
              </w:divBdr>
            </w:div>
            <w:div w:id="1267427837">
              <w:marLeft w:val="0"/>
              <w:marRight w:val="0"/>
              <w:marTop w:val="0"/>
              <w:marBottom w:val="0"/>
              <w:divBdr>
                <w:top w:val="none" w:sz="0" w:space="0" w:color="auto"/>
                <w:left w:val="none" w:sz="0" w:space="0" w:color="auto"/>
                <w:bottom w:val="none" w:sz="0" w:space="0" w:color="auto"/>
                <w:right w:val="none" w:sz="0" w:space="0" w:color="auto"/>
              </w:divBdr>
            </w:div>
            <w:div w:id="789320667">
              <w:marLeft w:val="0"/>
              <w:marRight w:val="0"/>
              <w:marTop w:val="0"/>
              <w:marBottom w:val="0"/>
              <w:divBdr>
                <w:top w:val="none" w:sz="0" w:space="0" w:color="auto"/>
                <w:left w:val="none" w:sz="0" w:space="0" w:color="auto"/>
                <w:bottom w:val="none" w:sz="0" w:space="0" w:color="auto"/>
                <w:right w:val="none" w:sz="0" w:space="0" w:color="auto"/>
              </w:divBdr>
            </w:div>
            <w:div w:id="1143498613">
              <w:marLeft w:val="0"/>
              <w:marRight w:val="0"/>
              <w:marTop w:val="0"/>
              <w:marBottom w:val="0"/>
              <w:divBdr>
                <w:top w:val="none" w:sz="0" w:space="0" w:color="auto"/>
                <w:left w:val="none" w:sz="0" w:space="0" w:color="auto"/>
                <w:bottom w:val="none" w:sz="0" w:space="0" w:color="auto"/>
                <w:right w:val="none" w:sz="0" w:space="0" w:color="auto"/>
              </w:divBdr>
            </w:div>
            <w:div w:id="637493749">
              <w:marLeft w:val="0"/>
              <w:marRight w:val="0"/>
              <w:marTop w:val="0"/>
              <w:marBottom w:val="0"/>
              <w:divBdr>
                <w:top w:val="none" w:sz="0" w:space="0" w:color="auto"/>
                <w:left w:val="none" w:sz="0" w:space="0" w:color="auto"/>
                <w:bottom w:val="none" w:sz="0" w:space="0" w:color="auto"/>
                <w:right w:val="none" w:sz="0" w:space="0" w:color="auto"/>
              </w:divBdr>
            </w:div>
            <w:div w:id="499152788">
              <w:marLeft w:val="0"/>
              <w:marRight w:val="0"/>
              <w:marTop w:val="0"/>
              <w:marBottom w:val="0"/>
              <w:divBdr>
                <w:top w:val="none" w:sz="0" w:space="0" w:color="auto"/>
                <w:left w:val="none" w:sz="0" w:space="0" w:color="auto"/>
                <w:bottom w:val="none" w:sz="0" w:space="0" w:color="auto"/>
                <w:right w:val="none" w:sz="0" w:space="0" w:color="auto"/>
              </w:divBdr>
            </w:div>
            <w:div w:id="336620800">
              <w:marLeft w:val="0"/>
              <w:marRight w:val="0"/>
              <w:marTop w:val="0"/>
              <w:marBottom w:val="0"/>
              <w:divBdr>
                <w:top w:val="none" w:sz="0" w:space="0" w:color="auto"/>
                <w:left w:val="none" w:sz="0" w:space="0" w:color="auto"/>
                <w:bottom w:val="none" w:sz="0" w:space="0" w:color="auto"/>
                <w:right w:val="none" w:sz="0" w:space="0" w:color="auto"/>
              </w:divBdr>
            </w:div>
            <w:div w:id="1367175417">
              <w:marLeft w:val="0"/>
              <w:marRight w:val="0"/>
              <w:marTop w:val="0"/>
              <w:marBottom w:val="0"/>
              <w:divBdr>
                <w:top w:val="none" w:sz="0" w:space="0" w:color="auto"/>
                <w:left w:val="none" w:sz="0" w:space="0" w:color="auto"/>
                <w:bottom w:val="none" w:sz="0" w:space="0" w:color="auto"/>
                <w:right w:val="none" w:sz="0" w:space="0" w:color="auto"/>
              </w:divBdr>
            </w:div>
            <w:div w:id="841240928">
              <w:marLeft w:val="0"/>
              <w:marRight w:val="0"/>
              <w:marTop w:val="0"/>
              <w:marBottom w:val="0"/>
              <w:divBdr>
                <w:top w:val="none" w:sz="0" w:space="0" w:color="auto"/>
                <w:left w:val="none" w:sz="0" w:space="0" w:color="auto"/>
                <w:bottom w:val="none" w:sz="0" w:space="0" w:color="auto"/>
                <w:right w:val="none" w:sz="0" w:space="0" w:color="auto"/>
              </w:divBdr>
            </w:div>
            <w:div w:id="1829856344">
              <w:marLeft w:val="0"/>
              <w:marRight w:val="0"/>
              <w:marTop w:val="0"/>
              <w:marBottom w:val="0"/>
              <w:divBdr>
                <w:top w:val="none" w:sz="0" w:space="0" w:color="auto"/>
                <w:left w:val="none" w:sz="0" w:space="0" w:color="auto"/>
                <w:bottom w:val="none" w:sz="0" w:space="0" w:color="auto"/>
                <w:right w:val="none" w:sz="0" w:space="0" w:color="auto"/>
              </w:divBdr>
            </w:div>
            <w:div w:id="692536424">
              <w:marLeft w:val="0"/>
              <w:marRight w:val="0"/>
              <w:marTop w:val="0"/>
              <w:marBottom w:val="0"/>
              <w:divBdr>
                <w:top w:val="none" w:sz="0" w:space="0" w:color="auto"/>
                <w:left w:val="none" w:sz="0" w:space="0" w:color="auto"/>
                <w:bottom w:val="none" w:sz="0" w:space="0" w:color="auto"/>
                <w:right w:val="none" w:sz="0" w:space="0" w:color="auto"/>
              </w:divBdr>
            </w:div>
            <w:div w:id="1971011125">
              <w:marLeft w:val="0"/>
              <w:marRight w:val="0"/>
              <w:marTop w:val="0"/>
              <w:marBottom w:val="0"/>
              <w:divBdr>
                <w:top w:val="none" w:sz="0" w:space="0" w:color="auto"/>
                <w:left w:val="none" w:sz="0" w:space="0" w:color="auto"/>
                <w:bottom w:val="none" w:sz="0" w:space="0" w:color="auto"/>
                <w:right w:val="none" w:sz="0" w:space="0" w:color="auto"/>
              </w:divBdr>
            </w:div>
            <w:div w:id="52899790">
              <w:marLeft w:val="0"/>
              <w:marRight w:val="0"/>
              <w:marTop w:val="0"/>
              <w:marBottom w:val="0"/>
              <w:divBdr>
                <w:top w:val="none" w:sz="0" w:space="0" w:color="auto"/>
                <w:left w:val="none" w:sz="0" w:space="0" w:color="auto"/>
                <w:bottom w:val="none" w:sz="0" w:space="0" w:color="auto"/>
                <w:right w:val="none" w:sz="0" w:space="0" w:color="auto"/>
              </w:divBdr>
            </w:div>
            <w:div w:id="253322390">
              <w:marLeft w:val="0"/>
              <w:marRight w:val="0"/>
              <w:marTop w:val="0"/>
              <w:marBottom w:val="0"/>
              <w:divBdr>
                <w:top w:val="none" w:sz="0" w:space="0" w:color="auto"/>
                <w:left w:val="none" w:sz="0" w:space="0" w:color="auto"/>
                <w:bottom w:val="none" w:sz="0" w:space="0" w:color="auto"/>
                <w:right w:val="none" w:sz="0" w:space="0" w:color="auto"/>
              </w:divBdr>
            </w:div>
            <w:div w:id="2082218539">
              <w:marLeft w:val="0"/>
              <w:marRight w:val="0"/>
              <w:marTop w:val="0"/>
              <w:marBottom w:val="0"/>
              <w:divBdr>
                <w:top w:val="none" w:sz="0" w:space="0" w:color="auto"/>
                <w:left w:val="none" w:sz="0" w:space="0" w:color="auto"/>
                <w:bottom w:val="none" w:sz="0" w:space="0" w:color="auto"/>
                <w:right w:val="none" w:sz="0" w:space="0" w:color="auto"/>
              </w:divBdr>
            </w:div>
            <w:div w:id="1272205887">
              <w:marLeft w:val="0"/>
              <w:marRight w:val="0"/>
              <w:marTop w:val="0"/>
              <w:marBottom w:val="0"/>
              <w:divBdr>
                <w:top w:val="none" w:sz="0" w:space="0" w:color="auto"/>
                <w:left w:val="none" w:sz="0" w:space="0" w:color="auto"/>
                <w:bottom w:val="none" w:sz="0" w:space="0" w:color="auto"/>
                <w:right w:val="none" w:sz="0" w:space="0" w:color="auto"/>
              </w:divBdr>
            </w:div>
            <w:div w:id="1827895655">
              <w:marLeft w:val="0"/>
              <w:marRight w:val="0"/>
              <w:marTop w:val="0"/>
              <w:marBottom w:val="0"/>
              <w:divBdr>
                <w:top w:val="none" w:sz="0" w:space="0" w:color="auto"/>
                <w:left w:val="none" w:sz="0" w:space="0" w:color="auto"/>
                <w:bottom w:val="none" w:sz="0" w:space="0" w:color="auto"/>
                <w:right w:val="none" w:sz="0" w:space="0" w:color="auto"/>
              </w:divBdr>
            </w:div>
            <w:div w:id="153029309">
              <w:marLeft w:val="0"/>
              <w:marRight w:val="0"/>
              <w:marTop w:val="0"/>
              <w:marBottom w:val="0"/>
              <w:divBdr>
                <w:top w:val="none" w:sz="0" w:space="0" w:color="auto"/>
                <w:left w:val="none" w:sz="0" w:space="0" w:color="auto"/>
                <w:bottom w:val="none" w:sz="0" w:space="0" w:color="auto"/>
                <w:right w:val="none" w:sz="0" w:space="0" w:color="auto"/>
              </w:divBdr>
            </w:div>
            <w:div w:id="221522726">
              <w:marLeft w:val="0"/>
              <w:marRight w:val="0"/>
              <w:marTop w:val="0"/>
              <w:marBottom w:val="0"/>
              <w:divBdr>
                <w:top w:val="none" w:sz="0" w:space="0" w:color="auto"/>
                <w:left w:val="none" w:sz="0" w:space="0" w:color="auto"/>
                <w:bottom w:val="none" w:sz="0" w:space="0" w:color="auto"/>
                <w:right w:val="none" w:sz="0" w:space="0" w:color="auto"/>
              </w:divBdr>
            </w:div>
            <w:div w:id="1666394367">
              <w:marLeft w:val="0"/>
              <w:marRight w:val="0"/>
              <w:marTop w:val="0"/>
              <w:marBottom w:val="0"/>
              <w:divBdr>
                <w:top w:val="none" w:sz="0" w:space="0" w:color="auto"/>
                <w:left w:val="none" w:sz="0" w:space="0" w:color="auto"/>
                <w:bottom w:val="none" w:sz="0" w:space="0" w:color="auto"/>
                <w:right w:val="none" w:sz="0" w:space="0" w:color="auto"/>
              </w:divBdr>
            </w:div>
            <w:div w:id="138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059">
      <w:bodyDiv w:val="1"/>
      <w:marLeft w:val="0"/>
      <w:marRight w:val="0"/>
      <w:marTop w:val="0"/>
      <w:marBottom w:val="0"/>
      <w:divBdr>
        <w:top w:val="none" w:sz="0" w:space="0" w:color="auto"/>
        <w:left w:val="none" w:sz="0" w:space="0" w:color="auto"/>
        <w:bottom w:val="none" w:sz="0" w:space="0" w:color="auto"/>
        <w:right w:val="none" w:sz="0" w:space="0" w:color="auto"/>
      </w:divBdr>
      <w:divsChild>
        <w:div w:id="1699506851">
          <w:marLeft w:val="0"/>
          <w:marRight w:val="0"/>
          <w:marTop w:val="0"/>
          <w:marBottom w:val="0"/>
          <w:divBdr>
            <w:top w:val="none" w:sz="0" w:space="0" w:color="auto"/>
            <w:left w:val="none" w:sz="0" w:space="0" w:color="auto"/>
            <w:bottom w:val="none" w:sz="0" w:space="0" w:color="auto"/>
            <w:right w:val="none" w:sz="0" w:space="0" w:color="auto"/>
          </w:divBdr>
          <w:divsChild>
            <w:div w:id="1151947858">
              <w:marLeft w:val="0"/>
              <w:marRight w:val="0"/>
              <w:marTop w:val="0"/>
              <w:marBottom w:val="0"/>
              <w:divBdr>
                <w:top w:val="none" w:sz="0" w:space="0" w:color="auto"/>
                <w:left w:val="none" w:sz="0" w:space="0" w:color="auto"/>
                <w:bottom w:val="none" w:sz="0" w:space="0" w:color="auto"/>
                <w:right w:val="none" w:sz="0" w:space="0" w:color="auto"/>
              </w:divBdr>
            </w:div>
            <w:div w:id="1881168597">
              <w:marLeft w:val="0"/>
              <w:marRight w:val="0"/>
              <w:marTop w:val="0"/>
              <w:marBottom w:val="0"/>
              <w:divBdr>
                <w:top w:val="none" w:sz="0" w:space="0" w:color="auto"/>
                <w:left w:val="none" w:sz="0" w:space="0" w:color="auto"/>
                <w:bottom w:val="none" w:sz="0" w:space="0" w:color="auto"/>
                <w:right w:val="none" w:sz="0" w:space="0" w:color="auto"/>
              </w:divBdr>
            </w:div>
            <w:div w:id="1069111445">
              <w:marLeft w:val="0"/>
              <w:marRight w:val="0"/>
              <w:marTop w:val="0"/>
              <w:marBottom w:val="0"/>
              <w:divBdr>
                <w:top w:val="none" w:sz="0" w:space="0" w:color="auto"/>
                <w:left w:val="none" w:sz="0" w:space="0" w:color="auto"/>
                <w:bottom w:val="none" w:sz="0" w:space="0" w:color="auto"/>
                <w:right w:val="none" w:sz="0" w:space="0" w:color="auto"/>
              </w:divBdr>
            </w:div>
            <w:div w:id="1686204346">
              <w:marLeft w:val="0"/>
              <w:marRight w:val="0"/>
              <w:marTop w:val="0"/>
              <w:marBottom w:val="0"/>
              <w:divBdr>
                <w:top w:val="none" w:sz="0" w:space="0" w:color="auto"/>
                <w:left w:val="none" w:sz="0" w:space="0" w:color="auto"/>
                <w:bottom w:val="none" w:sz="0" w:space="0" w:color="auto"/>
                <w:right w:val="none" w:sz="0" w:space="0" w:color="auto"/>
              </w:divBdr>
            </w:div>
            <w:div w:id="1269049754">
              <w:marLeft w:val="0"/>
              <w:marRight w:val="0"/>
              <w:marTop w:val="0"/>
              <w:marBottom w:val="0"/>
              <w:divBdr>
                <w:top w:val="none" w:sz="0" w:space="0" w:color="auto"/>
                <w:left w:val="none" w:sz="0" w:space="0" w:color="auto"/>
                <w:bottom w:val="none" w:sz="0" w:space="0" w:color="auto"/>
                <w:right w:val="none" w:sz="0" w:space="0" w:color="auto"/>
              </w:divBdr>
            </w:div>
            <w:div w:id="171140434">
              <w:marLeft w:val="0"/>
              <w:marRight w:val="0"/>
              <w:marTop w:val="0"/>
              <w:marBottom w:val="0"/>
              <w:divBdr>
                <w:top w:val="none" w:sz="0" w:space="0" w:color="auto"/>
                <w:left w:val="none" w:sz="0" w:space="0" w:color="auto"/>
                <w:bottom w:val="none" w:sz="0" w:space="0" w:color="auto"/>
                <w:right w:val="none" w:sz="0" w:space="0" w:color="auto"/>
              </w:divBdr>
            </w:div>
            <w:div w:id="440882109">
              <w:marLeft w:val="0"/>
              <w:marRight w:val="0"/>
              <w:marTop w:val="0"/>
              <w:marBottom w:val="0"/>
              <w:divBdr>
                <w:top w:val="none" w:sz="0" w:space="0" w:color="auto"/>
                <w:left w:val="none" w:sz="0" w:space="0" w:color="auto"/>
                <w:bottom w:val="none" w:sz="0" w:space="0" w:color="auto"/>
                <w:right w:val="none" w:sz="0" w:space="0" w:color="auto"/>
              </w:divBdr>
            </w:div>
            <w:div w:id="307125077">
              <w:marLeft w:val="0"/>
              <w:marRight w:val="0"/>
              <w:marTop w:val="0"/>
              <w:marBottom w:val="0"/>
              <w:divBdr>
                <w:top w:val="none" w:sz="0" w:space="0" w:color="auto"/>
                <w:left w:val="none" w:sz="0" w:space="0" w:color="auto"/>
                <w:bottom w:val="none" w:sz="0" w:space="0" w:color="auto"/>
                <w:right w:val="none" w:sz="0" w:space="0" w:color="auto"/>
              </w:divBdr>
            </w:div>
            <w:div w:id="1684013663">
              <w:marLeft w:val="0"/>
              <w:marRight w:val="0"/>
              <w:marTop w:val="0"/>
              <w:marBottom w:val="0"/>
              <w:divBdr>
                <w:top w:val="none" w:sz="0" w:space="0" w:color="auto"/>
                <w:left w:val="none" w:sz="0" w:space="0" w:color="auto"/>
                <w:bottom w:val="none" w:sz="0" w:space="0" w:color="auto"/>
                <w:right w:val="none" w:sz="0" w:space="0" w:color="auto"/>
              </w:divBdr>
            </w:div>
            <w:div w:id="2029747533">
              <w:marLeft w:val="0"/>
              <w:marRight w:val="0"/>
              <w:marTop w:val="0"/>
              <w:marBottom w:val="0"/>
              <w:divBdr>
                <w:top w:val="none" w:sz="0" w:space="0" w:color="auto"/>
                <w:left w:val="none" w:sz="0" w:space="0" w:color="auto"/>
                <w:bottom w:val="none" w:sz="0" w:space="0" w:color="auto"/>
                <w:right w:val="none" w:sz="0" w:space="0" w:color="auto"/>
              </w:divBdr>
            </w:div>
            <w:div w:id="331030645">
              <w:marLeft w:val="0"/>
              <w:marRight w:val="0"/>
              <w:marTop w:val="0"/>
              <w:marBottom w:val="0"/>
              <w:divBdr>
                <w:top w:val="none" w:sz="0" w:space="0" w:color="auto"/>
                <w:left w:val="none" w:sz="0" w:space="0" w:color="auto"/>
                <w:bottom w:val="none" w:sz="0" w:space="0" w:color="auto"/>
                <w:right w:val="none" w:sz="0" w:space="0" w:color="auto"/>
              </w:divBdr>
            </w:div>
            <w:div w:id="1186747981">
              <w:marLeft w:val="0"/>
              <w:marRight w:val="0"/>
              <w:marTop w:val="0"/>
              <w:marBottom w:val="0"/>
              <w:divBdr>
                <w:top w:val="none" w:sz="0" w:space="0" w:color="auto"/>
                <w:left w:val="none" w:sz="0" w:space="0" w:color="auto"/>
                <w:bottom w:val="none" w:sz="0" w:space="0" w:color="auto"/>
                <w:right w:val="none" w:sz="0" w:space="0" w:color="auto"/>
              </w:divBdr>
            </w:div>
            <w:div w:id="2012027503">
              <w:marLeft w:val="0"/>
              <w:marRight w:val="0"/>
              <w:marTop w:val="0"/>
              <w:marBottom w:val="0"/>
              <w:divBdr>
                <w:top w:val="none" w:sz="0" w:space="0" w:color="auto"/>
                <w:left w:val="none" w:sz="0" w:space="0" w:color="auto"/>
                <w:bottom w:val="none" w:sz="0" w:space="0" w:color="auto"/>
                <w:right w:val="none" w:sz="0" w:space="0" w:color="auto"/>
              </w:divBdr>
            </w:div>
            <w:div w:id="823549316">
              <w:marLeft w:val="0"/>
              <w:marRight w:val="0"/>
              <w:marTop w:val="0"/>
              <w:marBottom w:val="0"/>
              <w:divBdr>
                <w:top w:val="none" w:sz="0" w:space="0" w:color="auto"/>
                <w:left w:val="none" w:sz="0" w:space="0" w:color="auto"/>
                <w:bottom w:val="none" w:sz="0" w:space="0" w:color="auto"/>
                <w:right w:val="none" w:sz="0" w:space="0" w:color="auto"/>
              </w:divBdr>
            </w:div>
            <w:div w:id="1067073679">
              <w:marLeft w:val="0"/>
              <w:marRight w:val="0"/>
              <w:marTop w:val="0"/>
              <w:marBottom w:val="0"/>
              <w:divBdr>
                <w:top w:val="none" w:sz="0" w:space="0" w:color="auto"/>
                <w:left w:val="none" w:sz="0" w:space="0" w:color="auto"/>
                <w:bottom w:val="none" w:sz="0" w:space="0" w:color="auto"/>
                <w:right w:val="none" w:sz="0" w:space="0" w:color="auto"/>
              </w:divBdr>
            </w:div>
            <w:div w:id="1031304462">
              <w:marLeft w:val="0"/>
              <w:marRight w:val="0"/>
              <w:marTop w:val="0"/>
              <w:marBottom w:val="0"/>
              <w:divBdr>
                <w:top w:val="none" w:sz="0" w:space="0" w:color="auto"/>
                <w:left w:val="none" w:sz="0" w:space="0" w:color="auto"/>
                <w:bottom w:val="none" w:sz="0" w:space="0" w:color="auto"/>
                <w:right w:val="none" w:sz="0" w:space="0" w:color="auto"/>
              </w:divBdr>
            </w:div>
            <w:div w:id="1276326737">
              <w:marLeft w:val="0"/>
              <w:marRight w:val="0"/>
              <w:marTop w:val="0"/>
              <w:marBottom w:val="0"/>
              <w:divBdr>
                <w:top w:val="none" w:sz="0" w:space="0" w:color="auto"/>
                <w:left w:val="none" w:sz="0" w:space="0" w:color="auto"/>
                <w:bottom w:val="none" w:sz="0" w:space="0" w:color="auto"/>
                <w:right w:val="none" w:sz="0" w:space="0" w:color="auto"/>
              </w:divBdr>
            </w:div>
            <w:div w:id="1151211498">
              <w:marLeft w:val="0"/>
              <w:marRight w:val="0"/>
              <w:marTop w:val="0"/>
              <w:marBottom w:val="0"/>
              <w:divBdr>
                <w:top w:val="none" w:sz="0" w:space="0" w:color="auto"/>
                <w:left w:val="none" w:sz="0" w:space="0" w:color="auto"/>
                <w:bottom w:val="none" w:sz="0" w:space="0" w:color="auto"/>
                <w:right w:val="none" w:sz="0" w:space="0" w:color="auto"/>
              </w:divBdr>
            </w:div>
            <w:div w:id="1764648774">
              <w:marLeft w:val="0"/>
              <w:marRight w:val="0"/>
              <w:marTop w:val="0"/>
              <w:marBottom w:val="0"/>
              <w:divBdr>
                <w:top w:val="none" w:sz="0" w:space="0" w:color="auto"/>
                <w:left w:val="none" w:sz="0" w:space="0" w:color="auto"/>
                <w:bottom w:val="none" w:sz="0" w:space="0" w:color="auto"/>
                <w:right w:val="none" w:sz="0" w:space="0" w:color="auto"/>
              </w:divBdr>
            </w:div>
            <w:div w:id="466094327">
              <w:marLeft w:val="0"/>
              <w:marRight w:val="0"/>
              <w:marTop w:val="0"/>
              <w:marBottom w:val="0"/>
              <w:divBdr>
                <w:top w:val="none" w:sz="0" w:space="0" w:color="auto"/>
                <w:left w:val="none" w:sz="0" w:space="0" w:color="auto"/>
                <w:bottom w:val="none" w:sz="0" w:space="0" w:color="auto"/>
                <w:right w:val="none" w:sz="0" w:space="0" w:color="auto"/>
              </w:divBdr>
            </w:div>
            <w:div w:id="1681857071">
              <w:marLeft w:val="0"/>
              <w:marRight w:val="0"/>
              <w:marTop w:val="0"/>
              <w:marBottom w:val="0"/>
              <w:divBdr>
                <w:top w:val="none" w:sz="0" w:space="0" w:color="auto"/>
                <w:left w:val="none" w:sz="0" w:space="0" w:color="auto"/>
                <w:bottom w:val="none" w:sz="0" w:space="0" w:color="auto"/>
                <w:right w:val="none" w:sz="0" w:space="0" w:color="auto"/>
              </w:divBdr>
            </w:div>
            <w:div w:id="335158935">
              <w:marLeft w:val="0"/>
              <w:marRight w:val="0"/>
              <w:marTop w:val="0"/>
              <w:marBottom w:val="0"/>
              <w:divBdr>
                <w:top w:val="none" w:sz="0" w:space="0" w:color="auto"/>
                <w:left w:val="none" w:sz="0" w:space="0" w:color="auto"/>
                <w:bottom w:val="none" w:sz="0" w:space="0" w:color="auto"/>
                <w:right w:val="none" w:sz="0" w:space="0" w:color="auto"/>
              </w:divBdr>
            </w:div>
            <w:div w:id="599679211">
              <w:marLeft w:val="0"/>
              <w:marRight w:val="0"/>
              <w:marTop w:val="0"/>
              <w:marBottom w:val="0"/>
              <w:divBdr>
                <w:top w:val="none" w:sz="0" w:space="0" w:color="auto"/>
                <w:left w:val="none" w:sz="0" w:space="0" w:color="auto"/>
                <w:bottom w:val="none" w:sz="0" w:space="0" w:color="auto"/>
                <w:right w:val="none" w:sz="0" w:space="0" w:color="auto"/>
              </w:divBdr>
            </w:div>
            <w:div w:id="1030766740">
              <w:marLeft w:val="0"/>
              <w:marRight w:val="0"/>
              <w:marTop w:val="0"/>
              <w:marBottom w:val="0"/>
              <w:divBdr>
                <w:top w:val="none" w:sz="0" w:space="0" w:color="auto"/>
                <w:left w:val="none" w:sz="0" w:space="0" w:color="auto"/>
                <w:bottom w:val="none" w:sz="0" w:space="0" w:color="auto"/>
                <w:right w:val="none" w:sz="0" w:space="0" w:color="auto"/>
              </w:divBdr>
            </w:div>
            <w:div w:id="2037150693">
              <w:marLeft w:val="0"/>
              <w:marRight w:val="0"/>
              <w:marTop w:val="0"/>
              <w:marBottom w:val="0"/>
              <w:divBdr>
                <w:top w:val="none" w:sz="0" w:space="0" w:color="auto"/>
                <w:left w:val="none" w:sz="0" w:space="0" w:color="auto"/>
                <w:bottom w:val="none" w:sz="0" w:space="0" w:color="auto"/>
                <w:right w:val="none" w:sz="0" w:space="0" w:color="auto"/>
              </w:divBdr>
            </w:div>
            <w:div w:id="1354187019">
              <w:marLeft w:val="0"/>
              <w:marRight w:val="0"/>
              <w:marTop w:val="0"/>
              <w:marBottom w:val="0"/>
              <w:divBdr>
                <w:top w:val="none" w:sz="0" w:space="0" w:color="auto"/>
                <w:left w:val="none" w:sz="0" w:space="0" w:color="auto"/>
                <w:bottom w:val="none" w:sz="0" w:space="0" w:color="auto"/>
                <w:right w:val="none" w:sz="0" w:space="0" w:color="auto"/>
              </w:divBdr>
            </w:div>
            <w:div w:id="1649161773">
              <w:marLeft w:val="0"/>
              <w:marRight w:val="0"/>
              <w:marTop w:val="0"/>
              <w:marBottom w:val="0"/>
              <w:divBdr>
                <w:top w:val="none" w:sz="0" w:space="0" w:color="auto"/>
                <w:left w:val="none" w:sz="0" w:space="0" w:color="auto"/>
                <w:bottom w:val="none" w:sz="0" w:space="0" w:color="auto"/>
                <w:right w:val="none" w:sz="0" w:space="0" w:color="auto"/>
              </w:divBdr>
            </w:div>
            <w:div w:id="1698771525">
              <w:marLeft w:val="0"/>
              <w:marRight w:val="0"/>
              <w:marTop w:val="0"/>
              <w:marBottom w:val="0"/>
              <w:divBdr>
                <w:top w:val="none" w:sz="0" w:space="0" w:color="auto"/>
                <w:left w:val="none" w:sz="0" w:space="0" w:color="auto"/>
                <w:bottom w:val="none" w:sz="0" w:space="0" w:color="auto"/>
                <w:right w:val="none" w:sz="0" w:space="0" w:color="auto"/>
              </w:divBdr>
            </w:div>
            <w:div w:id="413286941">
              <w:marLeft w:val="0"/>
              <w:marRight w:val="0"/>
              <w:marTop w:val="0"/>
              <w:marBottom w:val="0"/>
              <w:divBdr>
                <w:top w:val="none" w:sz="0" w:space="0" w:color="auto"/>
                <w:left w:val="none" w:sz="0" w:space="0" w:color="auto"/>
                <w:bottom w:val="none" w:sz="0" w:space="0" w:color="auto"/>
                <w:right w:val="none" w:sz="0" w:space="0" w:color="auto"/>
              </w:divBdr>
            </w:div>
            <w:div w:id="1849170278">
              <w:marLeft w:val="0"/>
              <w:marRight w:val="0"/>
              <w:marTop w:val="0"/>
              <w:marBottom w:val="0"/>
              <w:divBdr>
                <w:top w:val="none" w:sz="0" w:space="0" w:color="auto"/>
                <w:left w:val="none" w:sz="0" w:space="0" w:color="auto"/>
                <w:bottom w:val="none" w:sz="0" w:space="0" w:color="auto"/>
                <w:right w:val="none" w:sz="0" w:space="0" w:color="auto"/>
              </w:divBdr>
            </w:div>
            <w:div w:id="1875263910">
              <w:marLeft w:val="0"/>
              <w:marRight w:val="0"/>
              <w:marTop w:val="0"/>
              <w:marBottom w:val="0"/>
              <w:divBdr>
                <w:top w:val="none" w:sz="0" w:space="0" w:color="auto"/>
                <w:left w:val="none" w:sz="0" w:space="0" w:color="auto"/>
                <w:bottom w:val="none" w:sz="0" w:space="0" w:color="auto"/>
                <w:right w:val="none" w:sz="0" w:space="0" w:color="auto"/>
              </w:divBdr>
            </w:div>
            <w:div w:id="557278142">
              <w:marLeft w:val="0"/>
              <w:marRight w:val="0"/>
              <w:marTop w:val="0"/>
              <w:marBottom w:val="0"/>
              <w:divBdr>
                <w:top w:val="none" w:sz="0" w:space="0" w:color="auto"/>
                <w:left w:val="none" w:sz="0" w:space="0" w:color="auto"/>
                <w:bottom w:val="none" w:sz="0" w:space="0" w:color="auto"/>
                <w:right w:val="none" w:sz="0" w:space="0" w:color="auto"/>
              </w:divBdr>
            </w:div>
            <w:div w:id="146287852">
              <w:marLeft w:val="0"/>
              <w:marRight w:val="0"/>
              <w:marTop w:val="0"/>
              <w:marBottom w:val="0"/>
              <w:divBdr>
                <w:top w:val="none" w:sz="0" w:space="0" w:color="auto"/>
                <w:left w:val="none" w:sz="0" w:space="0" w:color="auto"/>
                <w:bottom w:val="none" w:sz="0" w:space="0" w:color="auto"/>
                <w:right w:val="none" w:sz="0" w:space="0" w:color="auto"/>
              </w:divBdr>
            </w:div>
            <w:div w:id="1703168755">
              <w:marLeft w:val="0"/>
              <w:marRight w:val="0"/>
              <w:marTop w:val="0"/>
              <w:marBottom w:val="0"/>
              <w:divBdr>
                <w:top w:val="none" w:sz="0" w:space="0" w:color="auto"/>
                <w:left w:val="none" w:sz="0" w:space="0" w:color="auto"/>
                <w:bottom w:val="none" w:sz="0" w:space="0" w:color="auto"/>
                <w:right w:val="none" w:sz="0" w:space="0" w:color="auto"/>
              </w:divBdr>
            </w:div>
            <w:div w:id="1769886546">
              <w:marLeft w:val="0"/>
              <w:marRight w:val="0"/>
              <w:marTop w:val="0"/>
              <w:marBottom w:val="0"/>
              <w:divBdr>
                <w:top w:val="none" w:sz="0" w:space="0" w:color="auto"/>
                <w:left w:val="none" w:sz="0" w:space="0" w:color="auto"/>
                <w:bottom w:val="none" w:sz="0" w:space="0" w:color="auto"/>
                <w:right w:val="none" w:sz="0" w:space="0" w:color="auto"/>
              </w:divBdr>
            </w:div>
            <w:div w:id="156507512">
              <w:marLeft w:val="0"/>
              <w:marRight w:val="0"/>
              <w:marTop w:val="0"/>
              <w:marBottom w:val="0"/>
              <w:divBdr>
                <w:top w:val="none" w:sz="0" w:space="0" w:color="auto"/>
                <w:left w:val="none" w:sz="0" w:space="0" w:color="auto"/>
                <w:bottom w:val="none" w:sz="0" w:space="0" w:color="auto"/>
                <w:right w:val="none" w:sz="0" w:space="0" w:color="auto"/>
              </w:divBdr>
            </w:div>
            <w:div w:id="645167850">
              <w:marLeft w:val="0"/>
              <w:marRight w:val="0"/>
              <w:marTop w:val="0"/>
              <w:marBottom w:val="0"/>
              <w:divBdr>
                <w:top w:val="none" w:sz="0" w:space="0" w:color="auto"/>
                <w:left w:val="none" w:sz="0" w:space="0" w:color="auto"/>
                <w:bottom w:val="none" w:sz="0" w:space="0" w:color="auto"/>
                <w:right w:val="none" w:sz="0" w:space="0" w:color="auto"/>
              </w:divBdr>
            </w:div>
            <w:div w:id="164322822">
              <w:marLeft w:val="0"/>
              <w:marRight w:val="0"/>
              <w:marTop w:val="0"/>
              <w:marBottom w:val="0"/>
              <w:divBdr>
                <w:top w:val="none" w:sz="0" w:space="0" w:color="auto"/>
                <w:left w:val="none" w:sz="0" w:space="0" w:color="auto"/>
                <w:bottom w:val="none" w:sz="0" w:space="0" w:color="auto"/>
                <w:right w:val="none" w:sz="0" w:space="0" w:color="auto"/>
              </w:divBdr>
            </w:div>
            <w:div w:id="595867686">
              <w:marLeft w:val="0"/>
              <w:marRight w:val="0"/>
              <w:marTop w:val="0"/>
              <w:marBottom w:val="0"/>
              <w:divBdr>
                <w:top w:val="none" w:sz="0" w:space="0" w:color="auto"/>
                <w:left w:val="none" w:sz="0" w:space="0" w:color="auto"/>
                <w:bottom w:val="none" w:sz="0" w:space="0" w:color="auto"/>
                <w:right w:val="none" w:sz="0" w:space="0" w:color="auto"/>
              </w:divBdr>
            </w:div>
            <w:div w:id="491679516">
              <w:marLeft w:val="0"/>
              <w:marRight w:val="0"/>
              <w:marTop w:val="0"/>
              <w:marBottom w:val="0"/>
              <w:divBdr>
                <w:top w:val="none" w:sz="0" w:space="0" w:color="auto"/>
                <w:left w:val="none" w:sz="0" w:space="0" w:color="auto"/>
                <w:bottom w:val="none" w:sz="0" w:space="0" w:color="auto"/>
                <w:right w:val="none" w:sz="0" w:space="0" w:color="auto"/>
              </w:divBdr>
            </w:div>
            <w:div w:id="948897471">
              <w:marLeft w:val="0"/>
              <w:marRight w:val="0"/>
              <w:marTop w:val="0"/>
              <w:marBottom w:val="0"/>
              <w:divBdr>
                <w:top w:val="none" w:sz="0" w:space="0" w:color="auto"/>
                <w:left w:val="none" w:sz="0" w:space="0" w:color="auto"/>
                <w:bottom w:val="none" w:sz="0" w:space="0" w:color="auto"/>
                <w:right w:val="none" w:sz="0" w:space="0" w:color="auto"/>
              </w:divBdr>
            </w:div>
            <w:div w:id="1487865669">
              <w:marLeft w:val="0"/>
              <w:marRight w:val="0"/>
              <w:marTop w:val="0"/>
              <w:marBottom w:val="0"/>
              <w:divBdr>
                <w:top w:val="none" w:sz="0" w:space="0" w:color="auto"/>
                <w:left w:val="none" w:sz="0" w:space="0" w:color="auto"/>
                <w:bottom w:val="none" w:sz="0" w:space="0" w:color="auto"/>
                <w:right w:val="none" w:sz="0" w:space="0" w:color="auto"/>
              </w:divBdr>
            </w:div>
            <w:div w:id="2123839671">
              <w:marLeft w:val="0"/>
              <w:marRight w:val="0"/>
              <w:marTop w:val="0"/>
              <w:marBottom w:val="0"/>
              <w:divBdr>
                <w:top w:val="none" w:sz="0" w:space="0" w:color="auto"/>
                <w:left w:val="none" w:sz="0" w:space="0" w:color="auto"/>
                <w:bottom w:val="none" w:sz="0" w:space="0" w:color="auto"/>
                <w:right w:val="none" w:sz="0" w:space="0" w:color="auto"/>
              </w:divBdr>
            </w:div>
            <w:div w:id="1809743041">
              <w:marLeft w:val="0"/>
              <w:marRight w:val="0"/>
              <w:marTop w:val="0"/>
              <w:marBottom w:val="0"/>
              <w:divBdr>
                <w:top w:val="none" w:sz="0" w:space="0" w:color="auto"/>
                <w:left w:val="none" w:sz="0" w:space="0" w:color="auto"/>
                <w:bottom w:val="none" w:sz="0" w:space="0" w:color="auto"/>
                <w:right w:val="none" w:sz="0" w:space="0" w:color="auto"/>
              </w:divBdr>
            </w:div>
            <w:div w:id="725489538">
              <w:marLeft w:val="0"/>
              <w:marRight w:val="0"/>
              <w:marTop w:val="0"/>
              <w:marBottom w:val="0"/>
              <w:divBdr>
                <w:top w:val="none" w:sz="0" w:space="0" w:color="auto"/>
                <w:left w:val="none" w:sz="0" w:space="0" w:color="auto"/>
                <w:bottom w:val="none" w:sz="0" w:space="0" w:color="auto"/>
                <w:right w:val="none" w:sz="0" w:space="0" w:color="auto"/>
              </w:divBdr>
            </w:div>
            <w:div w:id="1724215116">
              <w:marLeft w:val="0"/>
              <w:marRight w:val="0"/>
              <w:marTop w:val="0"/>
              <w:marBottom w:val="0"/>
              <w:divBdr>
                <w:top w:val="none" w:sz="0" w:space="0" w:color="auto"/>
                <w:left w:val="none" w:sz="0" w:space="0" w:color="auto"/>
                <w:bottom w:val="none" w:sz="0" w:space="0" w:color="auto"/>
                <w:right w:val="none" w:sz="0" w:space="0" w:color="auto"/>
              </w:divBdr>
            </w:div>
            <w:div w:id="1855997398">
              <w:marLeft w:val="0"/>
              <w:marRight w:val="0"/>
              <w:marTop w:val="0"/>
              <w:marBottom w:val="0"/>
              <w:divBdr>
                <w:top w:val="none" w:sz="0" w:space="0" w:color="auto"/>
                <w:left w:val="none" w:sz="0" w:space="0" w:color="auto"/>
                <w:bottom w:val="none" w:sz="0" w:space="0" w:color="auto"/>
                <w:right w:val="none" w:sz="0" w:space="0" w:color="auto"/>
              </w:divBdr>
            </w:div>
            <w:div w:id="775059259">
              <w:marLeft w:val="0"/>
              <w:marRight w:val="0"/>
              <w:marTop w:val="0"/>
              <w:marBottom w:val="0"/>
              <w:divBdr>
                <w:top w:val="none" w:sz="0" w:space="0" w:color="auto"/>
                <w:left w:val="none" w:sz="0" w:space="0" w:color="auto"/>
                <w:bottom w:val="none" w:sz="0" w:space="0" w:color="auto"/>
                <w:right w:val="none" w:sz="0" w:space="0" w:color="auto"/>
              </w:divBdr>
            </w:div>
            <w:div w:id="899368786">
              <w:marLeft w:val="0"/>
              <w:marRight w:val="0"/>
              <w:marTop w:val="0"/>
              <w:marBottom w:val="0"/>
              <w:divBdr>
                <w:top w:val="none" w:sz="0" w:space="0" w:color="auto"/>
                <w:left w:val="none" w:sz="0" w:space="0" w:color="auto"/>
                <w:bottom w:val="none" w:sz="0" w:space="0" w:color="auto"/>
                <w:right w:val="none" w:sz="0" w:space="0" w:color="auto"/>
              </w:divBdr>
            </w:div>
            <w:div w:id="1005983015">
              <w:marLeft w:val="0"/>
              <w:marRight w:val="0"/>
              <w:marTop w:val="0"/>
              <w:marBottom w:val="0"/>
              <w:divBdr>
                <w:top w:val="none" w:sz="0" w:space="0" w:color="auto"/>
                <w:left w:val="none" w:sz="0" w:space="0" w:color="auto"/>
                <w:bottom w:val="none" w:sz="0" w:space="0" w:color="auto"/>
                <w:right w:val="none" w:sz="0" w:space="0" w:color="auto"/>
              </w:divBdr>
            </w:div>
            <w:div w:id="1950431732">
              <w:marLeft w:val="0"/>
              <w:marRight w:val="0"/>
              <w:marTop w:val="0"/>
              <w:marBottom w:val="0"/>
              <w:divBdr>
                <w:top w:val="none" w:sz="0" w:space="0" w:color="auto"/>
                <w:left w:val="none" w:sz="0" w:space="0" w:color="auto"/>
                <w:bottom w:val="none" w:sz="0" w:space="0" w:color="auto"/>
                <w:right w:val="none" w:sz="0" w:space="0" w:color="auto"/>
              </w:divBdr>
            </w:div>
            <w:div w:id="1493525334">
              <w:marLeft w:val="0"/>
              <w:marRight w:val="0"/>
              <w:marTop w:val="0"/>
              <w:marBottom w:val="0"/>
              <w:divBdr>
                <w:top w:val="none" w:sz="0" w:space="0" w:color="auto"/>
                <w:left w:val="none" w:sz="0" w:space="0" w:color="auto"/>
                <w:bottom w:val="none" w:sz="0" w:space="0" w:color="auto"/>
                <w:right w:val="none" w:sz="0" w:space="0" w:color="auto"/>
              </w:divBdr>
            </w:div>
            <w:div w:id="1904754893">
              <w:marLeft w:val="0"/>
              <w:marRight w:val="0"/>
              <w:marTop w:val="0"/>
              <w:marBottom w:val="0"/>
              <w:divBdr>
                <w:top w:val="none" w:sz="0" w:space="0" w:color="auto"/>
                <w:left w:val="none" w:sz="0" w:space="0" w:color="auto"/>
                <w:bottom w:val="none" w:sz="0" w:space="0" w:color="auto"/>
                <w:right w:val="none" w:sz="0" w:space="0" w:color="auto"/>
              </w:divBdr>
            </w:div>
            <w:div w:id="170797985">
              <w:marLeft w:val="0"/>
              <w:marRight w:val="0"/>
              <w:marTop w:val="0"/>
              <w:marBottom w:val="0"/>
              <w:divBdr>
                <w:top w:val="none" w:sz="0" w:space="0" w:color="auto"/>
                <w:left w:val="none" w:sz="0" w:space="0" w:color="auto"/>
                <w:bottom w:val="none" w:sz="0" w:space="0" w:color="auto"/>
                <w:right w:val="none" w:sz="0" w:space="0" w:color="auto"/>
              </w:divBdr>
            </w:div>
            <w:div w:id="1357922596">
              <w:marLeft w:val="0"/>
              <w:marRight w:val="0"/>
              <w:marTop w:val="0"/>
              <w:marBottom w:val="0"/>
              <w:divBdr>
                <w:top w:val="none" w:sz="0" w:space="0" w:color="auto"/>
                <w:left w:val="none" w:sz="0" w:space="0" w:color="auto"/>
                <w:bottom w:val="none" w:sz="0" w:space="0" w:color="auto"/>
                <w:right w:val="none" w:sz="0" w:space="0" w:color="auto"/>
              </w:divBdr>
            </w:div>
            <w:div w:id="790514885">
              <w:marLeft w:val="0"/>
              <w:marRight w:val="0"/>
              <w:marTop w:val="0"/>
              <w:marBottom w:val="0"/>
              <w:divBdr>
                <w:top w:val="none" w:sz="0" w:space="0" w:color="auto"/>
                <w:left w:val="none" w:sz="0" w:space="0" w:color="auto"/>
                <w:bottom w:val="none" w:sz="0" w:space="0" w:color="auto"/>
                <w:right w:val="none" w:sz="0" w:space="0" w:color="auto"/>
              </w:divBdr>
            </w:div>
            <w:div w:id="1321229257">
              <w:marLeft w:val="0"/>
              <w:marRight w:val="0"/>
              <w:marTop w:val="0"/>
              <w:marBottom w:val="0"/>
              <w:divBdr>
                <w:top w:val="none" w:sz="0" w:space="0" w:color="auto"/>
                <w:left w:val="none" w:sz="0" w:space="0" w:color="auto"/>
                <w:bottom w:val="none" w:sz="0" w:space="0" w:color="auto"/>
                <w:right w:val="none" w:sz="0" w:space="0" w:color="auto"/>
              </w:divBdr>
            </w:div>
            <w:div w:id="1308634167">
              <w:marLeft w:val="0"/>
              <w:marRight w:val="0"/>
              <w:marTop w:val="0"/>
              <w:marBottom w:val="0"/>
              <w:divBdr>
                <w:top w:val="none" w:sz="0" w:space="0" w:color="auto"/>
                <w:left w:val="none" w:sz="0" w:space="0" w:color="auto"/>
                <w:bottom w:val="none" w:sz="0" w:space="0" w:color="auto"/>
                <w:right w:val="none" w:sz="0" w:space="0" w:color="auto"/>
              </w:divBdr>
            </w:div>
            <w:div w:id="1262446546">
              <w:marLeft w:val="0"/>
              <w:marRight w:val="0"/>
              <w:marTop w:val="0"/>
              <w:marBottom w:val="0"/>
              <w:divBdr>
                <w:top w:val="none" w:sz="0" w:space="0" w:color="auto"/>
                <w:left w:val="none" w:sz="0" w:space="0" w:color="auto"/>
                <w:bottom w:val="none" w:sz="0" w:space="0" w:color="auto"/>
                <w:right w:val="none" w:sz="0" w:space="0" w:color="auto"/>
              </w:divBdr>
            </w:div>
            <w:div w:id="410781407">
              <w:marLeft w:val="0"/>
              <w:marRight w:val="0"/>
              <w:marTop w:val="0"/>
              <w:marBottom w:val="0"/>
              <w:divBdr>
                <w:top w:val="none" w:sz="0" w:space="0" w:color="auto"/>
                <w:left w:val="none" w:sz="0" w:space="0" w:color="auto"/>
                <w:bottom w:val="none" w:sz="0" w:space="0" w:color="auto"/>
                <w:right w:val="none" w:sz="0" w:space="0" w:color="auto"/>
              </w:divBdr>
            </w:div>
            <w:div w:id="642855296">
              <w:marLeft w:val="0"/>
              <w:marRight w:val="0"/>
              <w:marTop w:val="0"/>
              <w:marBottom w:val="0"/>
              <w:divBdr>
                <w:top w:val="none" w:sz="0" w:space="0" w:color="auto"/>
                <w:left w:val="none" w:sz="0" w:space="0" w:color="auto"/>
                <w:bottom w:val="none" w:sz="0" w:space="0" w:color="auto"/>
                <w:right w:val="none" w:sz="0" w:space="0" w:color="auto"/>
              </w:divBdr>
            </w:div>
            <w:div w:id="362053334">
              <w:marLeft w:val="0"/>
              <w:marRight w:val="0"/>
              <w:marTop w:val="0"/>
              <w:marBottom w:val="0"/>
              <w:divBdr>
                <w:top w:val="none" w:sz="0" w:space="0" w:color="auto"/>
                <w:left w:val="none" w:sz="0" w:space="0" w:color="auto"/>
                <w:bottom w:val="none" w:sz="0" w:space="0" w:color="auto"/>
                <w:right w:val="none" w:sz="0" w:space="0" w:color="auto"/>
              </w:divBdr>
            </w:div>
            <w:div w:id="61568156">
              <w:marLeft w:val="0"/>
              <w:marRight w:val="0"/>
              <w:marTop w:val="0"/>
              <w:marBottom w:val="0"/>
              <w:divBdr>
                <w:top w:val="none" w:sz="0" w:space="0" w:color="auto"/>
                <w:left w:val="none" w:sz="0" w:space="0" w:color="auto"/>
                <w:bottom w:val="none" w:sz="0" w:space="0" w:color="auto"/>
                <w:right w:val="none" w:sz="0" w:space="0" w:color="auto"/>
              </w:divBdr>
            </w:div>
            <w:div w:id="862978509">
              <w:marLeft w:val="0"/>
              <w:marRight w:val="0"/>
              <w:marTop w:val="0"/>
              <w:marBottom w:val="0"/>
              <w:divBdr>
                <w:top w:val="none" w:sz="0" w:space="0" w:color="auto"/>
                <w:left w:val="none" w:sz="0" w:space="0" w:color="auto"/>
                <w:bottom w:val="none" w:sz="0" w:space="0" w:color="auto"/>
                <w:right w:val="none" w:sz="0" w:space="0" w:color="auto"/>
              </w:divBdr>
            </w:div>
            <w:div w:id="397017411">
              <w:marLeft w:val="0"/>
              <w:marRight w:val="0"/>
              <w:marTop w:val="0"/>
              <w:marBottom w:val="0"/>
              <w:divBdr>
                <w:top w:val="none" w:sz="0" w:space="0" w:color="auto"/>
                <w:left w:val="none" w:sz="0" w:space="0" w:color="auto"/>
                <w:bottom w:val="none" w:sz="0" w:space="0" w:color="auto"/>
                <w:right w:val="none" w:sz="0" w:space="0" w:color="auto"/>
              </w:divBdr>
            </w:div>
            <w:div w:id="1986005947">
              <w:marLeft w:val="0"/>
              <w:marRight w:val="0"/>
              <w:marTop w:val="0"/>
              <w:marBottom w:val="0"/>
              <w:divBdr>
                <w:top w:val="none" w:sz="0" w:space="0" w:color="auto"/>
                <w:left w:val="none" w:sz="0" w:space="0" w:color="auto"/>
                <w:bottom w:val="none" w:sz="0" w:space="0" w:color="auto"/>
                <w:right w:val="none" w:sz="0" w:space="0" w:color="auto"/>
              </w:divBdr>
            </w:div>
            <w:div w:id="294482178">
              <w:marLeft w:val="0"/>
              <w:marRight w:val="0"/>
              <w:marTop w:val="0"/>
              <w:marBottom w:val="0"/>
              <w:divBdr>
                <w:top w:val="none" w:sz="0" w:space="0" w:color="auto"/>
                <w:left w:val="none" w:sz="0" w:space="0" w:color="auto"/>
                <w:bottom w:val="none" w:sz="0" w:space="0" w:color="auto"/>
                <w:right w:val="none" w:sz="0" w:space="0" w:color="auto"/>
              </w:divBdr>
            </w:div>
            <w:div w:id="16084388">
              <w:marLeft w:val="0"/>
              <w:marRight w:val="0"/>
              <w:marTop w:val="0"/>
              <w:marBottom w:val="0"/>
              <w:divBdr>
                <w:top w:val="none" w:sz="0" w:space="0" w:color="auto"/>
                <w:left w:val="none" w:sz="0" w:space="0" w:color="auto"/>
                <w:bottom w:val="none" w:sz="0" w:space="0" w:color="auto"/>
                <w:right w:val="none" w:sz="0" w:space="0" w:color="auto"/>
              </w:divBdr>
            </w:div>
            <w:div w:id="1181511540">
              <w:marLeft w:val="0"/>
              <w:marRight w:val="0"/>
              <w:marTop w:val="0"/>
              <w:marBottom w:val="0"/>
              <w:divBdr>
                <w:top w:val="none" w:sz="0" w:space="0" w:color="auto"/>
                <w:left w:val="none" w:sz="0" w:space="0" w:color="auto"/>
                <w:bottom w:val="none" w:sz="0" w:space="0" w:color="auto"/>
                <w:right w:val="none" w:sz="0" w:space="0" w:color="auto"/>
              </w:divBdr>
            </w:div>
            <w:div w:id="1270353106">
              <w:marLeft w:val="0"/>
              <w:marRight w:val="0"/>
              <w:marTop w:val="0"/>
              <w:marBottom w:val="0"/>
              <w:divBdr>
                <w:top w:val="none" w:sz="0" w:space="0" w:color="auto"/>
                <w:left w:val="none" w:sz="0" w:space="0" w:color="auto"/>
                <w:bottom w:val="none" w:sz="0" w:space="0" w:color="auto"/>
                <w:right w:val="none" w:sz="0" w:space="0" w:color="auto"/>
              </w:divBdr>
            </w:div>
            <w:div w:id="1427846956">
              <w:marLeft w:val="0"/>
              <w:marRight w:val="0"/>
              <w:marTop w:val="0"/>
              <w:marBottom w:val="0"/>
              <w:divBdr>
                <w:top w:val="none" w:sz="0" w:space="0" w:color="auto"/>
                <w:left w:val="none" w:sz="0" w:space="0" w:color="auto"/>
                <w:bottom w:val="none" w:sz="0" w:space="0" w:color="auto"/>
                <w:right w:val="none" w:sz="0" w:space="0" w:color="auto"/>
              </w:divBdr>
            </w:div>
            <w:div w:id="703948947">
              <w:marLeft w:val="0"/>
              <w:marRight w:val="0"/>
              <w:marTop w:val="0"/>
              <w:marBottom w:val="0"/>
              <w:divBdr>
                <w:top w:val="none" w:sz="0" w:space="0" w:color="auto"/>
                <w:left w:val="none" w:sz="0" w:space="0" w:color="auto"/>
                <w:bottom w:val="none" w:sz="0" w:space="0" w:color="auto"/>
                <w:right w:val="none" w:sz="0" w:space="0" w:color="auto"/>
              </w:divBdr>
            </w:div>
            <w:div w:id="88354445">
              <w:marLeft w:val="0"/>
              <w:marRight w:val="0"/>
              <w:marTop w:val="0"/>
              <w:marBottom w:val="0"/>
              <w:divBdr>
                <w:top w:val="none" w:sz="0" w:space="0" w:color="auto"/>
                <w:left w:val="none" w:sz="0" w:space="0" w:color="auto"/>
                <w:bottom w:val="none" w:sz="0" w:space="0" w:color="auto"/>
                <w:right w:val="none" w:sz="0" w:space="0" w:color="auto"/>
              </w:divBdr>
            </w:div>
            <w:div w:id="1727491944">
              <w:marLeft w:val="0"/>
              <w:marRight w:val="0"/>
              <w:marTop w:val="0"/>
              <w:marBottom w:val="0"/>
              <w:divBdr>
                <w:top w:val="none" w:sz="0" w:space="0" w:color="auto"/>
                <w:left w:val="none" w:sz="0" w:space="0" w:color="auto"/>
                <w:bottom w:val="none" w:sz="0" w:space="0" w:color="auto"/>
                <w:right w:val="none" w:sz="0" w:space="0" w:color="auto"/>
              </w:divBdr>
            </w:div>
            <w:div w:id="223104792">
              <w:marLeft w:val="0"/>
              <w:marRight w:val="0"/>
              <w:marTop w:val="0"/>
              <w:marBottom w:val="0"/>
              <w:divBdr>
                <w:top w:val="none" w:sz="0" w:space="0" w:color="auto"/>
                <w:left w:val="none" w:sz="0" w:space="0" w:color="auto"/>
                <w:bottom w:val="none" w:sz="0" w:space="0" w:color="auto"/>
                <w:right w:val="none" w:sz="0" w:space="0" w:color="auto"/>
              </w:divBdr>
            </w:div>
            <w:div w:id="1786852117">
              <w:marLeft w:val="0"/>
              <w:marRight w:val="0"/>
              <w:marTop w:val="0"/>
              <w:marBottom w:val="0"/>
              <w:divBdr>
                <w:top w:val="none" w:sz="0" w:space="0" w:color="auto"/>
                <w:left w:val="none" w:sz="0" w:space="0" w:color="auto"/>
                <w:bottom w:val="none" w:sz="0" w:space="0" w:color="auto"/>
                <w:right w:val="none" w:sz="0" w:space="0" w:color="auto"/>
              </w:divBdr>
            </w:div>
            <w:div w:id="1044519033">
              <w:marLeft w:val="0"/>
              <w:marRight w:val="0"/>
              <w:marTop w:val="0"/>
              <w:marBottom w:val="0"/>
              <w:divBdr>
                <w:top w:val="none" w:sz="0" w:space="0" w:color="auto"/>
                <w:left w:val="none" w:sz="0" w:space="0" w:color="auto"/>
                <w:bottom w:val="none" w:sz="0" w:space="0" w:color="auto"/>
                <w:right w:val="none" w:sz="0" w:space="0" w:color="auto"/>
              </w:divBdr>
            </w:div>
            <w:div w:id="1778789764">
              <w:marLeft w:val="0"/>
              <w:marRight w:val="0"/>
              <w:marTop w:val="0"/>
              <w:marBottom w:val="0"/>
              <w:divBdr>
                <w:top w:val="none" w:sz="0" w:space="0" w:color="auto"/>
                <w:left w:val="none" w:sz="0" w:space="0" w:color="auto"/>
                <w:bottom w:val="none" w:sz="0" w:space="0" w:color="auto"/>
                <w:right w:val="none" w:sz="0" w:space="0" w:color="auto"/>
              </w:divBdr>
            </w:div>
            <w:div w:id="900018880">
              <w:marLeft w:val="0"/>
              <w:marRight w:val="0"/>
              <w:marTop w:val="0"/>
              <w:marBottom w:val="0"/>
              <w:divBdr>
                <w:top w:val="none" w:sz="0" w:space="0" w:color="auto"/>
                <w:left w:val="none" w:sz="0" w:space="0" w:color="auto"/>
                <w:bottom w:val="none" w:sz="0" w:space="0" w:color="auto"/>
                <w:right w:val="none" w:sz="0" w:space="0" w:color="auto"/>
              </w:divBdr>
            </w:div>
            <w:div w:id="2080512556">
              <w:marLeft w:val="0"/>
              <w:marRight w:val="0"/>
              <w:marTop w:val="0"/>
              <w:marBottom w:val="0"/>
              <w:divBdr>
                <w:top w:val="none" w:sz="0" w:space="0" w:color="auto"/>
                <w:left w:val="none" w:sz="0" w:space="0" w:color="auto"/>
                <w:bottom w:val="none" w:sz="0" w:space="0" w:color="auto"/>
                <w:right w:val="none" w:sz="0" w:space="0" w:color="auto"/>
              </w:divBdr>
            </w:div>
            <w:div w:id="206138891">
              <w:marLeft w:val="0"/>
              <w:marRight w:val="0"/>
              <w:marTop w:val="0"/>
              <w:marBottom w:val="0"/>
              <w:divBdr>
                <w:top w:val="none" w:sz="0" w:space="0" w:color="auto"/>
                <w:left w:val="none" w:sz="0" w:space="0" w:color="auto"/>
                <w:bottom w:val="none" w:sz="0" w:space="0" w:color="auto"/>
                <w:right w:val="none" w:sz="0" w:space="0" w:color="auto"/>
              </w:divBdr>
            </w:div>
            <w:div w:id="909313516">
              <w:marLeft w:val="0"/>
              <w:marRight w:val="0"/>
              <w:marTop w:val="0"/>
              <w:marBottom w:val="0"/>
              <w:divBdr>
                <w:top w:val="none" w:sz="0" w:space="0" w:color="auto"/>
                <w:left w:val="none" w:sz="0" w:space="0" w:color="auto"/>
                <w:bottom w:val="none" w:sz="0" w:space="0" w:color="auto"/>
                <w:right w:val="none" w:sz="0" w:space="0" w:color="auto"/>
              </w:divBdr>
            </w:div>
            <w:div w:id="1134326229">
              <w:marLeft w:val="0"/>
              <w:marRight w:val="0"/>
              <w:marTop w:val="0"/>
              <w:marBottom w:val="0"/>
              <w:divBdr>
                <w:top w:val="none" w:sz="0" w:space="0" w:color="auto"/>
                <w:left w:val="none" w:sz="0" w:space="0" w:color="auto"/>
                <w:bottom w:val="none" w:sz="0" w:space="0" w:color="auto"/>
                <w:right w:val="none" w:sz="0" w:space="0" w:color="auto"/>
              </w:divBdr>
            </w:div>
            <w:div w:id="735779938">
              <w:marLeft w:val="0"/>
              <w:marRight w:val="0"/>
              <w:marTop w:val="0"/>
              <w:marBottom w:val="0"/>
              <w:divBdr>
                <w:top w:val="none" w:sz="0" w:space="0" w:color="auto"/>
                <w:left w:val="none" w:sz="0" w:space="0" w:color="auto"/>
                <w:bottom w:val="none" w:sz="0" w:space="0" w:color="auto"/>
                <w:right w:val="none" w:sz="0" w:space="0" w:color="auto"/>
              </w:divBdr>
            </w:div>
            <w:div w:id="1723213083">
              <w:marLeft w:val="0"/>
              <w:marRight w:val="0"/>
              <w:marTop w:val="0"/>
              <w:marBottom w:val="0"/>
              <w:divBdr>
                <w:top w:val="none" w:sz="0" w:space="0" w:color="auto"/>
                <w:left w:val="none" w:sz="0" w:space="0" w:color="auto"/>
                <w:bottom w:val="none" w:sz="0" w:space="0" w:color="auto"/>
                <w:right w:val="none" w:sz="0" w:space="0" w:color="auto"/>
              </w:divBdr>
            </w:div>
            <w:div w:id="463356820">
              <w:marLeft w:val="0"/>
              <w:marRight w:val="0"/>
              <w:marTop w:val="0"/>
              <w:marBottom w:val="0"/>
              <w:divBdr>
                <w:top w:val="none" w:sz="0" w:space="0" w:color="auto"/>
                <w:left w:val="none" w:sz="0" w:space="0" w:color="auto"/>
                <w:bottom w:val="none" w:sz="0" w:space="0" w:color="auto"/>
                <w:right w:val="none" w:sz="0" w:space="0" w:color="auto"/>
              </w:divBdr>
            </w:div>
            <w:div w:id="594902095">
              <w:marLeft w:val="0"/>
              <w:marRight w:val="0"/>
              <w:marTop w:val="0"/>
              <w:marBottom w:val="0"/>
              <w:divBdr>
                <w:top w:val="none" w:sz="0" w:space="0" w:color="auto"/>
                <w:left w:val="none" w:sz="0" w:space="0" w:color="auto"/>
                <w:bottom w:val="none" w:sz="0" w:space="0" w:color="auto"/>
                <w:right w:val="none" w:sz="0" w:space="0" w:color="auto"/>
              </w:divBdr>
            </w:div>
            <w:div w:id="21177375">
              <w:marLeft w:val="0"/>
              <w:marRight w:val="0"/>
              <w:marTop w:val="0"/>
              <w:marBottom w:val="0"/>
              <w:divBdr>
                <w:top w:val="none" w:sz="0" w:space="0" w:color="auto"/>
                <w:left w:val="none" w:sz="0" w:space="0" w:color="auto"/>
                <w:bottom w:val="none" w:sz="0" w:space="0" w:color="auto"/>
                <w:right w:val="none" w:sz="0" w:space="0" w:color="auto"/>
              </w:divBdr>
            </w:div>
            <w:div w:id="1286085926">
              <w:marLeft w:val="0"/>
              <w:marRight w:val="0"/>
              <w:marTop w:val="0"/>
              <w:marBottom w:val="0"/>
              <w:divBdr>
                <w:top w:val="none" w:sz="0" w:space="0" w:color="auto"/>
                <w:left w:val="none" w:sz="0" w:space="0" w:color="auto"/>
                <w:bottom w:val="none" w:sz="0" w:space="0" w:color="auto"/>
                <w:right w:val="none" w:sz="0" w:space="0" w:color="auto"/>
              </w:divBdr>
            </w:div>
            <w:div w:id="1547327411">
              <w:marLeft w:val="0"/>
              <w:marRight w:val="0"/>
              <w:marTop w:val="0"/>
              <w:marBottom w:val="0"/>
              <w:divBdr>
                <w:top w:val="none" w:sz="0" w:space="0" w:color="auto"/>
                <w:left w:val="none" w:sz="0" w:space="0" w:color="auto"/>
                <w:bottom w:val="none" w:sz="0" w:space="0" w:color="auto"/>
                <w:right w:val="none" w:sz="0" w:space="0" w:color="auto"/>
              </w:divBdr>
            </w:div>
            <w:div w:id="453982009">
              <w:marLeft w:val="0"/>
              <w:marRight w:val="0"/>
              <w:marTop w:val="0"/>
              <w:marBottom w:val="0"/>
              <w:divBdr>
                <w:top w:val="none" w:sz="0" w:space="0" w:color="auto"/>
                <w:left w:val="none" w:sz="0" w:space="0" w:color="auto"/>
                <w:bottom w:val="none" w:sz="0" w:space="0" w:color="auto"/>
                <w:right w:val="none" w:sz="0" w:space="0" w:color="auto"/>
              </w:divBdr>
            </w:div>
            <w:div w:id="783811351">
              <w:marLeft w:val="0"/>
              <w:marRight w:val="0"/>
              <w:marTop w:val="0"/>
              <w:marBottom w:val="0"/>
              <w:divBdr>
                <w:top w:val="none" w:sz="0" w:space="0" w:color="auto"/>
                <w:left w:val="none" w:sz="0" w:space="0" w:color="auto"/>
                <w:bottom w:val="none" w:sz="0" w:space="0" w:color="auto"/>
                <w:right w:val="none" w:sz="0" w:space="0" w:color="auto"/>
              </w:divBdr>
            </w:div>
            <w:div w:id="209926849">
              <w:marLeft w:val="0"/>
              <w:marRight w:val="0"/>
              <w:marTop w:val="0"/>
              <w:marBottom w:val="0"/>
              <w:divBdr>
                <w:top w:val="none" w:sz="0" w:space="0" w:color="auto"/>
                <w:left w:val="none" w:sz="0" w:space="0" w:color="auto"/>
                <w:bottom w:val="none" w:sz="0" w:space="0" w:color="auto"/>
                <w:right w:val="none" w:sz="0" w:space="0" w:color="auto"/>
              </w:divBdr>
            </w:div>
            <w:div w:id="175316761">
              <w:marLeft w:val="0"/>
              <w:marRight w:val="0"/>
              <w:marTop w:val="0"/>
              <w:marBottom w:val="0"/>
              <w:divBdr>
                <w:top w:val="none" w:sz="0" w:space="0" w:color="auto"/>
                <w:left w:val="none" w:sz="0" w:space="0" w:color="auto"/>
                <w:bottom w:val="none" w:sz="0" w:space="0" w:color="auto"/>
                <w:right w:val="none" w:sz="0" w:space="0" w:color="auto"/>
              </w:divBdr>
            </w:div>
            <w:div w:id="74323326">
              <w:marLeft w:val="0"/>
              <w:marRight w:val="0"/>
              <w:marTop w:val="0"/>
              <w:marBottom w:val="0"/>
              <w:divBdr>
                <w:top w:val="none" w:sz="0" w:space="0" w:color="auto"/>
                <w:left w:val="none" w:sz="0" w:space="0" w:color="auto"/>
                <w:bottom w:val="none" w:sz="0" w:space="0" w:color="auto"/>
                <w:right w:val="none" w:sz="0" w:space="0" w:color="auto"/>
              </w:divBdr>
            </w:div>
            <w:div w:id="233779861">
              <w:marLeft w:val="0"/>
              <w:marRight w:val="0"/>
              <w:marTop w:val="0"/>
              <w:marBottom w:val="0"/>
              <w:divBdr>
                <w:top w:val="none" w:sz="0" w:space="0" w:color="auto"/>
                <w:left w:val="none" w:sz="0" w:space="0" w:color="auto"/>
                <w:bottom w:val="none" w:sz="0" w:space="0" w:color="auto"/>
                <w:right w:val="none" w:sz="0" w:space="0" w:color="auto"/>
              </w:divBdr>
            </w:div>
            <w:div w:id="644511412">
              <w:marLeft w:val="0"/>
              <w:marRight w:val="0"/>
              <w:marTop w:val="0"/>
              <w:marBottom w:val="0"/>
              <w:divBdr>
                <w:top w:val="none" w:sz="0" w:space="0" w:color="auto"/>
                <w:left w:val="none" w:sz="0" w:space="0" w:color="auto"/>
                <w:bottom w:val="none" w:sz="0" w:space="0" w:color="auto"/>
                <w:right w:val="none" w:sz="0" w:space="0" w:color="auto"/>
              </w:divBdr>
            </w:div>
            <w:div w:id="254873377">
              <w:marLeft w:val="0"/>
              <w:marRight w:val="0"/>
              <w:marTop w:val="0"/>
              <w:marBottom w:val="0"/>
              <w:divBdr>
                <w:top w:val="none" w:sz="0" w:space="0" w:color="auto"/>
                <w:left w:val="none" w:sz="0" w:space="0" w:color="auto"/>
                <w:bottom w:val="none" w:sz="0" w:space="0" w:color="auto"/>
                <w:right w:val="none" w:sz="0" w:space="0" w:color="auto"/>
              </w:divBdr>
            </w:div>
            <w:div w:id="2103405646">
              <w:marLeft w:val="0"/>
              <w:marRight w:val="0"/>
              <w:marTop w:val="0"/>
              <w:marBottom w:val="0"/>
              <w:divBdr>
                <w:top w:val="none" w:sz="0" w:space="0" w:color="auto"/>
                <w:left w:val="none" w:sz="0" w:space="0" w:color="auto"/>
                <w:bottom w:val="none" w:sz="0" w:space="0" w:color="auto"/>
                <w:right w:val="none" w:sz="0" w:space="0" w:color="auto"/>
              </w:divBdr>
            </w:div>
            <w:div w:id="204175879">
              <w:marLeft w:val="0"/>
              <w:marRight w:val="0"/>
              <w:marTop w:val="0"/>
              <w:marBottom w:val="0"/>
              <w:divBdr>
                <w:top w:val="none" w:sz="0" w:space="0" w:color="auto"/>
                <w:left w:val="none" w:sz="0" w:space="0" w:color="auto"/>
                <w:bottom w:val="none" w:sz="0" w:space="0" w:color="auto"/>
                <w:right w:val="none" w:sz="0" w:space="0" w:color="auto"/>
              </w:divBdr>
            </w:div>
            <w:div w:id="191118181">
              <w:marLeft w:val="0"/>
              <w:marRight w:val="0"/>
              <w:marTop w:val="0"/>
              <w:marBottom w:val="0"/>
              <w:divBdr>
                <w:top w:val="none" w:sz="0" w:space="0" w:color="auto"/>
                <w:left w:val="none" w:sz="0" w:space="0" w:color="auto"/>
                <w:bottom w:val="none" w:sz="0" w:space="0" w:color="auto"/>
                <w:right w:val="none" w:sz="0" w:space="0" w:color="auto"/>
              </w:divBdr>
            </w:div>
            <w:div w:id="549733688">
              <w:marLeft w:val="0"/>
              <w:marRight w:val="0"/>
              <w:marTop w:val="0"/>
              <w:marBottom w:val="0"/>
              <w:divBdr>
                <w:top w:val="none" w:sz="0" w:space="0" w:color="auto"/>
                <w:left w:val="none" w:sz="0" w:space="0" w:color="auto"/>
                <w:bottom w:val="none" w:sz="0" w:space="0" w:color="auto"/>
                <w:right w:val="none" w:sz="0" w:space="0" w:color="auto"/>
              </w:divBdr>
            </w:div>
            <w:div w:id="86192231">
              <w:marLeft w:val="0"/>
              <w:marRight w:val="0"/>
              <w:marTop w:val="0"/>
              <w:marBottom w:val="0"/>
              <w:divBdr>
                <w:top w:val="none" w:sz="0" w:space="0" w:color="auto"/>
                <w:left w:val="none" w:sz="0" w:space="0" w:color="auto"/>
                <w:bottom w:val="none" w:sz="0" w:space="0" w:color="auto"/>
                <w:right w:val="none" w:sz="0" w:space="0" w:color="auto"/>
              </w:divBdr>
            </w:div>
            <w:div w:id="1766808264">
              <w:marLeft w:val="0"/>
              <w:marRight w:val="0"/>
              <w:marTop w:val="0"/>
              <w:marBottom w:val="0"/>
              <w:divBdr>
                <w:top w:val="none" w:sz="0" w:space="0" w:color="auto"/>
                <w:left w:val="none" w:sz="0" w:space="0" w:color="auto"/>
                <w:bottom w:val="none" w:sz="0" w:space="0" w:color="auto"/>
                <w:right w:val="none" w:sz="0" w:space="0" w:color="auto"/>
              </w:divBdr>
            </w:div>
            <w:div w:id="1474761144">
              <w:marLeft w:val="0"/>
              <w:marRight w:val="0"/>
              <w:marTop w:val="0"/>
              <w:marBottom w:val="0"/>
              <w:divBdr>
                <w:top w:val="none" w:sz="0" w:space="0" w:color="auto"/>
                <w:left w:val="none" w:sz="0" w:space="0" w:color="auto"/>
                <w:bottom w:val="none" w:sz="0" w:space="0" w:color="auto"/>
                <w:right w:val="none" w:sz="0" w:space="0" w:color="auto"/>
              </w:divBdr>
            </w:div>
            <w:div w:id="1218281430">
              <w:marLeft w:val="0"/>
              <w:marRight w:val="0"/>
              <w:marTop w:val="0"/>
              <w:marBottom w:val="0"/>
              <w:divBdr>
                <w:top w:val="none" w:sz="0" w:space="0" w:color="auto"/>
                <w:left w:val="none" w:sz="0" w:space="0" w:color="auto"/>
                <w:bottom w:val="none" w:sz="0" w:space="0" w:color="auto"/>
                <w:right w:val="none" w:sz="0" w:space="0" w:color="auto"/>
              </w:divBdr>
            </w:div>
            <w:div w:id="1967811511">
              <w:marLeft w:val="0"/>
              <w:marRight w:val="0"/>
              <w:marTop w:val="0"/>
              <w:marBottom w:val="0"/>
              <w:divBdr>
                <w:top w:val="none" w:sz="0" w:space="0" w:color="auto"/>
                <w:left w:val="none" w:sz="0" w:space="0" w:color="auto"/>
                <w:bottom w:val="none" w:sz="0" w:space="0" w:color="auto"/>
                <w:right w:val="none" w:sz="0" w:space="0" w:color="auto"/>
              </w:divBdr>
            </w:div>
            <w:div w:id="1787192860">
              <w:marLeft w:val="0"/>
              <w:marRight w:val="0"/>
              <w:marTop w:val="0"/>
              <w:marBottom w:val="0"/>
              <w:divBdr>
                <w:top w:val="none" w:sz="0" w:space="0" w:color="auto"/>
                <w:left w:val="none" w:sz="0" w:space="0" w:color="auto"/>
                <w:bottom w:val="none" w:sz="0" w:space="0" w:color="auto"/>
                <w:right w:val="none" w:sz="0" w:space="0" w:color="auto"/>
              </w:divBdr>
            </w:div>
            <w:div w:id="2038385947">
              <w:marLeft w:val="0"/>
              <w:marRight w:val="0"/>
              <w:marTop w:val="0"/>
              <w:marBottom w:val="0"/>
              <w:divBdr>
                <w:top w:val="none" w:sz="0" w:space="0" w:color="auto"/>
                <w:left w:val="none" w:sz="0" w:space="0" w:color="auto"/>
                <w:bottom w:val="none" w:sz="0" w:space="0" w:color="auto"/>
                <w:right w:val="none" w:sz="0" w:space="0" w:color="auto"/>
              </w:divBdr>
            </w:div>
            <w:div w:id="787623161">
              <w:marLeft w:val="0"/>
              <w:marRight w:val="0"/>
              <w:marTop w:val="0"/>
              <w:marBottom w:val="0"/>
              <w:divBdr>
                <w:top w:val="none" w:sz="0" w:space="0" w:color="auto"/>
                <w:left w:val="none" w:sz="0" w:space="0" w:color="auto"/>
                <w:bottom w:val="none" w:sz="0" w:space="0" w:color="auto"/>
                <w:right w:val="none" w:sz="0" w:space="0" w:color="auto"/>
              </w:divBdr>
            </w:div>
            <w:div w:id="1729305096">
              <w:marLeft w:val="0"/>
              <w:marRight w:val="0"/>
              <w:marTop w:val="0"/>
              <w:marBottom w:val="0"/>
              <w:divBdr>
                <w:top w:val="none" w:sz="0" w:space="0" w:color="auto"/>
                <w:left w:val="none" w:sz="0" w:space="0" w:color="auto"/>
                <w:bottom w:val="none" w:sz="0" w:space="0" w:color="auto"/>
                <w:right w:val="none" w:sz="0" w:space="0" w:color="auto"/>
              </w:divBdr>
            </w:div>
            <w:div w:id="777218701">
              <w:marLeft w:val="0"/>
              <w:marRight w:val="0"/>
              <w:marTop w:val="0"/>
              <w:marBottom w:val="0"/>
              <w:divBdr>
                <w:top w:val="none" w:sz="0" w:space="0" w:color="auto"/>
                <w:left w:val="none" w:sz="0" w:space="0" w:color="auto"/>
                <w:bottom w:val="none" w:sz="0" w:space="0" w:color="auto"/>
                <w:right w:val="none" w:sz="0" w:space="0" w:color="auto"/>
              </w:divBdr>
            </w:div>
            <w:div w:id="1460105510">
              <w:marLeft w:val="0"/>
              <w:marRight w:val="0"/>
              <w:marTop w:val="0"/>
              <w:marBottom w:val="0"/>
              <w:divBdr>
                <w:top w:val="none" w:sz="0" w:space="0" w:color="auto"/>
                <w:left w:val="none" w:sz="0" w:space="0" w:color="auto"/>
                <w:bottom w:val="none" w:sz="0" w:space="0" w:color="auto"/>
                <w:right w:val="none" w:sz="0" w:space="0" w:color="auto"/>
              </w:divBdr>
            </w:div>
            <w:div w:id="1755860927">
              <w:marLeft w:val="0"/>
              <w:marRight w:val="0"/>
              <w:marTop w:val="0"/>
              <w:marBottom w:val="0"/>
              <w:divBdr>
                <w:top w:val="none" w:sz="0" w:space="0" w:color="auto"/>
                <w:left w:val="none" w:sz="0" w:space="0" w:color="auto"/>
                <w:bottom w:val="none" w:sz="0" w:space="0" w:color="auto"/>
                <w:right w:val="none" w:sz="0" w:space="0" w:color="auto"/>
              </w:divBdr>
            </w:div>
            <w:div w:id="1966352833">
              <w:marLeft w:val="0"/>
              <w:marRight w:val="0"/>
              <w:marTop w:val="0"/>
              <w:marBottom w:val="0"/>
              <w:divBdr>
                <w:top w:val="none" w:sz="0" w:space="0" w:color="auto"/>
                <w:left w:val="none" w:sz="0" w:space="0" w:color="auto"/>
                <w:bottom w:val="none" w:sz="0" w:space="0" w:color="auto"/>
                <w:right w:val="none" w:sz="0" w:space="0" w:color="auto"/>
              </w:divBdr>
            </w:div>
            <w:div w:id="16236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90996">
      <w:bodyDiv w:val="1"/>
      <w:marLeft w:val="0"/>
      <w:marRight w:val="0"/>
      <w:marTop w:val="0"/>
      <w:marBottom w:val="0"/>
      <w:divBdr>
        <w:top w:val="none" w:sz="0" w:space="0" w:color="auto"/>
        <w:left w:val="none" w:sz="0" w:space="0" w:color="auto"/>
        <w:bottom w:val="none" w:sz="0" w:space="0" w:color="auto"/>
        <w:right w:val="none" w:sz="0" w:space="0" w:color="auto"/>
      </w:divBdr>
    </w:div>
    <w:div w:id="331564029">
      <w:bodyDiv w:val="1"/>
      <w:marLeft w:val="0"/>
      <w:marRight w:val="0"/>
      <w:marTop w:val="0"/>
      <w:marBottom w:val="0"/>
      <w:divBdr>
        <w:top w:val="none" w:sz="0" w:space="0" w:color="auto"/>
        <w:left w:val="none" w:sz="0" w:space="0" w:color="auto"/>
        <w:bottom w:val="none" w:sz="0" w:space="0" w:color="auto"/>
        <w:right w:val="none" w:sz="0" w:space="0" w:color="auto"/>
      </w:divBdr>
      <w:divsChild>
        <w:div w:id="1783381520">
          <w:marLeft w:val="0"/>
          <w:marRight w:val="0"/>
          <w:marTop w:val="0"/>
          <w:marBottom w:val="0"/>
          <w:divBdr>
            <w:top w:val="none" w:sz="0" w:space="0" w:color="auto"/>
            <w:left w:val="none" w:sz="0" w:space="0" w:color="auto"/>
            <w:bottom w:val="none" w:sz="0" w:space="0" w:color="auto"/>
            <w:right w:val="none" w:sz="0" w:space="0" w:color="auto"/>
          </w:divBdr>
          <w:divsChild>
            <w:div w:id="1369259422">
              <w:marLeft w:val="0"/>
              <w:marRight w:val="0"/>
              <w:marTop w:val="0"/>
              <w:marBottom w:val="0"/>
              <w:divBdr>
                <w:top w:val="none" w:sz="0" w:space="0" w:color="auto"/>
                <w:left w:val="none" w:sz="0" w:space="0" w:color="auto"/>
                <w:bottom w:val="none" w:sz="0" w:space="0" w:color="auto"/>
                <w:right w:val="none" w:sz="0" w:space="0" w:color="auto"/>
              </w:divBdr>
            </w:div>
            <w:div w:id="1595550241">
              <w:marLeft w:val="0"/>
              <w:marRight w:val="0"/>
              <w:marTop w:val="0"/>
              <w:marBottom w:val="0"/>
              <w:divBdr>
                <w:top w:val="none" w:sz="0" w:space="0" w:color="auto"/>
                <w:left w:val="none" w:sz="0" w:space="0" w:color="auto"/>
                <w:bottom w:val="none" w:sz="0" w:space="0" w:color="auto"/>
                <w:right w:val="none" w:sz="0" w:space="0" w:color="auto"/>
              </w:divBdr>
            </w:div>
            <w:div w:id="1084565959">
              <w:marLeft w:val="0"/>
              <w:marRight w:val="0"/>
              <w:marTop w:val="0"/>
              <w:marBottom w:val="0"/>
              <w:divBdr>
                <w:top w:val="none" w:sz="0" w:space="0" w:color="auto"/>
                <w:left w:val="none" w:sz="0" w:space="0" w:color="auto"/>
                <w:bottom w:val="none" w:sz="0" w:space="0" w:color="auto"/>
                <w:right w:val="none" w:sz="0" w:space="0" w:color="auto"/>
              </w:divBdr>
            </w:div>
            <w:div w:id="1040739366">
              <w:marLeft w:val="0"/>
              <w:marRight w:val="0"/>
              <w:marTop w:val="0"/>
              <w:marBottom w:val="0"/>
              <w:divBdr>
                <w:top w:val="none" w:sz="0" w:space="0" w:color="auto"/>
                <w:left w:val="none" w:sz="0" w:space="0" w:color="auto"/>
                <w:bottom w:val="none" w:sz="0" w:space="0" w:color="auto"/>
                <w:right w:val="none" w:sz="0" w:space="0" w:color="auto"/>
              </w:divBdr>
            </w:div>
            <w:div w:id="116488500">
              <w:marLeft w:val="0"/>
              <w:marRight w:val="0"/>
              <w:marTop w:val="0"/>
              <w:marBottom w:val="0"/>
              <w:divBdr>
                <w:top w:val="none" w:sz="0" w:space="0" w:color="auto"/>
                <w:left w:val="none" w:sz="0" w:space="0" w:color="auto"/>
                <w:bottom w:val="none" w:sz="0" w:space="0" w:color="auto"/>
                <w:right w:val="none" w:sz="0" w:space="0" w:color="auto"/>
              </w:divBdr>
            </w:div>
            <w:div w:id="1856454521">
              <w:marLeft w:val="0"/>
              <w:marRight w:val="0"/>
              <w:marTop w:val="0"/>
              <w:marBottom w:val="0"/>
              <w:divBdr>
                <w:top w:val="none" w:sz="0" w:space="0" w:color="auto"/>
                <w:left w:val="none" w:sz="0" w:space="0" w:color="auto"/>
                <w:bottom w:val="none" w:sz="0" w:space="0" w:color="auto"/>
                <w:right w:val="none" w:sz="0" w:space="0" w:color="auto"/>
              </w:divBdr>
            </w:div>
            <w:div w:id="265119893">
              <w:marLeft w:val="0"/>
              <w:marRight w:val="0"/>
              <w:marTop w:val="0"/>
              <w:marBottom w:val="0"/>
              <w:divBdr>
                <w:top w:val="none" w:sz="0" w:space="0" w:color="auto"/>
                <w:left w:val="none" w:sz="0" w:space="0" w:color="auto"/>
                <w:bottom w:val="none" w:sz="0" w:space="0" w:color="auto"/>
                <w:right w:val="none" w:sz="0" w:space="0" w:color="auto"/>
              </w:divBdr>
            </w:div>
            <w:div w:id="1398749370">
              <w:marLeft w:val="0"/>
              <w:marRight w:val="0"/>
              <w:marTop w:val="0"/>
              <w:marBottom w:val="0"/>
              <w:divBdr>
                <w:top w:val="none" w:sz="0" w:space="0" w:color="auto"/>
                <w:left w:val="none" w:sz="0" w:space="0" w:color="auto"/>
                <w:bottom w:val="none" w:sz="0" w:space="0" w:color="auto"/>
                <w:right w:val="none" w:sz="0" w:space="0" w:color="auto"/>
              </w:divBdr>
            </w:div>
            <w:div w:id="1217427645">
              <w:marLeft w:val="0"/>
              <w:marRight w:val="0"/>
              <w:marTop w:val="0"/>
              <w:marBottom w:val="0"/>
              <w:divBdr>
                <w:top w:val="none" w:sz="0" w:space="0" w:color="auto"/>
                <w:left w:val="none" w:sz="0" w:space="0" w:color="auto"/>
                <w:bottom w:val="none" w:sz="0" w:space="0" w:color="auto"/>
                <w:right w:val="none" w:sz="0" w:space="0" w:color="auto"/>
              </w:divBdr>
            </w:div>
            <w:div w:id="449277479">
              <w:marLeft w:val="0"/>
              <w:marRight w:val="0"/>
              <w:marTop w:val="0"/>
              <w:marBottom w:val="0"/>
              <w:divBdr>
                <w:top w:val="none" w:sz="0" w:space="0" w:color="auto"/>
                <w:left w:val="none" w:sz="0" w:space="0" w:color="auto"/>
                <w:bottom w:val="none" w:sz="0" w:space="0" w:color="auto"/>
                <w:right w:val="none" w:sz="0" w:space="0" w:color="auto"/>
              </w:divBdr>
            </w:div>
            <w:div w:id="2025285908">
              <w:marLeft w:val="0"/>
              <w:marRight w:val="0"/>
              <w:marTop w:val="0"/>
              <w:marBottom w:val="0"/>
              <w:divBdr>
                <w:top w:val="none" w:sz="0" w:space="0" w:color="auto"/>
                <w:left w:val="none" w:sz="0" w:space="0" w:color="auto"/>
                <w:bottom w:val="none" w:sz="0" w:space="0" w:color="auto"/>
                <w:right w:val="none" w:sz="0" w:space="0" w:color="auto"/>
              </w:divBdr>
            </w:div>
            <w:div w:id="1162281448">
              <w:marLeft w:val="0"/>
              <w:marRight w:val="0"/>
              <w:marTop w:val="0"/>
              <w:marBottom w:val="0"/>
              <w:divBdr>
                <w:top w:val="none" w:sz="0" w:space="0" w:color="auto"/>
                <w:left w:val="none" w:sz="0" w:space="0" w:color="auto"/>
                <w:bottom w:val="none" w:sz="0" w:space="0" w:color="auto"/>
                <w:right w:val="none" w:sz="0" w:space="0" w:color="auto"/>
              </w:divBdr>
            </w:div>
            <w:div w:id="1006790999">
              <w:marLeft w:val="0"/>
              <w:marRight w:val="0"/>
              <w:marTop w:val="0"/>
              <w:marBottom w:val="0"/>
              <w:divBdr>
                <w:top w:val="none" w:sz="0" w:space="0" w:color="auto"/>
                <w:left w:val="none" w:sz="0" w:space="0" w:color="auto"/>
                <w:bottom w:val="none" w:sz="0" w:space="0" w:color="auto"/>
                <w:right w:val="none" w:sz="0" w:space="0" w:color="auto"/>
              </w:divBdr>
            </w:div>
            <w:div w:id="1692996449">
              <w:marLeft w:val="0"/>
              <w:marRight w:val="0"/>
              <w:marTop w:val="0"/>
              <w:marBottom w:val="0"/>
              <w:divBdr>
                <w:top w:val="none" w:sz="0" w:space="0" w:color="auto"/>
                <w:left w:val="none" w:sz="0" w:space="0" w:color="auto"/>
                <w:bottom w:val="none" w:sz="0" w:space="0" w:color="auto"/>
                <w:right w:val="none" w:sz="0" w:space="0" w:color="auto"/>
              </w:divBdr>
            </w:div>
            <w:div w:id="1933513488">
              <w:marLeft w:val="0"/>
              <w:marRight w:val="0"/>
              <w:marTop w:val="0"/>
              <w:marBottom w:val="0"/>
              <w:divBdr>
                <w:top w:val="none" w:sz="0" w:space="0" w:color="auto"/>
                <w:left w:val="none" w:sz="0" w:space="0" w:color="auto"/>
                <w:bottom w:val="none" w:sz="0" w:space="0" w:color="auto"/>
                <w:right w:val="none" w:sz="0" w:space="0" w:color="auto"/>
              </w:divBdr>
            </w:div>
            <w:div w:id="1487698541">
              <w:marLeft w:val="0"/>
              <w:marRight w:val="0"/>
              <w:marTop w:val="0"/>
              <w:marBottom w:val="0"/>
              <w:divBdr>
                <w:top w:val="none" w:sz="0" w:space="0" w:color="auto"/>
                <w:left w:val="none" w:sz="0" w:space="0" w:color="auto"/>
                <w:bottom w:val="none" w:sz="0" w:space="0" w:color="auto"/>
                <w:right w:val="none" w:sz="0" w:space="0" w:color="auto"/>
              </w:divBdr>
            </w:div>
            <w:div w:id="1458453231">
              <w:marLeft w:val="0"/>
              <w:marRight w:val="0"/>
              <w:marTop w:val="0"/>
              <w:marBottom w:val="0"/>
              <w:divBdr>
                <w:top w:val="none" w:sz="0" w:space="0" w:color="auto"/>
                <w:left w:val="none" w:sz="0" w:space="0" w:color="auto"/>
                <w:bottom w:val="none" w:sz="0" w:space="0" w:color="auto"/>
                <w:right w:val="none" w:sz="0" w:space="0" w:color="auto"/>
              </w:divBdr>
            </w:div>
            <w:div w:id="17913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954">
      <w:bodyDiv w:val="1"/>
      <w:marLeft w:val="0"/>
      <w:marRight w:val="0"/>
      <w:marTop w:val="0"/>
      <w:marBottom w:val="0"/>
      <w:divBdr>
        <w:top w:val="none" w:sz="0" w:space="0" w:color="auto"/>
        <w:left w:val="none" w:sz="0" w:space="0" w:color="auto"/>
        <w:bottom w:val="none" w:sz="0" w:space="0" w:color="auto"/>
        <w:right w:val="none" w:sz="0" w:space="0" w:color="auto"/>
      </w:divBdr>
    </w:div>
    <w:div w:id="403845200">
      <w:bodyDiv w:val="1"/>
      <w:marLeft w:val="0"/>
      <w:marRight w:val="0"/>
      <w:marTop w:val="0"/>
      <w:marBottom w:val="0"/>
      <w:divBdr>
        <w:top w:val="none" w:sz="0" w:space="0" w:color="auto"/>
        <w:left w:val="none" w:sz="0" w:space="0" w:color="auto"/>
        <w:bottom w:val="none" w:sz="0" w:space="0" w:color="auto"/>
        <w:right w:val="none" w:sz="0" w:space="0" w:color="auto"/>
      </w:divBdr>
      <w:divsChild>
        <w:div w:id="587619629">
          <w:marLeft w:val="0"/>
          <w:marRight w:val="0"/>
          <w:marTop w:val="0"/>
          <w:marBottom w:val="0"/>
          <w:divBdr>
            <w:top w:val="none" w:sz="0" w:space="0" w:color="auto"/>
            <w:left w:val="none" w:sz="0" w:space="0" w:color="auto"/>
            <w:bottom w:val="none" w:sz="0" w:space="0" w:color="auto"/>
            <w:right w:val="none" w:sz="0" w:space="0" w:color="auto"/>
          </w:divBdr>
          <w:divsChild>
            <w:div w:id="703216476">
              <w:marLeft w:val="0"/>
              <w:marRight w:val="0"/>
              <w:marTop w:val="0"/>
              <w:marBottom w:val="0"/>
              <w:divBdr>
                <w:top w:val="none" w:sz="0" w:space="0" w:color="auto"/>
                <w:left w:val="none" w:sz="0" w:space="0" w:color="auto"/>
                <w:bottom w:val="none" w:sz="0" w:space="0" w:color="auto"/>
                <w:right w:val="none" w:sz="0" w:space="0" w:color="auto"/>
              </w:divBdr>
            </w:div>
            <w:div w:id="1324548657">
              <w:marLeft w:val="0"/>
              <w:marRight w:val="0"/>
              <w:marTop w:val="0"/>
              <w:marBottom w:val="0"/>
              <w:divBdr>
                <w:top w:val="none" w:sz="0" w:space="0" w:color="auto"/>
                <w:left w:val="none" w:sz="0" w:space="0" w:color="auto"/>
                <w:bottom w:val="none" w:sz="0" w:space="0" w:color="auto"/>
                <w:right w:val="none" w:sz="0" w:space="0" w:color="auto"/>
              </w:divBdr>
            </w:div>
            <w:div w:id="232473970">
              <w:marLeft w:val="0"/>
              <w:marRight w:val="0"/>
              <w:marTop w:val="0"/>
              <w:marBottom w:val="0"/>
              <w:divBdr>
                <w:top w:val="none" w:sz="0" w:space="0" w:color="auto"/>
                <w:left w:val="none" w:sz="0" w:space="0" w:color="auto"/>
                <w:bottom w:val="none" w:sz="0" w:space="0" w:color="auto"/>
                <w:right w:val="none" w:sz="0" w:space="0" w:color="auto"/>
              </w:divBdr>
            </w:div>
            <w:div w:id="1309625907">
              <w:marLeft w:val="0"/>
              <w:marRight w:val="0"/>
              <w:marTop w:val="0"/>
              <w:marBottom w:val="0"/>
              <w:divBdr>
                <w:top w:val="none" w:sz="0" w:space="0" w:color="auto"/>
                <w:left w:val="none" w:sz="0" w:space="0" w:color="auto"/>
                <w:bottom w:val="none" w:sz="0" w:space="0" w:color="auto"/>
                <w:right w:val="none" w:sz="0" w:space="0" w:color="auto"/>
              </w:divBdr>
            </w:div>
            <w:div w:id="630862878">
              <w:marLeft w:val="0"/>
              <w:marRight w:val="0"/>
              <w:marTop w:val="0"/>
              <w:marBottom w:val="0"/>
              <w:divBdr>
                <w:top w:val="none" w:sz="0" w:space="0" w:color="auto"/>
                <w:left w:val="none" w:sz="0" w:space="0" w:color="auto"/>
                <w:bottom w:val="none" w:sz="0" w:space="0" w:color="auto"/>
                <w:right w:val="none" w:sz="0" w:space="0" w:color="auto"/>
              </w:divBdr>
            </w:div>
            <w:div w:id="78067130">
              <w:marLeft w:val="0"/>
              <w:marRight w:val="0"/>
              <w:marTop w:val="0"/>
              <w:marBottom w:val="0"/>
              <w:divBdr>
                <w:top w:val="none" w:sz="0" w:space="0" w:color="auto"/>
                <w:left w:val="none" w:sz="0" w:space="0" w:color="auto"/>
                <w:bottom w:val="none" w:sz="0" w:space="0" w:color="auto"/>
                <w:right w:val="none" w:sz="0" w:space="0" w:color="auto"/>
              </w:divBdr>
            </w:div>
            <w:div w:id="752363825">
              <w:marLeft w:val="0"/>
              <w:marRight w:val="0"/>
              <w:marTop w:val="0"/>
              <w:marBottom w:val="0"/>
              <w:divBdr>
                <w:top w:val="none" w:sz="0" w:space="0" w:color="auto"/>
                <w:left w:val="none" w:sz="0" w:space="0" w:color="auto"/>
                <w:bottom w:val="none" w:sz="0" w:space="0" w:color="auto"/>
                <w:right w:val="none" w:sz="0" w:space="0" w:color="auto"/>
              </w:divBdr>
            </w:div>
            <w:div w:id="1299070874">
              <w:marLeft w:val="0"/>
              <w:marRight w:val="0"/>
              <w:marTop w:val="0"/>
              <w:marBottom w:val="0"/>
              <w:divBdr>
                <w:top w:val="none" w:sz="0" w:space="0" w:color="auto"/>
                <w:left w:val="none" w:sz="0" w:space="0" w:color="auto"/>
                <w:bottom w:val="none" w:sz="0" w:space="0" w:color="auto"/>
                <w:right w:val="none" w:sz="0" w:space="0" w:color="auto"/>
              </w:divBdr>
            </w:div>
            <w:div w:id="415981720">
              <w:marLeft w:val="0"/>
              <w:marRight w:val="0"/>
              <w:marTop w:val="0"/>
              <w:marBottom w:val="0"/>
              <w:divBdr>
                <w:top w:val="none" w:sz="0" w:space="0" w:color="auto"/>
                <w:left w:val="none" w:sz="0" w:space="0" w:color="auto"/>
                <w:bottom w:val="none" w:sz="0" w:space="0" w:color="auto"/>
                <w:right w:val="none" w:sz="0" w:space="0" w:color="auto"/>
              </w:divBdr>
            </w:div>
            <w:div w:id="1343775392">
              <w:marLeft w:val="0"/>
              <w:marRight w:val="0"/>
              <w:marTop w:val="0"/>
              <w:marBottom w:val="0"/>
              <w:divBdr>
                <w:top w:val="none" w:sz="0" w:space="0" w:color="auto"/>
                <w:left w:val="none" w:sz="0" w:space="0" w:color="auto"/>
                <w:bottom w:val="none" w:sz="0" w:space="0" w:color="auto"/>
                <w:right w:val="none" w:sz="0" w:space="0" w:color="auto"/>
              </w:divBdr>
            </w:div>
            <w:div w:id="905527658">
              <w:marLeft w:val="0"/>
              <w:marRight w:val="0"/>
              <w:marTop w:val="0"/>
              <w:marBottom w:val="0"/>
              <w:divBdr>
                <w:top w:val="none" w:sz="0" w:space="0" w:color="auto"/>
                <w:left w:val="none" w:sz="0" w:space="0" w:color="auto"/>
                <w:bottom w:val="none" w:sz="0" w:space="0" w:color="auto"/>
                <w:right w:val="none" w:sz="0" w:space="0" w:color="auto"/>
              </w:divBdr>
            </w:div>
            <w:div w:id="728963663">
              <w:marLeft w:val="0"/>
              <w:marRight w:val="0"/>
              <w:marTop w:val="0"/>
              <w:marBottom w:val="0"/>
              <w:divBdr>
                <w:top w:val="none" w:sz="0" w:space="0" w:color="auto"/>
                <w:left w:val="none" w:sz="0" w:space="0" w:color="auto"/>
                <w:bottom w:val="none" w:sz="0" w:space="0" w:color="auto"/>
                <w:right w:val="none" w:sz="0" w:space="0" w:color="auto"/>
              </w:divBdr>
            </w:div>
            <w:div w:id="1363239532">
              <w:marLeft w:val="0"/>
              <w:marRight w:val="0"/>
              <w:marTop w:val="0"/>
              <w:marBottom w:val="0"/>
              <w:divBdr>
                <w:top w:val="none" w:sz="0" w:space="0" w:color="auto"/>
                <w:left w:val="none" w:sz="0" w:space="0" w:color="auto"/>
                <w:bottom w:val="none" w:sz="0" w:space="0" w:color="auto"/>
                <w:right w:val="none" w:sz="0" w:space="0" w:color="auto"/>
              </w:divBdr>
            </w:div>
            <w:div w:id="1944262345">
              <w:marLeft w:val="0"/>
              <w:marRight w:val="0"/>
              <w:marTop w:val="0"/>
              <w:marBottom w:val="0"/>
              <w:divBdr>
                <w:top w:val="none" w:sz="0" w:space="0" w:color="auto"/>
                <w:left w:val="none" w:sz="0" w:space="0" w:color="auto"/>
                <w:bottom w:val="none" w:sz="0" w:space="0" w:color="auto"/>
                <w:right w:val="none" w:sz="0" w:space="0" w:color="auto"/>
              </w:divBdr>
            </w:div>
            <w:div w:id="983049274">
              <w:marLeft w:val="0"/>
              <w:marRight w:val="0"/>
              <w:marTop w:val="0"/>
              <w:marBottom w:val="0"/>
              <w:divBdr>
                <w:top w:val="none" w:sz="0" w:space="0" w:color="auto"/>
                <w:left w:val="none" w:sz="0" w:space="0" w:color="auto"/>
                <w:bottom w:val="none" w:sz="0" w:space="0" w:color="auto"/>
                <w:right w:val="none" w:sz="0" w:space="0" w:color="auto"/>
              </w:divBdr>
            </w:div>
            <w:div w:id="1266575063">
              <w:marLeft w:val="0"/>
              <w:marRight w:val="0"/>
              <w:marTop w:val="0"/>
              <w:marBottom w:val="0"/>
              <w:divBdr>
                <w:top w:val="none" w:sz="0" w:space="0" w:color="auto"/>
                <w:left w:val="none" w:sz="0" w:space="0" w:color="auto"/>
                <w:bottom w:val="none" w:sz="0" w:space="0" w:color="auto"/>
                <w:right w:val="none" w:sz="0" w:space="0" w:color="auto"/>
              </w:divBdr>
            </w:div>
            <w:div w:id="1893037222">
              <w:marLeft w:val="0"/>
              <w:marRight w:val="0"/>
              <w:marTop w:val="0"/>
              <w:marBottom w:val="0"/>
              <w:divBdr>
                <w:top w:val="none" w:sz="0" w:space="0" w:color="auto"/>
                <w:left w:val="none" w:sz="0" w:space="0" w:color="auto"/>
                <w:bottom w:val="none" w:sz="0" w:space="0" w:color="auto"/>
                <w:right w:val="none" w:sz="0" w:space="0" w:color="auto"/>
              </w:divBdr>
            </w:div>
            <w:div w:id="1101602873">
              <w:marLeft w:val="0"/>
              <w:marRight w:val="0"/>
              <w:marTop w:val="0"/>
              <w:marBottom w:val="0"/>
              <w:divBdr>
                <w:top w:val="none" w:sz="0" w:space="0" w:color="auto"/>
                <w:left w:val="none" w:sz="0" w:space="0" w:color="auto"/>
                <w:bottom w:val="none" w:sz="0" w:space="0" w:color="auto"/>
                <w:right w:val="none" w:sz="0" w:space="0" w:color="auto"/>
              </w:divBdr>
            </w:div>
            <w:div w:id="1162306952">
              <w:marLeft w:val="0"/>
              <w:marRight w:val="0"/>
              <w:marTop w:val="0"/>
              <w:marBottom w:val="0"/>
              <w:divBdr>
                <w:top w:val="none" w:sz="0" w:space="0" w:color="auto"/>
                <w:left w:val="none" w:sz="0" w:space="0" w:color="auto"/>
                <w:bottom w:val="none" w:sz="0" w:space="0" w:color="auto"/>
                <w:right w:val="none" w:sz="0" w:space="0" w:color="auto"/>
              </w:divBdr>
            </w:div>
            <w:div w:id="800925794">
              <w:marLeft w:val="0"/>
              <w:marRight w:val="0"/>
              <w:marTop w:val="0"/>
              <w:marBottom w:val="0"/>
              <w:divBdr>
                <w:top w:val="none" w:sz="0" w:space="0" w:color="auto"/>
                <w:left w:val="none" w:sz="0" w:space="0" w:color="auto"/>
                <w:bottom w:val="none" w:sz="0" w:space="0" w:color="auto"/>
                <w:right w:val="none" w:sz="0" w:space="0" w:color="auto"/>
              </w:divBdr>
            </w:div>
            <w:div w:id="1207598798">
              <w:marLeft w:val="0"/>
              <w:marRight w:val="0"/>
              <w:marTop w:val="0"/>
              <w:marBottom w:val="0"/>
              <w:divBdr>
                <w:top w:val="none" w:sz="0" w:space="0" w:color="auto"/>
                <w:left w:val="none" w:sz="0" w:space="0" w:color="auto"/>
                <w:bottom w:val="none" w:sz="0" w:space="0" w:color="auto"/>
                <w:right w:val="none" w:sz="0" w:space="0" w:color="auto"/>
              </w:divBdr>
            </w:div>
            <w:div w:id="1622879649">
              <w:marLeft w:val="0"/>
              <w:marRight w:val="0"/>
              <w:marTop w:val="0"/>
              <w:marBottom w:val="0"/>
              <w:divBdr>
                <w:top w:val="none" w:sz="0" w:space="0" w:color="auto"/>
                <w:left w:val="none" w:sz="0" w:space="0" w:color="auto"/>
                <w:bottom w:val="none" w:sz="0" w:space="0" w:color="auto"/>
                <w:right w:val="none" w:sz="0" w:space="0" w:color="auto"/>
              </w:divBdr>
            </w:div>
            <w:div w:id="222722392">
              <w:marLeft w:val="0"/>
              <w:marRight w:val="0"/>
              <w:marTop w:val="0"/>
              <w:marBottom w:val="0"/>
              <w:divBdr>
                <w:top w:val="none" w:sz="0" w:space="0" w:color="auto"/>
                <w:left w:val="none" w:sz="0" w:space="0" w:color="auto"/>
                <w:bottom w:val="none" w:sz="0" w:space="0" w:color="auto"/>
                <w:right w:val="none" w:sz="0" w:space="0" w:color="auto"/>
              </w:divBdr>
            </w:div>
            <w:div w:id="1264269659">
              <w:marLeft w:val="0"/>
              <w:marRight w:val="0"/>
              <w:marTop w:val="0"/>
              <w:marBottom w:val="0"/>
              <w:divBdr>
                <w:top w:val="none" w:sz="0" w:space="0" w:color="auto"/>
                <w:left w:val="none" w:sz="0" w:space="0" w:color="auto"/>
                <w:bottom w:val="none" w:sz="0" w:space="0" w:color="auto"/>
                <w:right w:val="none" w:sz="0" w:space="0" w:color="auto"/>
              </w:divBdr>
            </w:div>
            <w:div w:id="1891845330">
              <w:marLeft w:val="0"/>
              <w:marRight w:val="0"/>
              <w:marTop w:val="0"/>
              <w:marBottom w:val="0"/>
              <w:divBdr>
                <w:top w:val="none" w:sz="0" w:space="0" w:color="auto"/>
                <w:left w:val="none" w:sz="0" w:space="0" w:color="auto"/>
                <w:bottom w:val="none" w:sz="0" w:space="0" w:color="auto"/>
                <w:right w:val="none" w:sz="0" w:space="0" w:color="auto"/>
              </w:divBdr>
            </w:div>
            <w:div w:id="965113740">
              <w:marLeft w:val="0"/>
              <w:marRight w:val="0"/>
              <w:marTop w:val="0"/>
              <w:marBottom w:val="0"/>
              <w:divBdr>
                <w:top w:val="none" w:sz="0" w:space="0" w:color="auto"/>
                <w:left w:val="none" w:sz="0" w:space="0" w:color="auto"/>
                <w:bottom w:val="none" w:sz="0" w:space="0" w:color="auto"/>
                <w:right w:val="none" w:sz="0" w:space="0" w:color="auto"/>
              </w:divBdr>
            </w:div>
            <w:div w:id="1911891771">
              <w:marLeft w:val="0"/>
              <w:marRight w:val="0"/>
              <w:marTop w:val="0"/>
              <w:marBottom w:val="0"/>
              <w:divBdr>
                <w:top w:val="none" w:sz="0" w:space="0" w:color="auto"/>
                <w:left w:val="none" w:sz="0" w:space="0" w:color="auto"/>
                <w:bottom w:val="none" w:sz="0" w:space="0" w:color="auto"/>
                <w:right w:val="none" w:sz="0" w:space="0" w:color="auto"/>
              </w:divBdr>
            </w:div>
            <w:div w:id="137847248">
              <w:marLeft w:val="0"/>
              <w:marRight w:val="0"/>
              <w:marTop w:val="0"/>
              <w:marBottom w:val="0"/>
              <w:divBdr>
                <w:top w:val="none" w:sz="0" w:space="0" w:color="auto"/>
                <w:left w:val="none" w:sz="0" w:space="0" w:color="auto"/>
                <w:bottom w:val="none" w:sz="0" w:space="0" w:color="auto"/>
                <w:right w:val="none" w:sz="0" w:space="0" w:color="auto"/>
              </w:divBdr>
            </w:div>
            <w:div w:id="178082378">
              <w:marLeft w:val="0"/>
              <w:marRight w:val="0"/>
              <w:marTop w:val="0"/>
              <w:marBottom w:val="0"/>
              <w:divBdr>
                <w:top w:val="none" w:sz="0" w:space="0" w:color="auto"/>
                <w:left w:val="none" w:sz="0" w:space="0" w:color="auto"/>
                <w:bottom w:val="none" w:sz="0" w:space="0" w:color="auto"/>
                <w:right w:val="none" w:sz="0" w:space="0" w:color="auto"/>
              </w:divBdr>
            </w:div>
            <w:div w:id="1912040872">
              <w:marLeft w:val="0"/>
              <w:marRight w:val="0"/>
              <w:marTop w:val="0"/>
              <w:marBottom w:val="0"/>
              <w:divBdr>
                <w:top w:val="none" w:sz="0" w:space="0" w:color="auto"/>
                <w:left w:val="none" w:sz="0" w:space="0" w:color="auto"/>
                <w:bottom w:val="none" w:sz="0" w:space="0" w:color="auto"/>
                <w:right w:val="none" w:sz="0" w:space="0" w:color="auto"/>
              </w:divBdr>
            </w:div>
            <w:div w:id="1557424291">
              <w:marLeft w:val="0"/>
              <w:marRight w:val="0"/>
              <w:marTop w:val="0"/>
              <w:marBottom w:val="0"/>
              <w:divBdr>
                <w:top w:val="none" w:sz="0" w:space="0" w:color="auto"/>
                <w:left w:val="none" w:sz="0" w:space="0" w:color="auto"/>
                <w:bottom w:val="none" w:sz="0" w:space="0" w:color="auto"/>
                <w:right w:val="none" w:sz="0" w:space="0" w:color="auto"/>
              </w:divBdr>
            </w:div>
            <w:div w:id="1305817347">
              <w:marLeft w:val="0"/>
              <w:marRight w:val="0"/>
              <w:marTop w:val="0"/>
              <w:marBottom w:val="0"/>
              <w:divBdr>
                <w:top w:val="none" w:sz="0" w:space="0" w:color="auto"/>
                <w:left w:val="none" w:sz="0" w:space="0" w:color="auto"/>
                <w:bottom w:val="none" w:sz="0" w:space="0" w:color="auto"/>
                <w:right w:val="none" w:sz="0" w:space="0" w:color="auto"/>
              </w:divBdr>
            </w:div>
            <w:div w:id="1401753402">
              <w:marLeft w:val="0"/>
              <w:marRight w:val="0"/>
              <w:marTop w:val="0"/>
              <w:marBottom w:val="0"/>
              <w:divBdr>
                <w:top w:val="none" w:sz="0" w:space="0" w:color="auto"/>
                <w:left w:val="none" w:sz="0" w:space="0" w:color="auto"/>
                <w:bottom w:val="none" w:sz="0" w:space="0" w:color="auto"/>
                <w:right w:val="none" w:sz="0" w:space="0" w:color="auto"/>
              </w:divBdr>
            </w:div>
            <w:div w:id="4922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389">
      <w:bodyDiv w:val="1"/>
      <w:marLeft w:val="0"/>
      <w:marRight w:val="0"/>
      <w:marTop w:val="0"/>
      <w:marBottom w:val="0"/>
      <w:divBdr>
        <w:top w:val="none" w:sz="0" w:space="0" w:color="auto"/>
        <w:left w:val="none" w:sz="0" w:space="0" w:color="auto"/>
        <w:bottom w:val="none" w:sz="0" w:space="0" w:color="auto"/>
        <w:right w:val="none" w:sz="0" w:space="0" w:color="auto"/>
      </w:divBdr>
      <w:divsChild>
        <w:div w:id="982396018">
          <w:marLeft w:val="0"/>
          <w:marRight w:val="0"/>
          <w:marTop w:val="0"/>
          <w:marBottom w:val="0"/>
          <w:divBdr>
            <w:top w:val="none" w:sz="0" w:space="0" w:color="auto"/>
            <w:left w:val="none" w:sz="0" w:space="0" w:color="auto"/>
            <w:bottom w:val="none" w:sz="0" w:space="0" w:color="auto"/>
            <w:right w:val="none" w:sz="0" w:space="0" w:color="auto"/>
          </w:divBdr>
          <w:divsChild>
            <w:div w:id="1302419628">
              <w:marLeft w:val="0"/>
              <w:marRight w:val="0"/>
              <w:marTop w:val="0"/>
              <w:marBottom w:val="0"/>
              <w:divBdr>
                <w:top w:val="none" w:sz="0" w:space="0" w:color="auto"/>
                <w:left w:val="none" w:sz="0" w:space="0" w:color="auto"/>
                <w:bottom w:val="none" w:sz="0" w:space="0" w:color="auto"/>
                <w:right w:val="none" w:sz="0" w:space="0" w:color="auto"/>
              </w:divBdr>
            </w:div>
            <w:div w:id="1930381353">
              <w:marLeft w:val="0"/>
              <w:marRight w:val="0"/>
              <w:marTop w:val="0"/>
              <w:marBottom w:val="0"/>
              <w:divBdr>
                <w:top w:val="none" w:sz="0" w:space="0" w:color="auto"/>
                <w:left w:val="none" w:sz="0" w:space="0" w:color="auto"/>
                <w:bottom w:val="none" w:sz="0" w:space="0" w:color="auto"/>
                <w:right w:val="none" w:sz="0" w:space="0" w:color="auto"/>
              </w:divBdr>
            </w:div>
            <w:div w:id="1644195036">
              <w:marLeft w:val="0"/>
              <w:marRight w:val="0"/>
              <w:marTop w:val="0"/>
              <w:marBottom w:val="0"/>
              <w:divBdr>
                <w:top w:val="none" w:sz="0" w:space="0" w:color="auto"/>
                <w:left w:val="none" w:sz="0" w:space="0" w:color="auto"/>
                <w:bottom w:val="none" w:sz="0" w:space="0" w:color="auto"/>
                <w:right w:val="none" w:sz="0" w:space="0" w:color="auto"/>
              </w:divBdr>
            </w:div>
            <w:div w:id="1528761973">
              <w:marLeft w:val="0"/>
              <w:marRight w:val="0"/>
              <w:marTop w:val="0"/>
              <w:marBottom w:val="0"/>
              <w:divBdr>
                <w:top w:val="none" w:sz="0" w:space="0" w:color="auto"/>
                <w:left w:val="none" w:sz="0" w:space="0" w:color="auto"/>
                <w:bottom w:val="none" w:sz="0" w:space="0" w:color="auto"/>
                <w:right w:val="none" w:sz="0" w:space="0" w:color="auto"/>
              </w:divBdr>
            </w:div>
            <w:div w:id="918514834">
              <w:marLeft w:val="0"/>
              <w:marRight w:val="0"/>
              <w:marTop w:val="0"/>
              <w:marBottom w:val="0"/>
              <w:divBdr>
                <w:top w:val="none" w:sz="0" w:space="0" w:color="auto"/>
                <w:left w:val="none" w:sz="0" w:space="0" w:color="auto"/>
                <w:bottom w:val="none" w:sz="0" w:space="0" w:color="auto"/>
                <w:right w:val="none" w:sz="0" w:space="0" w:color="auto"/>
              </w:divBdr>
            </w:div>
            <w:div w:id="1470368112">
              <w:marLeft w:val="0"/>
              <w:marRight w:val="0"/>
              <w:marTop w:val="0"/>
              <w:marBottom w:val="0"/>
              <w:divBdr>
                <w:top w:val="none" w:sz="0" w:space="0" w:color="auto"/>
                <w:left w:val="none" w:sz="0" w:space="0" w:color="auto"/>
                <w:bottom w:val="none" w:sz="0" w:space="0" w:color="auto"/>
                <w:right w:val="none" w:sz="0" w:space="0" w:color="auto"/>
              </w:divBdr>
            </w:div>
            <w:div w:id="524444870">
              <w:marLeft w:val="0"/>
              <w:marRight w:val="0"/>
              <w:marTop w:val="0"/>
              <w:marBottom w:val="0"/>
              <w:divBdr>
                <w:top w:val="none" w:sz="0" w:space="0" w:color="auto"/>
                <w:left w:val="none" w:sz="0" w:space="0" w:color="auto"/>
                <w:bottom w:val="none" w:sz="0" w:space="0" w:color="auto"/>
                <w:right w:val="none" w:sz="0" w:space="0" w:color="auto"/>
              </w:divBdr>
            </w:div>
            <w:div w:id="880744922">
              <w:marLeft w:val="0"/>
              <w:marRight w:val="0"/>
              <w:marTop w:val="0"/>
              <w:marBottom w:val="0"/>
              <w:divBdr>
                <w:top w:val="none" w:sz="0" w:space="0" w:color="auto"/>
                <w:left w:val="none" w:sz="0" w:space="0" w:color="auto"/>
                <w:bottom w:val="none" w:sz="0" w:space="0" w:color="auto"/>
                <w:right w:val="none" w:sz="0" w:space="0" w:color="auto"/>
              </w:divBdr>
            </w:div>
            <w:div w:id="1496533569">
              <w:marLeft w:val="0"/>
              <w:marRight w:val="0"/>
              <w:marTop w:val="0"/>
              <w:marBottom w:val="0"/>
              <w:divBdr>
                <w:top w:val="none" w:sz="0" w:space="0" w:color="auto"/>
                <w:left w:val="none" w:sz="0" w:space="0" w:color="auto"/>
                <w:bottom w:val="none" w:sz="0" w:space="0" w:color="auto"/>
                <w:right w:val="none" w:sz="0" w:space="0" w:color="auto"/>
              </w:divBdr>
            </w:div>
            <w:div w:id="819804355">
              <w:marLeft w:val="0"/>
              <w:marRight w:val="0"/>
              <w:marTop w:val="0"/>
              <w:marBottom w:val="0"/>
              <w:divBdr>
                <w:top w:val="none" w:sz="0" w:space="0" w:color="auto"/>
                <w:left w:val="none" w:sz="0" w:space="0" w:color="auto"/>
                <w:bottom w:val="none" w:sz="0" w:space="0" w:color="auto"/>
                <w:right w:val="none" w:sz="0" w:space="0" w:color="auto"/>
              </w:divBdr>
            </w:div>
            <w:div w:id="939725004">
              <w:marLeft w:val="0"/>
              <w:marRight w:val="0"/>
              <w:marTop w:val="0"/>
              <w:marBottom w:val="0"/>
              <w:divBdr>
                <w:top w:val="none" w:sz="0" w:space="0" w:color="auto"/>
                <w:left w:val="none" w:sz="0" w:space="0" w:color="auto"/>
                <w:bottom w:val="none" w:sz="0" w:space="0" w:color="auto"/>
                <w:right w:val="none" w:sz="0" w:space="0" w:color="auto"/>
              </w:divBdr>
            </w:div>
            <w:div w:id="1813595783">
              <w:marLeft w:val="0"/>
              <w:marRight w:val="0"/>
              <w:marTop w:val="0"/>
              <w:marBottom w:val="0"/>
              <w:divBdr>
                <w:top w:val="none" w:sz="0" w:space="0" w:color="auto"/>
                <w:left w:val="none" w:sz="0" w:space="0" w:color="auto"/>
                <w:bottom w:val="none" w:sz="0" w:space="0" w:color="auto"/>
                <w:right w:val="none" w:sz="0" w:space="0" w:color="auto"/>
              </w:divBdr>
            </w:div>
            <w:div w:id="1115441643">
              <w:marLeft w:val="0"/>
              <w:marRight w:val="0"/>
              <w:marTop w:val="0"/>
              <w:marBottom w:val="0"/>
              <w:divBdr>
                <w:top w:val="none" w:sz="0" w:space="0" w:color="auto"/>
                <w:left w:val="none" w:sz="0" w:space="0" w:color="auto"/>
                <w:bottom w:val="none" w:sz="0" w:space="0" w:color="auto"/>
                <w:right w:val="none" w:sz="0" w:space="0" w:color="auto"/>
              </w:divBdr>
            </w:div>
            <w:div w:id="1654135319">
              <w:marLeft w:val="0"/>
              <w:marRight w:val="0"/>
              <w:marTop w:val="0"/>
              <w:marBottom w:val="0"/>
              <w:divBdr>
                <w:top w:val="none" w:sz="0" w:space="0" w:color="auto"/>
                <w:left w:val="none" w:sz="0" w:space="0" w:color="auto"/>
                <w:bottom w:val="none" w:sz="0" w:space="0" w:color="auto"/>
                <w:right w:val="none" w:sz="0" w:space="0" w:color="auto"/>
              </w:divBdr>
            </w:div>
            <w:div w:id="1928074419">
              <w:marLeft w:val="0"/>
              <w:marRight w:val="0"/>
              <w:marTop w:val="0"/>
              <w:marBottom w:val="0"/>
              <w:divBdr>
                <w:top w:val="none" w:sz="0" w:space="0" w:color="auto"/>
                <w:left w:val="none" w:sz="0" w:space="0" w:color="auto"/>
                <w:bottom w:val="none" w:sz="0" w:space="0" w:color="auto"/>
                <w:right w:val="none" w:sz="0" w:space="0" w:color="auto"/>
              </w:divBdr>
            </w:div>
            <w:div w:id="935553613">
              <w:marLeft w:val="0"/>
              <w:marRight w:val="0"/>
              <w:marTop w:val="0"/>
              <w:marBottom w:val="0"/>
              <w:divBdr>
                <w:top w:val="none" w:sz="0" w:space="0" w:color="auto"/>
                <w:left w:val="none" w:sz="0" w:space="0" w:color="auto"/>
                <w:bottom w:val="none" w:sz="0" w:space="0" w:color="auto"/>
                <w:right w:val="none" w:sz="0" w:space="0" w:color="auto"/>
              </w:divBdr>
            </w:div>
            <w:div w:id="691032417">
              <w:marLeft w:val="0"/>
              <w:marRight w:val="0"/>
              <w:marTop w:val="0"/>
              <w:marBottom w:val="0"/>
              <w:divBdr>
                <w:top w:val="none" w:sz="0" w:space="0" w:color="auto"/>
                <w:left w:val="none" w:sz="0" w:space="0" w:color="auto"/>
                <w:bottom w:val="none" w:sz="0" w:space="0" w:color="auto"/>
                <w:right w:val="none" w:sz="0" w:space="0" w:color="auto"/>
              </w:divBdr>
            </w:div>
            <w:div w:id="114178183">
              <w:marLeft w:val="0"/>
              <w:marRight w:val="0"/>
              <w:marTop w:val="0"/>
              <w:marBottom w:val="0"/>
              <w:divBdr>
                <w:top w:val="none" w:sz="0" w:space="0" w:color="auto"/>
                <w:left w:val="none" w:sz="0" w:space="0" w:color="auto"/>
                <w:bottom w:val="none" w:sz="0" w:space="0" w:color="auto"/>
                <w:right w:val="none" w:sz="0" w:space="0" w:color="auto"/>
              </w:divBdr>
            </w:div>
            <w:div w:id="731854939">
              <w:marLeft w:val="0"/>
              <w:marRight w:val="0"/>
              <w:marTop w:val="0"/>
              <w:marBottom w:val="0"/>
              <w:divBdr>
                <w:top w:val="none" w:sz="0" w:space="0" w:color="auto"/>
                <w:left w:val="none" w:sz="0" w:space="0" w:color="auto"/>
                <w:bottom w:val="none" w:sz="0" w:space="0" w:color="auto"/>
                <w:right w:val="none" w:sz="0" w:space="0" w:color="auto"/>
              </w:divBdr>
            </w:div>
            <w:div w:id="51660189">
              <w:marLeft w:val="0"/>
              <w:marRight w:val="0"/>
              <w:marTop w:val="0"/>
              <w:marBottom w:val="0"/>
              <w:divBdr>
                <w:top w:val="none" w:sz="0" w:space="0" w:color="auto"/>
                <w:left w:val="none" w:sz="0" w:space="0" w:color="auto"/>
                <w:bottom w:val="none" w:sz="0" w:space="0" w:color="auto"/>
                <w:right w:val="none" w:sz="0" w:space="0" w:color="auto"/>
              </w:divBdr>
            </w:div>
            <w:div w:id="695497093">
              <w:marLeft w:val="0"/>
              <w:marRight w:val="0"/>
              <w:marTop w:val="0"/>
              <w:marBottom w:val="0"/>
              <w:divBdr>
                <w:top w:val="none" w:sz="0" w:space="0" w:color="auto"/>
                <w:left w:val="none" w:sz="0" w:space="0" w:color="auto"/>
                <w:bottom w:val="none" w:sz="0" w:space="0" w:color="auto"/>
                <w:right w:val="none" w:sz="0" w:space="0" w:color="auto"/>
              </w:divBdr>
            </w:div>
            <w:div w:id="418718861">
              <w:marLeft w:val="0"/>
              <w:marRight w:val="0"/>
              <w:marTop w:val="0"/>
              <w:marBottom w:val="0"/>
              <w:divBdr>
                <w:top w:val="none" w:sz="0" w:space="0" w:color="auto"/>
                <w:left w:val="none" w:sz="0" w:space="0" w:color="auto"/>
                <w:bottom w:val="none" w:sz="0" w:space="0" w:color="auto"/>
                <w:right w:val="none" w:sz="0" w:space="0" w:color="auto"/>
              </w:divBdr>
            </w:div>
            <w:div w:id="1161045090">
              <w:marLeft w:val="0"/>
              <w:marRight w:val="0"/>
              <w:marTop w:val="0"/>
              <w:marBottom w:val="0"/>
              <w:divBdr>
                <w:top w:val="none" w:sz="0" w:space="0" w:color="auto"/>
                <w:left w:val="none" w:sz="0" w:space="0" w:color="auto"/>
                <w:bottom w:val="none" w:sz="0" w:space="0" w:color="auto"/>
                <w:right w:val="none" w:sz="0" w:space="0" w:color="auto"/>
              </w:divBdr>
            </w:div>
            <w:div w:id="1693604927">
              <w:marLeft w:val="0"/>
              <w:marRight w:val="0"/>
              <w:marTop w:val="0"/>
              <w:marBottom w:val="0"/>
              <w:divBdr>
                <w:top w:val="none" w:sz="0" w:space="0" w:color="auto"/>
                <w:left w:val="none" w:sz="0" w:space="0" w:color="auto"/>
                <w:bottom w:val="none" w:sz="0" w:space="0" w:color="auto"/>
                <w:right w:val="none" w:sz="0" w:space="0" w:color="auto"/>
              </w:divBdr>
            </w:div>
            <w:div w:id="2045710101">
              <w:marLeft w:val="0"/>
              <w:marRight w:val="0"/>
              <w:marTop w:val="0"/>
              <w:marBottom w:val="0"/>
              <w:divBdr>
                <w:top w:val="none" w:sz="0" w:space="0" w:color="auto"/>
                <w:left w:val="none" w:sz="0" w:space="0" w:color="auto"/>
                <w:bottom w:val="none" w:sz="0" w:space="0" w:color="auto"/>
                <w:right w:val="none" w:sz="0" w:space="0" w:color="auto"/>
              </w:divBdr>
            </w:div>
            <w:div w:id="336351564">
              <w:marLeft w:val="0"/>
              <w:marRight w:val="0"/>
              <w:marTop w:val="0"/>
              <w:marBottom w:val="0"/>
              <w:divBdr>
                <w:top w:val="none" w:sz="0" w:space="0" w:color="auto"/>
                <w:left w:val="none" w:sz="0" w:space="0" w:color="auto"/>
                <w:bottom w:val="none" w:sz="0" w:space="0" w:color="auto"/>
                <w:right w:val="none" w:sz="0" w:space="0" w:color="auto"/>
              </w:divBdr>
            </w:div>
            <w:div w:id="1978876816">
              <w:marLeft w:val="0"/>
              <w:marRight w:val="0"/>
              <w:marTop w:val="0"/>
              <w:marBottom w:val="0"/>
              <w:divBdr>
                <w:top w:val="none" w:sz="0" w:space="0" w:color="auto"/>
                <w:left w:val="none" w:sz="0" w:space="0" w:color="auto"/>
                <w:bottom w:val="none" w:sz="0" w:space="0" w:color="auto"/>
                <w:right w:val="none" w:sz="0" w:space="0" w:color="auto"/>
              </w:divBdr>
            </w:div>
            <w:div w:id="19879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903">
      <w:bodyDiv w:val="1"/>
      <w:marLeft w:val="0"/>
      <w:marRight w:val="0"/>
      <w:marTop w:val="0"/>
      <w:marBottom w:val="0"/>
      <w:divBdr>
        <w:top w:val="none" w:sz="0" w:space="0" w:color="auto"/>
        <w:left w:val="none" w:sz="0" w:space="0" w:color="auto"/>
        <w:bottom w:val="none" w:sz="0" w:space="0" w:color="auto"/>
        <w:right w:val="none" w:sz="0" w:space="0" w:color="auto"/>
      </w:divBdr>
      <w:divsChild>
        <w:div w:id="1070228651">
          <w:marLeft w:val="0"/>
          <w:marRight w:val="0"/>
          <w:marTop w:val="0"/>
          <w:marBottom w:val="0"/>
          <w:divBdr>
            <w:top w:val="none" w:sz="0" w:space="0" w:color="auto"/>
            <w:left w:val="none" w:sz="0" w:space="0" w:color="auto"/>
            <w:bottom w:val="none" w:sz="0" w:space="0" w:color="auto"/>
            <w:right w:val="none" w:sz="0" w:space="0" w:color="auto"/>
          </w:divBdr>
          <w:divsChild>
            <w:div w:id="2144107085">
              <w:marLeft w:val="0"/>
              <w:marRight w:val="0"/>
              <w:marTop w:val="0"/>
              <w:marBottom w:val="0"/>
              <w:divBdr>
                <w:top w:val="none" w:sz="0" w:space="0" w:color="auto"/>
                <w:left w:val="none" w:sz="0" w:space="0" w:color="auto"/>
                <w:bottom w:val="none" w:sz="0" w:space="0" w:color="auto"/>
                <w:right w:val="none" w:sz="0" w:space="0" w:color="auto"/>
              </w:divBdr>
            </w:div>
            <w:div w:id="451510219">
              <w:marLeft w:val="0"/>
              <w:marRight w:val="0"/>
              <w:marTop w:val="0"/>
              <w:marBottom w:val="0"/>
              <w:divBdr>
                <w:top w:val="none" w:sz="0" w:space="0" w:color="auto"/>
                <w:left w:val="none" w:sz="0" w:space="0" w:color="auto"/>
                <w:bottom w:val="none" w:sz="0" w:space="0" w:color="auto"/>
                <w:right w:val="none" w:sz="0" w:space="0" w:color="auto"/>
              </w:divBdr>
            </w:div>
            <w:div w:id="881291130">
              <w:marLeft w:val="0"/>
              <w:marRight w:val="0"/>
              <w:marTop w:val="0"/>
              <w:marBottom w:val="0"/>
              <w:divBdr>
                <w:top w:val="none" w:sz="0" w:space="0" w:color="auto"/>
                <w:left w:val="none" w:sz="0" w:space="0" w:color="auto"/>
                <w:bottom w:val="none" w:sz="0" w:space="0" w:color="auto"/>
                <w:right w:val="none" w:sz="0" w:space="0" w:color="auto"/>
              </w:divBdr>
            </w:div>
            <w:div w:id="1412191870">
              <w:marLeft w:val="0"/>
              <w:marRight w:val="0"/>
              <w:marTop w:val="0"/>
              <w:marBottom w:val="0"/>
              <w:divBdr>
                <w:top w:val="none" w:sz="0" w:space="0" w:color="auto"/>
                <w:left w:val="none" w:sz="0" w:space="0" w:color="auto"/>
                <w:bottom w:val="none" w:sz="0" w:space="0" w:color="auto"/>
                <w:right w:val="none" w:sz="0" w:space="0" w:color="auto"/>
              </w:divBdr>
            </w:div>
            <w:div w:id="1118722780">
              <w:marLeft w:val="0"/>
              <w:marRight w:val="0"/>
              <w:marTop w:val="0"/>
              <w:marBottom w:val="0"/>
              <w:divBdr>
                <w:top w:val="none" w:sz="0" w:space="0" w:color="auto"/>
                <w:left w:val="none" w:sz="0" w:space="0" w:color="auto"/>
                <w:bottom w:val="none" w:sz="0" w:space="0" w:color="auto"/>
                <w:right w:val="none" w:sz="0" w:space="0" w:color="auto"/>
              </w:divBdr>
            </w:div>
            <w:div w:id="1469128474">
              <w:marLeft w:val="0"/>
              <w:marRight w:val="0"/>
              <w:marTop w:val="0"/>
              <w:marBottom w:val="0"/>
              <w:divBdr>
                <w:top w:val="none" w:sz="0" w:space="0" w:color="auto"/>
                <w:left w:val="none" w:sz="0" w:space="0" w:color="auto"/>
                <w:bottom w:val="none" w:sz="0" w:space="0" w:color="auto"/>
                <w:right w:val="none" w:sz="0" w:space="0" w:color="auto"/>
              </w:divBdr>
            </w:div>
            <w:div w:id="915942762">
              <w:marLeft w:val="0"/>
              <w:marRight w:val="0"/>
              <w:marTop w:val="0"/>
              <w:marBottom w:val="0"/>
              <w:divBdr>
                <w:top w:val="none" w:sz="0" w:space="0" w:color="auto"/>
                <w:left w:val="none" w:sz="0" w:space="0" w:color="auto"/>
                <w:bottom w:val="none" w:sz="0" w:space="0" w:color="auto"/>
                <w:right w:val="none" w:sz="0" w:space="0" w:color="auto"/>
              </w:divBdr>
            </w:div>
            <w:div w:id="1561162565">
              <w:marLeft w:val="0"/>
              <w:marRight w:val="0"/>
              <w:marTop w:val="0"/>
              <w:marBottom w:val="0"/>
              <w:divBdr>
                <w:top w:val="none" w:sz="0" w:space="0" w:color="auto"/>
                <w:left w:val="none" w:sz="0" w:space="0" w:color="auto"/>
                <w:bottom w:val="none" w:sz="0" w:space="0" w:color="auto"/>
                <w:right w:val="none" w:sz="0" w:space="0" w:color="auto"/>
              </w:divBdr>
            </w:div>
            <w:div w:id="1023628773">
              <w:marLeft w:val="0"/>
              <w:marRight w:val="0"/>
              <w:marTop w:val="0"/>
              <w:marBottom w:val="0"/>
              <w:divBdr>
                <w:top w:val="none" w:sz="0" w:space="0" w:color="auto"/>
                <w:left w:val="none" w:sz="0" w:space="0" w:color="auto"/>
                <w:bottom w:val="none" w:sz="0" w:space="0" w:color="auto"/>
                <w:right w:val="none" w:sz="0" w:space="0" w:color="auto"/>
              </w:divBdr>
            </w:div>
            <w:div w:id="1641762064">
              <w:marLeft w:val="0"/>
              <w:marRight w:val="0"/>
              <w:marTop w:val="0"/>
              <w:marBottom w:val="0"/>
              <w:divBdr>
                <w:top w:val="none" w:sz="0" w:space="0" w:color="auto"/>
                <w:left w:val="none" w:sz="0" w:space="0" w:color="auto"/>
                <w:bottom w:val="none" w:sz="0" w:space="0" w:color="auto"/>
                <w:right w:val="none" w:sz="0" w:space="0" w:color="auto"/>
              </w:divBdr>
            </w:div>
            <w:div w:id="260988764">
              <w:marLeft w:val="0"/>
              <w:marRight w:val="0"/>
              <w:marTop w:val="0"/>
              <w:marBottom w:val="0"/>
              <w:divBdr>
                <w:top w:val="none" w:sz="0" w:space="0" w:color="auto"/>
                <w:left w:val="none" w:sz="0" w:space="0" w:color="auto"/>
                <w:bottom w:val="none" w:sz="0" w:space="0" w:color="auto"/>
                <w:right w:val="none" w:sz="0" w:space="0" w:color="auto"/>
              </w:divBdr>
            </w:div>
            <w:div w:id="1799294726">
              <w:marLeft w:val="0"/>
              <w:marRight w:val="0"/>
              <w:marTop w:val="0"/>
              <w:marBottom w:val="0"/>
              <w:divBdr>
                <w:top w:val="none" w:sz="0" w:space="0" w:color="auto"/>
                <w:left w:val="none" w:sz="0" w:space="0" w:color="auto"/>
                <w:bottom w:val="none" w:sz="0" w:space="0" w:color="auto"/>
                <w:right w:val="none" w:sz="0" w:space="0" w:color="auto"/>
              </w:divBdr>
            </w:div>
            <w:div w:id="1823082693">
              <w:marLeft w:val="0"/>
              <w:marRight w:val="0"/>
              <w:marTop w:val="0"/>
              <w:marBottom w:val="0"/>
              <w:divBdr>
                <w:top w:val="none" w:sz="0" w:space="0" w:color="auto"/>
                <w:left w:val="none" w:sz="0" w:space="0" w:color="auto"/>
                <w:bottom w:val="none" w:sz="0" w:space="0" w:color="auto"/>
                <w:right w:val="none" w:sz="0" w:space="0" w:color="auto"/>
              </w:divBdr>
            </w:div>
            <w:div w:id="1711606977">
              <w:marLeft w:val="0"/>
              <w:marRight w:val="0"/>
              <w:marTop w:val="0"/>
              <w:marBottom w:val="0"/>
              <w:divBdr>
                <w:top w:val="none" w:sz="0" w:space="0" w:color="auto"/>
                <w:left w:val="none" w:sz="0" w:space="0" w:color="auto"/>
                <w:bottom w:val="none" w:sz="0" w:space="0" w:color="auto"/>
                <w:right w:val="none" w:sz="0" w:space="0" w:color="auto"/>
              </w:divBdr>
            </w:div>
            <w:div w:id="1431202659">
              <w:marLeft w:val="0"/>
              <w:marRight w:val="0"/>
              <w:marTop w:val="0"/>
              <w:marBottom w:val="0"/>
              <w:divBdr>
                <w:top w:val="none" w:sz="0" w:space="0" w:color="auto"/>
                <w:left w:val="none" w:sz="0" w:space="0" w:color="auto"/>
                <w:bottom w:val="none" w:sz="0" w:space="0" w:color="auto"/>
                <w:right w:val="none" w:sz="0" w:space="0" w:color="auto"/>
              </w:divBdr>
            </w:div>
            <w:div w:id="1252199404">
              <w:marLeft w:val="0"/>
              <w:marRight w:val="0"/>
              <w:marTop w:val="0"/>
              <w:marBottom w:val="0"/>
              <w:divBdr>
                <w:top w:val="none" w:sz="0" w:space="0" w:color="auto"/>
                <w:left w:val="none" w:sz="0" w:space="0" w:color="auto"/>
                <w:bottom w:val="none" w:sz="0" w:space="0" w:color="auto"/>
                <w:right w:val="none" w:sz="0" w:space="0" w:color="auto"/>
              </w:divBdr>
            </w:div>
            <w:div w:id="1877350187">
              <w:marLeft w:val="0"/>
              <w:marRight w:val="0"/>
              <w:marTop w:val="0"/>
              <w:marBottom w:val="0"/>
              <w:divBdr>
                <w:top w:val="none" w:sz="0" w:space="0" w:color="auto"/>
                <w:left w:val="none" w:sz="0" w:space="0" w:color="auto"/>
                <w:bottom w:val="none" w:sz="0" w:space="0" w:color="auto"/>
                <w:right w:val="none" w:sz="0" w:space="0" w:color="auto"/>
              </w:divBdr>
            </w:div>
            <w:div w:id="1284069367">
              <w:marLeft w:val="0"/>
              <w:marRight w:val="0"/>
              <w:marTop w:val="0"/>
              <w:marBottom w:val="0"/>
              <w:divBdr>
                <w:top w:val="none" w:sz="0" w:space="0" w:color="auto"/>
                <w:left w:val="none" w:sz="0" w:space="0" w:color="auto"/>
                <w:bottom w:val="none" w:sz="0" w:space="0" w:color="auto"/>
                <w:right w:val="none" w:sz="0" w:space="0" w:color="auto"/>
              </w:divBdr>
            </w:div>
            <w:div w:id="789863625">
              <w:marLeft w:val="0"/>
              <w:marRight w:val="0"/>
              <w:marTop w:val="0"/>
              <w:marBottom w:val="0"/>
              <w:divBdr>
                <w:top w:val="none" w:sz="0" w:space="0" w:color="auto"/>
                <w:left w:val="none" w:sz="0" w:space="0" w:color="auto"/>
                <w:bottom w:val="none" w:sz="0" w:space="0" w:color="auto"/>
                <w:right w:val="none" w:sz="0" w:space="0" w:color="auto"/>
              </w:divBdr>
            </w:div>
            <w:div w:id="770204198">
              <w:marLeft w:val="0"/>
              <w:marRight w:val="0"/>
              <w:marTop w:val="0"/>
              <w:marBottom w:val="0"/>
              <w:divBdr>
                <w:top w:val="none" w:sz="0" w:space="0" w:color="auto"/>
                <w:left w:val="none" w:sz="0" w:space="0" w:color="auto"/>
                <w:bottom w:val="none" w:sz="0" w:space="0" w:color="auto"/>
                <w:right w:val="none" w:sz="0" w:space="0" w:color="auto"/>
              </w:divBdr>
            </w:div>
            <w:div w:id="2134132428">
              <w:marLeft w:val="0"/>
              <w:marRight w:val="0"/>
              <w:marTop w:val="0"/>
              <w:marBottom w:val="0"/>
              <w:divBdr>
                <w:top w:val="none" w:sz="0" w:space="0" w:color="auto"/>
                <w:left w:val="none" w:sz="0" w:space="0" w:color="auto"/>
                <w:bottom w:val="none" w:sz="0" w:space="0" w:color="auto"/>
                <w:right w:val="none" w:sz="0" w:space="0" w:color="auto"/>
              </w:divBdr>
            </w:div>
            <w:div w:id="263344752">
              <w:marLeft w:val="0"/>
              <w:marRight w:val="0"/>
              <w:marTop w:val="0"/>
              <w:marBottom w:val="0"/>
              <w:divBdr>
                <w:top w:val="none" w:sz="0" w:space="0" w:color="auto"/>
                <w:left w:val="none" w:sz="0" w:space="0" w:color="auto"/>
                <w:bottom w:val="none" w:sz="0" w:space="0" w:color="auto"/>
                <w:right w:val="none" w:sz="0" w:space="0" w:color="auto"/>
              </w:divBdr>
            </w:div>
            <w:div w:id="665521695">
              <w:marLeft w:val="0"/>
              <w:marRight w:val="0"/>
              <w:marTop w:val="0"/>
              <w:marBottom w:val="0"/>
              <w:divBdr>
                <w:top w:val="none" w:sz="0" w:space="0" w:color="auto"/>
                <w:left w:val="none" w:sz="0" w:space="0" w:color="auto"/>
                <w:bottom w:val="none" w:sz="0" w:space="0" w:color="auto"/>
                <w:right w:val="none" w:sz="0" w:space="0" w:color="auto"/>
              </w:divBdr>
            </w:div>
            <w:div w:id="973293253">
              <w:marLeft w:val="0"/>
              <w:marRight w:val="0"/>
              <w:marTop w:val="0"/>
              <w:marBottom w:val="0"/>
              <w:divBdr>
                <w:top w:val="none" w:sz="0" w:space="0" w:color="auto"/>
                <w:left w:val="none" w:sz="0" w:space="0" w:color="auto"/>
                <w:bottom w:val="none" w:sz="0" w:space="0" w:color="auto"/>
                <w:right w:val="none" w:sz="0" w:space="0" w:color="auto"/>
              </w:divBdr>
            </w:div>
            <w:div w:id="59253148">
              <w:marLeft w:val="0"/>
              <w:marRight w:val="0"/>
              <w:marTop w:val="0"/>
              <w:marBottom w:val="0"/>
              <w:divBdr>
                <w:top w:val="none" w:sz="0" w:space="0" w:color="auto"/>
                <w:left w:val="none" w:sz="0" w:space="0" w:color="auto"/>
                <w:bottom w:val="none" w:sz="0" w:space="0" w:color="auto"/>
                <w:right w:val="none" w:sz="0" w:space="0" w:color="auto"/>
              </w:divBdr>
            </w:div>
            <w:div w:id="2090228824">
              <w:marLeft w:val="0"/>
              <w:marRight w:val="0"/>
              <w:marTop w:val="0"/>
              <w:marBottom w:val="0"/>
              <w:divBdr>
                <w:top w:val="none" w:sz="0" w:space="0" w:color="auto"/>
                <w:left w:val="none" w:sz="0" w:space="0" w:color="auto"/>
                <w:bottom w:val="none" w:sz="0" w:space="0" w:color="auto"/>
                <w:right w:val="none" w:sz="0" w:space="0" w:color="auto"/>
              </w:divBdr>
            </w:div>
            <w:div w:id="1217745480">
              <w:marLeft w:val="0"/>
              <w:marRight w:val="0"/>
              <w:marTop w:val="0"/>
              <w:marBottom w:val="0"/>
              <w:divBdr>
                <w:top w:val="none" w:sz="0" w:space="0" w:color="auto"/>
                <w:left w:val="none" w:sz="0" w:space="0" w:color="auto"/>
                <w:bottom w:val="none" w:sz="0" w:space="0" w:color="auto"/>
                <w:right w:val="none" w:sz="0" w:space="0" w:color="auto"/>
              </w:divBdr>
            </w:div>
            <w:div w:id="7140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3308">
      <w:bodyDiv w:val="1"/>
      <w:marLeft w:val="0"/>
      <w:marRight w:val="0"/>
      <w:marTop w:val="0"/>
      <w:marBottom w:val="0"/>
      <w:divBdr>
        <w:top w:val="none" w:sz="0" w:space="0" w:color="auto"/>
        <w:left w:val="none" w:sz="0" w:space="0" w:color="auto"/>
        <w:bottom w:val="none" w:sz="0" w:space="0" w:color="auto"/>
        <w:right w:val="none" w:sz="0" w:space="0" w:color="auto"/>
      </w:divBdr>
      <w:divsChild>
        <w:div w:id="1190416297">
          <w:marLeft w:val="0"/>
          <w:marRight w:val="0"/>
          <w:marTop w:val="0"/>
          <w:marBottom w:val="0"/>
          <w:divBdr>
            <w:top w:val="none" w:sz="0" w:space="0" w:color="auto"/>
            <w:left w:val="none" w:sz="0" w:space="0" w:color="auto"/>
            <w:bottom w:val="none" w:sz="0" w:space="0" w:color="auto"/>
            <w:right w:val="none" w:sz="0" w:space="0" w:color="auto"/>
          </w:divBdr>
          <w:divsChild>
            <w:div w:id="1199665667">
              <w:marLeft w:val="0"/>
              <w:marRight w:val="0"/>
              <w:marTop w:val="0"/>
              <w:marBottom w:val="0"/>
              <w:divBdr>
                <w:top w:val="none" w:sz="0" w:space="0" w:color="auto"/>
                <w:left w:val="none" w:sz="0" w:space="0" w:color="auto"/>
                <w:bottom w:val="none" w:sz="0" w:space="0" w:color="auto"/>
                <w:right w:val="none" w:sz="0" w:space="0" w:color="auto"/>
              </w:divBdr>
            </w:div>
            <w:div w:id="2037732007">
              <w:marLeft w:val="0"/>
              <w:marRight w:val="0"/>
              <w:marTop w:val="0"/>
              <w:marBottom w:val="0"/>
              <w:divBdr>
                <w:top w:val="none" w:sz="0" w:space="0" w:color="auto"/>
                <w:left w:val="none" w:sz="0" w:space="0" w:color="auto"/>
                <w:bottom w:val="none" w:sz="0" w:space="0" w:color="auto"/>
                <w:right w:val="none" w:sz="0" w:space="0" w:color="auto"/>
              </w:divBdr>
            </w:div>
            <w:div w:id="38673694">
              <w:marLeft w:val="0"/>
              <w:marRight w:val="0"/>
              <w:marTop w:val="0"/>
              <w:marBottom w:val="0"/>
              <w:divBdr>
                <w:top w:val="none" w:sz="0" w:space="0" w:color="auto"/>
                <w:left w:val="none" w:sz="0" w:space="0" w:color="auto"/>
                <w:bottom w:val="none" w:sz="0" w:space="0" w:color="auto"/>
                <w:right w:val="none" w:sz="0" w:space="0" w:color="auto"/>
              </w:divBdr>
            </w:div>
            <w:div w:id="644433952">
              <w:marLeft w:val="0"/>
              <w:marRight w:val="0"/>
              <w:marTop w:val="0"/>
              <w:marBottom w:val="0"/>
              <w:divBdr>
                <w:top w:val="none" w:sz="0" w:space="0" w:color="auto"/>
                <w:left w:val="none" w:sz="0" w:space="0" w:color="auto"/>
                <w:bottom w:val="none" w:sz="0" w:space="0" w:color="auto"/>
                <w:right w:val="none" w:sz="0" w:space="0" w:color="auto"/>
              </w:divBdr>
            </w:div>
            <w:div w:id="181474849">
              <w:marLeft w:val="0"/>
              <w:marRight w:val="0"/>
              <w:marTop w:val="0"/>
              <w:marBottom w:val="0"/>
              <w:divBdr>
                <w:top w:val="none" w:sz="0" w:space="0" w:color="auto"/>
                <w:left w:val="none" w:sz="0" w:space="0" w:color="auto"/>
                <w:bottom w:val="none" w:sz="0" w:space="0" w:color="auto"/>
                <w:right w:val="none" w:sz="0" w:space="0" w:color="auto"/>
              </w:divBdr>
            </w:div>
            <w:div w:id="1978336249">
              <w:marLeft w:val="0"/>
              <w:marRight w:val="0"/>
              <w:marTop w:val="0"/>
              <w:marBottom w:val="0"/>
              <w:divBdr>
                <w:top w:val="none" w:sz="0" w:space="0" w:color="auto"/>
                <w:left w:val="none" w:sz="0" w:space="0" w:color="auto"/>
                <w:bottom w:val="none" w:sz="0" w:space="0" w:color="auto"/>
                <w:right w:val="none" w:sz="0" w:space="0" w:color="auto"/>
              </w:divBdr>
            </w:div>
            <w:div w:id="1874272274">
              <w:marLeft w:val="0"/>
              <w:marRight w:val="0"/>
              <w:marTop w:val="0"/>
              <w:marBottom w:val="0"/>
              <w:divBdr>
                <w:top w:val="none" w:sz="0" w:space="0" w:color="auto"/>
                <w:left w:val="none" w:sz="0" w:space="0" w:color="auto"/>
                <w:bottom w:val="none" w:sz="0" w:space="0" w:color="auto"/>
                <w:right w:val="none" w:sz="0" w:space="0" w:color="auto"/>
              </w:divBdr>
            </w:div>
            <w:div w:id="1515340887">
              <w:marLeft w:val="0"/>
              <w:marRight w:val="0"/>
              <w:marTop w:val="0"/>
              <w:marBottom w:val="0"/>
              <w:divBdr>
                <w:top w:val="none" w:sz="0" w:space="0" w:color="auto"/>
                <w:left w:val="none" w:sz="0" w:space="0" w:color="auto"/>
                <w:bottom w:val="none" w:sz="0" w:space="0" w:color="auto"/>
                <w:right w:val="none" w:sz="0" w:space="0" w:color="auto"/>
              </w:divBdr>
            </w:div>
            <w:div w:id="1423451261">
              <w:marLeft w:val="0"/>
              <w:marRight w:val="0"/>
              <w:marTop w:val="0"/>
              <w:marBottom w:val="0"/>
              <w:divBdr>
                <w:top w:val="none" w:sz="0" w:space="0" w:color="auto"/>
                <w:left w:val="none" w:sz="0" w:space="0" w:color="auto"/>
                <w:bottom w:val="none" w:sz="0" w:space="0" w:color="auto"/>
                <w:right w:val="none" w:sz="0" w:space="0" w:color="auto"/>
              </w:divBdr>
            </w:div>
            <w:div w:id="1902592880">
              <w:marLeft w:val="0"/>
              <w:marRight w:val="0"/>
              <w:marTop w:val="0"/>
              <w:marBottom w:val="0"/>
              <w:divBdr>
                <w:top w:val="none" w:sz="0" w:space="0" w:color="auto"/>
                <w:left w:val="none" w:sz="0" w:space="0" w:color="auto"/>
                <w:bottom w:val="none" w:sz="0" w:space="0" w:color="auto"/>
                <w:right w:val="none" w:sz="0" w:space="0" w:color="auto"/>
              </w:divBdr>
            </w:div>
            <w:div w:id="1011834601">
              <w:marLeft w:val="0"/>
              <w:marRight w:val="0"/>
              <w:marTop w:val="0"/>
              <w:marBottom w:val="0"/>
              <w:divBdr>
                <w:top w:val="none" w:sz="0" w:space="0" w:color="auto"/>
                <w:left w:val="none" w:sz="0" w:space="0" w:color="auto"/>
                <w:bottom w:val="none" w:sz="0" w:space="0" w:color="auto"/>
                <w:right w:val="none" w:sz="0" w:space="0" w:color="auto"/>
              </w:divBdr>
            </w:div>
            <w:div w:id="907377977">
              <w:marLeft w:val="0"/>
              <w:marRight w:val="0"/>
              <w:marTop w:val="0"/>
              <w:marBottom w:val="0"/>
              <w:divBdr>
                <w:top w:val="none" w:sz="0" w:space="0" w:color="auto"/>
                <w:left w:val="none" w:sz="0" w:space="0" w:color="auto"/>
                <w:bottom w:val="none" w:sz="0" w:space="0" w:color="auto"/>
                <w:right w:val="none" w:sz="0" w:space="0" w:color="auto"/>
              </w:divBdr>
            </w:div>
            <w:div w:id="612590072">
              <w:marLeft w:val="0"/>
              <w:marRight w:val="0"/>
              <w:marTop w:val="0"/>
              <w:marBottom w:val="0"/>
              <w:divBdr>
                <w:top w:val="none" w:sz="0" w:space="0" w:color="auto"/>
                <w:left w:val="none" w:sz="0" w:space="0" w:color="auto"/>
                <w:bottom w:val="none" w:sz="0" w:space="0" w:color="auto"/>
                <w:right w:val="none" w:sz="0" w:space="0" w:color="auto"/>
              </w:divBdr>
            </w:div>
            <w:div w:id="206916724">
              <w:marLeft w:val="0"/>
              <w:marRight w:val="0"/>
              <w:marTop w:val="0"/>
              <w:marBottom w:val="0"/>
              <w:divBdr>
                <w:top w:val="none" w:sz="0" w:space="0" w:color="auto"/>
                <w:left w:val="none" w:sz="0" w:space="0" w:color="auto"/>
                <w:bottom w:val="none" w:sz="0" w:space="0" w:color="auto"/>
                <w:right w:val="none" w:sz="0" w:space="0" w:color="auto"/>
              </w:divBdr>
            </w:div>
            <w:div w:id="254486173">
              <w:marLeft w:val="0"/>
              <w:marRight w:val="0"/>
              <w:marTop w:val="0"/>
              <w:marBottom w:val="0"/>
              <w:divBdr>
                <w:top w:val="none" w:sz="0" w:space="0" w:color="auto"/>
                <w:left w:val="none" w:sz="0" w:space="0" w:color="auto"/>
                <w:bottom w:val="none" w:sz="0" w:space="0" w:color="auto"/>
                <w:right w:val="none" w:sz="0" w:space="0" w:color="auto"/>
              </w:divBdr>
            </w:div>
            <w:div w:id="1970432026">
              <w:marLeft w:val="0"/>
              <w:marRight w:val="0"/>
              <w:marTop w:val="0"/>
              <w:marBottom w:val="0"/>
              <w:divBdr>
                <w:top w:val="none" w:sz="0" w:space="0" w:color="auto"/>
                <w:left w:val="none" w:sz="0" w:space="0" w:color="auto"/>
                <w:bottom w:val="none" w:sz="0" w:space="0" w:color="auto"/>
                <w:right w:val="none" w:sz="0" w:space="0" w:color="auto"/>
              </w:divBdr>
            </w:div>
            <w:div w:id="1354068238">
              <w:marLeft w:val="0"/>
              <w:marRight w:val="0"/>
              <w:marTop w:val="0"/>
              <w:marBottom w:val="0"/>
              <w:divBdr>
                <w:top w:val="none" w:sz="0" w:space="0" w:color="auto"/>
                <w:left w:val="none" w:sz="0" w:space="0" w:color="auto"/>
                <w:bottom w:val="none" w:sz="0" w:space="0" w:color="auto"/>
                <w:right w:val="none" w:sz="0" w:space="0" w:color="auto"/>
              </w:divBdr>
            </w:div>
            <w:div w:id="1478762175">
              <w:marLeft w:val="0"/>
              <w:marRight w:val="0"/>
              <w:marTop w:val="0"/>
              <w:marBottom w:val="0"/>
              <w:divBdr>
                <w:top w:val="none" w:sz="0" w:space="0" w:color="auto"/>
                <w:left w:val="none" w:sz="0" w:space="0" w:color="auto"/>
                <w:bottom w:val="none" w:sz="0" w:space="0" w:color="auto"/>
                <w:right w:val="none" w:sz="0" w:space="0" w:color="auto"/>
              </w:divBdr>
            </w:div>
            <w:div w:id="537352329">
              <w:marLeft w:val="0"/>
              <w:marRight w:val="0"/>
              <w:marTop w:val="0"/>
              <w:marBottom w:val="0"/>
              <w:divBdr>
                <w:top w:val="none" w:sz="0" w:space="0" w:color="auto"/>
                <w:left w:val="none" w:sz="0" w:space="0" w:color="auto"/>
                <w:bottom w:val="none" w:sz="0" w:space="0" w:color="auto"/>
                <w:right w:val="none" w:sz="0" w:space="0" w:color="auto"/>
              </w:divBdr>
            </w:div>
            <w:div w:id="260257910">
              <w:marLeft w:val="0"/>
              <w:marRight w:val="0"/>
              <w:marTop w:val="0"/>
              <w:marBottom w:val="0"/>
              <w:divBdr>
                <w:top w:val="none" w:sz="0" w:space="0" w:color="auto"/>
                <w:left w:val="none" w:sz="0" w:space="0" w:color="auto"/>
                <w:bottom w:val="none" w:sz="0" w:space="0" w:color="auto"/>
                <w:right w:val="none" w:sz="0" w:space="0" w:color="auto"/>
              </w:divBdr>
            </w:div>
            <w:div w:id="792602423">
              <w:marLeft w:val="0"/>
              <w:marRight w:val="0"/>
              <w:marTop w:val="0"/>
              <w:marBottom w:val="0"/>
              <w:divBdr>
                <w:top w:val="none" w:sz="0" w:space="0" w:color="auto"/>
                <w:left w:val="none" w:sz="0" w:space="0" w:color="auto"/>
                <w:bottom w:val="none" w:sz="0" w:space="0" w:color="auto"/>
                <w:right w:val="none" w:sz="0" w:space="0" w:color="auto"/>
              </w:divBdr>
            </w:div>
            <w:div w:id="240994234">
              <w:marLeft w:val="0"/>
              <w:marRight w:val="0"/>
              <w:marTop w:val="0"/>
              <w:marBottom w:val="0"/>
              <w:divBdr>
                <w:top w:val="none" w:sz="0" w:space="0" w:color="auto"/>
                <w:left w:val="none" w:sz="0" w:space="0" w:color="auto"/>
                <w:bottom w:val="none" w:sz="0" w:space="0" w:color="auto"/>
                <w:right w:val="none" w:sz="0" w:space="0" w:color="auto"/>
              </w:divBdr>
            </w:div>
            <w:div w:id="1477256058">
              <w:marLeft w:val="0"/>
              <w:marRight w:val="0"/>
              <w:marTop w:val="0"/>
              <w:marBottom w:val="0"/>
              <w:divBdr>
                <w:top w:val="none" w:sz="0" w:space="0" w:color="auto"/>
                <w:left w:val="none" w:sz="0" w:space="0" w:color="auto"/>
                <w:bottom w:val="none" w:sz="0" w:space="0" w:color="auto"/>
                <w:right w:val="none" w:sz="0" w:space="0" w:color="auto"/>
              </w:divBdr>
            </w:div>
            <w:div w:id="220793779">
              <w:marLeft w:val="0"/>
              <w:marRight w:val="0"/>
              <w:marTop w:val="0"/>
              <w:marBottom w:val="0"/>
              <w:divBdr>
                <w:top w:val="none" w:sz="0" w:space="0" w:color="auto"/>
                <w:left w:val="none" w:sz="0" w:space="0" w:color="auto"/>
                <w:bottom w:val="none" w:sz="0" w:space="0" w:color="auto"/>
                <w:right w:val="none" w:sz="0" w:space="0" w:color="auto"/>
              </w:divBdr>
            </w:div>
            <w:div w:id="1482623660">
              <w:marLeft w:val="0"/>
              <w:marRight w:val="0"/>
              <w:marTop w:val="0"/>
              <w:marBottom w:val="0"/>
              <w:divBdr>
                <w:top w:val="none" w:sz="0" w:space="0" w:color="auto"/>
                <w:left w:val="none" w:sz="0" w:space="0" w:color="auto"/>
                <w:bottom w:val="none" w:sz="0" w:space="0" w:color="auto"/>
                <w:right w:val="none" w:sz="0" w:space="0" w:color="auto"/>
              </w:divBdr>
            </w:div>
            <w:div w:id="19362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5872">
      <w:bodyDiv w:val="1"/>
      <w:marLeft w:val="0"/>
      <w:marRight w:val="0"/>
      <w:marTop w:val="0"/>
      <w:marBottom w:val="0"/>
      <w:divBdr>
        <w:top w:val="none" w:sz="0" w:space="0" w:color="auto"/>
        <w:left w:val="none" w:sz="0" w:space="0" w:color="auto"/>
        <w:bottom w:val="none" w:sz="0" w:space="0" w:color="auto"/>
        <w:right w:val="none" w:sz="0" w:space="0" w:color="auto"/>
      </w:divBdr>
      <w:divsChild>
        <w:div w:id="1144541918">
          <w:marLeft w:val="0"/>
          <w:marRight w:val="0"/>
          <w:marTop w:val="0"/>
          <w:marBottom w:val="0"/>
          <w:divBdr>
            <w:top w:val="none" w:sz="0" w:space="0" w:color="auto"/>
            <w:left w:val="none" w:sz="0" w:space="0" w:color="auto"/>
            <w:bottom w:val="none" w:sz="0" w:space="0" w:color="auto"/>
            <w:right w:val="none" w:sz="0" w:space="0" w:color="auto"/>
          </w:divBdr>
          <w:divsChild>
            <w:div w:id="710962283">
              <w:marLeft w:val="0"/>
              <w:marRight w:val="0"/>
              <w:marTop w:val="0"/>
              <w:marBottom w:val="0"/>
              <w:divBdr>
                <w:top w:val="none" w:sz="0" w:space="0" w:color="auto"/>
                <w:left w:val="none" w:sz="0" w:space="0" w:color="auto"/>
                <w:bottom w:val="none" w:sz="0" w:space="0" w:color="auto"/>
                <w:right w:val="none" w:sz="0" w:space="0" w:color="auto"/>
              </w:divBdr>
            </w:div>
            <w:div w:id="1700930350">
              <w:marLeft w:val="0"/>
              <w:marRight w:val="0"/>
              <w:marTop w:val="0"/>
              <w:marBottom w:val="0"/>
              <w:divBdr>
                <w:top w:val="none" w:sz="0" w:space="0" w:color="auto"/>
                <w:left w:val="none" w:sz="0" w:space="0" w:color="auto"/>
                <w:bottom w:val="none" w:sz="0" w:space="0" w:color="auto"/>
                <w:right w:val="none" w:sz="0" w:space="0" w:color="auto"/>
              </w:divBdr>
            </w:div>
            <w:div w:id="1091201458">
              <w:marLeft w:val="0"/>
              <w:marRight w:val="0"/>
              <w:marTop w:val="0"/>
              <w:marBottom w:val="0"/>
              <w:divBdr>
                <w:top w:val="none" w:sz="0" w:space="0" w:color="auto"/>
                <w:left w:val="none" w:sz="0" w:space="0" w:color="auto"/>
                <w:bottom w:val="none" w:sz="0" w:space="0" w:color="auto"/>
                <w:right w:val="none" w:sz="0" w:space="0" w:color="auto"/>
              </w:divBdr>
            </w:div>
            <w:div w:id="2077507477">
              <w:marLeft w:val="0"/>
              <w:marRight w:val="0"/>
              <w:marTop w:val="0"/>
              <w:marBottom w:val="0"/>
              <w:divBdr>
                <w:top w:val="none" w:sz="0" w:space="0" w:color="auto"/>
                <w:left w:val="none" w:sz="0" w:space="0" w:color="auto"/>
                <w:bottom w:val="none" w:sz="0" w:space="0" w:color="auto"/>
                <w:right w:val="none" w:sz="0" w:space="0" w:color="auto"/>
              </w:divBdr>
            </w:div>
            <w:div w:id="1654943590">
              <w:marLeft w:val="0"/>
              <w:marRight w:val="0"/>
              <w:marTop w:val="0"/>
              <w:marBottom w:val="0"/>
              <w:divBdr>
                <w:top w:val="none" w:sz="0" w:space="0" w:color="auto"/>
                <w:left w:val="none" w:sz="0" w:space="0" w:color="auto"/>
                <w:bottom w:val="none" w:sz="0" w:space="0" w:color="auto"/>
                <w:right w:val="none" w:sz="0" w:space="0" w:color="auto"/>
              </w:divBdr>
            </w:div>
            <w:div w:id="940145168">
              <w:marLeft w:val="0"/>
              <w:marRight w:val="0"/>
              <w:marTop w:val="0"/>
              <w:marBottom w:val="0"/>
              <w:divBdr>
                <w:top w:val="none" w:sz="0" w:space="0" w:color="auto"/>
                <w:left w:val="none" w:sz="0" w:space="0" w:color="auto"/>
                <w:bottom w:val="none" w:sz="0" w:space="0" w:color="auto"/>
                <w:right w:val="none" w:sz="0" w:space="0" w:color="auto"/>
              </w:divBdr>
            </w:div>
            <w:div w:id="1401977316">
              <w:marLeft w:val="0"/>
              <w:marRight w:val="0"/>
              <w:marTop w:val="0"/>
              <w:marBottom w:val="0"/>
              <w:divBdr>
                <w:top w:val="none" w:sz="0" w:space="0" w:color="auto"/>
                <w:left w:val="none" w:sz="0" w:space="0" w:color="auto"/>
                <w:bottom w:val="none" w:sz="0" w:space="0" w:color="auto"/>
                <w:right w:val="none" w:sz="0" w:space="0" w:color="auto"/>
              </w:divBdr>
            </w:div>
            <w:div w:id="1268543917">
              <w:marLeft w:val="0"/>
              <w:marRight w:val="0"/>
              <w:marTop w:val="0"/>
              <w:marBottom w:val="0"/>
              <w:divBdr>
                <w:top w:val="none" w:sz="0" w:space="0" w:color="auto"/>
                <w:left w:val="none" w:sz="0" w:space="0" w:color="auto"/>
                <w:bottom w:val="none" w:sz="0" w:space="0" w:color="auto"/>
                <w:right w:val="none" w:sz="0" w:space="0" w:color="auto"/>
              </w:divBdr>
            </w:div>
            <w:div w:id="883520580">
              <w:marLeft w:val="0"/>
              <w:marRight w:val="0"/>
              <w:marTop w:val="0"/>
              <w:marBottom w:val="0"/>
              <w:divBdr>
                <w:top w:val="none" w:sz="0" w:space="0" w:color="auto"/>
                <w:left w:val="none" w:sz="0" w:space="0" w:color="auto"/>
                <w:bottom w:val="none" w:sz="0" w:space="0" w:color="auto"/>
                <w:right w:val="none" w:sz="0" w:space="0" w:color="auto"/>
              </w:divBdr>
            </w:div>
            <w:div w:id="145049979">
              <w:marLeft w:val="0"/>
              <w:marRight w:val="0"/>
              <w:marTop w:val="0"/>
              <w:marBottom w:val="0"/>
              <w:divBdr>
                <w:top w:val="none" w:sz="0" w:space="0" w:color="auto"/>
                <w:left w:val="none" w:sz="0" w:space="0" w:color="auto"/>
                <w:bottom w:val="none" w:sz="0" w:space="0" w:color="auto"/>
                <w:right w:val="none" w:sz="0" w:space="0" w:color="auto"/>
              </w:divBdr>
            </w:div>
            <w:div w:id="333724472">
              <w:marLeft w:val="0"/>
              <w:marRight w:val="0"/>
              <w:marTop w:val="0"/>
              <w:marBottom w:val="0"/>
              <w:divBdr>
                <w:top w:val="none" w:sz="0" w:space="0" w:color="auto"/>
                <w:left w:val="none" w:sz="0" w:space="0" w:color="auto"/>
                <w:bottom w:val="none" w:sz="0" w:space="0" w:color="auto"/>
                <w:right w:val="none" w:sz="0" w:space="0" w:color="auto"/>
              </w:divBdr>
            </w:div>
            <w:div w:id="2031492937">
              <w:marLeft w:val="0"/>
              <w:marRight w:val="0"/>
              <w:marTop w:val="0"/>
              <w:marBottom w:val="0"/>
              <w:divBdr>
                <w:top w:val="none" w:sz="0" w:space="0" w:color="auto"/>
                <w:left w:val="none" w:sz="0" w:space="0" w:color="auto"/>
                <w:bottom w:val="none" w:sz="0" w:space="0" w:color="auto"/>
                <w:right w:val="none" w:sz="0" w:space="0" w:color="auto"/>
              </w:divBdr>
            </w:div>
            <w:div w:id="1262448768">
              <w:marLeft w:val="0"/>
              <w:marRight w:val="0"/>
              <w:marTop w:val="0"/>
              <w:marBottom w:val="0"/>
              <w:divBdr>
                <w:top w:val="none" w:sz="0" w:space="0" w:color="auto"/>
                <w:left w:val="none" w:sz="0" w:space="0" w:color="auto"/>
                <w:bottom w:val="none" w:sz="0" w:space="0" w:color="auto"/>
                <w:right w:val="none" w:sz="0" w:space="0" w:color="auto"/>
              </w:divBdr>
            </w:div>
            <w:div w:id="371153994">
              <w:marLeft w:val="0"/>
              <w:marRight w:val="0"/>
              <w:marTop w:val="0"/>
              <w:marBottom w:val="0"/>
              <w:divBdr>
                <w:top w:val="none" w:sz="0" w:space="0" w:color="auto"/>
                <w:left w:val="none" w:sz="0" w:space="0" w:color="auto"/>
                <w:bottom w:val="none" w:sz="0" w:space="0" w:color="auto"/>
                <w:right w:val="none" w:sz="0" w:space="0" w:color="auto"/>
              </w:divBdr>
            </w:div>
            <w:div w:id="556741521">
              <w:marLeft w:val="0"/>
              <w:marRight w:val="0"/>
              <w:marTop w:val="0"/>
              <w:marBottom w:val="0"/>
              <w:divBdr>
                <w:top w:val="none" w:sz="0" w:space="0" w:color="auto"/>
                <w:left w:val="none" w:sz="0" w:space="0" w:color="auto"/>
                <w:bottom w:val="none" w:sz="0" w:space="0" w:color="auto"/>
                <w:right w:val="none" w:sz="0" w:space="0" w:color="auto"/>
              </w:divBdr>
            </w:div>
            <w:div w:id="1375469723">
              <w:marLeft w:val="0"/>
              <w:marRight w:val="0"/>
              <w:marTop w:val="0"/>
              <w:marBottom w:val="0"/>
              <w:divBdr>
                <w:top w:val="none" w:sz="0" w:space="0" w:color="auto"/>
                <w:left w:val="none" w:sz="0" w:space="0" w:color="auto"/>
                <w:bottom w:val="none" w:sz="0" w:space="0" w:color="auto"/>
                <w:right w:val="none" w:sz="0" w:space="0" w:color="auto"/>
              </w:divBdr>
            </w:div>
            <w:div w:id="1007439871">
              <w:marLeft w:val="0"/>
              <w:marRight w:val="0"/>
              <w:marTop w:val="0"/>
              <w:marBottom w:val="0"/>
              <w:divBdr>
                <w:top w:val="none" w:sz="0" w:space="0" w:color="auto"/>
                <w:left w:val="none" w:sz="0" w:space="0" w:color="auto"/>
                <w:bottom w:val="none" w:sz="0" w:space="0" w:color="auto"/>
                <w:right w:val="none" w:sz="0" w:space="0" w:color="auto"/>
              </w:divBdr>
            </w:div>
            <w:div w:id="176048023">
              <w:marLeft w:val="0"/>
              <w:marRight w:val="0"/>
              <w:marTop w:val="0"/>
              <w:marBottom w:val="0"/>
              <w:divBdr>
                <w:top w:val="none" w:sz="0" w:space="0" w:color="auto"/>
                <w:left w:val="none" w:sz="0" w:space="0" w:color="auto"/>
                <w:bottom w:val="none" w:sz="0" w:space="0" w:color="auto"/>
                <w:right w:val="none" w:sz="0" w:space="0" w:color="auto"/>
              </w:divBdr>
            </w:div>
            <w:div w:id="83502592">
              <w:marLeft w:val="0"/>
              <w:marRight w:val="0"/>
              <w:marTop w:val="0"/>
              <w:marBottom w:val="0"/>
              <w:divBdr>
                <w:top w:val="none" w:sz="0" w:space="0" w:color="auto"/>
                <w:left w:val="none" w:sz="0" w:space="0" w:color="auto"/>
                <w:bottom w:val="none" w:sz="0" w:space="0" w:color="auto"/>
                <w:right w:val="none" w:sz="0" w:space="0" w:color="auto"/>
              </w:divBdr>
            </w:div>
            <w:div w:id="1478648459">
              <w:marLeft w:val="0"/>
              <w:marRight w:val="0"/>
              <w:marTop w:val="0"/>
              <w:marBottom w:val="0"/>
              <w:divBdr>
                <w:top w:val="none" w:sz="0" w:space="0" w:color="auto"/>
                <w:left w:val="none" w:sz="0" w:space="0" w:color="auto"/>
                <w:bottom w:val="none" w:sz="0" w:space="0" w:color="auto"/>
                <w:right w:val="none" w:sz="0" w:space="0" w:color="auto"/>
              </w:divBdr>
            </w:div>
            <w:div w:id="107241825">
              <w:marLeft w:val="0"/>
              <w:marRight w:val="0"/>
              <w:marTop w:val="0"/>
              <w:marBottom w:val="0"/>
              <w:divBdr>
                <w:top w:val="none" w:sz="0" w:space="0" w:color="auto"/>
                <w:left w:val="none" w:sz="0" w:space="0" w:color="auto"/>
                <w:bottom w:val="none" w:sz="0" w:space="0" w:color="auto"/>
                <w:right w:val="none" w:sz="0" w:space="0" w:color="auto"/>
              </w:divBdr>
            </w:div>
            <w:div w:id="1765610005">
              <w:marLeft w:val="0"/>
              <w:marRight w:val="0"/>
              <w:marTop w:val="0"/>
              <w:marBottom w:val="0"/>
              <w:divBdr>
                <w:top w:val="none" w:sz="0" w:space="0" w:color="auto"/>
                <w:left w:val="none" w:sz="0" w:space="0" w:color="auto"/>
                <w:bottom w:val="none" w:sz="0" w:space="0" w:color="auto"/>
                <w:right w:val="none" w:sz="0" w:space="0" w:color="auto"/>
              </w:divBdr>
            </w:div>
            <w:div w:id="705056878">
              <w:marLeft w:val="0"/>
              <w:marRight w:val="0"/>
              <w:marTop w:val="0"/>
              <w:marBottom w:val="0"/>
              <w:divBdr>
                <w:top w:val="none" w:sz="0" w:space="0" w:color="auto"/>
                <w:left w:val="none" w:sz="0" w:space="0" w:color="auto"/>
                <w:bottom w:val="none" w:sz="0" w:space="0" w:color="auto"/>
                <w:right w:val="none" w:sz="0" w:space="0" w:color="auto"/>
              </w:divBdr>
            </w:div>
            <w:div w:id="712310836">
              <w:marLeft w:val="0"/>
              <w:marRight w:val="0"/>
              <w:marTop w:val="0"/>
              <w:marBottom w:val="0"/>
              <w:divBdr>
                <w:top w:val="none" w:sz="0" w:space="0" w:color="auto"/>
                <w:left w:val="none" w:sz="0" w:space="0" w:color="auto"/>
                <w:bottom w:val="none" w:sz="0" w:space="0" w:color="auto"/>
                <w:right w:val="none" w:sz="0" w:space="0" w:color="auto"/>
              </w:divBdr>
            </w:div>
            <w:div w:id="1443912239">
              <w:marLeft w:val="0"/>
              <w:marRight w:val="0"/>
              <w:marTop w:val="0"/>
              <w:marBottom w:val="0"/>
              <w:divBdr>
                <w:top w:val="none" w:sz="0" w:space="0" w:color="auto"/>
                <w:left w:val="none" w:sz="0" w:space="0" w:color="auto"/>
                <w:bottom w:val="none" w:sz="0" w:space="0" w:color="auto"/>
                <w:right w:val="none" w:sz="0" w:space="0" w:color="auto"/>
              </w:divBdr>
            </w:div>
            <w:div w:id="1352760385">
              <w:marLeft w:val="0"/>
              <w:marRight w:val="0"/>
              <w:marTop w:val="0"/>
              <w:marBottom w:val="0"/>
              <w:divBdr>
                <w:top w:val="none" w:sz="0" w:space="0" w:color="auto"/>
                <w:left w:val="none" w:sz="0" w:space="0" w:color="auto"/>
                <w:bottom w:val="none" w:sz="0" w:space="0" w:color="auto"/>
                <w:right w:val="none" w:sz="0" w:space="0" w:color="auto"/>
              </w:divBdr>
            </w:div>
            <w:div w:id="2078893754">
              <w:marLeft w:val="0"/>
              <w:marRight w:val="0"/>
              <w:marTop w:val="0"/>
              <w:marBottom w:val="0"/>
              <w:divBdr>
                <w:top w:val="none" w:sz="0" w:space="0" w:color="auto"/>
                <w:left w:val="none" w:sz="0" w:space="0" w:color="auto"/>
                <w:bottom w:val="none" w:sz="0" w:space="0" w:color="auto"/>
                <w:right w:val="none" w:sz="0" w:space="0" w:color="auto"/>
              </w:divBdr>
            </w:div>
            <w:div w:id="6041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678">
      <w:bodyDiv w:val="1"/>
      <w:marLeft w:val="0"/>
      <w:marRight w:val="0"/>
      <w:marTop w:val="0"/>
      <w:marBottom w:val="0"/>
      <w:divBdr>
        <w:top w:val="none" w:sz="0" w:space="0" w:color="auto"/>
        <w:left w:val="none" w:sz="0" w:space="0" w:color="auto"/>
        <w:bottom w:val="none" w:sz="0" w:space="0" w:color="auto"/>
        <w:right w:val="none" w:sz="0" w:space="0" w:color="auto"/>
      </w:divBdr>
      <w:divsChild>
        <w:div w:id="1776552935">
          <w:marLeft w:val="0"/>
          <w:marRight w:val="0"/>
          <w:marTop w:val="0"/>
          <w:marBottom w:val="0"/>
          <w:divBdr>
            <w:top w:val="none" w:sz="0" w:space="0" w:color="auto"/>
            <w:left w:val="none" w:sz="0" w:space="0" w:color="auto"/>
            <w:bottom w:val="none" w:sz="0" w:space="0" w:color="auto"/>
            <w:right w:val="none" w:sz="0" w:space="0" w:color="auto"/>
          </w:divBdr>
          <w:divsChild>
            <w:div w:id="930548727">
              <w:marLeft w:val="0"/>
              <w:marRight w:val="0"/>
              <w:marTop w:val="0"/>
              <w:marBottom w:val="0"/>
              <w:divBdr>
                <w:top w:val="none" w:sz="0" w:space="0" w:color="auto"/>
                <w:left w:val="none" w:sz="0" w:space="0" w:color="auto"/>
                <w:bottom w:val="none" w:sz="0" w:space="0" w:color="auto"/>
                <w:right w:val="none" w:sz="0" w:space="0" w:color="auto"/>
              </w:divBdr>
            </w:div>
            <w:div w:id="262154410">
              <w:marLeft w:val="0"/>
              <w:marRight w:val="0"/>
              <w:marTop w:val="0"/>
              <w:marBottom w:val="0"/>
              <w:divBdr>
                <w:top w:val="none" w:sz="0" w:space="0" w:color="auto"/>
                <w:left w:val="none" w:sz="0" w:space="0" w:color="auto"/>
                <w:bottom w:val="none" w:sz="0" w:space="0" w:color="auto"/>
                <w:right w:val="none" w:sz="0" w:space="0" w:color="auto"/>
              </w:divBdr>
            </w:div>
            <w:div w:id="343824676">
              <w:marLeft w:val="0"/>
              <w:marRight w:val="0"/>
              <w:marTop w:val="0"/>
              <w:marBottom w:val="0"/>
              <w:divBdr>
                <w:top w:val="none" w:sz="0" w:space="0" w:color="auto"/>
                <w:left w:val="none" w:sz="0" w:space="0" w:color="auto"/>
                <w:bottom w:val="none" w:sz="0" w:space="0" w:color="auto"/>
                <w:right w:val="none" w:sz="0" w:space="0" w:color="auto"/>
              </w:divBdr>
            </w:div>
            <w:div w:id="1774351274">
              <w:marLeft w:val="0"/>
              <w:marRight w:val="0"/>
              <w:marTop w:val="0"/>
              <w:marBottom w:val="0"/>
              <w:divBdr>
                <w:top w:val="none" w:sz="0" w:space="0" w:color="auto"/>
                <w:left w:val="none" w:sz="0" w:space="0" w:color="auto"/>
                <w:bottom w:val="none" w:sz="0" w:space="0" w:color="auto"/>
                <w:right w:val="none" w:sz="0" w:space="0" w:color="auto"/>
              </w:divBdr>
            </w:div>
            <w:div w:id="1711228724">
              <w:marLeft w:val="0"/>
              <w:marRight w:val="0"/>
              <w:marTop w:val="0"/>
              <w:marBottom w:val="0"/>
              <w:divBdr>
                <w:top w:val="none" w:sz="0" w:space="0" w:color="auto"/>
                <w:left w:val="none" w:sz="0" w:space="0" w:color="auto"/>
                <w:bottom w:val="none" w:sz="0" w:space="0" w:color="auto"/>
                <w:right w:val="none" w:sz="0" w:space="0" w:color="auto"/>
              </w:divBdr>
            </w:div>
            <w:div w:id="827207907">
              <w:marLeft w:val="0"/>
              <w:marRight w:val="0"/>
              <w:marTop w:val="0"/>
              <w:marBottom w:val="0"/>
              <w:divBdr>
                <w:top w:val="none" w:sz="0" w:space="0" w:color="auto"/>
                <w:left w:val="none" w:sz="0" w:space="0" w:color="auto"/>
                <w:bottom w:val="none" w:sz="0" w:space="0" w:color="auto"/>
                <w:right w:val="none" w:sz="0" w:space="0" w:color="auto"/>
              </w:divBdr>
            </w:div>
            <w:div w:id="145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6226">
      <w:bodyDiv w:val="1"/>
      <w:marLeft w:val="0"/>
      <w:marRight w:val="0"/>
      <w:marTop w:val="0"/>
      <w:marBottom w:val="0"/>
      <w:divBdr>
        <w:top w:val="none" w:sz="0" w:space="0" w:color="auto"/>
        <w:left w:val="none" w:sz="0" w:space="0" w:color="auto"/>
        <w:bottom w:val="none" w:sz="0" w:space="0" w:color="auto"/>
        <w:right w:val="none" w:sz="0" w:space="0" w:color="auto"/>
      </w:divBdr>
      <w:divsChild>
        <w:div w:id="1449809493">
          <w:marLeft w:val="0"/>
          <w:marRight w:val="0"/>
          <w:marTop w:val="0"/>
          <w:marBottom w:val="0"/>
          <w:divBdr>
            <w:top w:val="none" w:sz="0" w:space="0" w:color="auto"/>
            <w:left w:val="none" w:sz="0" w:space="0" w:color="auto"/>
            <w:bottom w:val="none" w:sz="0" w:space="0" w:color="auto"/>
            <w:right w:val="none" w:sz="0" w:space="0" w:color="auto"/>
          </w:divBdr>
          <w:divsChild>
            <w:div w:id="1773090743">
              <w:marLeft w:val="0"/>
              <w:marRight w:val="0"/>
              <w:marTop w:val="0"/>
              <w:marBottom w:val="0"/>
              <w:divBdr>
                <w:top w:val="none" w:sz="0" w:space="0" w:color="auto"/>
                <w:left w:val="none" w:sz="0" w:space="0" w:color="auto"/>
                <w:bottom w:val="none" w:sz="0" w:space="0" w:color="auto"/>
                <w:right w:val="none" w:sz="0" w:space="0" w:color="auto"/>
              </w:divBdr>
            </w:div>
            <w:div w:id="2143955802">
              <w:marLeft w:val="0"/>
              <w:marRight w:val="0"/>
              <w:marTop w:val="0"/>
              <w:marBottom w:val="0"/>
              <w:divBdr>
                <w:top w:val="none" w:sz="0" w:space="0" w:color="auto"/>
                <w:left w:val="none" w:sz="0" w:space="0" w:color="auto"/>
                <w:bottom w:val="none" w:sz="0" w:space="0" w:color="auto"/>
                <w:right w:val="none" w:sz="0" w:space="0" w:color="auto"/>
              </w:divBdr>
            </w:div>
            <w:div w:id="976765377">
              <w:marLeft w:val="0"/>
              <w:marRight w:val="0"/>
              <w:marTop w:val="0"/>
              <w:marBottom w:val="0"/>
              <w:divBdr>
                <w:top w:val="none" w:sz="0" w:space="0" w:color="auto"/>
                <w:left w:val="none" w:sz="0" w:space="0" w:color="auto"/>
                <w:bottom w:val="none" w:sz="0" w:space="0" w:color="auto"/>
                <w:right w:val="none" w:sz="0" w:space="0" w:color="auto"/>
              </w:divBdr>
            </w:div>
            <w:div w:id="785125558">
              <w:marLeft w:val="0"/>
              <w:marRight w:val="0"/>
              <w:marTop w:val="0"/>
              <w:marBottom w:val="0"/>
              <w:divBdr>
                <w:top w:val="none" w:sz="0" w:space="0" w:color="auto"/>
                <w:left w:val="none" w:sz="0" w:space="0" w:color="auto"/>
                <w:bottom w:val="none" w:sz="0" w:space="0" w:color="auto"/>
                <w:right w:val="none" w:sz="0" w:space="0" w:color="auto"/>
              </w:divBdr>
            </w:div>
            <w:div w:id="441532710">
              <w:marLeft w:val="0"/>
              <w:marRight w:val="0"/>
              <w:marTop w:val="0"/>
              <w:marBottom w:val="0"/>
              <w:divBdr>
                <w:top w:val="none" w:sz="0" w:space="0" w:color="auto"/>
                <w:left w:val="none" w:sz="0" w:space="0" w:color="auto"/>
                <w:bottom w:val="none" w:sz="0" w:space="0" w:color="auto"/>
                <w:right w:val="none" w:sz="0" w:space="0" w:color="auto"/>
              </w:divBdr>
            </w:div>
            <w:div w:id="1573464262">
              <w:marLeft w:val="0"/>
              <w:marRight w:val="0"/>
              <w:marTop w:val="0"/>
              <w:marBottom w:val="0"/>
              <w:divBdr>
                <w:top w:val="none" w:sz="0" w:space="0" w:color="auto"/>
                <w:left w:val="none" w:sz="0" w:space="0" w:color="auto"/>
                <w:bottom w:val="none" w:sz="0" w:space="0" w:color="auto"/>
                <w:right w:val="none" w:sz="0" w:space="0" w:color="auto"/>
              </w:divBdr>
            </w:div>
            <w:div w:id="1159076264">
              <w:marLeft w:val="0"/>
              <w:marRight w:val="0"/>
              <w:marTop w:val="0"/>
              <w:marBottom w:val="0"/>
              <w:divBdr>
                <w:top w:val="none" w:sz="0" w:space="0" w:color="auto"/>
                <w:left w:val="none" w:sz="0" w:space="0" w:color="auto"/>
                <w:bottom w:val="none" w:sz="0" w:space="0" w:color="auto"/>
                <w:right w:val="none" w:sz="0" w:space="0" w:color="auto"/>
              </w:divBdr>
            </w:div>
            <w:div w:id="1109013631">
              <w:marLeft w:val="0"/>
              <w:marRight w:val="0"/>
              <w:marTop w:val="0"/>
              <w:marBottom w:val="0"/>
              <w:divBdr>
                <w:top w:val="none" w:sz="0" w:space="0" w:color="auto"/>
                <w:left w:val="none" w:sz="0" w:space="0" w:color="auto"/>
                <w:bottom w:val="none" w:sz="0" w:space="0" w:color="auto"/>
                <w:right w:val="none" w:sz="0" w:space="0" w:color="auto"/>
              </w:divBdr>
            </w:div>
            <w:div w:id="1916013939">
              <w:marLeft w:val="0"/>
              <w:marRight w:val="0"/>
              <w:marTop w:val="0"/>
              <w:marBottom w:val="0"/>
              <w:divBdr>
                <w:top w:val="none" w:sz="0" w:space="0" w:color="auto"/>
                <w:left w:val="none" w:sz="0" w:space="0" w:color="auto"/>
                <w:bottom w:val="none" w:sz="0" w:space="0" w:color="auto"/>
                <w:right w:val="none" w:sz="0" w:space="0" w:color="auto"/>
              </w:divBdr>
            </w:div>
            <w:div w:id="35467458">
              <w:marLeft w:val="0"/>
              <w:marRight w:val="0"/>
              <w:marTop w:val="0"/>
              <w:marBottom w:val="0"/>
              <w:divBdr>
                <w:top w:val="none" w:sz="0" w:space="0" w:color="auto"/>
                <w:left w:val="none" w:sz="0" w:space="0" w:color="auto"/>
                <w:bottom w:val="none" w:sz="0" w:space="0" w:color="auto"/>
                <w:right w:val="none" w:sz="0" w:space="0" w:color="auto"/>
              </w:divBdr>
            </w:div>
            <w:div w:id="456602837">
              <w:marLeft w:val="0"/>
              <w:marRight w:val="0"/>
              <w:marTop w:val="0"/>
              <w:marBottom w:val="0"/>
              <w:divBdr>
                <w:top w:val="none" w:sz="0" w:space="0" w:color="auto"/>
                <w:left w:val="none" w:sz="0" w:space="0" w:color="auto"/>
                <w:bottom w:val="none" w:sz="0" w:space="0" w:color="auto"/>
                <w:right w:val="none" w:sz="0" w:space="0" w:color="auto"/>
              </w:divBdr>
            </w:div>
            <w:div w:id="1892383113">
              <w:marLeft w:val="0"/>
              <w:marRight w:val="0"/>
              <w:marTop w:val="0"/>
              <w:marBottom w:val="0"/>
              <w:divBdr>
                <w:top w:val="none" w:sz="0" w:space="0" w:color="auto"/>
                <w:left w:val="none" w:sz="0" w:space="0" w:color="auto"/>
                <w:bottom w:val="none" w:sz="0" w:space="0" w:color="auto"/>
                <w:right w:val="none" w:sz="0" w:space="0" w:color="auto"/>
              </w:divBdr>
            </w:div>
            <w:div w:id="456803467">
              <w:marLeft w:val="0"/>
              <w:marRight w:val="0"/>
              <w:marTop w:val="0"/>
              <w:marBottom w:val="0"/>
              <w:divBdr>
                <w:top w:val="none" w:sz="0" w:space="0" w:color="auto"/>
                <w:left w:val="none" w:sz="0" w:space="0" w:color="auto"/>
                <w:bottom w:val="none" w:sz="0" w:space="0" w:color="auto"/>
                <w:right w:val="none" w:sz="0" w:space="0" w:color="auto"/>
              </w:divBdr>
            </w:div>
            <w:div w:id="874151412">
              <w:marLeft w:val="0"/>
              <w:marRight w:val="0"/>
              <w:marTop w:val="0"/>
              <w:marBottom w:val="0"/>
              <w:divBdr>
                <w:top w:val="none" w:sz="0" w:space="0" w:color="auto"/>
                <w:left w:val="none" w:sz="0" w:space="0" w:color="auto"/>
                <w:bottom w:val="none" w:sz="0" w:space="0" w:color="auto"/>
                <w:right w:val="none" w:sz="0" w:space="0" w:color="auto"/>
              </w:divBdr>
            </w:div>
            <w:div w:id="716710440">
              <w:marLeft w:val="0"/>
              <w:marRight w:val="0"/>
              <w:marTop w:val="0"/>
              <w:marBottom w:val="0"/>
              <w:divBdr>
                <w:top w:val="none" w:sz="0" w:space="0" w:color="auto"/>
                <w:left w:val="none" w:sz="0" w:space="0" w:color="auto"/>
                <w:bottom w:val="none" w:sz="0" w:space="0" w:color="auto"/>
                <w:right w:val="none" w:sz="0" w:space="0" w:color="auto"/>
              </w:divBdr>
            </w:div>
            <w:div w:id="1996686752">
              <w:marLeft w:val="0"/>
              <w:marRight w:val="0"/>
              <w:marTop w:val="0"/>
              <w:marBottom w:val="0"/>
              <w:divBdr>
                <w:top w:val="none" w:sz="0" w:space="0" w:color="auto"/>
                <w:left w:val="none" w:sz="0" w:space="0" w:color="auto"/>
                <w:bottom w:val="none" w:sz="0" w:space="0" w:color="auto"/>
                <w:right w:val="none" w:sz="0" w:space="0" w:color="auto"/>
              </w:divBdr>
            </w:div>
            <w:div w:id="1452092006">
              <w:marLeft w:val="0"/>
              <w:marRight w:val="0"/>
              <w:marTop w:val="0"/>
              <w:marBottom w:val="0"/>
              <w:divBdr>
                <w:top w:val="none" w:sz="0" w:space="0" w:color="auto"/>
                <w:left w:val="none" w:sz="0" w:space="0" w:color="auto"/>
                <w:bottom w:val="none" w:sz="0" w:space="0" w:color="auto"/>
                <w:right w:val="none" w:sz="0" w:space="0" w:color="auto"/>
              </w:divBdr>
            </w:div>
            <w:div w:id="754471202">
              <w:marLeft w:val="0"/>
              <w:marRight w:val="0"/>
              <w:marTop w:val="0"/>
              <w:marBottom w:val="0"/>
              <w:divBdr>
                <w:top w:val="none" w:sz="0" w:space="0" w:color="auto"/>
                <w:left w:val="none" w:sz="0" w:space="0" w:color="auto"/>
                <w:bottom w:val="none" w:sz="0" w:space="0" w:color="auto"/>
                <w:right w:val="none" w:sz="0" w:space="0" w:color="auto"/>
              </w:divBdr>
            </w:div>
            <w:div w:id="427622544">
              <w:marLeft w:val="0"/>
              <w:marRight w:val="0"/>
              <w:marTop w:val="0"/>
              <w:marBottom w:val="0"/>
              <w:divBdr>
                <w:top w:val="none" w:sz="0" w:space="0" w:color="auto"/>
                <w:left w:val="none" w:sz="0" w:space="0" w:color="auto"/>
                <w:bottom w:val="none" w:sz="0" w:space="0" w:color="auto"/>
                <w:right w:val="none" w:sz="0" w:space="0" w:color="auto"/>
              </w:divBdr>
            </w:div>
            <w:div w:id="746460964">
              <w:marLeft w:val="0"/>
              <w:marRight w:val="0"/>
              <w:marTop w:val="0"/>
              <w:marBottom w:val="0"/>
              <w:divBdr>
                <w:top w:val="none" w:sz="0" w:space="0" w:color="auto"/>
                <w:left w:val="none" w:sz="0" w:space="0" w:color="auto"/>
                <w:bottom w:val="none" w:sz="0" w:space="0" w:color="auto"/>
                <w:right w:val="none" w:sz="0" w:space="0" w:color="auto"/>
              </w:divBdr>
            </w:div>
            <w:div w:id="1435859381">
              <w:marLeft w:val="0"/>
              <w:marRight w:val="0"/>
              <w:marTop w:val="0"/>
              <w:marBottom w:val="0"/>
              <w:divBdr>
                <w:top w:val="none" w:sz="0" w:space="0" w:color="auto"/>
                <w:left w:val="none" w:sz="0" w:space="0" w:color="auto"/>
                <w:bottom w:val="none" w:sz="0" w:space="0" w:color="auto"/>
                <w:right w:val="none" w:sz="0" w:space="0" w:color="auto"/>
              </w:divBdr>
            </w:div>
            <w:div w:id="1265572143">
              <w:marLeft w:val="0"/>
              <w:marRight w:val="0"/>
              <w:marTop w:val="0"/>
              <w:marBottom w:val="0"/>
              <w:divBdr>
                <w:top w:val="none" w:sz="0" w:space="0" w:color="auto"/>
                <w:left w:val="none" w:sz="0" w:space="0" w:color="auto"/>
                <w:bottom w:val="none" w:sz="0" w:space="0" w:color="auto"/>
                <w:right w:val="none" w:sz="0" w:space="0" w:color="auto"/>
              </w:divBdr>
            </w:div>
            <w:div w:id="494418870">
              <w:marLeft w:val="0"/>
              <w:marRight w:val="0"/>
              <w:marTop w:val="0"/>
              <w:marBottom w:val="0"/>
              <w:divBdr>
                <w:top w:val="none" w:sz="0" w:space="0" w:color="auto"/>
                <w:left w:val="none" w:sz="0" w:space="0" w:color="auto"/>
                <w:bottom w:val="none" w:sz="0" w:space="0" w:color="auto"/>
                <w:right w:val="none" w:sz="0" w:space="0" w:color="auto"/>
              </w:divBdr>
            </w:div>
            <w:div w:id="1172253735">
              <w:marLeft w:val="0"/>
              <w:marRight w:val="0"/>
              <w:marTop w:val="0"/>
              <w:marBottom w:val="0"/>
              <w:divBdr>
                <w:top w:val="none" w:sz="0" w:space="0" w:color="auto"/>
                <w:left w:val="none" w:sz="0" w:space="0" w:color="auto"/>
                <w:bottom w:val="none" w:sz="0" w:space="0" w:color="auto"/>
                <w:right w:val="none" w:sz="0" w:space="0" w:color="auto"/>
              </w:divBdr>
            </w:div>
            <w:div w:id="1713185563">
              <w:marLeft w:val="0"/>
              <w:marRight w:val="0"/>
              <w:marTop w:val="0"/>
              <w:marBottom w:val="0"/>
              <w:divBdr>
                <w:top w:val="none" w:sz="0" w:space="0" w:color="auto"/>
                <w:left w:val="none" w:sz="0" w:space="0" w:color="auto"/>
                <w:bottom w:val="none" w:sz="0" w:space="0" w:color="auto"/>
                <w:right w:val="none" w:sz="0" w:space="0" w:color="auto"/>
              </w:divBdr>
            </w:div>
            <w:div w:id="1268925460">
              <w:marLeft w:val="0"/>
              <w:marRight w:val="0"/>
              <w:marTop w:val="0"/>
              <w:marBottom w:val="0"/>
              <w:divBdr>
                <w:top w:val="none" w:sz="0" w:space="0" w:color="auto"/>
                <w:left w:val="none" w:sz="0" w:space="0" w:color="auto"/>
                <w:bottom w:val="none" w:sz="0" w:space="0" w:color="auto"/>
                <w:right w:val="none" w:sz="0" w:space="0" w:color="auto"/>
              </w:divBdr>
            </w:div>
            <w:div w:id="1570922021">
              <w:marLeft w:val="0"/>
              <w:marRight w:val="0"/>
              <w:marTop w:val="0"/>
              <w:marBottom w:val="0"/>
              <w:divBdr>
                <w:top w:val="none" w:sz="0" w:space="0" w:color="auto"/>
                <w:left w:val="none" w:sz="0" w:space="0" w:color="auto"/>
                <w:bottom w:val="none" w:sz="0" w:space="0" w:color="auto"/>
                <w:right w:val="none" w:sz="0" w:space="0" w:color="auto"/>
              </w:divBdr>
            </w:div>
            <w:div w:id="1479419638">
              <w:marLeft w:val="0"/>
              <w:marRight w:val="0"/>
              <w:marTop w:val="0"/>
              <w:marBottom w:val="0"/>
              <w:divBdr>
                <w:top w:val="none" w:sz="0" w:space="0" w:color="auto"/>
                <w:left w:val="none" w:sz="0" w:space="0" w:color="auto"/>
                <w:bottom w:val="none" w:sz="0" w:space="0" w:color="auto"/>
                <w:right w:val="none" w:sz="0" w:space="0" w:color="auto"/>
              </w:divBdr>
            </w:div>
            <w:div w:id="979506274">
              <w:marLeft w:val="0"/>
              <w:marRight w:val="0"/>
              <w:marTop w:val="0"/>
              <w:marBottom w:val="0"/>
              <w:divBdr>
                <w:top w:val="none" w:sz="0" w:space="0" w:color="auto"/>
                <w:left w:val="none" w:sz="0" w:space="0" w:color="auto"/>
                <w:bottom w:val="none" w:sz="0" w:space="0" w:color="auto"/>
                <w:right w:val="none" w:sz="0" w:space="0" w:color="auto"/>
              </w:divBdr>
            </w:div>
            <w:div w:id="259997300">
              <w:marLeft w:val="0"/>
              <w:marRight w:val="0"/>
              <w:marTop w:val="0"/>
              <w:marBottom w:val="0"/>
              <w:divBdr>
                <w:top w:val="none" w:sz="0" w:space="0" w:color="auto"/>
                <w:left w:val="none" w:sz="0" w:space="0" w:color="auto"/>
                <w:bottom w:val="none" w:sz="0" w:space="0" w:color="auto"/>
                <w:right w:val="none" w:sz="0" w:space="0" w:color="auto"/>
              </w:divBdr>
            </w:div>
            <w:div w:id="2111732296">
              <w:marLeft w:val="0"/>
              <w:marRight w:val="0"/>
              <w:marTop w:val="0"/>
              <w:marBottom w:val="0"/>
              <w:divBdr>
                <w:top w:val="none" w:sz="0" w:space="0" w:color="auto"/>
                <w:left w:val="none" w:sz="0" w:space="0" w:color="auto"/>
                <w:bottom w:val="none" w:sz="0" w:space="0" w:color="auto"/>
                <w:right w:val="none" w:sz="0" w:space="0" w:color="auto"/>
              </w:divBdr>
            </w:div>
            <w:div w:id="1272861554">
              <w:marLeft w:val="0"/>
              <w:marRight w:val="0"/>
              <w:marTop w:val="0"/>
              <w:marBottom w:val="0"/>
              <w:divBdr>
                <w:top w:val="none" w:sz="0" w:space="0" w:color="auto"/>
                <w:left w:val="none" w:sz="0" w:space="0" w:color="auto"/>
                <w:bottom w:val="none" w:sz="0" w:space="0" w:color="auto"/>
                <w:right w:val="none" w:sz="0" w:space="0" w:color="auto"/>
              </w:divBdr>
            </w:div>
            <w:div w:id="1274896712">
              <w:marLeft w:val="0"/>
              <w:marRight w:val="0"/>
              <w:marTop w:val="0"/>
              <w:marBottom w:val="0"/>
              <w:divBdr>
                <w:top w:val="none" w:sz="0" w:space="0" w:color="auto"/>
                <w:left w:val="none" w:sz="0" w:space="0" w:color="auto"/>
                <w:bottom w:val="none" w:sz="0" w:space="0" w:color="auto"/>
                <w:right w:val="none" w:sz="0" w:space="0" w:color="auto"/>
              </w:divBdr>
            </w:div>
            <w:div w:id="987630562">
              <w:marLeft w:val="0"/>
              <w:marRight w:val="0"/>
              <w:marTop w:val="0"/>
              <w:marBottom w:val="0"/>
              <w:divBdr>
                <w:top w:val="none" w:sz="0" w:space="0" w:color="auto"/>
                <w:left w:val="none" w:sz="0" w:space="0" w:color="auto"/>
                <w:bottom w:val="none" w:sz="0" w:space="0" w:color="auto"/>
                <w:right w:val="none" w:sz="0" w:space="0" w:color="auto"/>
              </w:divBdr>
            </w:div>
            <w:div w:id="1598370780">
              <w:marLeft w:val="0"/>
              <w:marRight w:val="0"/>
              <w:marTop w:val="0"/>
              <w:marBottom w:val="0"/>
              <w:divBdr>
                <w:top w:val="none" w:sz="0" w:space="0" w:color="auto"/>
                <w:left w:val="none" w:sz="0" w:space="0" w:color="auto"/>
                <w:bottom w:val="none" w:sz="0" w:space="0" w:color="auto"/>
                <w:right w:val="none" w:sz="0" w:space="0" w:color="auto"/>
              </w:divBdr>
            </w:div>
            <w:div w:id="599921647">
              <w:marLeft w:val="0"/>
              <w:marRight w:val="0"/>
              <w:marTop w:val="0"/>
              <w:marBottom w:val="0"/>
              <w:divBdr>
                <w:top w:val="none" w:sz="0" w:space="0" w:color="auto"/>
                <w:left w:val="none" w:sz="0" w:space="0" w:color="auto"/>
                <w:bottom w:val="none" w:sz="0" w:space="0" w:color="auto"/>
                <w:right w:val="none" w:sz="0" w:space="0" w:color="auto"/>
              </w:divBdr>
            </w:div>
            <w:div w:id="1060128085">
              <w:marLeft w:val="0"/>
              <w:marRight w:val="0"/>
              <w:marTop w:val="0"/>
              <w:marBottom w:val="0"/>
              <w:divBdr>
                <w:top w:val="none" w:sz="0" w:space="0" w:color="auto"/>
                <w:left w:val="none" w:sz="0" w:space="0" w:color="auto"/>
                <w:bottom w:val="none" w:sz="0" w:space="0" w:color="auto"/>
                <w:right w:val="none" w:sz="0" w:space="0" w:color="auto"/>
              </w:divBdr>
            </w:div>
            <w:div w:id="1774204942">
              <w:marLeft w:val="0"/>
              <w:marRight w:val="0"/>
              <w:marTop w:val="0"/>
              <w:marBottom w:val="0"/>
              <w:divBdr>
                <w:top w:val="none" w:sz="0" w:space="0" w:color="auto"/>
                <w:left w:val="none" w:sz="0" w:space="0" w:color="auto"/>
                <w:bottom w:val="none" w:sz="0" w:space="0" w:color="auto"/>
                <w:right w:val="none" w:sz="0" w:space="0" w:color="auto"/>
              </w:divBdr>
            </w:div>
            <w:div w:id="215093748">
              <w:marLeft w:val="0"/>
              <w:marRight w:val="0"/>
              <w:marTop w:val="0"/>
              <w:marBottom w:val="0"/>
              <w:divBdr>
                <w:top w:val="none" w:sz="0" w:space="0" w:color="auto"/>
                <w:left w:val="none" w:sz="0" w:space="0" w:color="auto"/>
                <w:bottom w:val="none" w:sz="0" w:space="0" w:color="auto"/>
                <w:right w:val="none" w:sz="0" w:space="0" w:color="auto"/>
              </w:divBdr>
            </w:div>
            <w:div w:id="1411654089">
              <w:marLeft w:val="0"/>
              <w:marRight w:val="0"/>
              <w:marTop w:val="0"/>
              <w:marBottom w:val="0"/>
              <w:divBdr>
                <w:top w:val="none" w:sz="0" w:space="0" w:color="auto"/>
                <w:left w:val="none" w:sz="0" w:space="0" w:color="auto"/>
                <w:bottom w:val="none" w:sz="0" w:space="0" w:color="auto"/>
                <w:right w:val="none" w:sz="0" w:space="0" w:color="auto"/>
              </w:divBdr>
            </w:div>
            <w:div w:id="723218884">
              <w:marLeft w:val="0"/>
              <w:marRight w:val="0"/>
              <w:marTop w:val="0"/>
              <w:marBottom w:val="0"/>
              <w:divBdr>
                <w:top w:val="none" w:sz="0" w:space="0" w:color="auto"/>
                <w:left w:val="none" w:sz="0" w:space="0" w:color="auto"/>
                <w:bottom w:val="none" w:sz="0" w:space="0" w:color="auto"/>
                <w:right w:val="none" w:sz="0" w:space="0" w:color="auto"/>
              </w:divBdr>
            </w:div>
            <w:div w:id="595404440">
              <w:marLeft w:val="0"/>
              <w:marRight w:val="0"/>
              <w:marTop w:val="0"/>
              <w:marBottom w:val="0"/>
              <w:divBdr>
                <w:top w:val="none" w:sz="0" w:space="0" w:color="auto"/>
                <w:left w:val="none" w:sz="0" w:space="0" w:color="auto"/>
                <w:bottom w:val="none" w:sz="0" w:space="0" w:color="auto"/>
                <w:right w:val="none" w:sz="0" w:space="0" w:color="auto"/>
              </w:divBdr>
            </w:div>
            <w:div w:id="882837275">
              <w:marLeft w:val="0"/>
              <w:marRight w:val="0"/>
              <w:marTop w:val="0"/>
              <w:marBottom w:val="0"/>
              <w:divBdr>
                <w:top w:val="none" w:sz="0" w:space="0" w:color="auto"/>
                <w:left w:val="none" w:sz="0" w:space="0" w:color="auto"/>
                <w:bottom w:val="none" w:sz="0" w:space="0" w:color="auto"/>
                <w:right w:val="none" w:sz="0" w:space="0" w:color="auto"/>
              </w:divBdr>
            </w:div>
            <w:div w:id="274294435">
              <w:marLeft w:val="0"/>
              <w:marRight w:val="0"/>
              <w:marTop w:val="0"/>
              <w:marBottom w:val="0"/>
              <w:divBdr>
                <w:top w:val="none" w:sz="0" w:space="0" w:color="auto"/>
                <w:left w:val="none" w:sz="0" w:space="0" w:color="auto"/>
                <w:bottom w:val="none" w:sz="0" w:space="0" w:color="auto"/>
                <w:right w:val="none" w:sz="0" w:space="0" w:color="auto"/>
              </w:divBdr>
            </w:div>
            <w:div w:id="776102828">
              <w:marLeft w:val="0"/>
              <w:marRight w:val="0"/>
              <w:marTop w:val="0"/>
              <w:marBottom w:val="0"/>
              <w:divBdr>
                <w:top w:val="none" w:sz="0" w:space="0" w:color="auto"/>
                <w:left w:val="none" w:sz="0" w:space="0" w:color="auto"/>
                <w:bottom w:val="none" w:sz="0" w:space="0" w:color="auto"/>
                <w:right w:val="none" w:sz="0" w:space="0" w:color="auto"/>
              </w:divBdr>
            </w:div>
            <w:div w:id="1855999653">
              <w:marLeft w:val="0"/>
              <w:marRight w:val="0"/>
              <w:marTop w:val="0"/>
              <w:marBottom w:val="0"/>
              <w:divBdr>
                <w:top w:val="none" w:sz="0" w:space="0" w:color="auto"/>
                <w:left w:val="none" w:sz="0" w:space="0" w:color="auto"/>
                <w:bottom w:val="none" w:sz="0" w:space="0" w:color="auto"/>
                <w:right w:val="none" w:sz="0" w:space="0" w:color="auto"/>
              </w:divBdr>
            </w:div>
            <w:div w:id="688340700">
              <w:marLeft w:val="0"/>
              <w:marRight w:val="0"/>
              <w:marTop w:val="0"/>
              <w:marBottom w:val="0"/>
              <w:divBdr>
                <w:top w:val="none" w:sz="0" w:space="0" w:color="auto"/>
                <w:left w:val="none" w:sz="0" w:space="0" w:color="auto"/>
                <w:bottom w:val="none" w:sz="0" w:space="0" w:color="auto"/>
                <w:right w:val="none" w:sz="0" w:space="0" w:color="auto"/>
              </w:divBdr>
            </w:div>
            <w:div w:id="436367401">
              <w:marLeft w:val="0"/>
              <w:marRight w:val="0"/>
              <w:marTop w:val="0"/>
              <w:marBottom w:val="0"/>
              <w:divBdr>
                <w:top w:val="none" w:sz="0" w:space="0" w:color="auto"/>
                <w:left w:val="none" w:sz="0" w:space="0" w:color="auto"/>
                <w:bottom w:val="none" w:sz="0" w:space="0" w:color="auto"/>
                <w:right w:val="none" w:sz="0" w:space="0" w:color="auto"/>
              </w:divBdr>
            </w:div>
            <w:div w:id="31198189">
              <w:marLeft w:val="0"/>
              <w:marRight w:val="0"/>
              <w:marTop w:val="0"/>
              <w:marBottom w:val="0"/>
              <w:divBdr>
                <w:top w:val="none" w:sz="0" w:space="0" w:color="auto"/>
                <w:left w:val="none" w:sz="0" w:space="0" w:color="auto"/>
                <w:bottom w:val="none" w:sz="0" w:space="0" w:color="auto"/>
                <w:right w:val="none" w:sz="0" w:space="0" w:color="auto"/>
              </w:divBdr>
            </w:div>
            <w:div w:id="4678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4252">
      <w:bodyDiv w:val="1"/>
      <w:marLeft w:val="0"/>
      <w:marRight w:val="0"/>
      <w:marTop w:val="0"/>
      <w:marBottom w:val="0"/>
      <w:divBdr>
        <w:top w:val="none" w:sz="0" w:space="0" w:color="auto"/>
        <w:left w:val="none" w:sz="0" w:space="0" w:color="auto"/>
        <w:bottom w:val="none" w:sz="0" w:space="0" w:color="auto"/>
        <w:right w:val="none" w:sz="0" w:space="0" w:color="auto"/>
      </w:divBdr>
      <w:divsChild>
        <w:div w:id="742993317">
          <w:marLeft w:val="0"/>
          <w:marRight w:val="0"/>
          <w:marTop w:val="0"/>
          <w:marBottom w:val="0"/>
          <w:divBdr>
            <w:top w:val="none" w:sz="0" w:space="0" w:color="auto"/>
            <w:left w:val="none" w:sz="0" w:space="0" w:color="auto"/>
            <w:bottom w:val="none" w:sz="0" w:space="0" w:color="auto"/>
            <w:right w:val="none" w:sz="0" w:space="0" w:color="auto"/>
          </w:divBdr>
          <w:divsChild>
            <w:div w:id="3327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6594">
      <w:bodyDiv w:val="1"/>
      <w:marLeft w:val="0"/>
      <w:marRight w:val="0"/>
      <w:marTop w:val="0"/>
      <w:marBottom w:val="0"/>
      <w:divBdr>
        <w:top w:val="none" w:sz="0" w:space="0" w:color="auto"/>
        <w:left w:val="none" w:sz="0" w:space="0" w:color="auto"/>
        <w:bottom w:val="none" w:sz="0" w:space="0" w:color="auto"/>
        <w:right w:val="none" w:sz="0" w:space="0" w:color="auto"/>
      </w:divBdr>
    </w:div>
    <w:div w:id="558172256">
      <w:bodyDiv w:val="1"/>
      <w:marLeft w:val="0"/>
      <w:marRight w:val="0"/>
      <w:marTop w:val="0"/>
      <w:marBottom w:val="0"/>
      <w:divBdr>
        <w:top w:val="none" w:sz="0" w:space="0" w:color="auto"/>
        <w:left w:val="none" w:sz="0" w:space="0" w:color="auto"/>
        <w:bottom w:val="none" w:sz="0" w:space="0" w:color="auto"/>
        <w:right w:val="none" w:sz="0" w:space="0" w:color="auto"/>
      </w:divBdr>
      <w:divsChild>
        <w:div w:id="1197546746">
          <w:marLeft w:val="0"/>
          <w:marRight w:val="0"/>
          <w:marTop w:val="0"/>
          <w:marBottom w:val="0"/>
          <w:divBdr>
            <w:top w:val="none" w:sz="0" w:space="0" w:color="auto"/>
            <w:left w:val="none" w:sz="0" w:space="0" w:color="auto"/>
            <w:bottom w:val="none" w:sz="0" w:space="0" w:color="auto"/>
            <w:right w:val="none" w:sz="0" w:space="0" w:color="auto"/>
          </w:divBdr>
          <w:divsChild>
            <w:div w:id="2056614235">
              <w:marLeft w:val="0"/>
              <w:marRight w:val="0"/>
              <w:marTop w:val="0"/>
              <w:marBottom w:val="0"/>
              <w:divBdr>
                <w:top w:val="none" w:sz="0" w:space="0" w:color="auto"/>
                <w:left w:val="none" w:sz="0" w:space="0" w:color="auto"/>
                <w:bottom w:val="none" w:sz="0" w:space="0" w:color="auto"/>
                <w:right w:val="none" w:sz="0" w:space="0" w:color="auto"/>
              </w:divBdr>
            </w:div>
            <w:div w:id="1526940028">
              <w:marLeft w:val="0"/>
              <w:marRight w:val="0"/>
              <w:marTop w:val="0"/>
              <w:marBottom w:val="0"/>
              <w:divBdr>
                <w:top w:val="none" w:sz="0" w:space="0" w:color="auto"/>
                <w:left w:val="none" w:sz="0" w:space="0" w:color="auto"/>
                <w:bottom w:val="none" w:sz="0" w:space="0" w:color="auto"/>
                <w:right w:val="none" w:sz="0" w:space="0" w:color="auto"/>
              </w:divBdr>
            </w:div>
            <w:div w:id="1101072199">
              <w:marLeft w:val="0"/>
              <w:marRight w:val="0"/>
              <w:marTop w:val="0"/>
              <w:marBottom w:val="0"/>
              <w:divBdr>
                <w:top w:val="none" w:sz="0" w:space="0" w:color="auto"/>
                <w:left w:val="none" w:sz="0" w:space="0" w:color="auto"/>
                <w:bottom w:val="none" w:sz="0" w:space="0" w:color="auto"/>
                <w:right w:val="none" w:sz="0" w:space="0" w:color="auto"/>
              </w:divBdr>
            </w:div>
            <w:div w:id="857500494">
              <w:marLeft w:val="0"/>
              <w:marRight w:val="0"/>
              <w:marTop w:val="0"/>
              <w:marBottom w:val="0"/>
              <w:divBdr>
                <w:top w:val="none" w:sz="0" w:space="0" w:color="auto"/>
                <w:left w:val="none" w:sz="0" w:space="0" w:color="auto"/>
                <w:bottom w:val="none" w:sz="0" w:space="0" w:color="auto"/>
                <w:right w:val="none" w:sz="0" w:space="0" w:color="auto"/>
              </w:divBdr>
            </w:div>
            <w:div w:id="706029542">
              <w:marLeft w:val="0"/>
              <w:marRight w:val="0"/>
              <w:marTop w:val="0"/>
              <w:marBottom w:val="0"/>
              <w:divBdr>
                <w:top w:val="none" w:sz="0" w:space="0" w:color="auto"/>
                <w:left w:val="none" w:sz="0" w:space="0" w:color="auto"/>
                <w:bottom w:val="none" w:sz="0" w:space="0" w:color="auto"/>
                <w:right w:val="none" w:sz="0" w:space="0" w:color="auto"/>
              </w:divBdr>
            </w:div>
            <w:div w:id="673806743">
              <w:marLeft w:val="0"/>
              <w:marRight w:val="0"/>
              <w:marTop w:val="0"/>
              <w:marBottom w:val="0"/>
              <w:divBdr>
                <w:top w:val="none" w:sz="0" w:space="0" w:color="auto"/>
                <w:left w:val="none" w:sz="0" w:space="0" w:color="auto"/>
                <w:bottom w:val="none" w:sz="0" w:space="0" w:color="auto"/>
                <w:right w:val="none" w:sz="0" w:space="0" w:color="auto"/>
              </w:divBdr>
            </w:div>
            <w:div w:id="1282884568">
              <w:marLeft w:val="0"/>
              <w:marRight w:val="0"/>
              <w:marTop w:val="0"/>
              <w:marBottom w:val="0"/>
              <w:divBdr>
                <w:top w:val="none" w:sz="0" w:space="0" w:color="auto"/>
                <w:left w:val="none" w:sz="0" w:space="0" w:color="auto"/>
                <w:bottom w:val="none" w:sz="0" w:space="0" w:color="auto"/>
                <w:right w:val="none" w:sz="0" w:space="0" w:color="auto"/>
              </w:divBdr>
            </w:div>
            <w:div w:id="1087731407">
              <w:marLeft w:val="0"/>
              <w:marRight w:val="0"/>
              <w:marTop w:val="0"/>
              <w:marBottom w:val="0"/>
              <w:divBdr>
                <w:top w:val="none" w:sz="0" w:space="0" w:color="auto"/>
                <w:left w:val="none" w:sz="0" w:space="0" w:color="auto"/>
                <w:bottom w:val="none" w:sz="0" w:space="0" w:color="auto"/>
                <w:right w:val="none" w:sz="0" w:space="0" w:color="auto"/>
              </w:divBdr>
            </w:div>
            <w:div w:id="72624855">
              <w:marLeft w:val="0"/>
              <w:marRight w:val="0"/>
              <w:marTop w:val="0"/>
              <w:marBottom w:val="0"/>
              <w:divBdr>
                <w:top w:val="none" w:sz="0" w:space="0" w:color="auto"/>
                <w:left w:val="none" w:sz="0" w:space="0" w:color="auto"/>
                <w:bottom w:val="none" w:sz="0" w:space="0" w:color="auto"/>
                <w:right w:val="none" w:sz="0" w:space="0" w:color="auto"/>
              </w:divBdr>
            </w:div>
            <w:div w:id="98793580">
              <w:marLeft w:val="0"/>
              <w:marRight w:val="0"/>
              <w:marTop w:val="0"/>
              <w:marBottom w:val="0"/>
              <w:divBdr>
                <w:top w:val="none" w:sz="0" w:space="0" w:color="auto"/>
                <w:left w:val="none" w:sz="0" w:space="0" w:color="auto"/>
                <w:bottom w:val="none" w:sz="0" w:space="0" w:color="auto"/>
                <w:right w:val="none" w:sz="0" w:space="0" w:color="auto"/>
              </w:divBdr>
            </w:div>
            <w:div w:id="14890353">
              <w:marLeft w:val="0"/>
              <w:marRight w:val="0"/>
              <w:marTop w:val="0"/>
              <w:marBottom w:val="0"/>
              <w:divBdr>
                <w:top w:val="none" w:sz="0" w:space="0" w:color="auto"/>
                <w:left w:val="none" w:sz="0" w:space="0" w:color="auto"/>
                <w:bottom w:val="none" w:sz="0" w:space="0" w:color="auto"/>
                <w:right w:val="none" w:sz="0" w:space="0" w:color="auto"/>
              </w:divBdr>
            </w:div>
            <w:div w:id="973023255">
              <w:marLeft w:val="0"/>
              <w:marRight w:val="0"/>
              <w:marTop w:val="0"/>
              <w:marBottom w:val="0"/>
              <w:divBdr>
                <w:top w:val="none" w:sz="0" w:space="0" w:color="auto"/>
                <w:left w:val="none" w:sz="0" w:space="0" w:color="auto"/>
                <w:bottom w:val="none" w:sz="0" w:space="0" w:color="auto"/>
                <w:right w:val="none" w:sz="0" w:space="0" w:color="auto"/>
              </w:divBdr>
            </w:div>
            <w:div w:id="2129009738">
              <w:marLeft w:val="0"/>
              <w:marRight w:val="0"/>
              <w:marTop w:val="0"/>
              <w:marBottom w:val="0"/>
              <w:divBdr>
                <w:top w:val="none" w:sz="0" w:space="0" w:color="auto"/>
                <w:left w:val="none" w:sz="0" w:space="0" w:color="auto"/>
                <w:bottom w:val="none" w:sz="0" w:space="0" w:color="auto"/>
                <w:right w:val="none" w:sz="0" w:space="0" w:color="auto"/>
              </w:divBdr>
            </w:div>
            <w:div w:id="1577666281">
              <w:marLeft w:val="0"/>
              <w:marRight w:val="0"/>
              <w:marTop w:val="0"/>
              <w:marBottom w:val="0"/>
              <w:divBdr>
                <w:top w:val="none" w:sz="0" w:space="0" w:color="auto"/>
                <w:left w:val="none" w:sz="0" w:space="0" w:color="auto"/>
                <w:bottom w:val="none" w:sz="0" w:space="0" w:color="auto"/>
                <w:right w:val="none" w:sz="0" w:space="0" w:color="auto"/>
              </w:divBdr>
            </w:div>
            <w:div w:id="1767771759">
              <w:marLeft w:val="0"/>
              <w:marRight w:val="0"/>
              <w:marTop w:val="0"/>
              <w:marBottom w:val="0"/>
              <w:divBdr>
                <w:top w:val="none" w:sz="0" w:space="0" w:color="auto"/>
                <w:left w:val="none" w:sz="0" w:space="0" w:color="auto"/>
                <w:bottom w:val="none" w:sz="0" w:space="0" w:color="auto"/>
                <w:right w:val="none" w:sz="0" w:space="0" w:color="auto"/>
              </w:divBdr>
            </w:div>
            <w:div w:id="989822170">
              <w:marLeft w:val="0"/>
              <w:marRight w:val="0"/>
              <w:marTop w:val="0"/>
              <w:marBottom w:val="0"/>
              <w:divBdr>
                <w:top w:val="none" w:sz="0" w:space="0" w:color="auto"/>
                <w:left w:val="none" w:sz="0" w:space="0" w:color="auto"/>
                <w:bottom w:val="none" w:sz="0" w:space="0" w:color="auto"/>
                <w:right w:val="none" w:sz="0" w:space="0" w:color="auto"/>
              </w:divBdr>
            </w:div>
            <w:div w:id="1970237431">
              <w:marLeft w:val="0"/>
              <w:marRight w:val="0"/>
              <w:marTop w:val="0"/>
              <w:marBottom w:val="0"/>
              <w:divBdr>
                <w:top w:val="none" w:sz="0" w:space="0" w:color="auto"/>
                <w:left w:val="none" w:sz="0" w:space="0" w:color="auto"/>
                <w:bottom w:val="none" w:sz="0" w:space="0" w:color="auto"/>
                <w:right w:val="none" w:sz="0" w:space="0" w:color="auto"/>
              </w:divBdr>
            </w:div>
            <w:div w:id="318921856">
              <w:marLeft w:val="0"/>
              <w:marRight w:val="0"/>
              <w:marTop w:val="0"/>
              <w:marBottom w:val="0"/>
              <w:divBdr>
                <w:top w:val="none" w:sz="0" w:space="0" w:color="auto"/>
                <w:left w:val="none" w:sz="0" w:space="0" w:color="auto"/>
                <w:bottom w:val="none" w:sz="0" w:space="0" w:color="auto"/>
                <w:right w:val="none" w:sz="0" w:space="0" w:color="auto"/>
              </w:divBdr>
            </w:div>
            <w:div w:id="853111463">
              <w:marLeft w:val="0"/>
              <w:marRight w:val="0"/>
              <w:marTop w:val="0"/>
              <w:marBottom w:val="0"/>
              <w:divBdr>
                <w:top w:val="none" w:sz="0" w:space="0" w:color="auto"/>
                <w:left w:val="none" w:sz="0" w:space="0" w:color="auto"/>
                <w:bottom w:val="none" w:sz="0" w:space="0" w:color="auto"/>
                <w:right w:val="none" w:sz="0" w:space="0" w:color="auto"/>
              </w:divBdr>
            </w:div>
            <w:div w:id="545607255">
              <w:marLeft w:val="0"/>
              <w:marRight w:val="0"/>
              <w:marTop w:val="0"/>
              <w:marBottom w:val="0"/>
              <w:divBdr>
                <w:top w:val="none" w:sz="0" w:space="0" w:color="auto"/>
                <w:left w:val="none" w:sz="0" w:space="0" w:color="auto"/>
                <w:bottom w:val="none" w:sz="0" w:space="0" w:color="auto"/>
                <w:right w:val="none" w:sz="0" w:space="0" w:color="auto"/>
              </w:divBdr>
            </w:div>
            <w:div w:id="6836184">
              <w:marLeft w:val="0"/>
              <w:marRight w:val="0"/>
              <w:marTop w:val="0"/>
              <w:marBottom w:val="0"/>
              <w:divBdr>
                <w:top w:val="none" w:sz="0" w:space="0" w:color="auto"/>
                <w:left w:val="none" w:sz="0" w:space="0" w:color="auto"/>
                <w:bottom w:val="none" w:sz="0" w:space="0" w:color="auto"/>
                <w:right w:val="none" w:sz="0" w:space="0" w:color="auto"/>
              </w:divBdr>
            </w:div>
            <w:div w:id="861095714">
              <w:marLeft w:val="0"/>
              <w:marRight w:val="0"/>
              <w:marTop w:val="0"/>
              <w:marBottom w:val="0"/>
              <w:divBdr>
                <w:top w:val="none" w:sz="0" w:space="0" w:color="auto"/>
                <w:left w:val="none" w:sz="0" w:space="0" w:color="auto"/>
                <w:bottom w:val="none" w:sz="0" w:space="0" w:color="auto"/>
                <w:right w:val="none" w:sz="0" w:space="0" w:color="auto"/>
              </w:divBdr>
            </w:div>
            <w:div w:id="2107000812">
              <w:marLeft w:val="0"/>
              <w:marRight w:val="0"/>
              <w:marTop w:val="0"/>
              <w:marBottom w:val="0"/>
              <w:divBdr>
                <w:top w:val="none" w:sz="0" w:space="0" w:color="auto"/>
                <w:left w:val="none" w:sz="0" w:space="0" w:color="auto"/>
                <w:bottom w:val="none" w:sz="0" w:space="0" w:color="auto"/>
                <w:right w:val="none" w:sz="0" w:space="0" w:color="auto"/>
              </w:divBdr>
            </w:div>
            <w:div w:id="1246300746">
              <w:marLeft w:val="0"/>
              <w:marRight w:val="0"/>
              <w:marTop w:val="0"/>
              <w:marBottom w:val="0"/>
              <w:divBdr>
                <w:top w:val="none" w:sz="0" w:space="0" w:color="auto"/>
                <w:left w:val="none" w:sz="0" w:space="0" w:color="auto"/>
                <w:bottom w:val="none" w:sz="0" w:space="0" w:color="auto"/>
                <w:right w:val="none" w:sz="0" w:space="0" w:color="auto"/>
              </w:divBdr>
            </w:div>
            <w:div w:id="1417482727">
              <w:marLeft w:val="0"/>
              <w:marRight w:val="0"/>
              <w:marTop w:val="0"/>
              <w:marBottom w:val="0"/>
              <w:divBdr>
                <w:top w:val="none" w:sz="0" w:space="0" w:color="auto"/>
                <w:left w:val="none" w:sz="0" w:space="0" w:color="auto"/>
                <w:bottom w:val="none" w:sz="0" w:space="0" w:color="auto"/>
                <w:right w:val="none" w:sz="0" w:space="0" w:color="auto"/>
              </w:divBdr>
            </w:div>
            <w:div w:id="1406419123">
              <w:marLeft w:val="0"/>
              <w:marRight w:val="0"/>
              <w:marTop w:val="0"/>
              <w:marBottom w:val="0"/>
              <w:divBdr>
                <w:top w:val="none" w:sz="0" w:space="0" w:color="auto"/>
                <w:left w:val="none" w:sz="0" w:space="0" w:color="auto"/>
                <w:bottom w:val="none" w:sz="0" w:space="0" w:color="auto"/>
                <w:right w:val="none" w:sz="0" w:space="0" w:color="auto"/>
              </w:divBdr>
            </w:div>
            <w:div w:id="639305853">
              <w:marLeft w:val="0"/>
              <w:marRight w:val="0"/>
              <w:marTop w:val="0"/>
              <w:marBottom w:val="0"/>
              <w:divBdr>
                <w:top w:val="none" w:sz="0" w:space="0" w:color="auto"/>
                <w:left w:val="none" w:sz="0" w:space="0" w:color="auto"/>
                <w:bottom w:val="none" w:sz="0" w:space="0" w:color="auto"/>
                <w:right w:val="none" w:sz="0" w:space="0" w:color="auto"/>
              </w:divBdr>
            </w:div>
            <w:div w:id="717244695">
              <w:marLeft w:val="0"/>
              <w:marRight w:val="0"/>
              <w:marTop w:val="0"/>
              <w:marBottom w:val="0"/>
              <w:divBdr>
                <w:top w:val="none" w:sz="0" w:space="0" w:color="auto"/>
                <w:left w:val="none" w:sz="0" w:space="0" w:color="auto"/>
                <w:bottom w:val="none" w:sz="0" w:space="0" w:color="auto"/>
                <w:right w:val="none" w:sz="0" w:space="0" w:color="auto"/>
              </w:divBdr>
            </w:div>
            <w:div w:id="316884652">
              <w:marLeft w:val="0"/>
              <w:marRight w:val="0"/>
              <w:marTop w:val="0"/>
              <w:marBottom w:val="0"/>
              <w:divBdr>
                <w:top w:val="none" w:sz="0" w:space="0" w:color="auto"/>
                <w:left w:val="none" w:sz="0" w:space="0" w:color="auto"/>
                <w:bottom w:val="none" w:sz="0" w:space="0" w:color="auto"/>
                <w:right w:val="none" w:sz="0" w:space="0" w:color="auto"/>
              </w:divBdr>
            </w:div>
            <w:div w:id="1658456097">
              <w:marLeft w:val="0"/>
              <w:marRight w:val="0"/>
              <w:marTop w:val="0"/>
              <w:marBottom w:val="0"/>
              <w:divBdr>
                <w:top w:val="none" w:sz="0" w:space="0" w:color="auto"/>
                <w:left w:val="none" w:sz="0" w:space="0" w:color="auto"/>
                <w:bottom w:val="none" w:sz="0" w:space="0" w:color="auto"/>
                <w:right w:val="none" w:sz="0" w:space="0" w:color="auto"/>
              </w:divBdr>
            </w:div>
            <w:div w:id="1977485448">
              <w:marLeft w:val="0"/>
              <w:marRight w:val="0"/>
              <w:marTop w:val="0"/>
              <w:marBottom w:val="0"/>
              <w:divBdr>
                <w:top w:val="none" w:sz="0" w:space="0" w:color="auto"/>
                <w:left w:val="none" w:sz="0" w:space="0" w:color="auto"/>
                <w:bottom w:val="none" w:sz="0" w:space="0" w:color="auto"/>
                <w:right w:val="none" w:sz="0" w:space="0" w:color="auto"/>
              </w:divBdr>
            </w:div>
            <w:div w:id="1627275724">
              <w:marLeft w:val="0"/>
              <w:marRight w:val="0"/>
              <w:marTop w:val="0"/>
              <w:marBottom w:val="0"/>
              <w:divBdr>
                <w:top w:val="none" w:sz="0" w:space="0" w:color="auto"/>
                <w:left w:val="none" w:sz="0" w:space="0" w:color="auto"/>
                <w:bottom w:val="none" w:sz="0" w:space="0" w:color="auto"/>
                <w:right w:val="none" w:sz="0" w:space="0" w:color="auto"/>
              </w:divBdr>
            </w:div>
            <w:div w:id="999583002">
              <w:marLeft w:val="0"/>
              <w:marRight w:val="0"/>
              <w:marTop w:val="0"/>
              <w:marBottom w:val="0"/>
              <w:divBdr>
                <w:top w:val="none" w:sz="0" w:space="0" w:color="auto"/>
                <w:left w:val="none" w:sz="0" w:space="0" w:color="auto"/>
                <w:bottom w:val="none" w:sz="0" w:space="0" w:color="auto"/>
                <w:right w:val="none" w:sz="0" w:space="0" w:color="auto"/>
              </w:divBdr>
            </w:div>
            <w:div w:id="817695089">
              <w:marLeft w:val="0"/>
              <w:marRight w:val="0"/>
              <w:marTop w:val="0"/>
              <w:marBottom w:val="0"/>
              <w:divBdr>
                <w:top w:val="none" w:sz="0" w:space="0" w:color="auto"/>
                <w:left w:val="none" w:sz="0" w:space="0" w:color="auto"/>
                <w:bottom w:val="none" w:sz="0" w:space="0" w:color="auto"/>
                <w:right w:val="none" w:sz="0" w:space="0" w:color="auto"/>
              </w:divBdr>
            </w:div>
            <w:div w:id="1310086561">
              <w:marLeft w:val="0"/>
              <w:marRight w:val="0"/>
              <w:marTop w:val="0"/>
              <w:marBottom w:val="0"/>
              <w:divBdr>
                <w:top w:val="none" w:sz="0" w:space="0" w:color="auto"/>
                <w:left w:val="none" w:sz="0" w:space="0" w:color="auto"/>
                <w:bottom w:val="none" w:sz="0" w:space="0" w:color="auto"/>
                <w:right w:val="none" w:sz="0" w:space="0" w:color="auto"/>
              </w:divBdr>
            </w:div>
            <w:div w:id="730079159">
              <w:marLeft w:val="0"/>
              <w:marRight w:val="0"/>
              <w:marTop w:val="0"/>
              <w:marBottom w:val="0"/>
              <w:divBdr>
                <w:top w:val="none" w:sz="0" w:space="0" w:color="auto"/>
                <w:left w:val="none" w:sz="0" w:space="0" w:color="auto"/>
                <w:bottom w:val="none" w:sz="0" w:space="0" w:color="auto"/>
                <w:right w:val="none" w:sz="0" w:space="0" w:color="auto"/>
              </w:divBdr>
            </w:div>
            <w:div w:id="1047727166">
              <w:marLeft w:val="0"/>
              <w:marRight w:val="0"/>
              <w:marTop w:val="0"/>
              <w:marBottom w:val="0"/>
              <w:divBdr>
                <w:top w:val="none" w:sz="0" w:space="0" w:color="auto"/>
                <w:left w:val="none" w:sz="0" w:space="0" w:color="auto"/>
                <w:bottom w:val="none" w:sz="0" w:space="0" w:color="auto"/>
                <w:right w:val="none" w:sz="0" w:space="0" w:color="auto"/>
              </w:divBdr>
            </w:div>
            <w:div w:id="847985760">
              <w:marLeft w:val="0"/>
              <w:marRight w:val="0"/>
              <w:marTop w:val="0"/>
              <w:marBottom w:val="0"/>
              <w:divBdr>
                <w:top w:val="none" w:sz="0" w:space="0" w:color="auto"/>
                <w:left w:val="none" w:sz="0" w:space="0" w:color="auto"/>
                <w:bottom w:val="none" w:sz="0" w:space="0" w:color="auto"/>
                <w:right w:val="none" w:sz="0" w:space="0" w:color="auto"/>
              </w:divBdr>
            </w:div>
            <w:div w:id="12729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6513">
      <w:bodyDiv w:val="1"/>
      <w:marLeft w:val="0"/>
      <w:marRight w:val="0"/>
      <w:marTop w:val="0"/>
      <w:marBottom w:val="0"/>
      <w:divBdr>
        <w:top w:val="none" w:sz="0" w:space="0" w:color="auto"/>
        <w:left w:val="none" w:sz="0" w:space="0" w:color="auto"/>
        <w:bottom w:val="none" w:sz="0" w:space="0" w:color="auto"/>
        <w:right w:val="none" w:sz="0" w:space="0" w:color="auto"/>
      </w:divBdr>
      <w:divsChild>
        <w:div w:id="1801724461">
          <w:marLeft w:val="0"/>
          <w:marRight w:val="0"/>
          <w:marTop w:val="0"/>
          <w:marBottom w:val="0"/>
          <w:divBdr>
            <w:top w:val="none" w:sz="0" w:space="0" w:color="auto"/>
            <w:left w:val="none" w:sz="0" w:space="0" w:color="auto"/>
            <w:bottom w:val="none" w:sz="0" w:space="0" w:color="auto"/>
            <w:right w:val="none" w:sz="0" w:space="0" w:color="auto"/>
          </w:divBdr>
          <w:divsChild>
            <w:div w:id="570846975">
              <w:marLeft w:val="0"/>
              <w:marRight w:val="0"/>
              <w:marTop w:val="0"/>
              <w:marBottom w:val="0"/>
              <w:divBdr>
                <w:top w:val="none" w:sz="0" w:space="0" w:color="auto"/>
                <w:left w:val="none" w:sz="0" w:space="0" w:color="auto"/>
                <w:bottom w:val="none" w:sz="0" w:space="0" w:color="auto"/>
                <w:right w:val="none" w:sz="0" w:space="0" w:color="auto"/>
              </w:divBdr>
            </w:div>
            <w:div w:id="1724988228">
              <w:marLeft w:val="0"/>
              <w:marRight w:val="0"/>
              <w:marTop w:val="0"/>
              <w:marBottom w:val="0"/>
              <w:divBdr>
                <w:top w:val="none" w:sz="0" w:space="0" w:color="auto"/>
                <w:left w:val="none" w:sz="0" w:space="0" w:color="auto"/>
                <w:bottom w:val="none" w:sz="0" w:space="0" w:color="auto"/>
                <w:right w:val="none" w:sz="0" w:space="0" w:color="auto"/>
              </w:divBdr>
            </w:div>
            <w:div w:id="914511299">
              <w:marLeft w:val="0"/>
              <w:marRight w:val="0"/>
              <w:marTop w:val="0"/>
              <w:marBottom w:val="0"/>
              <w:divBdr>
                <w:top w:val="none" w:sz="0" w:space="0" w:color="auto"/>
                <w:left w:val="none" w:sz="0" w:space="0" w:color="auto"/>
                <w:bottom w:val="none" w:sz="0" w:space="0" w:color="auto"/>
                <w:right w:val="none" w:sz="0" w:space="0" w:color="auto"/>
              </w:divBdr>
            </w:div>
            <w:div w:id="1137184659">
              <w:marLeft w:val="0"/>
              <w:marRight w:val="0"/>
              <w:marTop w:val="0"/>
              <w:marBottom w:val="0"/>
              <w:divBdr>
                <w:top w:val="none" w:sz="0" w:space="0" w:color="auto"/>
                <w:left w:val="none" w:sz="0" w:space="0" w:color="auto"/>
                <w:bottom w:val="none" w:sz="0" w:space="0" w:color="auto"/>
                <w:right w:val="none" w:sz="0" w:space="0" w:color="auto"/>
              </w:divBdr>
            </w:div>
            <w:div w:id="2079403339">
              <w:marLeft w:val="0"/>
              <w:marRight w:val="0"/>
              <w:marTop w:val="0"/>
              <w:marBottom w:val="0"/>
              <w:divBdr>
                <w:top w:val="none" w:sz="0" w:space="0" w:color="auto"/>
                <w:left w:val="none" w:sz="0" w:space="0" w:color="auto"/>
                <w:bottom w:val="none" w:sz="0" w:space="0" w:color="auto"/>
                <w:right w:val="none" w:sz="0" w:space="0" w:color="auto"/>
              </w:divBdr>
            </w:div>
            <w:div w:id="555357407">
              <w:marLeft w:val="0"/>
              <w:marRight w:val="0"/>
              <w:marTop w:val="0"/>
              <w:marBottom w:val="0"/>
              <w:divBdr>
                <w:top w:val="none" w:sz="0" w:space="0" w:color="auto"/>
                <w:left w:val="none" w:sz="0" w:space="0" w:color="auto"/>
                <w:bottom w:val="none" w:sz="0" w:space="0" w:color="auto"/>
                <w:right w:val="none" w:sz="0" w:space="0" w:color="auto"/>
              </w:divBdr>
            </w:div>
            <w:div w:id="1105930469">
              <w:marLeft w:val="0"/>
              <w:marRight w:val="0"/>
              <w:marTop w:val="0"/>
              <w:marBottom w:val="0"/>
              <w:divBdr>
                <w:top w:val="none" w:sz="0" w:space="0" w:color="auto"/>
                <w:left w:val="none" w:sz="0" w:space="0" w:color="auto"/>
                <w:bottom w:val="none" w:sz="0" w:space="0" w:color="auto"/>
                <w:right w:val="none" w:sz="0" w:space="0" w:color="auto"/>
              </w:divBdr>
            </w:div>
            <w:div w:id="1774740585">
              <w:marLeft w:val="0"/>
              <w:marRight w:val="0"/>
              <w:marTop w:val="0"/>
              <w:marBottom w:val="0"/>
              <w:divBdr>
                <w:top w:val="none" w:sz="0" w:space="0" w:color="auto"/>
                <w:left w:val="none" w:sz="0" w:space="0" w:color="auto"/>
                <w:bottom w:val="none" w:sz="0" w:space="0" w:color="auto"/>
                <w:right w:val="none" w:sz="0" w:space="0" w:color="auto"/>
              </w:divBdr>
            </w:div>
            <w:div w:id="1118531216">
              <w:marLeft w:val="0"/>
              <w:marRight w:val="0"/>
              <w:marTop w:val="0"/>
              <w:marBottom w:val="0"/>
              <w:divBdr>
                <w:top w:val="none" w:sz="0" w:space="0" w:color="auto"/>
                <w:left w:val="none" w:sz="0" w:space="0" w:color="auto"/>
                <w:bottom w:val="none" w:sz="0" w:space="0" w:color="auto"/>
                <w:right w:val="none" w:sz="0" w:space="0" w:color="auto"/>
              </w:divBdr>
            </w:div>
            <w:div w:id="642924824">
              <w:marLeft w:val="0"/>
              <w:marRight w:val="0"/>
              <w:marTop w:val="0"/>
              <w:marBottom w:val="0"/>
              <w:divBdr>
                <w:top w:val="none" w:sz="0" w:space="0" w:color="auto"/>
                <w:left w:val="none" w:sz="0" w:space="0" w:color="auto"/>
                <w:bottom w:val="none" w:sz="0" w:space="0" w:color="auto"/>
                <w:right w:val="none" w:sz="0" w:space="0" w:color="auto"/>
              </w:divBdr>
            </w:div>
            <w:div w:id="1582182053">
              <w:marLeft w:val="0"/>
              <w:marRight w:val="0"/>
              <w:marTop w:val="0"/>
              <w:marBottom w:val="0"/>
              <w:divBdr>
                <w:top w:val="none" w:sz="0" w:space="0" w:color="auto"/>
                <w:left w:val="none" w:sz="0" w:space="0" w:color="auto"/>
                <w:bottom w:val="none" w:sz="0" w:space="0" w:color="auto"/>
                <w:right w:val="none" w:sz="0" w:space="0" w:color="auto"/>
              </w:divBdr>
            </w:div>
            <w:div w:id="2111778342">
              <w:marLeft w:val="0"/>
              <w:marRight w:val="0"/>
              <w:marTop w:val="0"/>
              <w:marBottom w:val="0"/>
              <w:divBdr>
                <w:top w:val="none" w:sz="0" w:space="0" w:color="auto"/>
                <w:left w:val="none" w:sz="0" w:space="0" w:color="auto"/>
                <w:bottom w:val="none" w:sz="0" w:space="0" w:color="auto"/>
                <w:right w:val="none" w:sz="0" w:space="0" w:color="auto"/>
              </w:divBdr>
            </w:div>
            <w:div w:id="1885025762">
              <w:marLeft w:val="0"/>
              <w:marRight w:val="0"/>
              <w:marTop w:val="0"/>
              <w:marBottom w:val="0"/>
              <w:divBdr>
                <w:top w:val="none" w:sz="0" w:space="0" w:color="auto"/>
                <w:left w:val="none" w:sz="0" w:space="0" w:color="auto"/>
                <w:bottom w:val="none" w:sz="0" w:space="0" w:color="auto"/>
                <w:right w:val="none" w:sz="0" w:space="0" w:color="auto"/>
              </w:divBdr>
            </w:div>
            <w:div w:id="620109754">
              <w:marLeft w:val="0"/>
              <w:marRight w:val="0"/>
              <w:marTop w:val="0"/>
              <w:marBottom w:val="0"/>
              <w:divBdr>
                <w:top w:val="none" w:sz="0" w:space="0" w:color="auto"/>
                <w:left w:val="none" w:sz="0" w:space="0" w:color="auto"/>
                <w:bottom w:val="none" w:sz="0" w:space="0" w:color="auto"/>
                <w:right w:val="none" w:sz="0" w:space="0" w:color="auto"/>
              </w:divBdr>
            </w:div>
            <w:div w:id="885021080">
              <w:marLeft w:val="0"/>
              <w:marRight w:val="0"/>
              <w:marTop w:val="0"/>
              <w:marBottom w:val="0"/>
              <w:divBdr>
                <w:top w:val="none" w:sz="0" w:space="0" w:color="auto"/>
                <w:left w:val="none" w:sz="0" w:space="0" w:color="auto"/>
                <w:bottom w:val="none" w:sz="0" w:space="0" w:color="auto"/>
                <w:right w:val="none" w:sz="0" w:space="0" w:color="auto"/>
              </w:divBdr>
            </w:div>
            <w:div w:id="1353722984">
              <w:marLeft w:val="0"/>
              <w:marRight w:val="0"/>
              <w:marTop w:val="0"/>
              <w:marBottom w:val="0"/>
              <w:divBdr>
                <w:top w:val="none" w:sz="0" w:space="0" w:color="auto"/>
                <w:left w:val="none" w:sz="0" w:space="0" w:color="auto"/>
                <w:bottom w:val="none" w:sz="0" w:space="0" w:color="auto"/>
                <w:right w:val="none" w:sz="0" w:space="0" w:color="auto"/>
              </w:divBdr>
            </w:div>
            <w:div w:id="789326411">
              <w:marLeft w:val="0"/>
              <w:marRight w:val="0"/>
              <w:marTop w:val="0"/>
              <w:marBottom w:val="0"/>
              <w:divBdr>
                <w:top w:val="none" w:sz="0" w:space="0" w:color="auto"/>
                <w:left w:val="none" w:sz="0" w:space="0" w:color="auto"/>
                <w:bottom w:val="none" w:sz="0" w:space="0" w:color="auto"/>
                <w:right w:val="none" w:sz="0" w:space="0" w:color="auto"/>
              </w:divBdr>
            </w:div>
            <w:div w:id="163978860">
              <w:marLeft w:val="0"/>
              <w:marRight w:val="0"/>
              <w:marTop w:val="0"/>
              <w:marBottom w:val="0"/>
              <w:divBdr>
                <w:top w:val="none" w:sz="0" w:space="0" w:color="auto"/>
                <w:left w:val="none" w:sz="0" w:space="0" w:color="auto"/>
                <w:bottom w:val="none" w:sz="0" w:space="0" w:color="auto"/>
                <w:right w:val="none" w:sz="0" w:space="0" w:color="auto"/>
              </w:divBdr>
            </w:div>
            <w:div w:id="323167274">
              <w:marLeft w:val="0"/>
              <w:marRight w:val="0"/>
              <w:marTop w:val="0"/>
              <w:marBottom w:val="0"/>
              <w:divBdr>
                <w:top w:val="none" w:sz="0" w:space="0" w:color="auto"/>
                <w:left w:val="none" w:sz="0" w:space="0" w:color="auto"/>
                <w:bottom w:val="none" w:sz="0" w:space="0" w:color="auto"/>
                <w:right w:val="none" w:sz="0" w:space="0" w:color="auto"/>
              </w:divBdr>
            </w:div>
            <w:div w:id="2012366716">
              <w:marLeft w:val="0"/>
              <w:marRight w:val="0"/>
              <w:marTop w:val="0"/>
              <w:marBottom w:val="0"/>
              <w:divBdr>
                <w:top w:val="none" w:sz="0" w:space="0" w:color="auto"/>
                <w:left w:val="none" w:sz="0" w:space="0" w:color="auto"/>
                <w:bottom w:val="none" w:sz="0" w:space="0" w:color="auto"/>
                <w:right w:val="none" w:sz="0" w:space="0" w:color="auto"/>
              </w:divBdr>
            </w:div>
            <w:div w:id="1931353428">
              <w:marLeft w:val="0"/>
              <w:marRight w:val="0"/>
              <w:marTop w:val="0"/>
              <w:marBottom w:val="0"/>
              <w:divBdr>
                <w:top w:val="none" w:sz="0" w:space="0" w:color="auto"/>
                <w:left w:val="none" w:sz="0" w:space="0" w:color="auto"/>
                <w:bottom w:val="none" w:sz="0" w:space="0" w:color="auto"/>
                <w:right w:val="none" w:sz="0" w:space="0" w:color="auto"/>
              </w:divBdr>
            </w:div>
            <w:div w:id="728263450">
              <w:marLeft w:val="0"/>
              <w:marRight w:val="0"/>
              <w:marTop w:val="0"/>
              <w:marBottom w:val="0"/>
              <w:divBdr>
                <w:top w:val="none" w:sz="0" w:space="0" w:color="auto"/>
                <w:left w:val="none" w:sz="0" w:space="0" w:color="auto"/>
                <w:bottom w:val="none" w:sz="0" w:space="0" w:color="auto"/>
                <w:right w:val="none" w:sz="0" w:space="0" w:color="auto"/>
              </w:divBdr>
            </w:div>
            <w:div w:id="1585260297">
              <w:marLeft w:val="0"/>
              <w:marRight w:val="0"/>
              <w:marTop w:val="0"/>
              <w:marBottom w:val="0"/>
              <w:divBdr>
                <w:top w:val="none" w:sz="0" w:space="0" w:color="auto"/>
                <w:left w:val="none" w:sz="0" w:space="0" w:color="auto"/>
                <w:bottom w:val="none" w:sz="0" w:space="0" w:color="auto"/>
                <w:right w:val="none" w:sz="0" w:space="0" w:color="auto"/>
              </w:divBdr>
            </w:div>
            <w:div w:id="367489900">
              <w:marLeft w:val="0"/>
              <w:marRight w:val="0"/>
              <w:marTop w:val="0"/>
              <w:marBottom w:val="0"/>
              <w:divBdr>
                <w:top w:val="none" w:sz="0" w:space="0" w:color="auto"/>
                <w:left w:val="none" w:sz="0" w:space="0" w:color="auto"/>
                <w:bottom w:val="none" w:sz="0" w:space="0" w:color="auto"/>
                <w:right w:val="none" w:sz="0" w:space="0" w:color="auto"/>
              </w:divBdr>
            </w:div>
            <w:div w:id="751660494">
              <w:marLeft w:val="0"/>
              <w:marRight w:val="0"/>
              <w:marTop w:val="0"/>
              <w:marBottom w:val="0"/>
              <w:divBdr>
                <w:top w:val="none" w:sz="0" w:space="0" w:color="auto"/>
                <w:left w:val="none" w:sz="0" w:space="0" w:color="auto"/>
                <w:bottom w:val="none" w:sz="0" w:space="0" w:color="auto"/>
                <w:right w:val="none" w:sz="0" w:space="0" w:color="auto"/>
              </w:divBdr>
            </w:div>
            <w:div w:id="294407369">
              <w:marLeft w:val="0"/>
              <w:marRight w:val="0"/>
              <w:marTop w:val="0"/>
              <w:marBottom w:val="0"/>
              <w:divBdr>
                <w:top w:val="none" w:sz="0" w:space="0" w:color="auto"/>
                <w:left w:val="none" w:sz="0" w:space="0" w:color="auto"/>
                <w:bottom w:val="none" w:sz="0" w:space="0" w:color="auto"/>
                <w:right w:val="none" w:sz="0" w:space="0" w:color="auto"/>
              </w:divBdr>
            </w:div>
            <w:div w:id="1643778668">
              <w:marLeft w:val="0"/>
              <w:marRight w:val="0"/>
              <w:marTop w:val="0"/>
              <w:marBottom w:val="0"/>
              <w:divBdr>
                <w:top w:val="none" w:sz="0" w:space="0" w:color="auto"/>
                <w:left w:val="none" w:sz="0" w:space="0" w:color="auto"/>
                <w:bottom w:val="none" w:sz="0" w:space="0" w:color="auto"/>
                <w:right w:val="none" w:sz="0" w:space="0" w:color="auto"/>
              </w:divBdr>
            </w:div>
            <w:div w:id="1005399468">
              <w:marLeft w:val="0"/>
              <w:marRight w:val="0"/>
              <w:marTop w:val="0"/>
              <w:marBottom w:val="0"/>
              <w:divBdr>
                <w:top w:val="none" w:sz="0" w:space="0" w:color="auto"/>
                <w:left w:val="none" w:sz="0" w:space="0" w:color="auto"/>
                <w:bottom w:val="none" w:sz="0" w:space="0" w:color="auto"/>
                <w:right w:val="none" w:sz="0" w:space="0" w:color="auto"/>
              </w:divBdr>
            </w:div>
            <w:div w:id="902519978">
              <w:marLeft w:val="0"/>
              <w:marRight w:val="0"/>
              <w:marTop w:val="0"/>
              <w:marBottom w:val="0"/>
              <w:divBdr>
                <w:top w:val="none" w:sz="0" w:space="0" w:color="auto"/>
                <w:left w:val="none" w:sz="0" w:space="0" w:color="auto"/>
                <w:bottom w:val="none" w:sz="0" w:space="0" w:color="auto"/>
                <w:right w:val="none" w:sz="0" w:space="0" w:color="auto"/>
              </w:divBdr>
            </w:div>
            <w:div w:id="114832374">
              <w:marLeft w:val="0"/>
              <w:marRight w:val="0"/>
              <w:marTop w:val="0"/>
              <w:marBottom w:val="0"/>
              <w:divBdr>
                <w:top w:val="none" w:sz="0" w:space="0" w:color="auto"/>
                <w:left w:val="none" w:sz="0" w:space="0" w:color="auto"/>
                <w:bottom w:val="none" w:sz="0" w:space="0" w:color="auto"/>
                <w:right w:val="none" w:sz="0" w:space="0" w:color="auto"/>
              </w:divBdr>
            </w:div>
            <w:div w:id="160974913">
              <w:marLeft w:val="0"/>
              <w:marRight w:val="0"/>
              <w:marTop w:val="0"/>
              <w:marBottom w:val="0"/>
              <w:divBdr>
                <w:top w:val="none" w:sz="0" w:space="0" w:color="auto"/>
                <w:left w:val="none" w:sz="0" w:space="0" w:color="auto"/>
                <w:bottom w:val="none" w:sz="0" w:space="0" w:color="auto"/>
                <w:right w:val="none" w:sz="0" w:space="0" w:color="auto"/>
              </w:divBdr>
            </w:div>
            <w:div w:id="356086332">
              <w:marLeft w:val="0"/>
              <w:marRight w:val="0"/>
              <w:marTop w:val="0"/>
              <w:marBottom w:val="0"/>
              <w:divBdr>
                <w:top w:val="none" w:sz="0" w:space="0" w:color="auto"/>
                <w:left w:val="none" w:sz="0" w:space="0" w:color="auto"/>
                <w:bottom w:val="none" w:sz="0" w:space="0" w:color="auto"/>
                <w:right w:val="none" w:sz="0" w:space="0" w:color="auto"/>
              </w:divBdr>
            </w:div>
            <w:div w:id="124008614">
              <w:marLeft w:val="0"/>
              <w:marRight w:val="0"/>
              <w:marTop w:val="0"/>
              <w:marBottom w:val="0"/>
              <w:divBdr>
                <w:top w:val="none" w:sz="0" w:space="0" w:color="auto"/>
                <w:left w:val="none" w:sz="0" w:space="0" w:color="auto"/>
                <w:bottom w:val="none" w:sz="0" w:space="0" w:color="auto"/>
                <w:right w:val="none" w:sz="0" w:space="0" w:color="auto"/>
              </w:divBdr>
            </w:div>
            <w:div w:id="1658413280">
              <w:marLeft w:val="0"/>
              <w:marRight w:val="0"/>
              <w:marTop w:val="0"/>
              <w:marBottom w:val="0"/>
              <w:divBdr>
                <w:top w:val="none" w:sz="0" w:space="0" w:color="auto"/>
                <w:left w:val="none" w:sz="0" w:space="0" w:color="auto"/>
                <w:bottom w:val="none" w:sz="0" w:space="0" w:color="auto"/>
                <w:right w:val="none" w:sz="0" w:space="0" w:color="auto"/>
              </w:divBdr>
            </w:div>
            <w:div w:id="328286906">
              <w:marLeft w:val="0"/>
              <w:marRight w:val="0"/>
              <w:marTop w:val="0"/>
              <w:marBottom w:val="0"/>
              <w:divBdr>
                <w:top w:val="none" w:sz="0" w:space="0" w:color="auto"/>
                <w:left w:val="none" w:sz="0" w:space="0" w:color="auto"/>
                <w:bottom w:val="none" w:sz="0" w:space="0" w:color="auto"/>
                <w:right w:val="none" w:sz="0" w:space="0" w:color="auto"/>
              </w:divBdr>
            </w:div>
            <w:div w:id="1698122333">
              <w:marLeft w:val="0"/>
              <w:marRight w:val="0"/>
              <w:marTop w:val="0"/>
              <w:marBottom w:val="0"/>
              <w:divBdr>
                <w:top w:val="none" w:sz="0" w:space="0" w:color="auto"/>
                <w:left w:val="none" w:sz="0" w:space="0" w:color="auto"/>
                <w:bottom w:val="none" w:sz="0" w:space="0" w:color="auto"/>
                <w:right w:val="none" w:sz="0" w:space="0" w:color="auto"/>
              </w:divBdr>
            </w:div>
            <w:div w:id="1934700994">
              <w:marLeft w:val="0"/>
              <w:marRight w:val="0"/>
              <w:marTop w:val="0"/>
              <w:marBottom w:val="0"/>
              <w:divBdr>
                <w:top w:val="none" w:sz="0" w:space="0" w:color="auto"/>
                <w:left w:val="none" w:sz="0" w:space="0" w:color="auto"/>
                <w:bottom w:val="none" w:sz="0" w:space="0" w:color="auto"/>
                <w:right w:val="none" w:sz="0" w:space="0" w:color="auto"/>
              </w:divBdr>
            </w:div>
            <w:div w:id="2100251881">
              <w:marLeft w:val="0"/>
              <w:marRight w:val="0"/>
              <w:marTop w:val="0"/>
              <w:marBottom w:val="0"/>
              <w:divBdr>
                <w:top w:val="none" w:sz="0" w:space="0" w:color="auto"/>
                <w:left w:val="none" w:sz="0" w:space="0" w:color="auto"/>
                <w:bottom w:val="none" w:sz="0" w:space="0" w:color="auto"/>
                <w:right w:val="none" w:sz="0" w:space="0" w:color="auto"/>
              </w:divBdr>
            </w:div>
            <w:div w:id="344132290">
              <w:marLeft w:val="0"/>
              <w:marRight w:val="0"/>
              <w:marTop w:val="0"/>
              <w:marBottom w:val="0"/>
              <w:divBdr>
                <w:top w:val="none" w:sz="0" w:space="0" w:color="auto"/>
                <w:left w:val="none" w:sz="0" w:space="0" w:color="auto"/>
                <w:bottom w:val="none" w:sz="0" w:space="0" w:color="auto"/>
                <w:right w:val="none" w:sz="0" w:space="0" w:color="auto"/>
              </w:divBdr>
            </w:div>
            <w:div w:id="942881890">
              <w:marLeft w:val="0"/>
              <w:marRight w:val="0"/>
              <w:marTop w:val="0"/>
              <w:marBottom w:val="0"/>
              <w:divBdr>
                <w:top w:val="none" w:sz="0" w:space="0" w:color="auto"/>
                <w:left w:val="none" w:sz="0" w:space="0" w:color="auto"/>
                <w:bottom w:val="none" w:sz="0" w:space="0" w:color="auto"/>
                <w:right w:val="none" w:sz="0" w:space="0" w:color="auto"/>
              </w:divBdr>
            </w:div>
            <w:div w:id="605892616">
              <w:marLeft w:val="0"/>
              <w:marRight w:val="0"/>
              <w:marTop w:val="0"/>
              <w:marBottom w:val="0"/>
              <w:divBdr>
                <w:top w:val="none" w:sz="0" w:space="0" w:color="auto"/>
                <w:left w:val="none" w:sz="0" w:space="0" w:color="auto"/>
                <w:bottom w:val="none" w:sz="0" w:space="0" w:color="auto"/>
                <w:right w:val="none" w:sz="0" w:space="0" w:color="auto"/>
              </w:divBdr>
            </w:div>
            <w:div w:id="726296781">
              <w:marLeft w:val="0"/>
              <w:marRight w:val="0"/>
              <w:marTop w:val="0"/>
              <w:marBottom w:val="0"/>
              <w:divBdr>
                <w:top w:val="none" w:sz="0" w:space="0" w:color="auto"/>
                <w:left w:val="none" w:sz="0" w:space="0" w:color="auto"/>
                <w:bottom w:val="none" w:sz="0" w:space="0" w:color="auto"/>
                <w:right w:val="none" w:sz="0" w:space="0" w:color="auto"/>
              </w:divBdr>
            </w:div>
            <w:div w:id="668100776">
              <w:marLeft w:val="0"/>
              <w:marRight w:val="0"/>
              <w:marTop w:val="0"/>
              <w:marBottom w:val="0"/>
              <w:divBdr>
                <w:top w:val="none" w:sz="0" w:space="0" w:color="auto"/>
                <w:left w:val="none" w:sz="0" w:space="0" w:color="auto"/>
                <w:bottom w:val="none" w:sz="0" w:space="0" w:color="auto"/>
                <w:right w:val="none" w:sz="0" w:space="0" w:color="auto"/>
              </w:divBdr>
            </w:div>
            <w:div w:id="447242891">
              <w:marLeft w:val="0"/>
              <w:marRight w:val="0"/>
              <w:marTop w:val="0"/>
              <w:marBottom w:val="0"/>
              <w:divBdr>
                <w:top w:val="none" w:sz="0" w:space="0" w:color="auto"/>
                <w:left w:val="none" w:sz="0" w:space="0" w:color="auto"/>
                <w:bottom w:val="none" w:sz="0" w:space="0" w:color="auto"/>
                <w:right w:val="none" w:sz="0" w:space="0" w:color="auto"/>
              </w:divBdr>
            </w:div>
            <w:div w:id="335961711">
              <w:marLeft w:val="0"/>
              <w:marRight w:val="0"/>
              <w:marTop w:val="0"/>
              <w:marBottom w:val="0"/>
              <w:divBdr>
                <w:top w:val="none" w:sz="0" w:space="0" w:color="auto"/>
                <w:left w:val="none" w:sz="0" w:space="0" w:color="auto"/>
                <w:bottom w:val="none" w:sz="0" w:space="0" w:color="auto"/>
                <w:right w:val="none" w:sz="0" w:space="0" w:color="auto"/>
              </w:divBdr>
            </w:div>
            <w:div w:id="1576814728">
              <w:marLeft w:val="0"/>
              <w:marRight w:val="0"/>
              <w:marTop w:val="0"/>
              <w:marBottom w:val="0"/>
              <w:divBdr>
                <w:top w:val="none" w:sz="0" w:space="0" w:color="auto"/>
                <w:left w:val="none" w:sz="0" w:space="0" w:color="auto"/>
                <w:bottom w:val="none" w:sz="0" w:space="0" w:color="auto"/>
                <w:right w:val="none" w:sz="0" w:space="0" w:color="auto"/>
              </w:divBdr>
            </w:div>
            <w:div w:id="775489817">
              <w:marLeft w:val="0"/>
              <w:marRight w:val="0"/>
              <w:marTop w:val="0"/>
              <w:marBottom w:val="0"/>
              <w:divBdr>
                <w:top w:val="none" w:sz="0" w:space="0" w:color="auto"/>
                <w:left w:val="none" w:sz="0" w:space="0" w:color="auto"/>
                <w:bottom w:val="none" w:sz="0" w:space="0" w:color="auto"/>
                <w:right w:val="none" w:sz="0" w:space="0" w:color="auto"/>
              </w:divBdr>
            </w:div>
            <w:div w:id="255092091">
              <w:marLeft w:val="0"/>
              <w:marRight w:val="0"/>
              <w:marTop w:val="0"/>
              <w:marBottom w:val="0"/>
              <w:divBdr>
                <w:top w:val="none" w:sz="0" w:space="0" w:color="auto"/>
                <w:left w:val="none" w:sz="0" w:space="0" w:color="auto"/>
                <w:bottom w:val="none" w:sz="0" w:space="0" w:color="auto"/>
                <w:right w:val="none" w:sz="0" w:space="0" w:color="auto"/>
              </w:divBdr>
            </w:div>
            <w:div w:id="1247687527">
              <w:marLeft w:val="0"/>
              <w:marRight w:val="0"/>
              <w:marTop w:val="0"/>
              <w:marBottom w:val="0"/>
              <w:divBdr>
                <w:top w:val="none" w:sz="0" w:space="0" w:color="auto"/>
                <w:left w:val="none" w:sz="0" w:space="0" w:color="auto"/>
                <w:bottom w:val="none" w:sz="0" w:space="0" w:color="auto"/>
                <w:right w:val="none" w:sz="0" w:space="0" w:color="auto"/>
              </w:divBdr>
            </w:div>
            <w:div w:id="441606099">
              <w:marLeft w:val="0"/>
              <w:marRight w:val="0"/>
              <w:marTop w:val="0"/>
              <w:marBottom w:val="0"/>
              <w:divBdr>
                <w:top w:val="none" w:sz="0" w:space="0" w:color="auto"/>
                <w:left w:val="none" w:sz="0" w:space="0" w:color="auto"/>
                <w:bottom w:val="none" w:sz="0" w:space="0" w:color="auto"/>
                <w:right w:val="none" w:sz="0" w:space="0" w:color="auto"/>
              </w:divBdr>
            </w:div>
            <w:div w:id="1245724180">
              <w:marLeft w:val="0"/>
              <w:marRight w:val="0"/>
              <w:marTop w:val="0"/>
              <w:marBottom w:val="0"/>
              <w:divBdr>
                <w:top w:val="none" w:sz="0" w:space="0" w:color="auto"/>
                <w:left w:val="none" w:sz="0" w:space="0" w:color="auto"/>
                <w:bottom w:val="none" w:sz="0" w:space="0" w:color="auto"/>
                <w:right w:val="none" w:sz="0" w:space="0" w:color="auto"/>
              </w:divBdr>
            </w:div>
            <w:div w:id="530265376">
              <w:marLeft w:val="0"/>
              <w:marRight w:val="0"/>
              <w:marTop w:val="0"/>
              <w:marBottom w:val="0"/>
              <w:divBdr>
                <w:top w:val="none" w:sz="0" w:space="0" w:color="auto"/>
                <w:left w:val="none" w:sz="0" w:space="0" w:color="auto"/>
                <w:bottom w:val="none" w:sz="0" w:space="0" w:color="auto"/>
                <w:right w:val="none" w:sz="0" w:space="0" w:color="auto"/>
              </w:divBdr>
            </w:div>
            <w:div w:id="794249093">
              <w:marLeft w:val="0"/>
              <w:marRight w:val="0"/>
              <w:marTop w:val="0"/>
              <w:marBottom w:val="0"/>
              <w:divBdr>
                <w:top w:val="none" w:sz="0" w:space="0" w:color="auto"/>
                <w:left w:val="none" w:sz="0" w:space="0" w:color="auto"/>
                <w:bottom w:val="none" w:sz="0" w:space="0" w:color="auto"/>
                <w:right w:val="none" w:sz="0" w:space="0" w:color="auto"/>
              </w:divBdr>
            </w:div>
            <w:div w:id="1413046893">
              <w:marLeft w:val="0"/>
              <w:marRight w:val="0"/>
              <w:marTop w:val="0"/>
              <w:marBottom w:val="0"/>
              <w:divBdr>
                <w:top w:val="none" w:sz="0" w:space="0" w:color="auto"/>
                <w:left w:val="none" w:sz="0" w:space="0" w:color="auto"/>
                <w:bottom w:val="none" w:sz="0" w:space="0" w:color="auto"/>
                <w:right w:val="none" w:sz="0" w:space="0" w:color="auto"/>
              </w:divBdr>
            </w:div>
            <w:div w:id="291398855">
              <w:marLeft w:val="0"/>
              <w:marRight w:val="0"/>
              <w:marTop w:val="0"/>
              <w:marBottom w:val="0"/>
              <w:divBdr>
                <w:top w:val="none" w:sz="0" w:space="0" w:color="auto"/>
                <w:left w:val="none" w:sz="0" w:space="0" w:color="auto"/>
                <w:bottom w:val="none" w:sz="0" w:space="0" w:color="auto"/>
                <w:right w:val="none" w:sz="0" w:space="0" w:color="auto"/>
              </w:divBdr>
            </w:div>
            <w:div w:id="1485514140">
              <w:marLeft w:val="0"/>
              <w:marRight w:val="0"/>
              <w:marTop w:val="0"/>
              <w:marBottom w:val="0"/>
              <w:divBdr>
                <w:top w:val="none" w:sz="0" w:space="0" w:color="auto"/>
                <w:left w:val="none" w:sz="0" w:space="0" w:color="auto"/>
                <w:bottom w:val="none" w:sz="0" w:space="0" w:color="auto"/>
                <w:right w:val="none" w:sz="0" w:space="0" w:color="auto"/>
              </w:divBdr>
            </w:div>
            <w:div w:id="1749618674">
              <w:marLeft w:val="0"/>
              <w:marRight w:val="0"/>
              <w:marTop w:val="0"/>
              <w:marBottom w:val="0"/>
              <w:divBdr>
                <w:top w:val="none" w:sz="0" w:space="0" w:color="auto"/>
                <w:left w:val="none" w:sz="0" w:space="0" w:color="auto"/>
                <w:bottom w:val="none" w:sz="0" w:space="0" w:color="auto"/>
                <w:right w:val="none" w:sz="0" w:space="0" w:color="auto"/>
              </w:divBdr>
            </w:div>
            <w:div w:id="813453427">
              <w:marLeft w:val="0"/>
              <w:marRight w:val="0"/>
              <w:marTop w:val="0"/>
              <w:marBottom w:val="0"/>
              <w:divBdr>
                <w:top w:val="none" w:sz="0" w:space="0" w:color="auto"/>
                <w:left w:val="none" w:sz="0" w:space="0" w:color="auto"/>
                <w:bottom w:val="none" w:sz="0" w:space="0" w:color="auto"/>
                <w:right w:val="none" w:sz="0" w:space="0" w:color="auto"/>
              </w:divBdr>
            </w:div>
            <w:div w:id="1849522600">
              <w:marLeft w:val="0"/>
              <w:marRight w:val="0"/>
              <w:marTop w:val="0"/>
              <w:marBottom w:val="0"/>
              <w:divBdr>
                <w:top w:val="none" w:sz="0" w:space="0" w:color="auto"/>
                <w:left w:val="none" w:sz="0" w:space="0" w:color="auto"/>
                <w:bottom w:val="none" w:sz="0" w:space="0" w:color="auto"/>
                <w:right w:val="none" w:sz="0" w:space="0" w:color="auto"/>
              </w:divBdr>
            </w:div>
            <w:div w:id="1230918841">
              <w:marLeft w:val="0"/>
              <w:marRight w:val="0"/>
              <w:marTop w:val="0"/>
              <w:marBottom w:val="0"/>
              <w:divBdr>
                <w:top w:val="none" w:sz="0" w:space="0" w:color="auto"/>
                <w:left w:val="none" w:sz="0" w:space="0" w:color="auto"/>
                <w:bottom w:val="none" w:sz="0" w:space="0" w:color="auto"/>
                <w:right w:val="none" w:sz="0" w:space="0" w:color="auto"/>
              </w:divBdr>
            </w:div>
            <w:div w:id="1792547865">
              <w:marLeft w:val="0"/>
              <w:marRight w:val="0"/>
              <w:marTop w:val="0"/>
              <w:marBottom w:val="0"/>
              <w:divBdr>
                <w:top w:val="none" w:sz="0" w:space="0" w:color="auto"/>
                <w:left w:val="none" w:sz="0" w:space="0" w:color="auto"/>
                <w:bottom w:val="none" w:sz="0" w:space="0" w:color="auto"/>
                <w:right w:val="none" w:sz="0" w:space="0" w:color="auto"/>
              </w:divBdr>
            </w:div>
            <w:div w:id="1919826068">
              <w:marLeft w:val="0"/>
              <w:marRight w:val="0"/>
              <w:marTop w:val="0"/>
              <w:marBottom w:val="0"/>
              <w:divBdr>
                <w:top w:val="none" w:sz="0" w:space="0" w:color="auto"/>
                <w:left w:val="none" w:sz="0" w:space="0" w:color="auto"/>
                <w:bottom w:val="none" w:sz="0" w:space="0" w:color="auto"/>
                <w:right w:val="none" w:sz="0" w:space="0" w:color="auto"/>
              </w:divBdr>
            </w:div>
            <w:div w:id="732850359">
              <w:marLeft w:val="0"/>
              <w:marRight w:val="0"/>
              <w:marTop w:val="0"/>
              <w:marBottom w:val="0"/>
              <w:divBdr>
                <w:top w:val="none" w:sz="0" w:space="0" w:color="auto"/>
                <w:left w:val="none" w:sz="0" w:space="0" w:color="auto"/>
                <w:bottom w:val="none" w:sz="0" w:space="0" w:color="auto"/>
                <w:right w:val="none" w:sz="0" w:space="0" w:color="auto"/>
              </w:divBdr>
            </w:div>
            <w:div w:id="1581867681">
              <w:marLeft w:val="0"/>
              <w:marRight w:val="0"/>
              <w:marTop w:val="0"/>
              <w:marBottom w:val="0"/>
              <w:divBdr>
                <w:top w:val="none" w:sz="0" w:space="0" w:color="auto"/>
                <w:left w:val="none" w:sz="0" w:space="0" w:color="auto"/>
                <w:bottom w:val="none" w:sz="0" w:space="0" w:color="auto"/>
                <w:right w:val="none" w:sz="0" w:space="0" w:color="auto"/>
              </w:divBdr>
            </w:div>
            <w:div w:id="1480997447">
              <w:marLeft w:val="0"/>
              <w:marRight w:val="0"/>
              <w:marTop w:val="0"/>
              <w:marBottom w:val="0"/>
              <w:divBdr>
                <w:top w:val="none" w:sz="0" w:space="0" w:color="auto"/>
                <w:left w:val="none" w:sz="0" w:space="0" w:color="auto"/>
                <w:bottom w:val="none" w:sz="0" w:space="0" w:color="auto"/>
                <w:right w:val="none" w:sz="0" w:space="0" w:color="auto"/>
              </w:divBdr>
            </w:div>
            <w:div w:id="1379209437">
              <w:marLeft w:val="0"/>
              <w:marRight w:val="0"/>
              <w:marTop w:val="0"/>
              <w:marBottom w:val="0"/>
              <w:divBdr>
                <w:top w:val="none" w:sz="0" w:space="0" w:color="auto"/>
                <w:left w:val="none" w:sz="0" w:space="0" w:color="auto"/>
                <w:bottom w:val="none" w:sz="0" w:space="0" w:color="auto"/>
                <w:right w:val="none" w:sz="0" w:space="0" w:color="auto"/>
              </w:divBdr>
            </w:div>
            <w:div w:id="63915090">
              <w:marLeft w:val="0"/>
              <w:marRight w:val="0"/>
              <w:marTop w:val="0"/>
              <w:marBottom w:val="0"/>
              <w:divBdr>
                <w:top w:val="none" w:sz="0" w:space="0" w:color="auto"/>
                <w:left w:val="none" w:sz="0" w:space="0" w:color="auto"/>
                <w:bottom w:val="none" w:sz="0" w:space="0" w:color="auto"/>
                <w:right w:val="none" w:sz="0" w:space="0" w:color="auto"/>
              </w:divBdr>
            </w:div>
            <w:div w:id="615061149">
              <w:marLeft w:val="0"/>
              <w:marRight w:val="0"/>
              <w:marTop w:val="0"/>
              <w:marBottom w:val="0"/>
              <w:divBdr>
                <w:top w:val="none" w:sz="0" w:space="0" w:color="auto"/>
                <w:left w:val="none" w:sz="0" w:space="0" w:color="auto"/>
                <w:bottom w:val="none" w:sz="0" w:space="0" w:color="auto"/>
                <w:right w:val="none" w:sz="0" w:space="0" w:color="auto"/>
              </w:divBdr>
            </w:div>
            <w:div w:id="276834290">
              <w:marLeft w:val="0"/>
              <w:marRight w:val="0"/>
              <w:marTop w:val="0"/>
              <w:marBottom w:val="0"/>
              <w:divBdr>
                <w:top w:val="none" w:sz="0" w:space="0" w:color="auto"/>
                <w:left w:val="none" w:sz="0" w:space="0" w:color="auto"/>
                <w:bottom w:val="none" w:sz="0" w:space="0" w:color="auto"/>
                <w:right w:val="none" w:sz="0" w:space="0" w:color="auto"/>
              </w:divBdr>
            </w:div>
            <w:div w:id="287207945">
              <w:marLeft w:val="0"/>
              <w:marRight w:val="0"/>
              <w:marTop w:val="0"/>
              <w:marBottom w:val="0"/>
              <w:divBdr>
                <w:top w:val="none" w:sz="0" w:space="0" w:color="auto"/>
                <w:left w:val="none" w:sz="0" w:space="0" w:color="auto"/>
                <w:bottom w:val="none" w:sz="0" w:space="0" w:color="auto"/>
                <w:right w:val="none" w:sz="0" w:space="0" w:color="auto"/>
              </w:divBdr>
            </w:div>
            <w:div w:id="1985816881">
              <w:marLeft w:val="0"/>
              <w:marRight w:val="0"/>
              <w:marTop w:val="0"/>
              <w:marBottom w:val="0"/>
              <w:divBdr>
                <w:top w:val="none" w:sz="0" w:space="0" w:color="auto"/>
                <w:left w:val="none" w:sz="0" w:space="0" w:color="auto"/>
                <w:bottom w:val="none" w:sz="0" w:space="0" w:color="auto"/>
                <w:right w:val="none" w:sz="0" w:space="0" w:color="auto"/>
              </w:divBdr>
            </w:div>
            <w:div w:id="1613242026">
              <w:marLeft w:val="0"/>
              <w:marRight w:val="0"/>
              <w:marTop w:val="0"/>
              <w:marBottom w:val="0"/>
              <w:divBdr>
                <w:top w:val="none" w:sz="0" w:space="0" w:color="auto"/>
                <w:left w:val="none" w:sz="0" w:space="0" w:color="auto"/>
                <w:bottom w:val="none" w:sz="0" w:space="0" w:color="auto"/>
                <w:right w:val="none" w:sz="0" w:space="0" w:color="auto"/>
              </w:divBdr>
            </w:div>
            <w:div w:id="1724715527">
              <w:marLeft w:val="0"/>
              <w:marRight w:val="0"/>
              <w:marTop w:val="0"/>
              <w:marBottom w:val="0"/>
              <w:divBdr>
                <w:top w:val="none" w:sz="0" w:space="0" w:color="auto"/>
                <w:left w:val="none" w:sz="0" w:space="0" w:color="auto"/>
                <w:bottom w:val="none" w:sz="0" w:space="0" w:color="auto"/>
                <w:right w:val="none" w:sz="0" w:space="0" w:color="auto"/>
              </w:divBdr>
            </w:div>
            <w:div w:id="657419968">
              <w:marLeft w:val="0"/>
              <w:marRight w:val="0"/>
              <w:marTop w:val="0"/>
              <w:marBottom w:val="0"/>
              <w:divBdr>
                <w:top w:val="none" w:sz="0" w:space="0" w:color="auto"/>
                <w:left w:val="none" w:sz="0" w:space="0" w:color="auto"/>
                <w:bottom w:val="none" w:sz="0" w:space="0" w:color="auto"/>
                <w:right w:val="none" w:sz="0" w:space="0" w:color="auto"/>
              </w:divBdr>
            </w:div>
            <w:div w:id="1814954461">
              <w:marLeft w:val="0"/>
              <w:marRight w:val="0"/>
              <w:marTop w:val="0"/>
              <w:marBottom w:val="0"/>
              <w:divBdr>
                <w:top w:val="none" w:sz="0" w:space="0" w:color="auto"/>
                <w:left w:val="none" w:sz="0" w:space="0" w:color="auto"/>
                <w:bottom w:val="none" w:sz="0" w:space="0" w:color="auto"/>
                <w:right w:val="none" w:sz="0" w:space="0" w:color="auto"/>
              </w:divBdr>
            </w:div>
            <w:div w:id="2095398176">
              <w:marLeft w:val="0"/>
              <w:marRight w:val="0"/>
              <w:marTop w:val="0"/>
              <w:marBottom w:val="0"/>
              <w:divBdr>
                <w:top w:val="none" w:sz="0" w:space="0" w:color="auto"/>
                <w:left w:val="none" w:sz="0" w:space="0" w:color="auto"/>
                <w:bottom w:val="none" w:sz="0" w:space="0" w:color="auto"/>
                <w:right w:val="none" w:sz="0" w:space="0" w:color="auto"/>
              </w:divBdr>
            </w:div>
            <w:div w:id="373165324">
              <w:marLeft w:val="0"/>
              <w:marRight w:val="0"/>
              <w:marTop w:val="0"/>
              <w:marBottom w:val="0"/>
              <w:divBdr>
                <w:top w:val="none" w:sz="0" w:space="0" w:color="auto"/>
                <w:left w:val="none" w:sz="0" w:space="0" w:color="auto"/>
                <w:bottom w:val="none" w:sz="0" w:space="0" w:color="auto"/>
                <w:right w:val="none" w:sz="0" w:space="0" w:color="auto"/>
              </w:divBdr>
            </w:div>
            <w:div w:id="446437419">
              <w:marLeft w:val="0"/>
              <w:marRight w:val="0"/>
              <w:marTop w:val="0"/>
              <w:marBottom w:val="0"/>
              <w:divBdr>
                <w:top w:val="none" w:sz="0" w:space="0" w:color="auto"/>
                <w:left w:val="none" w:sz="0" w:space="0" w:color="auto"/>
                <w:bottom w:val="none" w:sz="0" w:space="0" w:color="auto"/>
                <w:right w:val="none" w:sz="0" w:space="0" w:color="auto"/>
              </w:divBdr>
            </w:div>
            <w:div w:id="1188325863">
              <w:marLeft w:val="0"/>
              <w:marRight w:val="0"/>
              <w:marTop w:val="0"/>
              <w:marBottom w:val="0"/>
              <w:divBdr>
                <w:top w:val="none" w:sz="0" w:space="0" w:color="auto"/>
                <w:left w:val="none" w:sz="0" w:space="0" w:color="auto"/>
                <w:bottom w:val="none" w:sz="0" w:space="0" w:color="auto"/>
                <w:right w:val="none" w:sz="0" w:space="0" w:color="auto"/>
              </w:divBdr>
            </w:div>
            <w:div w:id="1969704511">
              <w:marLeft w:val="0"/>
              <w:marRight w:val="0"/>
              <w:marTop w:val="0"/>
              <w:marBottom w:val="0"/>
              <w:divBdr>
                <w:top w:val="none" w:sz="0" w:space="0" w:color="auto"/>
                <w:left w:val="none" w:sz="0" w:space="0" w:color="auto"/>
                <w:bottom w:val="none" w:sz="0" w:space="0" w:color="auto"/>
                <w:right w:val="none" w:sz="0" w:space="0" w:color="auto"/>
              </w:divBdr>
            </w:div>
            <w:div w:id="1715538261">
              <w:marLeft w:val="0"/>
              <w:marRight w:val="0"/>
              <w:marTop w:val="0"/>
              <w:marBottom w:val="0"/>
              <w:divBdr>
                <w:top w:val="none" w:sz="0" w:space="0" w:color="auto"/>
                <w:left w:val="none" w:sz="0" w:space="0" w:color="auto"/>
                <w:bottom w:val="none" w:sz="0" w:space="0" w:color="auto"/>
                <w:right w:val="none" w:sz="0" w:space="0" w:color="auto"/>
              </w:divBdr>
            </w:div>
            <w:div w:id="53090234">
              <w:marLeft w:val="0"/>
              <w:marRight w:val="0"/>
              <w:marTop w:val="0"/>
              <w:marBottom w:val="0"/>
              <w:divBdr>
                <w:top w:val="none" w:sz="0" w:space="0" w:color="auto"/>
                <w:left w:val="none" w:sz="0" w:space="0" w:color="auto"/>
                <w:bottom w:val="none" w:sz="0" w:space="0" w:color="auto"/>
                <w:right w:val="none" w:sz="0" w:space="0" w:color="auto"/>
              </w:divBdr>
            </w:div>
            <w:div w:id="1011371235">
              <w:marLeft w:val="0"/>
              <w:marRight w:val="0"/>
              <w:marTop w:val="0"/>
              <w:marBottom w:val="0"/>
              <w:divBdr>
                <w:top w:val="none" w:sz="0" w:space="0" w:color="auto"/>
                <w:left w:val="none" w:sz="0" w:space="0" w:color="auto"/>
                <w:bottom w:val="none" w:sz="0" w:space="0" w:color="auto"/>
                <w:right w:val="none" w:sz="0" w:space="0" w:color="auto"/>
              </w:divBdr>
            </w:div>
            <w:div w:id="991442213">
              <w:marLeft w:val="0"/>
              <w:marRight w:val="0"/>
              <w:marTop w:val="0"/>
              <w:marBottom w:val="0"/>
              <w:divBdr>
                <w:top w:val="none" w:sz="0" w:space="0" w:color="auto"/>
                <w:left w:val="none" w:sz="0" w:space="0" w:color="auto"/>
                <w:bottom w:val="none" w:sz="0" w:space="0" w:color="auto"/>
                <w:right w:val="none" w:sz="0" w:space="0" w:color="auto"/>
              </w:divBdr>
            </w:div>
            <w:div w:id="1780447359">
              <w:marLeft w:val="0"/>
              <w:marRight w:val="0"/>
              <w:marTop w:val="0"/>
              <w:marBottom w:val="0"/>
              <w:divBdr>
                <w:top w:val="none" w:sz="0" w:space="0" w:color="auto"/>
                <w:left w:val="none" w:sz="0" w:space="0" w:color="auto"/>
                <w:bottom w:val="none" w:sz="0" w:space="0" w:color="auto"/>
                <w:right w:val="none" w:sz="0" w:space="0" w:color="auto"/>
              </w:divBdr>
            </w:div>
            <w:div w:id="1125076330">
              <w:marLeft w:val="0"/>
              <w:marRight w:val="0"/>
              <w:marTop w:val="0"/>
              <w:marBottom w:val="0"/>
              <w:divBdr>
                <w:top w:val="none" w:sz="0" w:space="0" w:color="auto"/>
                <w:left w:val="none" w:sz="0" w:space="0" w:color="auto"/>
                <w:bottom w:val="none" w:sz="0" w:space="0" w:color="auto"/>
                <w:right w:val="none" w:sz="0" w:space="0" w:color="auto"/>
              </w:divBdr>
            </w:div>
            <w:div w:id="1893421715">
              <w:marLeft w:val="0"/>
              <w:marRight w:val="0"/>
              <w:marTop w:val="0"/>
              <w:marBottom w:val="0"/>
              <w:divBdr>
                <w:top w:val="none" w:sz="0" w:space="0" w:color="auto"/>
                <w:left w:val="none" w:sz="0" w:space="0" w:color="auto"/>
                <w:bottom w:val="none" w:sz="0" w:space="0" w:color="auto"/>
                <w:right w:val="none" w:sz="0" w:space="0" w:color="auto"/>
              </w:divBdr>
            </w:div>
            <w:div w:id="1988783005">
              <w:marLeft w:val="0"/>
              <w:marRight w:val="0"/>
              <w:marTop w:val="0"/>
              <w:marBottom w:val="0"/>
              <w:divBdr>
                <w:top w:val="none" w:sz="0" w:space="0" w:color="auto"/>
                <w:left w:val="none" w:sz="0" w:space="0" w:color="auto"/>
                <w:bottom w:val="none" w:sz="0" w:space="0" w:color="auto"/>
                <w:right w:val="none" w:sz="0" w:space="0" w:color="auto"/>
              </w:divBdr>
            </w:div>
            <w:div w:id="510026831">
              <w:marLeft w:val="0"/>
              <w:marRight w:val="0"/>
              <w:marTop w:val="0"/>
              <w:marBottom w:val="0"/>
              <w:divBdr>
                <w:top w:val="none" w:sz="0" w:space="0" w:color="auto"/>
                <w:left w:val="none" w:sz="0" w:space="0" w:color="auto"/>
                <w:bottom w:val="none" w:sz="0" w:space="0" w:color="auto"/>
                <w:right w:val="none" w:sz="0" w:space="0" w:color="auto"/>
              </w:divBdr>
            </w:div>
            <w:div w:id="1212234523">
              <w:marLeft w:val="0"/>
              <w:marRight w:val="0"/>
              <w:marTop w:val="0"/>
              <w:marBottom w:val="0"/>
              <w:divBdr>
                <w:top w:val="none" w:sz="0" w:space="0" w:color="auto"/>
                <w:left w:val="none" w:sz="0" w:space="0" w:color="auto"/>
                <w:bottom w:val="none" w:sz="0" w:space="0" w:color="auto"/>
                <w:right w:val="none" w:sz="0" w:space="0" w:color="auto"/>
              </w:divBdr>
            </w:div>
            <w:div w:id="524750398">
              <w:marLeft w:val="0"/>
              <w:marRight w:val="0"/>
              <w:marTop w:val="0"/>
              <w:marBottom w:val="0"/>
              <w:divBdr>
                <w:top w:val="none" w:sz="0" w:space="0" w:color="auto"/>
                <w:left w:val="none" w:sz="0" w:space="0" w:color="auto"/>
                <w:bottom w:val="none" w:sz="0" w:space="0" w:color="auto"/>
                <w:right w:val="none" w:sz="0" w:space="0" w:color="auto"/>
              </w:divBdr>
            </w:div>
            <w:div w:id="2108771298">
              <w:marLeft w:val="0"/>
              <w:marRight w:val="0"/>
              <w:marTop w:val="0"/>
              <w:marBottom w:val="0"/>
              <w:divBdr>
                <w:top w:val="none" w:sz="0" w:space="0" w:color="auto"/>
                <w:left w:val="none" w:sz="0" w:space="0" w:color="auto"/>
                <w:bottom w:val="none" w:sz="0" w:space="0" w:color="auto"/>
                <w:right w:val="none" w:sz="0" w:space="0" w:color="auto"/>
              </w:divBdr>
            </w:div>
            <w:div w:id="1135177124">
              <w:marLeft w:val="0"/>
              <w:marRight w:val="0"/>
              <w:marTop w:val="0"/>
              <w:marBottom w:val="0"/>
              <w:divBdr>
                <w:top w:val="none" w:sz="0" w:space="0" w:color="auto"/>
                <w:left w:val="none" w:sz="0" w:space="0" w:color="auto"/>
                <w:bottom w:val="none" w:sz="0" w:space="0" w:color="auto"/>
                <w:right w:val="none" w:sz="0" w:space="0" w:color="auto"/>
              </w:divBdr>
            </w:div>
            <w:div w:id="1698654609">
              <w:marLeft w:val="0"/>
              <w:marRight w:val="0"/>
              <w:marTop w:val="0"/>
              <w:marBottom w:val="0"/>
              <w:divBdr>
                <w:top w:val="none" w:sz="0" w:space="0" w:color="auto"/>
                <w:left w:val="none" w:sz="0" w:space="0" w:color="auto"/>
                <w:bottom w:val="none" w:sz="0" w:space="0" w:color="auto"/>
                <w:right w:val="none" w:sz="0" w:space="0" w:color="auto"/>
              </w:divBdr>
            </w:div>
            <w:div w:id="303245015">
              <w:marLeft w:val="0"/>
              <w:marRight w:val="0"/>
              <w:marTop w:val="0"/>
              <w:marBottom w:val="0"/>
              <w:divBdr>
                <w:top w:val="none" w:sz="0" w:space="0" w:color="auto"/>
                <w:left w:val="none" w:sz="0" w:space="0" w:color="auto"/>
                <w:bottom w:val="none" w:sz="0" w:space="0" w:color="auto"/>
                <w:right w:val="none" w:sz="0" w:space="0" w:color="auto"/>
              </w:divBdr>
            </w:div>
            <w:div w:id="636229148">
              <w:marLeft w:val="0"/>
              <w:marRight w:val="0"/>
              <w:marTop w:val="0"/>
              <w:marBottom w:val="0"/>
              <w:divBdr>
                <w:top w:val="none" w:sz="0" w:space="0" w:color="auto"/>
                <w:left w:val="none" w:sz="0" w:space="0" w:color="auto"/>
                <w:bottom w:val="none" w:sz="0" w:space="0" w:color="auto"/>
                <w:right w:val="none" w:sz="0" w:space="0" w:color="auto"/>
              </w:divBdr>
            </w:div>
            <w:div w:id="798299362">
              <w:marLeft w:val="0"/>
              <w:marRight w:val="0"/>
              <w:marTop w:val="0"/>
              <w:marBottom w:val="0"/>
              <w:divBdr>
                <w:top w:val="none" w:sz="0" w:space="0" w:color="auto"/>
                <w:left w:val="none" w:sz="0" w:space="0" w:color="auto"/>
                <w:bottom w:val="none" w:sz="0" w:space="0" w:color="auto"/>
                <w:right w:val="none" w:sz="0" w:space="0" w:color="auto"/>
              </w:divBdr>
            </w:div>
            <w:div w:id="1051224593">
              <w:marLeft w:val="0"/>
              <w:marRight w:val="0"/>
              <w:marTop w:val="0"/>
              <w:marBottom w:val="0"/>
              <w:divBdr>
                <w:top w:val="none" w:sz="0" w:space="0" w:color="auto"/>
                <w:left w:val="none" w:sz="0" w:space="0" w:color="auto"/>
                <w:bottom w:val="none" w:sz="0" w:space="0" w:color="auto"/>
                <w:right w:val="none" w:sz="0" w:space="0" w:color="auto"/>
              </w:divBdr>
            </w:div>
            <w:div w:id="1155342515">
              <w:marLeft w:val="0"/>
              <w:marRight w:val="0"/>
              <w:marTop w:val="0"/>
              <w:marBottom w:val="0"/>
              <w:divBdr>
                <w:top w:val="none" w:sz="0" w:space="0" w:color="auto"/>
                <w:left w:val="none" w:sz="0" w:space="0" w:color="auto"/>
                <w:bottom w:val="none" w:sz="0" w:space="0" w:color="auto"/>
                <w:right w:val="none" w:sz="0" w:space="0" w:color="auto"/>
              </w:divBdr>
            </w:div>
            <w:div w:id="2068407452">
              <w:marLeft w:val="0"/>
              <w:marRight w:val="0"/>
              <w:marTop w:val="0"/>
              <w:marBottom w:val="0"/>
              <w:divBdr>
                <w:top w:val="none" w:sz="0" w:space="0" w:color="auto"/>
                <w:left w:val="none" w:sz="0" w:space="0" w:color="auto"/>
                <w:bottom w:val="none" w:sz="0" w:space="0" w:color="auto"/>
                <w:right w:val="none" w:sz="0" w:space="0" w:color="auto"/>
              </w:divBdr>
            </w:div>
            <w:div w:id="1247346985">
              <w:marLeft w:val="0"/>
              <w:marRight w:val="0"/>
              <w:marTop w:val="0"/>
              <w:marBottom w:val="0"/>
              <w:divBdr>
                <w:top w:val="none" w:sz="0" w:space="0" w:color="auto"/>
                <w:left w:val="none" w:sz="0" w:space="0" w:color="auto"/>
                <w:bottom w:val="none" w:sz="0" w:space="0" w:color="auto"/>
                <w:right w:val="none" w:sz="0" w:space="0" w:color="auto"/>
              </w:divBdr>
            </w:div>
            <w:div w:id="178617261">
              <w:marLeft w:val="0"/>
              <w:marRight w:val="0"/>
              <w:marTop w:val="0"/>
              <w:marBottom w:val="0"/>
              <w:divBdr>
                <w:top w:val="none" w:sz="0" w:space="0" w:color="auto"/>
                <w:left w:val="none" w:sz="0" w:space="0" w:color="auto"/>
                <w:bottom w:val="none" w:sz="0" w:space="0" w:color="auto"/>
                <w:right w:val="none" w:sz="0" w:space="0" w:color="auto"/>
              </w:divBdr>
            </w:div>
            <w:div w:id="1204321684">
              <w:marLeft w:val="0"/>
              <w:marRight w:val="0"/>
              <w:marTop w:val="0"/>
              <w:marBottom w:val="0"/>
              <w:divBdr>
                <w:top w:val="none" w:sz="0" w:space="0" w:color="auto"/>
                <w:left w:val="none" w:sz="0" w:space="0" w:color="auto"/>
                <w:bottom w:val="none" w:sz="0" w:space="0" w:color="auto"/>
                <w:right w:val="none" w:sz="0" w:space="0" w:color="auto"/>
              </w:divBdr>
            </w:div>
            <w:div w:id="1019237946">
              <w:marLeft w:val="0"/>
              <w:marRight w:val="0"/>
              <w:marTop w:val="0"/>
              <w:marBottom w:val="0"/>
              <w:divBdr>
                <w:top w:val="none" w:sz="0" w:space="0" w:color="auto"/>
                <w:left w:val="none" w:sz="0" w:space="0" w:color="auto"/>
                <w:bottom w:val="none" w:sz="0" w:space="0" w:color="auto"/>
                <w:right w:val="none" w:sz="0" w:space="0" w:color="auto"/>
              </w:divBdr>
            </w:div>
            <w:div w:id="49965258">
              <w:marLeft w:val="0"/>
              <w:marRight w:val="0"/>
              <w:marTop w:val="0"/>
              <w:marBottom w:val="0"/>
              <w:divBdr>
                <w:top w:val="none" w:sz="0" w:space="0" w:color="auto"/>
                <w:left w:val="none" w:sz="0" w:space="0" w:color="auto"/>
                <w:bottom w:val="none" w:sz="0" w:space="0" w:color="auto"/>
                <w:right w:val="none" w:sz="0" w:space="0" w:color="auto"/>
              </w:divBdr>
            </w:div>
            <w:div w:id="1181705153">
              <w:marLeft w:val="0"/>
              <w:marRight w:val="0"/>
              <w:marTop w:val="0"/>
              <w:marBottom w:val="0"/>
              <w:divBdr>
                <w:top w:val="none" w:sz="0" w:space="0" w:color="auto"/>
                <w:left w:val="none" w:sz="0" w:space="0" w:color="auto"/>
                <w:bottom w:val="none" w:sz="0" w:space="0" w:color="auto"/>
                <w:right w:val="none" w:sz="0" w:space="0" w:color="auto"/>
              </w:divBdr>
            </w:div>
            <w:div w:id="2050451806">
              <w:marLeft w:val="0"/>
              <w:marRight w:val="0"/>
              <w:marTop w:val="0"/>
              <w:marBottom w:val="0"/>
              <w:divBdr>
                <w:top w:val="none" w:sz="0" w:space="0" w:color="auto"/>
                <w:left w:val="none" w:sz="0" w:space="0" w:color="auto"/>
                <w:bottom w:val="none" w:sz="0" w:space="0" w:color="auto"/>
                <w:right w:val="none" w:sz="0" w:space="0" w:color="auto"/>
              </w:divBdr>
            </w:div>
            <w:div w:id="1471629406">
              <w:marLeft w:val="0"/>
              <w:marRight w:val="0"/>
              <w:marTop w:val="0"/>
              <w:marBottom w:val="0"/>
              <w:divBdr>
                <w:top w:val="none" w:sz="0" w:space="0" w:color="auto"/>
                <w:left w:val="none" w:sz="0" w:space="0" w:color="auto"/>
                <w:bottom w:val="none" w:sz="0" w:space="0" w:color="auto"/>
                <w:right w:val="none" w:sz="0" w:space="0" w:color="auto"/>
              </w:divBdr>
            </w:div>
            <w:div w:id="1640912864">
              <w:marLeft w:val="0"/>
              <w:marRight w:val="0"/>
              <w:marTop w:val="0"/>
              <w:marBottom w:val="0"/>
              <w:divBdr>
                <w:top w:val="none" w:sz="0" w:space="0" w:color="auto"/>
                <w:left w:val="none" w:sz="0" w:space="0" w:color="auto"/>
                <w:bottom w:val="none" w:sz="0" w:space="0" w:color="auto"/>
                <w:right w:val="none" w:sz="0" w:space="0" w:color="auto"/>
              </w:divBdr>
            </w:div>
            <w:div w:id="1527134590">
              <w:marLeft w:val="0"/>
              <w:marRight w:val="0"/>
              <w:marTop w:val="0"/>
              <w:marBottom w:val="0"/>
              <w:divBdr>
                <w:top w:val="none" w:sz="0" w:space="0" w:color="auto"/>
                <w:left w:val="none" w:sz="0" w:space="0" w:color="auto"/>
                <w:bottom w:val="none" w:sz="0" w:space="0" w:color="auto"/>
                <w:right w:val="none" w:sz="0" w:space="0" w:color="auto"/>
              </w:divBdr>
            </w:div>
            <w:div w:id="795953527">
              <w:marLeft w:val="0"/>
              <w:marRight w:val="0"/>
              <w:marTop w:val="0"/>
              <w:marBottom w:val="0"/>
              <w:divBdr>
                <w:top w:val="none" w:sz="0" w:space="0" w:color="auto"/>
                <w:left w:val="none" w:sz="0" w:space="0" w:color="auto"/>
                <w:bottom w:val="none" w:sz="0" w:space="0" w:color="auto"/>
                <w:right w:val="none" w:sz="0" w:space="0" w:color="auto"/>
              </w:divBdr>
            </w:div>
            <w:div w:id="1790077377">
              <w:marLeft w:val="0"/>
              <w:marRight w:val="0"/>
              <w:marTop w:val="0"/>
              <w:marBottom w:val="0"/>
              <w:divBdr>
                <w:top w:val="none" w:sz="0" w:space="0" w:color="auto"/>
                <w:left w:val="none" w:sz="0" w:space="0" w:color="auto"/>
                <w:bottom w:val="none" w:sz="0" w:space="0" w:color="auto"/>
                <w:right w:val="none" w:sz="0" w:space="0" w:color="auto"/>
              </w:divBdr>
            </w:div>
            <w:div w:id="1139103896">
              <w:marLeft w:val="0"/>
              <w:marRight w:val="0"/>
              <w:marTop w:val="0"/>
              <w:marBottom w:val="0"/>
              <w:divBdr>
                <w:top w:val="none" w:sz="0" w:space="0" w:color="auto"/>
                <w:left w:val="none" w:sz="0" w:space="0" w:color="auto"/>
                <w:bottom w:val="none" w:sz="0" w:space="0" w:color="auto"/>
                <w:right w:val="none" w:sz="0" w:space="0" w:color="auto"/>
              </w:divBdr>
            </w:div>
            <w:div w:id="1502037793">
              <w:marLeft w:val="0"/>
              <w:marRight w:val="0"/>
              <w:marTop w:val="0"/>
              <w:marBottom w:val="0"/>
              <w:divBdr>
                <w:top w:val="none" w:sz="0" w:space="0" w:color="auto"/>
                <w:left w:val="none" w:sz="0" w:space="0" w:color="auto"/>
                <w:bottom w:val="none" w:sz="0" w:space="0" w:color="auto"/>
                <w:right w:val="none" w:sz="0" w:space="0" w:color="auto"/>
              </w:divBdr>
            </w:div>
            <w:div w:id="1342312442">
              <w:marLeft w:val="0"/>
              <w:marRight w:val="0"/>
              <w:marTop w:val="0"/>
              <w:marBottom w:val="0"/>
              <w:divBdr>
                <w:top w:val="none" w:sz="0" w:space="0" w:color="auto"/>
                <w:left w:val="none" w:sz="0" w:space="0" w:color="auto"/>
                <w:bottom w:val="none" w:sz="0" w:space="0" w:color="auto"/>
                <w:right w:val="none" w:sz="0" w:space="0" w:color="auto"/>
              </w:divBdr>
            </w:div>
            <w:div w:id="18562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6586">
      <w:bodyDiv w:val="1"/>
      <w:marLeft w:val="0"/>
      <w:marRight w:val="0"/>
      <w:marTop w:val="0"/>
      <w:marBottom w:val="0"/>
      <w:divBdr>
        <w:top w:val="none" w:sz="0" w:space="0" w:color="auto"/>
        <w:left w:val="none" w:sz="0" w:space="0" w:color="auto"/>
        <w:bottom w:val="none" w:sz="0" w:space="0" w:color="auto"/>
        <w:right w:val="none" w:sz="0" w:space="0" w:color="auto"/>
      </w:divBdr>
      <w:divsChild>
        <w:div w:id="1943417236">
          <w:marLeft w:val="0"/>
          <w:marRight w:val="0"/>
          <w:marTop w:val="0"/>
          <w:marBottom w:val="0"/>
          <w:divBdr>
            <w:top w:val="none" w:sz="0" w:space="0" w:color="auto"/>
            <w:left w:val="none" w:sz="0" w:space="0" w:color="auto"/>
            <w:bottom w:val="none" w:sz="0" w:space="0" w:color="auto"/>
            <w:right w:val="none" w:sz="0" w:space="0" w:color="auto"/>
          </w:divBdr>
          <w:divsChild>
            <w:div w:id="1889493088">
              <w:marLeft w:val="0"/>
              <w:marRight w:val="0"/>
              <w:marTop w:val="0"/>
              <w:marBottom w:val="0"/>
              <w:divBdr>
                <w:top w:val="none" w:sz="0" w:space="0" w:color="auto"/>
                <w:left w:val="none" w:sz="0" w:space="0" w:color="auto"/>
                <w:bottom w:val="none" w:sz="0" w:space="0" w:color="auto"/>
                <w:right w:val="none" w:sz="0" w:space="0" w:color="auto"/>
              </w:divBdr>
            </w:div>
            <w:div w:id="1526672024">
              <w:marLeft w:val="0"/>
              <w:marRight w:val="0"/>
              <w:marTop w:val="0"/>
              <w:marBottom w:val="0"/>
              <w:divBdr>
                <w:top w:val="none" w:sz="0" w:space="0" w:color="auto"/>
                <w:left w:val="none" w:sz="0" w:space="0" w:color="auto"/>
                <w:bottom w:val="none" w:sz="0" w:space="0" w:color="auto"/>
                <w:right w:val="none" w:sz="0" w:space="0" w:color="auto"/>
              </w:divBdr>
            </w:div>
            <w:div w:id="517700500">
              <w:marLeft w:val="0"/>
              <w:marRight w:val="0"/>
              <w:marTop w:val="0"/>
              <w:marBottom w:val="0"/>
              <w:divBdr>
                <w:top w:val="none" w:sz="0" w:space="0" w:color="auto"/>
                <w:left w:val="none" w:sz="0" w:space="0" w:color="auto"/>
                <w:bottom w:val="none" w:sz="0" w:space="0" w:color="auto"/>
                <w:right w:val="none" w:sz="0" w:space="0" w:color="auto"/>
              </w:divBdr>
            </w:div>
            <w:div w:id="23024635">
              <w:marLeft w:val="0"/>
              <w:marRight w:val="0"/>
              <w:marTop w:val="0"/>
              <w:marBottom w:val="0"/>
              <w:divBdr>
                <w:top w:val="none" w:sz="0" w:space="0" w:color="auto"/>
                <w:left w:val="none" w:sz="0" w:space="0" w:color="auto"/>
                <w:bottom w:val="none" w:sz="0" w:space="0" w:color="auto"/>
                <w:right w:val="none" w:sz="0" w:space="0" w:color="auto"/>
              </w:divBdr>
            </w:div>
            <w:div w:id="1864856800">
              <w:marLeft w:val="0"/>
              <w:marRight w:val="0"/>
              <w:marTop w:val="0"/>
              <w:marBottom w:val="0"/>
              <w:divBdr>
                <w:top w:val="none" w:sz="0" w:space="0" w:color="auto"/>
                <w:left w:val="none" w:sz="0" w:space="0" w:color="auto"/>
                <w:bottom w:val="none" w:sz="0" w:space="0" w:color="auto"/>
                <w:right w:val="none" w:sz="0" w:space="0" w:color="auto"/>
              </w:divBdr>
            </w:div>
            <w:div w:id="1511869568">
              <w:marLeft w:val="0"/>
              <w:marRight w:val="0"/>
              <w:marTop w:val="0"/>
              <w:marBottom w:val="0"/>
              <w:divBdr>
                <w:top w:val="none" w:sz="0" w:space="0" w:color="auto"/>
                <w:left w:val="none" w:sz="0" w:space="0" w:color="auto"/>
                <w:bottom w:val="none" w:sz="0" w:space="0" w:color="auto"/>
                <w:right w:val="none" w:sz="0" w:space="0" w:color="auto"/>
              </w:divBdr>
            </w:div>
            <w:div w:id="1957247847">
              <w:marLeft w:val="0"/>
              <w:marRight w:val="0"/>
              <w:marTop w:val="0"/>
              <w:marBottom w:val="0"/>
              <w:divBdr>
                <w:top w:val="none" w:sz="0" w:space="0" w:color="auto"/>
                <w:left w:val="none" w:sz="0" w:space="0" w:color="auto"/>
                <w:bottom w:val="none" w:sz="0" w:space="0" w:color="auto"/>
                <w:right w:val="none" w:sz="0" w:space="0" w:color="auto"/>
              </w:divBdr>
            </w:div>
            <w:div w:id="1873955419">
              <w:marLeft w:val="0"/>
              <w:marRight w:val="0"/>
              <w:marTop w:val="0"/>
              <w:marBottom w:val="0"/>
              <w:divBdr>
                <w:top w:val="none" w:sz="0" w:space="0" w:color="auto"/>
                <w:left w:val="none" w:sz="0" w:space="0" w:color="auto"/>
                <w:bottom w:val="none" w:sz="0" w:space="0" w:color="auto"/>
                <w:right w:val="none" w:sz="0" w:space="0" w:color="auto"/>
              </w:divBdr>
            </w:div>
            <w:div w:id="319770213">
              <w:marLeft w:val="0"/>
              <w:marRight w:val="0"/>
              <w:marTop w:val="0"/>
              <w:marBottom w:val="0"/>
              <w:divBdr>
                <w:top w:val="none" w:sz="0" w:space="0" w:color="auto"/>
                <w:left w:val="none" w:sz="0" w:space="0" w:color="auto"/>
                <w:bottom w:val="none" w:sz="0" w:space="0" w:color="auto"/>
                <w:right w:val="none" w:sz="0" w:space="0" w:color="auto"/>
              </w:divBdr>
            </w:div>
            <w:div w:id="384648891">
              <w:marLeft w:val="0"/>
              <w:marRight w:val="0"/>
              <w:marTop w:val="0"/>
              <w:marBottom w:val="0"/>
              <w:divBdr>
                <w:top w:val="none" w:sz="0" w:space="0" w:color="auto"/>
                <w:left w:val="none" w:sz="0" w:space="0" w:color="auto"/>
                <w:bottom w:val="none" w:sz="0" w:space="0" w:color="auto"/>
                <w:right w:val="none" w:sz="0" w:space="0" w:color="auto"/>
              </w:divBdr>
            </w:div>
            <w:div w:id="448206315">
              <w:marLeft w:val="0"/>
              <w:marRight w:val="0"/>
              <w:marTop w:val="0"/>
              <w:marBottom w:val="0"/>
              <w:divBdr>
                <w:top w:val="none" w:sz="0" w:space="0" w:color="auto"/>
                <w:left w:val="none" w:sz="0" w:space="0" w:color="auto"/>
                <w:bottom w:val="none" w:sz="0" w:space="0" w:color="auto"/>
                <w:right w:val="none" w:sz="0" w:space="0" w:color="auto"/>
              </w:divBdr>
            </w:div>
            <w:div w:id="1403480493">
              <w:marLeft w:val="0"/>
              <w:marRight w:val="0"/>
              <w:marTop w:val="0"/>
              <w:marBottom w:val="0"/>
              <w:divBdr>
                <w:top w:val="none" w:sz="0" w:space="0" w:color="auto"/>
                <w:left w:val="none" w:sz="0" w:space="0" w:color="auto"/>
                <w:bottom w:val="none" w:sz="0" w:space="0" w:color="auto"/>
                <w:right w:val="none" w:sz="0" w:space="0" w:color="auto"/>
              </w:divBdr>
            </w:div>
            <w:div w:id="1010644084">
              <w:marLeft w:val="0"/>
              <w:marRight w:val="0"/>
              <w:marTop w:val="0"/>
              <w:marBottom w:val="0"/>
              <w:divBdr>
                <w:top w:val="none" w:sz="0" w:space="0" w:color="auto"/>
                <w:left w:val="none" w:sz="0" w:space="0" w:color="auto"/>
                <w:bottom w:val="none" w:sz="0" w:space="0" w:color="auto"/>
                <w:right w:val="none" w:sz="0" w:space="0" w:color="auto"/>
              </w:divBdr>
            </w:div>
            <w:div w:id="1806698570">
              <w:marLeft w:val="0"/>
              <w:marRight w:val="0"/>
              <w:marTop w:val="0"/>
              <w:marBottom w:val="0"/>
              <w:divBdr>
                <w:top w:val="none" w:sz="0" w:space="0" w:color="auto"/>
                <w:left w:val="none" w:sz="0" w:space="0" w:color="auto"/>
                <w:bottom w:val="none" w:sz="0" w:space="0" w:color="auto"/>
                <w:right w:val="none" w:sz="0" w:space="0" w:color="auto"/>
              </w:divBdr>
            </w:div>
            <w:div w:id="454635854">
              <w:marLeft w:val="0"/>
              <w:marRight w:val="0"/>
              <w:marTop w:val="0"/>
              <w:marBottom w:val="0"/>
              <w:divBdr>
                <w:top w:val="none" w:sz="0" w:space="0" w:color="auto"/>
                <w:left w:val="none" w:sz="0" w:space="0" w:color="auto"/>
                <w:bottom w:val="none" w:sz="0" w:space="0" w:color="auto"/>
                <w:right w:val="none" w:sz="0" w:space="0" w:color="auto"/>
              </w:divBdr>
            </w:div>
            <w:div w:id="343900001">
              <w:marLeft w:val="0"/>
              <w:marRight w:val="0"/>
              <w:marTop w:val="0"/>
              <w:marBottom w:val="0"/>
              <w:divBdr>
                <w:top w:val="none" w:sz="0" w:space="0" w:color="auto"/>
                <w:left w:val="none" w:sz="0" w:space="0" w:color="auto"/>
                <w:bottom w:val="none" w:sz="0" w:space="0" w:color="auto"/>
                <w:right w:val="none" w:sz="0" w:space="0" w:color="auto"/>
              </w:divBdr>
            </w:div>
            <w:div w:id="1431392283">
              <w:marLeft w:val="0"/>
              <w:marRight w:val="0"/>
              <w:marTop w:val="0"/>
              <w:marBottom w:val="0"/>
              <w:divBdr>
                <w:top w:val="none" w:sz="0" w:space="0" w:color="auto"/>
                <w:left w:val="none" w:sz="0" w:space="0" w:color="auto"/>
                <w:bottom w:val="none" w:sz="0" w:space="0" w:color="auto"/>
                <w:right w:val="none" w:sz="0" w:space="0" w:color="auto"/>
              </w:divBdr>
            </w:div>
            <w:div w:id="840659918">
              <w:marLeft w:val="0"/>
              <w:marRight w:val="0"/>
              <w:marTop w:val="0"/>
              <w:marBottom w:val="0"/>
              <w:divBdr>
                <w:top w:val="none" w:sz="0" w:space="0" w:color="auto"/>
                <w:left w:val="none" w:sz="0" w:space="0" w:color="auto"/>
                <w:bottom w:val="none" w:sz="0" w:space="0" w:color="auto"/>
                <w:right w:val="none" w:sz="0" w:space="0" w:color="auto"/>
              </w:divBdr>
            </w:div>
            <w:div w:id="1218515939">
              <w:marLeft w:val="0"/>
              <w:marRight w:val="0"/>
              <w:marTop w:val="0"/>
              <w:marBottom w:val="0"/>
              <w:divBdr>
                <w:top w:val="none" w:sz="0" w:space="0" w:color="auto"/>
                <w:left w:val="none" w:sz="0" w:space="0" w:color="auto"/>
                <w:bottom w:val="none" w:sz="0" w:space="0" w:color="auto"/>
                <w:right w:val="none" w:sz="0" w:space="0" w:color="auto"/>
              </w:divBdr>
            </w:div>
            <w:div w:id="38480786">
              <w:marLeft w:val="0"/>
              <w:marRight w:val="0"/>
              <w:marTop w:val="0"/>
              <w:marBottom w:val="0"/>
              <w:divBdr>
                <w:top w:val="none" w:sz="0" w:space="0" w:color="auto"/>
                <w:left w:val="none" w:sz="0" w:space="0" w:color="auto"/>
                <w:bottom w:val="none" w:sz="0" w:space="0" w:color="auto"/>
                <w:right w:val="none" w:sz="0" w:space="0" w:color="auto"/>
              </w:divBdr>
            </w:div>
            <w:div w:id="69472051">
              <w:marLeft w:val="0"/>
              <w:marRight w:val="0"/>
              <w:marTop w:val="0"/>
              <w:marBottom w:val="0"/>
              <w:divBdr>
                <w:top w:val="none" w:sz="0" w:space="0" w:color="auto"/>
                <w:left w:val="none" w:sz="0" w:space="0" w:color="auto"/>
                <w:bottom w:val="none" w:sz="0" w:space="0" w:color="auto"/>
                <w:right w:val="none" w:sz="0" w:space="0" w:color="auto"/>
              </w:divBdr>
            </w:div>
            <w:div w:id="579754945">
              <w:marLeft w:val="0"/>
              <w:marRight w:val="0"/>
              <w:marTop w:val="0"/>
              <w:marBottom w:val="0"/>
              <w:divBdr>
                <w:top w:val="none" w:sz="0" w:space="0" w:color="auto"/>
                <w:left w:val="none" w:sz="0" w:space="0" w:color="auto"/>
                <w:bottom w:val="none" w:sz="0" w:space="0" w:color="auto"/>
                <w:right w:val="none" w:sz="0" w:space="0" w:color="auto"/>
              </w:divBdr>
            </w:div>
            <w:div w:id="369036846">
              <w:marLeft w:val="0"/>
              <w:marRight w:val="0"/>
              <w:marTop w:val="0"/>
              <w:marBottom w:val="0"/>
              <w:divBdr>
                <w:top w:val="none" w:sz="0" w:space="0" w:color="auto"/>
                <w:left w:val="none" w:sz="0" w:space="0" w:color="auto"/>
                <w:bottom w:val="none" w:sz="0" w:space="0" w:color="auto"/>
                <w:right w:val="none" w:sz="0" w:space="0" w:color="auto"/>
              </w:divBdr>
            </w:div>
            <w:div w:id="425425479">
              <w:marLeft w:val="0"/>
              <w:marRight w:val="0"/>
              <w:marTop w:val="0"/>
              <w:marBottom w:val="0"/>
              <w:divBdr>
                <w:top w:val="none" w:sz="0" w:space="0" w:color="auto"/>
                <w:left w:val="none" w:sz="0" w:space="0" w:color="auto"/>
                <w:bottom w:val="none" w:sz="0" w:space="0" w:color="auto"/>
                <w:right w:val="none" w:sz="0" w:space="0" w:color="auto"/>
              </w:divBdr>
            </w:div>
            <w:div w:id="401605832">
              <w:marLeft w:val="0"/>
              <w:marRight w:val="0"/>
              <w:marTop w:val="0"/>
              <w:marBottom w:val="0"/>
              <w:divBdr>
                <w:top w:val="none" w:sz="0" w:space="0" w:color="auto"/>
                <w:left w:val="none" w:sz="0" w:space="0" w:color="auto"/>
                <w:bottom w:val="none" w:sz="0" w:space="0" w:color="auto"/>
                <w:right w:val="none" w:sz="0" w:space="0" w:color="auto"/>
              </w:divBdr>
            </w:div>
            <w:div w:id="1727484827">
              <w:marLeft w:val="0"/>
              <w:marRight w:val="0"/>
              <w:marTop w:val="0"/>
              <w:marBottom w:val="0"/>
              <w:divBdr>
                <w:top w:val="none" w:sz="0" w:space="0" w:color="auto"/>
                <w:left w:val="none" w:sz="0" w:space="0" w:color="auto"/>
                <w:bottom w:val="none" w:sz="0" w:space="0" w:color="auto"/>
                <w:right w:val="none" w:sz="0" w:space="0" w:color="auto"/>
              </w:divBdr>
            </w:div>
            <w:div w:id="121582081">
              <w:marLeft w:val="0"/>
              <w:marRight w:val="0"/>
              <w:marTop w:val="0"/>
              <w:marBottom w:val="0"/>
              <w:divBdr>
                <w:top w:val="none" w:sz="0" w:space="0" w:color="auto"/>
                <w:left w:val="none" w:sz="0" w:space="0" w:color="auto"/>
                <w:bottom w:val="none" w:sz="0" w:space="0" w:color="auto"/>
                <w:right w:val="none" w:sz="0" w:space="0" w:color="auto"/>
              </w:divBdr>
            </w:div>
            <w:div w:id="1751346159">
              <w:marLeft w:val="0"/>
              <w:marRight w:val="0"/>
              <w:marTop w:val="0"/>
              <w:marBottom w:val="0"/>
              <w:divBdr>
                <w:top w:val="none" w:sz="0" w:space="0" w:color="auto"/>
                <w:left w:val="none" w:sz="0" w:space="0" w:color="auto"/>
                <w:bottom w:val="none" w:sz="0" w:space="0" w:color="auto"/>
                <w:right w:val="none" w:sz="0" w:space="0" w:color="auto"/>
              </w:divBdr>
            </w:div>
            <w:div w:id="1638024417">
              <w:marLeft w:val="0"/>
              <w:marRight w:val="0"/>
              <w:marTop w:val="0"/>
              <w:marBottom w:val="0"/>
              <w:divBdr>
                <w:top w:val="none" w:sz="0" w:space="0" w:color="auto"/>
                <w:left w:val="none" w:sz="0" w:space="0" w:color="auto"/>
                <w:bottom w:val="none" w:sz="0" w:space="0" w:color="auto"/>
                <w:right w:val="none" w:sz="0" w:space="0" w:color="auto"/>
              </w:divBdr>
            </w:div>
            <w:div w:id="2023585890">
              <w:marLeft w:val="0"/>
              <w:marRight w:val="0"/>
              <w:marTop w:val="0"/>
              <w:marBottom w:val="0"/>
              <w:divBdr>
                <w:top w:val="none" w:sz="0" w:space="0" w:color="auto"/>
                <w:left w:val="none" w:sz="0" w:space="0" w:color="auto"/>
                <w:bottom w:val="none" w:sz="0" w:space="0" w:color="auto"/>
                <w:right w:val="none" w:sz="0" w:space="0" w:color="auto"/>
              </w:divBdr>
            </w:div>
            <w:div w:id="2023167290">
              <w:marLeft w:val="0"/>
              <w:marRight w:val="0"/>
              <w:marTop w:val="0"/>
              <w:marBottom w:val="0"/>
              <w:divBdr>
                <w:top w:val="none" w:sz="0" w:space="0" w:color="auto"/>
                <w:left w:val="none" w:sz="0" w:space="0" w:color="auto"/>
                <w:bottom w:val="none" w:sz="0" w:space="0" w:color="auto"/>
                <w:right w:val="none" w:sz="0" w:space="0" w:color="auto"/>
              </w:divBdr>
            </w:div>
            <w:div w:id="1338192055">
              <w:marLeft w:val="0"/>
              <w:marRight w:val="0"/>
              <w:marTop w:val="0"/>
              <w:marBottom w:val="0"/>
              <w:divBdr>
                <w:top w:val="none" w:sz="0" w:space="0" w:color="auto"/>
                <w:left w:val="none" w:sz="0" w:space="0" w:color="auto"/>
                <w:bottom w:val="none" w:sz="0" w:space="0" w:color="auto"/>
                <w:right w:val="none" w:sz="0" w:space="0" w:color="auto"/>
              </w:divBdr>
            </w:div>
            <w:div w:id="2045209915">
              <w:marLeft w:val="0"/>
              <w:marRight w:val="0"/>
              <w:marTop w:val="0"/>
              <w:marBottom w:val="0"/>
              <w:divBdr>
                <w:top w:val="none" w:sz="0" w:space="0" w:color="auto"/>
                <w:left w:val="none" w:sz="0" w:space="0" w:color="auto"/>
                <w:bottom w:val="none" w:sz="0" w:space="0" w:color="auto"/>
                <w:right w:val="none" w:sz="0" w:space="0" w:color="auto"/>
              </w:divBdr>
            </w:div>
            <w:div w:id="570703285">
              <w:marLeft w:val="0"/>
              <w:marRight w:val="0"/>
              <w:marTop w:val="0"/>
              <w:marBottom w:val="0"/>
              <w:divBdr>
                <w:top w:val="none" w:sz="0" w:space="0" w:color="auto"/>
                <w:left w:val="none" w:sz="0" w:space="0" w:color="auto"/>
                <w:bottom w:val="none" w:sz="0" w:space="0" w:color="auto"/>
                <w:right w:val="none" w:sz="0" w:space="0" w:color="auto"/>
              </w:divBdr>
            </w:div>
            <w:div w:id="1641228184">
              <w:marLeft w:val="0"/>
              <w:marRight w:val="0"/>
              <w:marTop w:val="0"/>
              <w:marBottom w:val="0"/>
              <w:divBdr>
                <w:top w:val="none" w:sz="0" w:space="0" w:color="auto"/>
                <w:left w:val="none" w:sz="0" w:space="0" w:color="auto"/>
                <w:bottom w:val="none" w:sz="0" w:space="0" w:color="auto"/>
                <w:right w:val="none" w:sz="0" w:space="0" w:color="auto"/>
              </w:divBdr>
            </w:div>
            <w:div w:id="2124113597">
              <w:marLeft w:val="0"/>
              <w:marRight w:val="0"/>
              <w:marTop w:val="0"/>
              <w:marBottom w:val="0"/>
              <w:divBdr>
                <w:top w:val="none" w:sz="0" w:space="0" w:color="auto"/>
                <w:left w:val="none" w:sz="0" w:space="0" w:color="auto"/>
                <w:bottom w:val="none" w:sz="0" w:space="0" w:color="auto"/>
                <w:right w:val="none" w:sz="0" w:space="0" w:color="auto"/>
              </w:divBdr>
            </w:div>
            <w:div w:id="238827614">
              <w:marLeft w:val="0"/>
              <w:marRight w:val="0"/>
              <w:marTop w:val="0"/>
              <w:marBottom w:val="0"/>
              <w:divBdr>
                <w:top w:val="none" w:sz="0" w:space="0" w:color="auto"/>
                <w:left w:val="none" w:sz="0" w:space="0" w:color="auto"/>
                <w:bottom w:val="none" w:sz="0" w:space="0" w:color="auto"/>
                <w:right w:val="none" w:sz="0" w:space="0" w:color="auto"/>
              </w:divBdr>
            </w:div>
            <w:div w:id="163860728">
              <w:marLeft w:val="0"/>
              <w:marRight w:val="0"/>
              <w:marTop w:val="0"/>
              <w:marBottom w:val="0"/>
              <w:divBdr>
                <w:top w:val="none" w:sz="0" w:space="0" w:color="auto"/>
                <w:left w:val="none" w:sz="0" w:space="0" w:color="auto"/>
                <w:bottom w:val="none" w:sz="0" w:space="0" w:color="auto"/>
                <w:right w:val="none" w:sz="0" w:space="0" w:color="auto"/>
              </w:divBdr>
            </w:div>
            <w:div w:id="1297493742">
              <w:marLeft w:val="0"/>
              <w:marRight w:val="0"/>
              <w:marTop w:val="0"/>
              <w:marBottom w:val="0"/>
              <w:divBdr>
                <w:top w:val="none" w:sz="0" w:space="0" w:color="auto"/>
                <w:left w:val="none" w:sz="0" w:space="0" w:color="auto"/>
                <w:bottom w:val="none" w:sz="0" w:space="0" w:color="auto"/>
                <w:right w:val="none" w:sz="0" w:space="0" w:color="auto"/>
              </w:divBdr>
            </w:div>
            <w:div w:id="1669552309">
              <w:marLeft w:val="0"/>
              <w:marRight w:val="0"/>
              <w:marTop w:val="0"/>
              <w:marBottom w:val="0"/>
              <w:divBdr>
                <w:top w:val="none" w:sz="0" w:space="0" w:color="auto"/>
                <w:left w:val="none" w:sz="0" w:space="0" w:color="auto"/>
                <w:bottom w:val="none" w:sz="0" w:space="0" w:color="auto"/>
                <w:right w:val="none" w:sz="0" w:space="0" w:color="auto"/>
              </w:divBdr>
            </w:div>
            <w:div w:id="987781007">
              <w:marLeft w:val="0"/>
              <w:marRight w:val="0"/>
              <w:marTop w:val="0"/>
              <w:marBottom w:val="0"/>
              <w:divBdr>
                <w:top w:val="none" w:sz="0" w:space="0" w:color="auto"/>
                <w:left w:val="none" w:sz="0" w:space="0" w:color="auto"/>
                <w:bottom w:val="none" w:sz="0" w:space="0" w:color="auto"/>
                <w:right w:val="none" w:sz="0" w:space="0" w:color="auto"/>
              </w:divBdr>
            </w:div>
            <w:div w:id="652755598">
              <w:marLeft w:val="0"/>
              <w:marRight w:val="0"/>
              <w:marTop w:val="0"/>
              <w:marBottom w:val="0"/>
              <w:divBdr>
                <w:top w:val="none" w:sz="0" w:space="0" w:color="auto"/>
                <w:left w:val="none" w:sz="0" w:space="0" w:color="auto"/>
                <w:bottom w:val="none" w:sz="0" w:space="0" w:color="auto"/>
                <w:right w:val="none" w:sz="0" w:space="0" w:color="auto"/>
              </w:divBdr>
            </w:div>
            <w:div w:id="1404529214">
              <w:marLeft w:val="0"/>
              <w:marRight w:val="0"/>
              <w:marTop w:val="0"/>
              <w:marBottom w:val="0"/>
              <w:divBdr>
                <w:top w:val="none" w:sz="0" w:space="0" w:color="auto"/>
                <w:left w:val="none" w:sz="0" w:space="0" w:color="auto"/>
                <w:bottom w:val="none" w:sz="0" w:space="0" w:color="auto"/>
                <w:right w:val="none" w:sz="0" w:space="0" w:color="auto"/>
              </w:divBdr>
            </w:div>
            <w:div w:id="1801803351">
              <w:marLeft w:val="0"/>
              <w:marRight w:val="0"/>
              <w:marTop w:val="0"/>
              <w:marBottom w:val="0"/>
              <w:divBdr>
                <w:top w:val="none" w:sz="0" w:space="0" w:color="auto"/>
                <w:left w:val="none" w:sz="0" w:space="0" w:color="auto"/>
                <w:bottom w:val="none" w:sz="0" w:space="0" w:color="auto"/>
                <w:right w:val="none" w:sz="0" w:space="0" w:color="auto"/>
              </w:divBdr>
            </w:div>
            <w:div w:id="1492990764">
              <w:marLeft w:val="0"/>
              <w:marRight w:val="0"/>
              <w:marTop w:val="0"/>
              <w:marBottom w:val="0"/>
              <w:divBdr>
                <w:top w:val="none" w:sz="0" w:space="0" w:color="auto"/>
                <w:left w:val="none" w:sz="0" w:space="0" w:color="auto"/>
                <w:bottom w:val="none" w:sz="0" w:space="0" w:color="auto"/>
                <w:right w:val="none" w:sz="0" w:space="0" w:color="auto"/>
              </w:divBdr>
            </w:div>
            <w:div w:id="668993609">
              <w:marLeft w:val="0"/>
              <w:marRight w:val="0"/>
              <w:marTop w:val="0"/>
              <w:marBottom w:val="0"/>
              <w:divBdr>
                <w:top w:val="none" w:sz="0" w:space="0" w:color="auto"/>
                <w:left w:val="none" w:sz="0" w:space="0" w:color="auto"/>
                <w:bottom w:val="none" w:sz="0" w:space="0" w:color="auto"/>
                <w:right w:val="none" w:sz="0" w:space="0" w:color="auto"/>
              </w:divBdr>
            </w:div>
            <w:div w:id="1489514472">
              <w:marLeft w:val="0"/>
              <w:marRight w:val="0"/>
              <w:marTop w:val="0"/>
              <w:marBottom w:val="0"/>
              <w:divBdr>
                <w:top w:val="none" w:sz="0" w:space="0" w:color="auto"/>
                <w:left w:val="none" w:sz="0" w:space="0" w:color="auto"/>
                <w:bottom w:val="none" w:sz="0" w:space="0" w:color="auto"/>
                <w:right w:val="none" w:sz="0" w:space="0" w:color="auto"/>
              </w:divBdr>
            </w:div>
            <w:div w:id="1828091108">
              <w:marLeft w:val="0"/>
              <w:marRight w:val="0"/>
              <w:marTop w:val="0"/>
              <w:marBottom w:val="0"/>
              <w:divBdr>
                <w:top w:val="none" w:sz="0" w:space="0" w:color="auto"/>
                <w:left w:val="none" w:sz="0" w:space="0" w:color="auto"/>
                <w:bottom w:val="none" w:sz="0" w:space="0" w:color="auto"/>
                <w:right w:val="none" w:sz="0" w:space="0" w:color="auto"/>
              </w:divBdr>
            </w:div>
            <w:div w:id="83034538">
              <w:marLeft w:val="0"/>
              <w:marRight w:val="0"/>
              <w:marTop w:val="0"/>
              <w:marBottom w:val="0"/>
              <w:divBdr>
                <w:top w:val="none" w:sz="0" w:space="0" w:color="auto"/>
                <w:left w:val="none" w:sz="0" w:space="0" w:color="auto"/>
                <w:bottom w:val="none" w:sz="0" w:space="0" w:color="auto"/>
                <w:right w:val="none" w:sz="0" w:space="0" w:color="auto"/>
              </w:divBdr>
            </w:div>
            <w:div w:id="1645888154">
              <w:marLeft w:val="0"/>
              <w:marRight w:val="0"/>
              <w:marTop w:val="0"/>
              <w:marBottom w:val="0"/>
              <w:divBdr>
                <w:top w:val="none" w:sz="0" w:space="0" w:color="auto"/>
                <w:left w:val="none" w:sz="0" w:space="0" w:color="auto"/>
                <w:bottom w:val="none" w:sz="0" w:space="0" w:color="auto"/>
                <w:right w:val="none" w:sz="0" w:space="0" w:color="auto"/>
              </w:divBdr>
            </w:div>
            <w:div w:id="469372642">
              <w:marLeft w:val="0"/>
              <w:marRight w:val="0"/>
              <w:marTop w:val="0"/>
              <w:marBottom w:val="0"/>
              <w:divBdr>
                <w:top w:val="none" w:sz="0" w:space="0" w:color="auto"/>
                <w:left w:val="none" w:sz="0" w:space="0" w:color="auto"/>
                <w:bottom w:val="none" w:sz="0" w:space="0" w:color="auto"/>
                <w:right w:val="none" w:sz="0" w:space="0" w:color="auto"/>
              </w:divBdr>
            </w:div>
            <w:div w:id="2102488113">
              <w:marLeft w:val="0"/>
              <w:marRight w:val="0"/>
              <w:marTop w:val="0"/>
              <w:marBottom w:val="0"/>
              <w:divBdr>
                <w:top w:val="none" w:sz="0" w:space="0" w:color="auto"/>
                <w:left w:val="none" w:sz="0" w:space="0" w:color="auto"/>
                <w:bottom w:val="none" w:sz="0" w:space="0" w:color="auto"/>
                <w:right w:val="none" w:sz="0" w:space="0" w:color="auto"/>
              </w:divBdr>
            </w:div>
            <w:div w:id="1053693054">
              <w:marLeft w:val="0"/>
              <w:marRight w:val="0"/>
              <w:marTop w:val="0"/>
              <w:marBottom w:val="0"/>
              <w:divBdr>
                <w:top w:val="none" w:sz="0" w:space="0" w:color="auto"/>
                <w:left w:val="none" w:sz="0" w:space="0" w:color="auto"/>
                <w:bottom w:val="none" w:sz="0" w:space="0" w:color="auto"/>
                <w:right w:val="none" w:sz="0" w:space="0" w:color="auto"/>
              </w:divBdr>
            </w:div>
            <w:div w:id="586420841">
              <w:marLeft w:val="0"/>
              <w:marRight w:val="0"/>
              <w:marTop w:val="0"/>
              <w:marBottom w:val="0"/>
              <w:divBdr>
                <w:top w:val="none" w:sz="0" w:space="0" w:color="auto"/>
                <w:left w:val="none" w:sz="0" w:space="0" w:color="auto"/>
                <w:bottom w:val="none" w:sz="0" w:space="0" w:color="auto"/>
                <w:right w:val="none" w:sz="0" w:space="0" w:color="auto"/>
              </w:divBdr>
            </w:div>
            <w:div w:id="1213536386">
              <w:marLeft w:val="0"/>
              <w:marRight w:val="0"/>
              <w:marTop w:val="0"/>
              <w:marBottom w:val="0"/>
              <w:divBdr>
                <w:top w:val="none" w:sz="0" w:space="0" w:color="auto"/>
                <w:left w:val="none" w:sz="0" w:space="0" w:color="auto"/>
                <w:bottom w:val="none" w:sz="0" w:space="0" w:color="auto"/>
                <w:right w:val="none" w:sz="0" w:space="0" w:color="auto"/>
              </w:divBdr>
            </w:div>
            <w:div w:id="1211696213">
              <w:marLeft w:val="0"/>
              <w:marRight w:val="0"/>
              <w:marTop w:val="0"/>
              <w:marBottom w:val="0"/>
              <w:divBdr>
                <w:top w:val="none" w:sz="0" w:space="0" w:color="auto"/>
                <w:left w:val="none" w:sz="0" w:space="0" w:color="auto"/>
                <w:bottom w:val="none" w:sz="0" w:space="0" w:color="auto"/>
                <w:right w:val="none" w:sz="0" w:space="0" w:color="auto"/>
              </w:divBdr>
            </w:div>
            <w:div w:id="1000542901">
              <w:marLeft w:val="0"/>
              <w:marRight w:val="0"/>
              <w:marTop w:val="0"/>
              <w:marBottom w:val="0"/>
              <w:divBdr>
                <w:top w:val="none" w:sz="0" w:space="0" w:color="auto"/>
                <w:left w:val="none" w:sz="0" w:space="0" w:color="auto"/>
                <w:bottom w:val="none" w:sz="0" w:space="0" w:color="auto"/>
                <w:right w:val="none" w:sz="0" w:space="0" w:color="auto"/>
              </w:divBdr>
            </w:div>
            <w:div w:id="755203292">
              <w:marLeft w:val="0"/>
              <w:marRight w:val="0"/>
              <w:marTop w:val="0"/>
              <w:marBottom w:val="0"/>
              <w:divBdr>
                <w:top w:val="none" w:sz="0" w:space="0" w:color="auto"/>
                <w:left w:val="none" w:sz="0" w:space="0" w:color="auto"/>
                <w:bottom w:val="none" w:sz="0" w:space="0" w:color="auto"/>
                <w:right w:val="none" w:sz="0" w:space="0" w:color="auto"/>
              </w:divBdr>
            </w:div>
            <w:div w:id="711468353">
              <w:marLeft w:val="0"/>
              <w:marRight w:val="0"/>
              <w:marTop w:val="0"/>
              <w:marBottom w:val="0"/>
              <w:divBdr>
                <w:top w:val="none" w:sz="0" w:space="0" w:color="auto"/>
                <w:left w:val="none" w:sz="0" w:space="0" w:color="auto"/>
                <w:bottom w:val="none" w:sz="0" w:space="0" w:color="auto"/>
                <w:right w:val="none" w:sz="0" w:space="0" w:color="auto"/>
              </w:divBdr>
            </w:div>
            <w:div w:id="1062757595">
              <w:marLeft w:val="0"/>
              <w:marRight w:val="0"/>
              <w:marTop w:val="0"/>
              <w:marBottom w:val="0"/>
              <w:divBdr>
                <w:top w:val="none" w:sz="0" w:space="0" w:color="auto"/>
                <w:left w:val="none" w:sz="0" w:space="0" w:color="auto"/>
                <w:bottom w:val="none" w:sz="0" w:space="0" w:color="auto"/>
                <w:right w:val="none" w:sz="0" w:space="0" w:color="auto"/>
              </w:divBdr>
            </w:div>
            <w:div w:id="1309432229">
              <w:marLeft w:val="0"/>
              <w:marRight w:val="0"/>
              <w:marTop w:val="0"/>
              <w:marBottom w:val="0"/>
              <w:divBdr>
                <w:top w:val="none" w:sz="0" w:space="0" w:color="auto"/>
                <w:left w:val="none" w:sz="0" w:space="0" w:color="auto"/>
                <w:bottom w:val="none" w:sz="0" w:space="0" w:color="auto"/>
                <w:right w:val="none" w:sz="0" w:space="0" w:color="auto"/>
              </w:divBdr>
            </w:div>
            <w:div w:id="571737736">
              <w:marLeft w:val="0"/>
              <w:marRight w:val="0"/>
              <w:marTop w:val="0"/>
              <w:marBottom w:val="0"/>
              <w:divBdr>
                <w:top w:val="none" w:sz="0" w:space="0" w:color="auto"/>
                <w:left w:val="none" w:sz="0" w:space="0" w:color="auto"/>
                <w:bottom w:val="none" w:sz="0" w:space="0" w:color="auto"/>
                <w:right w:val="none" w:sz="0" w:space="0" w:color="auto"/>
              </w:divBdr>
            </w:div>
            <w:div w:id="252126558">
              <w:marLeft w:val="0"/>
              <w:marRight w:val="0"/>
              <w:marTop w:val="0"/>
              <w:marBottom w:val="0"/>
              <w:divBdr>
                <w:top w:val="none" w:sz="0" w:space="0" w:color="auto"/>
                <w:left w:val="none" w:sz="0" w:space="0" w:color="auto"/>
                <w:bottom w:val="none" w:sz="0" w:space="0" w:color="auto"/>
                <w:right w:val="none" w:sz="0" w:space="0" w:color="auto"/>
              </w:divBdr>
            </w:div>
            <w:div w:id="214856657">
              <w:marLeft w:val="0"/>
              <w:marRight w:val="0"/>
              <w:marTop w:val="0"/>
              <w:marBottom w:val="0"/>
              <w:divBdr>
                <w:top w:val="none" w:sz="0" w:space="0" w:color="auto"/>
                <w:left w:val="none" w:sz="0" w:space="0" w:color="auto"/>
                <w:bottom w:val="none" w:sz="0" w:space="0" w:color="auto"/>
                <w:right w:val="none" w:sz="0" w:space="0" w:color="auto"/>
              </w:divBdr>
            </w:div>
            <w:div w:id="1301615541">
              <w:marLeft w:val="0"/>
              <w:marRight w:val="0"/>
              <w:marTop w:val="0"/>
              <w:marBottom w:val="0"/>
              <w:divBdr>
                <w:top w:val="none" w:sz="0" w:space="0" w:color="auto"/>
                <w:left w:val="none" w:sz="0" w:space="0" w:color="auto"/>
                <w:bottom w:val="none" w:sz="0" w:space="0" w:color="auto"/>
                <w:right w:val="none" w:sz="0" w:space="0" w:color="auto"/>
              </w:divBdr>
            </w:div>
            <w:div w:id="329214060">
              <w:marLeft w:val="0"/>
              <w:marRight w:val="0"/>
              <w:marTop w:val="0"/>
              <w:marBottom w:val="0"/>
              <w:divBdr>
                <w:top w:val="none" w:sz="0" w:space="0" w:color="auto"/>
                <w:left w:val="none" w:sz="0" w:space="0" w:color="auto"/>
                <w:bottom w:val="none" w:sz="0" w:space="0" w:color="auto"/>
                <w:right w:val="none" w:sz="0" w:space="0" w:color="auto"/>
              </w:divBdr>
            </w:div>
            <w:div w:id="621810555">
              <w:marLeft w:val="0"/>
              <w:marRight w:val="0"/>
              <w:marTop w:val="0"/>
              <w:marBottom w:val="0"/>
              <w:divBdr>
                <w:top w:val="none" w:sz="0" w:space="0" w:color="auto"/>
                <w:left w:val="none" w:sz="0" w:space="0" w:color="auto"/>
                <w:bottom w:val="none" w:sz="0" w:space="0" w:color="auto"/>
                <w:right w:val="none" w:sz="0" w:space="0" w:color="auto"/>
              </w:divBdr>
            </w:div>
            <w:div w:id="16441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032">
      <w:bodyDiv w:val="1"/>
      <w:marLeft w:val="0"/>
      <w:marRight w:val="0"/>
      <w:marTop w:val="0"/>
      <w:marBottom w:val="0"/>
      <w:divBdr>
        <w:top w:val="none" w:sz="0" w:space="0" w:color="auto"/>
        <w:left w:val="none" w:sz="0" w:space="0" w:color="auto"/>
        <w:bottom w:val="none" w:sz="0" w:space="0" w:color="auto"/>
        <w:right w:val="none" w:sz="0" w:space="0" w:color="auto"/>
      </w:divBdr>
      <w:divsChild>
        <w:div w:id="1376350777">
          <w:marLeft w:val="0"/>
          <w:marRight w:val="0"/>
          <w:marTop w:val="0"/>
          <w:marBottom w:val="0"/>
          <w:divBdr>
            <w:top w:val="none" w:sz="0" w:space="0" w:color="auto"/>
            <w:left w:val="none" w:sz="0" w:space="0" w:color="auto"/>
            <w:bottom w:val="none" w:sz="0" w:space="0" w:color="auto"/>
            <w:right w:val="none" w:sz="0" w:space="0" w:color="auto"/>
          </w:divBdr>
          <w:divsChild>
            <w:div w:id="1037581226">
              <w:marLeft w:val="0"/>
              <w:marRight w:val="0"/>
              <w:marTop w:val="0"/>
              <w:marBottom w:val="0"/>
              <w:divBdr>
                <w:top w:val="none" w:sz="0" w:space="0" w:color="auto"/>
                <w:left w:val="none" w:sz="0" w:space="0" w:color="auto"/>
                <w:bottom w:val="none" w:sz="0" w:space="0" w:color="auto"/>
                <w:right w:val="none" w:sz="0" w:space="0" w:color="auto"/>
              </w:divBdr>
            </w:div>
            <w:div w:id="1907715089">
              <w:marLeft w:val="0"/>
              <w:marRight w:val="0"/>
              <w:marTop w:val="0"/>
              <w:marBottom w:val="0"/>
              <w:divBdr>
                <w:top w:val="none" w:sz="0" w:space="0" w:color="auto"/>
                <w:left w:val="none" w:sz="0" w:space="0" w:color="auto"/>
                <w:bottom w:val="none" w:sz="0" w:space="0" w:color="auto"/>
                <w:right w:val="none" w:sz="0" w:space="0" w:color="auto"/>
              </w:divBdr>
            </w:div>
            <w:div w:id="2062826562">
              <w:marLeft w:val="0"/>
              <w:marRight w:val="0"/>
              <w:marTop w:val="0"/>
              <w:marBottom w:val="0"/>
              <w:divBdr>
                <w:top w:val="none" w:sz="0" w:space="0" w:color="auto"/>
                <w:left w:val="none" w:sz="0" w:space="0" w:color="auto"/>
                <w:bottom w:val="none" w:sz="0" w:space="0" w:color="auto"/>
                <w:right w:val="none" w:sz="0" w:space="0" w:color="auto"/>
              </w:divBdr>
            </w:div>
            <w:div w:id="1324813938">
              <w:marLeft w:val="0"/>
              <w:marRight w:val="0"/>
              <w:marTop w:val="0"/>
              <w:marBottom w:val="0"/>
              <w:divBdr>
                <w:top w:val="none" w:sz="0" w:space="0" w:color="auto"/>
                <w:left w:val="none" w:sz="0" w:space="0" w:color="auto"/>
                <w:bottom w:val="none" w:sz="0" w:space="0" w:color="auto"/>
                <w:right w:val="none" w:sz="0" w:space="0" w:color="auto"/>
              </w:divBdr>
            </w:div>
            <w:div w:id="960112941">
              <w:marLeft w:val="0"/>
              <w:marRight w:val="0"/>
              <w:marTop w:val="0"/>
              <w:marBottom w:val="0"/>
              <w:divBdr>
                <w:top w:val="none" w:sz="0" w:space="0" w:color="auto"/>
                <w:left w:val="none" w:sz="0" w:space="0" w:color="auto"/>
                <w:bottom w:val="none" w:sz="0" w:space="0" w:color="auto"/>
                <w:right w:val="none" w:sz="0" w:space="0" w:color="auto"/>
              </w:divBdr>
            </w:div>
            <w:div w:id="1020426829">
              <w:marLeft w:val="0"/>
              <w:marRight w:val="0"/>
              <w:marTop w:val="0"/>
              <w:marBottom w:val="0"/>
              <w:divBdr>
                <w:top w:val="none" w:sz="0" w:space="0" w:color="auto"/>
                <w:left w:val="none" w:sz="0" w:space="0" w:color="auto"/>
                <w:bottom w:val="none" w:sz="0" w:space="0" w:color="auto"/>
                <w:right w:val="none" w:sz="0" w:space="0" w:color="auto"/>
              </w:divBdr>
            </w:div>
            <w:div w:id="2126806136">
              <w:marLeft w:val="0"/>
              <w:marRight w:val="0"/>
              <w:marTop w:val="0"/>
              <w:marBottom w:val="0"/>
              <w:divBdr>
                <w:top w:val="none" w:sz="0" w:space="0" w:color="auto"/>
                <w:left w:val="none" w:sz="0" w:space="0" w:color="auto"/>
                <w:bottom w:val="none" w:sz="0" w:space="0" w:color="auto"/>
                <w:right w:val="none" w:sz="0" w:space="0" w:color="auto"/>
              </w:divBdr>
            </w:div>
            <w:div w:id="730078881">
              <w:marLeft w:val="0"/>
              <w:marRight w:val="0"/>
              <w:marTop w:val="0"/>
              <w:marBottom w:val="0"/>
              <w:divBdr>
                <w:top w:val="none" w:sz="0" w:space="0" w:color="auto"/>
                <w:left w:val="none" w:sz="0" w:space="0" w:color="auto"/>
                <w:bottom w:val="none" w:sz="0" w:space="0" w:color="auto"/>
                <w:right w:val="none" w:sz="0" w:space="0" w:color="auto"/>
              </w:divBdr>
            </w:div>
            <w:div w:id="459687943">
              <w:marLeft w:val="0"/>
              <w:marRight w:val="0"/>
              <w:marTop w:val="0"/>
              <w:marBottom w:val="0"/>
              <w:divBdr>
                <w:top w:val="none" w:sz="0" w:space="0" w:color="auto"/>
                <w:left w:val="none" w:sz="0" w:space="0" w:color="auto"/>
                <w:bottom w:val="none" w:sz="0" w:space="0" w:color="auto"/>
                <w:right w:val="none" w:sz="0" w:space="0" w:color="auto"/>
              </w:divBdr>
            </w:div>
            <w:div w:id="1535578372">
              <w:marLeft w:val="0"/>
              <w:marRight w:val="0"/>
              <w:marTop w:val="0"/>
              <w:marBottom w:val="0"/>
              <w:divBdr>
                <w:top w:val="none" w:sz="0" w:space="0" w:color="auto"/>
                <w:left w:val="none" w:sz="0" w:space="0" w:color="auto"/>
                <w:bottom w:val="none" w:sz="0" w:space="0" w:color="auto"/>
                <w:right w:val="none" w:sz="0" w:space="0" w:color="auto"/>
              </w:divBdr>
            </w:div>
            <w:div w:id="1536769899">
              <w:marLeft w:val="0"/>
              <w:marRight w:val="0"/>
              <w:marTop w:val="0"/>
              <w:marBottom w:val="0"/>
              <w:divBdr>
                <w:top w:val="none" w:sz="0" w:space="0" w:color="auto"/>
                <w:left w:val="none" w:sz="0" w:space="0" w:color="auto"/>
                <w:bottom w:val="none" w:sz="0" w:space="0" w:color="auto"/>
                <w:right w:val="none" w:sz="0" w:space="0" w:color="auto"/>
              </w:divBdr>
            </w:div>
            <w:div w:id="375353012">
              <w:marLeft w:val="0"/>
              <w:marRight w:val="0"/>
              <w:marTop w:val="0"/>
              <w:marBottom w:val="0"/>
              <w:divBdr>
                <w:top w:val="none" w:sz="0" w:space="0" w:color="auto"/>
                <w:left w:val="none" w:sz="0" w:space="0" w:color="auto"/>
                <w:bottom w:val="none" w:sz="0" w:space="0" w:color="auto"/>
                <w:right w:val="none" w:sz="0" w:space="0" w:color="auto"/>
              </w:divBdr>
            </w:div>
            <w:div w:id="6869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6503">
      <w:bodyDiv w:val="1"/>
      <w:marLeft w:val="0"/>
      <w:marRight w:val="0"/>
      <w:marTop w:val="0"/>
      <w:marBottom w:val="0"/>
      <w:divBdr>
        <w:top w:val="none" w:sz="0" w:space="0" w:color="auto"/>
        <w:left w:val="none" w:sz="0" w:space="0" w:color="auto"/>
        <w:bottom w:val="none" w:sz="0" w:space="0" w:color="auto"/>
        <w:right w:val="none" w:sz="0" w:space="0" w:color="auto"/>
      </w:divBdr>
      <w:divsChild>
        <w:div w:id="1603488604">
          <w:marLeft w:val="0"/>
          <w:marRight w:val="0"/>
          <w:marTop w:val="0"/>
          <w:marBottom w:val="0"/>
          <w:divBdr>
            <w:top w:val="none" w:sz="0" w:space="0" w:color="auto"/>
            <w:left w:val="none" w:sz="0" w:space="0" w:color="auto"/>
            <w:bottom w:val="none" w:sz="0" w:space="0" w:color="auto"/>
            <w:right w:val="none" w:sz="0" w:space="0" w:color="auto"/>
          </w:divBdr>
          <w:divsChild>
            <w:div w:id="1090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5945">
      <w:bodyDiv w:val="1"/>
      <w:marLeft w:val="0"/>
      <w:marRight w:val="0"/>
      <w:marTop w:val="0"/>
      <w:marBottom w:val="0"/>
      <w:divBdr>
        <w:top w:val="none" w:sz="0" w:space="0" w:color="auto"/>
        <w:left w:val="none" w:sz="0" w:space="0" w:color="auto"/>
        <w:bottom w:val="none" w:sz="0" w:space="0" w:color="auto"/>
        <w:right w:val="none" w:sz="0" w:space="0" w:color="auto"/>
      </w:divBdr>
      <w:divsChild>
        <w:div w:id="712771158">
          <w:marLeft w:val="0"/>
          <w:marRight w:val="0"/>
          <w:marTop w:val="0"/>
          <w:marBottom w:val="0"/>
          <w:divBdr>
            <w:top w:val="none" w:sz="0" w:space="0" w:color="auto"/>
            <w:left w:val="none" w:sz="0" w:space="0" w:color="auto"/>
            <w:bottom w:val="none" w:sz="0" w:space="0" w:color="auto"/>
            <w:right w:val="none" w:sz="0" w:space="0" w:color="auto"/>
          </w:divBdr>
          <w:divsChild>
            <w:div w:id="1585529388">
              <w:marLeft w:val="0"/>
              <w:marRight w:val="0"/>
              <w:marTop w:val="0"/>
              <w:marBottom w:val="0"/>
              <w:divBdr>
                <w:top w:val="none" w:sz="0" w:space="0" w:color="auto"/>
                <w:left w:val="none" w:sz="0" w:space="0" w:color="auto"/>
                <w:bottom w:val="none" w:sz="0" w:space="0" w:color="auto"/>
                <w:right w:val="none" w:sz="0" w:space="0" w:color="auto"/>
              </w:divBdr>
            </w:div>
            <w:div w:id="796338366">
              <w:marLeft w:val="0"/>
              <w:marRight w:val="0"/>
              <w:marTop w:val="0"/>
              <w:marBottom w:val="0"/>
              <w:divBdr>
                <w:top w:val="none" w:sz="0" w:space="0" w:color="auto"/>
                <w:left w:val="none" w:sz="0" w:space="0" w:color="auto"/>
                <w:bottom w:val="none" w:sz="0" w:space="0" w:color="auto"/>
                <w:right w:val="none" w:sz="0" w:space="0" w:color="auto"/>
              </w:divBdr>
            </w:div>
            <w:div w:id="460273264">
              <w:marLeft w:val="0"/>
              <w:marRight w:val="0"/>
              <w:marTop w:val="0"/>
              <w:marBottom w:val="0"/>
              <w:divBdr>
                <w:top w:val="none" w:sz="0" w:space="0" w:color="auto"/>
                <w:left w:val="none" w:sz="0" w:space="0" w:color="auto"/>
                <w:bottom w:val="none" w:sz="0" w:space="0" w:color="auto"/>
                <w:right w:val="none" w:sz="0" w:space="0" w:color="auto"/>
              </w:divBdr>
            </w:div>
            <w:div w:id="131289353">
              <w:marLeft w:val="0"/>
              <w:marRight w:val="0"/>
              <w:marTop w:val="0"/>
              <w:marBottom w:val="0"/>
              <w:divBdr>
                <w:top w:val="none" w:sz="0" w:space="0" w:color="auto"/>
                <w:left w:val="none" w:sz="0" w:space="0" w:color="auto"/>
                <w:bottom w:val="none" w:sz="0" w:space="0" w:color="auto"/>
                <w:right w:val="none" w:sz="0" w:space="0" w:color="auto"/>
              </w:divBdr>
            </w:div>
            <w:div w:id="1685673031">
              <w:marLeft w:val="0"/>
              <w:marRight w:val="0"/>
              <w:marTop w:val="0"/>
              <w:marBottom w:val="0"/>
              <w:divBdr>
                <w:top w:val="none" w:sz="0" w:space="0" w:color="auto"/>
                <w:left w:val="none" w:sz="0" w:space="0" w:color="auto"/>
                <w:bottom w:val="none" w:sz="0" w:space="0" w:color="auto"/>
                <w:right w:val="none" w:sz="0" w:space="0" w:color="auto"/>
              </w:divBdr>
            </w:div>
            <w:div w:id="1496649964">
              <w:marLeft w:val="0"/>
              <w:marRight w:val="0"/>
              <w:marTop w:val="0"/>
              <w:marBottom w:val="0"/>
              <w:divBdr>
                <w:top w:val="none" w:sz="0" w:space="0" w:color="auto"/>
                <w:left w:val="none" w:sz="0" w:space="0" w:color="auto"/>
                <w:bottom w:val="none" w:sz="0" w:space="0" w:color="auto"/>
                <w:right w:val="none" w:sz="0" w:space="0" w:color="auto"/>
              </w:divBdr>
            </w:div>
            <w:div w:id="1074622273">
              <w:marLeft w:val="0"/>
              <w:marRight w:val="0"/>
              <w:marTop w:val="0"/>
              <w:marBottom w:val="0"/>
              <w:divBdr>
                <w:top w:val="none" w:sz="0" w:space="0" w:color="auto"/>
                <w:left w:val="none" w:sz="0" w:space="0" w:color="auto"/>
                <w:bottom w:val="none" w:sz="0" w:space="0" w:color="auto"/>
                <w:right w:val="none" w:sz="0" w:space="0" w:color="auto"/>
              </w:divBdr>
            </w:div>
            <w:div w:id="1251891464">
              <w:marLeft w:val="0"/>
              <w:marRight w:val="0"/>
              <w:marTop w:val="0"/>
              <w:marBottom w:val="0"/>
              <w:divBdr>
                <w:top w:val="none" w:sz="0" w:space="0" w:color="auto"/>
                <w:left w:val="none" w:sz="0" w:space="0" w:color="auto"/>
                <w:bottom w:val="none" w:sz="0" w:space="0" w:color="auto"/>
                <w:right w:val="none" w:sz="0" w:space="0" w:color="auto"/>
              </w:divBdr>
            </w:div>
            <w:div w:id="493684672">
              <w:marLeft w:val="0"/>
              <w:marRight w:val="0"/>
              <w:marTop w:val="0"/>
              <w:marBottom w:val="0"/>
              <w:divBdr>
                <w:top w:val="none" w:sz="0" w:space="0" w:color="auto"/>
                <w:left w:val="none" w:sz="0" w:space="0" w:color="auto"/>
                <w:bottom w:val="none" w:sz="0" w:space="0" w:color="auto"/>
                <w:right w:val="none" w:sz="0" w:space="0" w:color="auto"/>
              </w:divBdr>
            </w:div>
            <w:div w:id="1559394441">
              <w:marLeft w:val="0"/>
              <w:marRight w:val="0"/>
              <w:marTop w:val="0"/>
              <w:marBottom w:val="0"/>
              <w:divBdr>
                <w:top w:val="none" w:sz="0" w:space="0" w:color="auto"/>
                <w:left w:val="none" w:sz="0" w:space="0" w:color="auto"/>
                <w:bottom w:val="none" w:sz="0" w:space="0" w:color="auto"/>
                <w:right w:val="none" w:sz="0" w:space="0" w:color="auto"/>
              </w:divBdr>
            </w:div>
            <w:div w:id="1564560370">
              <w:marLeft w:val="0"/>
              <w:marRight w:val="0"/>
              <w:marTop w:val="0"/>
              <w:marBottom w:val="0"/>
              <w:divBdr>
                <w:top w:val="none" w:sz="0" w:space="0" w:color="auto"/>
                <w:left w:val="none" w:sz="0" w:space="0" w:color="auto"/>
                <w:bottom w:val="none" w:sz="0" w:space="0" w:color="auto"/>
                <w:right w:val="none" w:sz="0" w:space="0" w:color="auto"/>
              </w:divBdr>
            </w:div>
            <w:div w:id="623316745">
              <w:marLeft w:val="0"/>
              <w:marRight w:val="0"/>
              <w:marTop w:val="0"/>
              <w:marBottom w:val="0"/>
              <w:divBdr>
                <w:top w:val="none" w:sz="0" w:space="0" w:color="auto"/>
                <w:left w:val="none" w:sz="0" w:space="0" w:color="auto"/>
                <w:bottom w:val="none" w:sz="0" w:space="0" w:color="auto"/>
                <w:right w:val="none" w:sz="0" w:space="0" w:color="auto"/>
              </w:divBdr>
            </w:div>
            <w:div w:id="1398825799">
              <w:marLeft w:val="0"/>
              <w:marRight w:val="0"/>
              <w:marTop w:val="0"/>
              <w:marBottom w:val="0"/>
              <w:divBdr>
                <w:top w:val="none" w:sz="0" w:space="0" w:color="auto"/>
                <w:left w:val="none" w:sz="0" w:space="0" w:color="auto"/>
                <w:bottom w:val="none" w:sz="0" w:space="0" w:color="auto"/>
                <w:right w:val="none" w:sz="0" w:space="0" w:color="auto"/>
              </w:divBdr>
            </w:div>
            <w:div w:id="977145277">
              <w:marLeft w:val="0"/>
              <w:marRight w:val="0"/>
              <w:marTop w:val="0"/>
              <w:marBottom w:val="0"/>
              <w:divBdr>
                <w:top w:val="none" w:sz="0" w:space="0" w:color="auto"/>
                <w:left w:val="none" w:sz="0" w:space="0" w:color="auto"/>
                <w:bottom w:val="none" w:sz="0" w:space="0" w:color="auto"/>
                <w:right w:val="none" w:sz="0" w:space="0" w:color="auto"/>
              </w:divBdr>
            </w:div>
            <w:div w:id="179666038">
              <w:marLeft w:val="0"/>
              <w:marRight w:val="0"/>
              <w:marTop w:val="0"/>
              <w:marBottom w:val="0"/>
              <w:divBdr>
                <w:top w:val="none" w:sz="0" w:space="0" w:color="auto"/>
                <w:left w:val="none" w:sz="0" w:space="0" w:color="auto"/>
                <w:bottom w:val="none" w:sz="0" w:space="0" w:color="auto"/>
                <w:right w:val="none" w:sz="0" w:space="0" w:color="auto"/>
              </w:divBdr>
            </w:div>
            <w:div w:id="1907370602">
              <w:marLeft w:val="0"/>
              <w:marRight w:val="0"/>
              <w:marTop w:val="0"/>
              <w:marBottom w:val="0"/>
              <w:divBdr>
                <w:top w:val="none" w:sz="0" w:space="0" w:color="auto"/>
                <w:left w:val="none" w:sz="0" w:space="0" w:color="auto"/>
                <w:bottom w:val="none" w:sz="0" w:space="0" w:color="auto"/>
                <w:right w:val="none" w:sz="0" w:space="0" w:color="auto"/>
              </w:divBdr>
            </w:div>
            <w:div w:id="801770354">
              <w:marLeft w:val="0"/>
              <w:marRight w:val="0"/>
              <w:marTop w:val="0"/>
              <w:marBottom w:val="0"/>
              <w:divBdr>
                <w:top w:val="none" w:sz="0" w:space="0" w:color="auto"/>
                <w:left w:val="none" w:sz="0" w:space="0" w:color="auto"/>
                <w:bottom w:val="none" w:sz="0" w:space="0" w:color="auto"/>
                <w:right w:val="none" w:sz="0" w:space="0" w:color="auto"/>
              </w:divBdr>
            </w:div>
            <w:div w:id="394548702">
              <w:marLeft w:val="0"/>
              <w:marRight w:val="0"/>
              <w:marTop w:val="0"/>
              <w:marBottom w:val="0"/>
              <w:divBdr>
                <w:top w:val="none" w:sz="0" w:space="0" w:color="auto"/>
                <w:left w:val="none" w:sz="0" w:space="0" w:color="auto"/>
                <w:bottom w:val="none" w:sz="0" w:space="0" w:color="auto"/>
                <w:right w:val="none" w:sz="0" w:space="0" w:color="auto"/>
              </w:divBdr>
            </w:div>
            <w:div w:id="1321274654">
              <w:marLeft w:val="0"/>
              <w:marRight w:val="0"/>
              <w:marTop w:val="0"/>
              <w:marBottom w:val="0"/>
              <w:divBdr>
                <w:top w:val="none" w:sz="0" w:space="0" w:color="auto"/>
                <w:left w:val="none" w:sz="0" w:space="0" w:color="auto"/>
                <w:bottom w:val="none" w:sz="0" w:space="0" w:color="auto"/>
                <w:right w:val="none" w:sz="0" w:space="0" w:color="auto"/>
              </w:divBdr>
            </w:div>
            <w:div w:id="1278559239">
              <w:marLeft w:val="0"/>
              <w:marRight w:val="0"/>
              <w:marTop w:val="0"/>
              <w:marBottom w:val="0"/>
              <w:divBdr>
                <w:top w:val="none" w:sz="0" w:space="0" w:color="auto"/>
                <w:left w:val="none" w:sz="0" w:space="0" w:color="auto"/>
                <w:bottom w:val="none" w:sz="0" w:space="0" w:color="auto"/>
                <w:right w:val="none" w:sz="0" w:space="0" w:color="auto"/>
              </w:divBdr>
            </w:div>
            <w:div w:id="1333020914">
              <w:marLeft w:val="0"/>
              <w:marRight w:val="0"/>
              <w:marTop w:val="0"/>
              <w:marBottom w:val="0"/>
              <w:divBdr>
                <w:top w:val="none" w:sz="0" w:space="0" w:color="auto"/>
                <w:left w:val="none" w:sz="0" w:space="0" w:color="auto"/>
                <w:bottom w:val="none" w:sz="0" w:space="0" w:color="auto"/>
                <w:right w:val="none" w:sz="0" w:space="0" w:color="auto"/>
              </w:divBdr>
            </w:div>
            <w:div w:id="47731164">
              <w:marLeft w:val="0"/>
              <w:marRight w:val="0"/>
              <w:marTop w:val="0"/>
              <w:marBottom w:val="0"/>
              <w:divBdr>
                <w:top w:val="none" w:sz="0" w:space="0" w:color="auto"/>
                <w:left w:val="none" w:sz="0" w:space="0" w:color="auto"/>
                <w:bottom w:val="none" w:sz="0" w:space="0" w:color="auto"/>
                <w:right w:val="none" w:sz="0" w:space="0" w:color="auto"/>
              </w:divBdr>
            </w:div>
            <w:div w:id="2097359257">
              <w:marLeft w:val="0"/>
              <w:marRight w:val="0"/>
              <w:marTop w:val="0"/>
              <w:marBottom w:val="0"/>
              <w:divBdr>
                <w:top w:val="none" w:sz="0" w:space="0" w:color="auto"/>
                <w:left w:val="none" w:sz="0" w:space="0" w:color="auto"/>
                <w:bottom w:val="none" w:sz="0" w:space="0" w:color="auto"/>
                <w:right w:val="none" w:sz="0" w:space="0" w:color="auto"/>
              </w:divBdr>
            </w:div>
            <w:div w:id="1991861011">
              <w:marLeft w:val="0"/>
              <w:marRight w:val="0"/>
              <w:marTop w:val="0"/>
              <w:marBottom w:val="0"/>
              <w:divBdr>
                <w:top w:val="none" w:sz="0" w:space="0" w:color="auto"/>
                <w:left w:val="none" w:sz="0" w:space="0" w:color="auto"/>
                <w:bottom w:val="none" w:sz="0" w:space="0" w:color="auto"/>
                <w:right w:val="none" w:sz="0" w:space="0" w:color="auto"/>
              </w:divBdr>
            </w:div>
            <w:div w:id="1971590124">
              <w:marLeft w:val="0"/>
              <w:marRight w:val="0"/>
              <w:marTop w:val="0"/>
              <w:marBottom w:val="0"/>
              <w:divBdr>
                <w:top w:val="none" w:sz="0" w:space="0" w:color="auto"/>
                <w:left w:val="none" w:sz="0" w:space="0" w:color="auto"/>
                <w:bottom w:val="none" w:sz="0" w:space="0" w:color="auto"/>
                <w:right w:val="none" w:sz="0" w:space="0" w:color="auto"/>
              </w:divBdr>
            </w:div>
            <w:div w:id="1198742844">
              <w:marLeft w:val="0"/>
              <w:marRight w:val="0"/>
              <w:marTop w:val="0"/>
              <w:marBottom w:val="0"/>
              <w:divBdr>
                <w:top w:val="none" w:sz="0" w:space="0" w:color="auto"/>
                <w:left w:val="none" w:sz="0" w:space="0" w:color="auto"/>
                <w:bottom w:val="none" w:sz="0" w:space="0" w:color="auto"/>
                <w:right w:val="none" w:sz="0" w:space="0" w:color="auto"/>
              </w:divBdr>
            </w:div>
            <w:div w:id="1893150303">
              <w:marLeft w:val="0"/>
              <w:marRight w:val="0"/>
              <w:marTop w:val="0"/>
              <w:marBottom w:val="0"/>
              <w:divBdr>
                <w:top w:val="none" w:sz="0" w:space="0" w:color="auto"/>
                <w:left w:val="none" w:sz="0" w:space="0" w:color="auto"/>
                <w:bottom w:val="none" w:sz="0" w:space="0" w:color="auto"/>
                <w:right w:val="none" w:sz="0" w:space="0" w:color="auto"/>
              </w:divBdr>
            </w:div>
            <w:div w:id="2084449847">
              <w:marLeft w:val="0"/>
              <w:marRight w:val="0"/>
              <w:marTop w:val="0"/>
              <w:marBottom w:val="0"/>
              <w:divBdr>
                <w:top w:val="none" w:sz="0" w:space="0" w:color="auto"/>
                <w:left w:val="none" w:sz="0" w:space="0" w:color="auto"/>
                <w:bottom w:val="none" w:sz="0" w:space="0" w:color="auto"/>
                <w:right w:val="none" w:sz="0" w:space="0" w:color="auto"/>
              </w:divBdr>
            </w:div>
            <w:div w:id="218564117">
              <w:marLeft w:val="0"/>
              <w:marRight w:val="0"/>
              <w:marTop w:val="0"/>
              <w:marBottom w:val="0"/>
              <w:divBdr>
                <w:top w:val="none" w:sz="0" w:space="0" w:color="auto"/>
                <w:left w:val="none" w:sz="0" w:space="0" w:color="auto"/>
                <w:bottom w:val="none" w:sz="0" w:space="0" w:color="auto"/>
                <w:right w:val="none" w:sz="0" w:space="0" w:color="auto"/>
              </w:divBdr>
            </w:div>
            <w:div w:id="1767923783">
              <w:marLeft w:val="0"/>
              <w:marRight w:val="0"/>
              <w:marTop w:val="0"/>
              <w:marBottom w:val="0"/>
              <w:divBdr>
                <w:top w:val="none" w:sz="0" w:space="0" w:color="auto"/>
                <w:left w:val="none" w:sz="0" w:space="0" w:color="auto"/>
                <w:bottom w:val="none" w:sz="0" w:space="0" w:color="auto"/>
                <w:right w:val="none" w:sz="0" w:space="0" w:color="auto"/>
              </w:divBdr>
            </w:div>
            <w:div w:id="520170164">
              <w:marLeft w:val="0"/>
              <w:marRight w:val="0"/>
              <w:marTop w:val="0"/>
              <w:marBottom w:val="0"/>
              <w:divBdr>
                <w:top w:val="none" w:sz="0" w:space="0" w:color="auto"/>
                <w:left w:val="none" w:sz="0" w:space="0" w:color="auto"/>
                <w:bottom w:val="none" w:sz="0" w:space="0" w:color="auto"/>
                <w:right w:val="none" w:sz="0" w:space="0" w:color="auto"/>
              </w:divBdr>
            </w:div>
            <w:div w:id="1530290435">
              <w:marLeft w:val="0"/>
              <w:marRight w:val="0"/>
              <w:marTop w:val="0"/>
              <w:marBottom w:val="0"/>
              <w:divBdr>
                <w:top w:val="none" w:sz="0" w:space="0" w:color="auto"/>
                <w:left w:val="none" w:sz="0" w:space="0" w:color="auto"/>
                <w:bottom w:val="none" w:sz="0" w:space="0" w:color="auto"/>
                <w:right w:val="none" w:sz="0" w:space="0" w:color="auto"/>
              </w:divBdr>
            </w:div>
            <w:div w:id="1590315087">
              <w:marLeft w:val="0"/>
              <w:marRight w:val="0"/>
              <w:marTop w:val="0"/>
              <w:marBottom w:val="0"/>
              <w:divBdr>
                <w:top w:val="none" w:sz="0" w:space="0" w:color="auto"/>
                <w:left w:val="none" w:sz="0" w:space="0" w:color="auto"/>
                <w:bottom w:val="none" w:sz="0" w:space="0" w:color="auto"/>
                <w:right w:val="none" w:sz="0" w:space="0" w:color="auto"/>
              </w:divBdr>
            </w:div>
            <w:div w:id="684673492">
              <w:marLeft w:val="0"/>
              <w:marRight w:val="0"/>
              <w:marTop w:val="0"/>
              <w:marBottom w:val="0"/>
              <w:divBdr>
                <w:top w:val="none" w:sz="0" w:space="0" w:color="auto"/>
                <w:left w:val="none" w:sz="0" w:space="0" w:color="auto"/>
                <w:bottom w:val="none" w:sz="0" w:space="0" w:color="auto"/>
                <w:right w:val="none" w:sz="0" w:space="0" w:color="auto"/>
              </w:divBdr>
            </w:div>
            <w:div w:id="1464039457">
              <w:marLeft w:val="0"/>
              <w:marRight w:val="0"/>
              <w:marTop w:val="0"/>
              <w:marBottom w:val="0"/>
              <w:divBdr>
                <w:top w:val="none" w:sz="0" w:space="0" w:color="auto"/>
                <w:left w:val="none" w:sz="0" w:space="0" w:color="auto"/>
                <w:bottom w:val="none" w:sz="0" w:space="0" w:color="auto"/>
                <w:right w:val="none" w:sz="0" w:space="0" w:color="auto"/>
              </w:divBdr>
            </w:div>
            <w:div w:id="1118598533">
              <w:marLeft w:val="0"/>
              <w:marRight w:val="0"/>
              <w:marTop w:val="0"/>
              <w:marBottom w:val="0"/>
              <w:divBdr>
                <w:top w:val="none" w:sz="0" w:space="0" w:color="auto"/>
                <w:left w:val="none" w:sz="0" w:space="0" w:color="auto"/>
                <w:bottom w:val="none" w:sz="0" w:space="0" w:color="auto"/>
                <w:right w:val="none" w:sz="0" w:space="0" w:color="auto"/>
              </w:divBdr>
            </w:div>
            <w:div w:id="684601054">
              <w:marLeft w:val="0"/>
              <w:marRight w:val="0"/>
              <w:marTop w:val="0"/>
              <w:marBottom w:val="0"/>
              <w:divBdr>
                <w:top w:val="none" w:sz="0" w:space="0" w:color="auto"/>
                <w:left w:val="none" w:sz="0" w:space="0" w:color="auto"/>
                <w:bottom w:val="none" w:sz="0" w:space="0" w:color="auto"/>
                <w:right w:val="none" w:sz="0" w:space="0" w:color="auto"/>
              </w:divBdr>
            </w:div>
            <w:div w:id="47847478">
              <w:marLeft w:val="0"/>
              <w:marRight w:val="0"/>
              <w:marTop w:val="0"/>
              <w:marBottom w:val="0"/>
              <w:divBdr>
                <w:top w:val="none" w:sz="0" w:space="0" w:color="auto"/>
                <w:left w:val="none" w:sz="0" w:space="0" w:color="auto"/>
                <w:bottom w:val="none" w:sz="0" w:space="0" w:color="auto"/>
                <w:right w:val="none" w:sz="0" w:space="0" w:color="auto"/>
              </w:divBdr>
            </w:div>
            <w:div w:id="1845585575">
              <w:marLeft w:val="0"/>
              <w:marRight w:val="0"/>
              <w:marTop w:val="0"/>
              <w:marBottom w:val="0"/>
              <w:divBdr>
                <w:top w:val="none" w:sz="0" w:space="0" w:color="auto"/>
                <w:left w:val="none" w:sz="0" w:space="0" w:color="auto"/>
                <w:bottom w:val="none" w:sz="0" w:space="0" w:color="auto"/>
                <w:right w:val="none" w:sz="0" w:space="0" w:color="auto"/>
              </w:divBdr>
            </w:div>
            <w:div w:id="770003717">
              <w:marLeft w:val="0"/>
              <w:marRight w:val="0"/>
              <w:marTop w:val="0"/>
              <w:marBottom w:val="0"/>
              <w:divBdr>
                <w:top w:val="none" w:sz="0" w:space="0" w:color="auto"/>
                <w:left w:val="none" w:sz="0" w:space="0" w:color="auto"/>
                <w:bottom w:val="none" w:sz="0" w:space="0" w:color="auto"/>
                <w:right w:val="none" w:sz="0" w:space="0" w:color="auto"/>
              </w:divBdr>
            </w:div>
            <w:div w:id="52434056">
              <w:marLeft w:val="0"/>
              <w:marRight w:val="0"/>
              <w:marTop w:val="0"/>
              <w:marBottom w:val="0"/>
              <w:divBdr>
                <w:top w:val="none" w:sz="0" w:space="0" w:color="auto"/>
                <w:left w:val="none" w:sz="0" w:space="0" w:color="auto"/>
                <w:bottom w:val="none" w:sz="0" w:space="0" w:color="auto"/>
                <w:right w:val="none" w:sz="0" w:space="0" w:color="auto"/>
              </w:divBdr>
            </w:div>
            <w:div w:id="800882295">
              <w:marLeft w:val="0"/>
              <w:marRight w:val="0"/>
              <w:marTop w:val="0"/>
              <w:marBottom w:val="0"/>
              <w:divBdr>
                <w:top w:val="none" w:sz="0" w:space="0" w:color="auto"/>
                <w:left w:val="none" w:sz="0" w:space="0" w:color="auto"/>
                <w:bottom w:val="none" w:sz="0" w:space="0" w:color="auto"/>
                <w:right w:val="none" w:sz="0" w:space="0" w:color="auto"/>
              </w:divBdr>
            </w:div>
            <w:div w:id="1273436183">
              <w:marLeft w:val="0"/>
              <w:marRight w:val="0"/>
              <w:marTop w:val="0"/>
              <w:marBottom w:val="0"/>
              <w:divBdr>
                <w:top w:val="none" w:sz="0" w:space="0" w:color="auto"/>
                <w:left w:val="none" w:sz="0" w:space="0" w:color="auto"/>
                <w:bottom w:val="none" w:sz="0" w:space="0" w:color="auto"/>
                <w:right w:val="none" w:sz="0" w:space="0" w:color="auto"/>
              </w:divBdr>
            </w:div>
            <w:div w:id="1266498315">
              <w:marLeft w:val="0"/>
              <w:marRight w:val="0"/>
              <w:marTop w:val="0"/>
              <w:marBottom w:val="0"/>
              <w:divBdr>
                <w:top w:val="none" w:sz="0" w:space="0" w:color="auto"/>
                <w:left w:val="none" w:sz="0" w:space="0" w:color="auto"/>
                <w:bottom w:val="none" w:sz="0" w:space="0" w:color="auto"/>
                <w:right w:val="none" w:sz="0" w:space="0" w:color="auto"/>
              </w:divBdr>
            </w:div>
            <w:div w:id="595210865">
              <w:marLeft w:val="0"/>
              <w:marRight w:val="0"/>
              <w:marTop w:val="0"/>
              <w:marBottom w:val="0"/>
              <w:divBdr>
                <w:top w:val="none" w:sz="0" w:space="0" w:color="auto"/>
                <w:left w:val="none" w:sz="0" w:space="0" w:color="auto"/>
                <w:bottom w:val="none" w:sz="0" w:space="0" w:color="auto"/>
                <w:right w:val="none" w:sz="0" w:space="0" w:color="auto"/>
              </w:divBdr>
            </w:div>
            <w:div w:id="653948841">
              <w:marLeft w:val="0"/>
              <w:marRight w:val="0"/>
              <w:marTop w:val="0"/>
              <w:marBottom w:val="0"/>
              <w:divBdr>
                <w:top w:val="none" w:sz="0" w:space="0" w:color="auto"/>
                <w:left w:val="none" w:sz="0" w:space="0" w:color="auto"/>
                <w:bottom w:val="none" w:sz="0" w:space="0" w:color="auto"/>
                <w:right w:val="none" w:sz="0" w:space="0" w:color="auto"/>
              </w:divBdr>
            </w:div>
            <w:div w:id="1024674244">
              <w:marLeft w:val="0"/>
              <w:marRight w:val="0"/>
              <w:marTop w:val="0"/>
              <w:marBottom w:val="0"/>
              <w:divBdr>
                <w:top w:val="none" w:sz="0" w:space="0" w:color="auto"/>
                <w:left w:val="none" w:sz="0" w:space="0" w:color="auto"/>
                <w:bottom w:val="none" w:sz="0" w:space="0" w:color="auto"/>
                <w:right w:val="none" w:sz="0" w:space="0" w:color="auto"/>
              </w:divBdr>
            </w:div>
            <w:div w:id="2035306674">
              <w:marLeft w:val="0"/>
              <w:marRight w:val="0"/>
              <w:marTop w:val="0"/>
              <w:marBottom w:val="0"/>
              <w:divBdr>
                <w:top w:val="none" w:sz="0" w:space="0" w:color="auto"/>
                <w:left w:val="none" w:sz="0" w:space="0" w:color="auto"/>
                <w:bottom w:val="none" w:sz="0" w:space="0" w:color="auto"/>
                <w:right w:val="none" w:sz="0" w:space="0" w:color="auto"/>
              </w:divBdr>
            </w:div>
            <w:div w:id="1430470918">
              <w:marLeft w:val="0"/>
              <w:marRight w:val="0"/>
              <w:marTop w:val="0"/>
              <w:marBottom w:val="0"/>
              <w:divBdr>
                <w:top w:val="none" w:sz="0" w:space="0" w:color="auto"/>
                <w:left w:val="none" w:sz="0" w:space="0" w:color="auto"/>
                <w:bottom w:val="none" w:sz="0" w:space="0" w:color="auto"/>
                <w:right w:val="none" w:sz="0" w:space="0" w:color="auto"/>
              </w:divBdr>
            </w:div>
            <w:div w:id="281958736">
              <w:marLeft w:val="0"/>
              <w:marRight w:val="0"/>
              <w:marTop w:val="0"/>
              <w:marBottom w:val="0"/>
              <w:divBdr>
                <w:top w:val="none" w:sz="0" w:space="0" w:color="auto"/>
                <w:left w:val="none" w:sz="0" w:space="0" w:color="auto"/>
                <w:bottom w:val="none" w:sz="0" w:space="0" w:color="auto"/>
                <w:right w:val="none" w:sz="0" w:space="0" w:color="auto"/>
              </w:divBdr>
            </w:div>
            <w:div w:id="110903831">
              <w:marLeft w:val="0"/>
              <w:marRight w:val="0"/>
              <w:marTop w:val="0"/>
              <w:marBottom w:val="0"/>
              <w:divBdr>
                <w:top w:val="none" w:sz="0" w:space="0" w:color="auto"/>
                <w:left w:val="none" w:sz="0" w:space="0" w:color="auto"/>
                <w:bottom w:val="none" w:sz="0" w:space="0" w:color="auto"/>
                <w:right w:val="none" w:sz="0" w:space="0" w:color="auto"/>
              </w:divBdr>
            </w:div>
            <w:div w:id="249850606">
              <w:marLeft w:val="0"/>
              <w:marRight w:val="0"/>
              <w:marTop w:val="0"/>
              <w:marBottom w:val="0"/>
              <w:divBdr>
                <w:top w:val="none" w:sz="0" w:space="0" w:color="auto"/>
                <w:left w:val="none" w:sz="0" w:space="0" w:color="auto"/>
                <w:bottom w:val="none" w:sz="0" w:space="0" w:color="auto"/>
                <w:right w:val="none" w:sz="0" w:space="0" w:color="auto"/>
              </w:divBdr>
            </w:div>
            <w:div w:id="1153836344">
              <w:marLeft w:val="0"/>
              <w:marRight w:val="0"/>
              <w:marTop w:val="0"/>
              <w:marBottom w:val="0"/>
              <w:divBdr>
                <w:top w:val="none" w:sz="0" w:space="0" w:color="auto"/>
                <w:left w:val="none" w:sz="0" w:space="0" w:color="auto"/>
                <w:bottom w:val="none" w:sz="0" w:space="0" w:color="auto"/>
                <w:right w:val="none" w:sz="0" w:space="0" w:color="auto"/>
              </w:divBdr>
            </w:div>
            <w:div w:id="1490243055">
              <w:marLeft w:val="0"/>
              <w:marRight w:val="0"/>
              <w:marTop w:val="0"/>
              <w:marBottom w:val="0"/>
              <w:divBdr>
                <w:top w:val="none" w:sz="0" w:space="0" w:color="auto"/>
                <w:left w:val="none" w:sz="0" w:space="0" w:color="auto"/>
                <w:bottom w:val="none" w:sz="0" w:space="0" w:color="auto"/>
                <w:right w:val="none" w:sz="0" w:space="0" w:color="auto"/>
              </w:divBdr>
            </w:div>
            <w:div w:id="1610965926">
              <w:marLeft w:val="0"/>
              <w:marRight w:val="0"/>
              <w:marTop w:val="0"/>
              <w:marBottom w:val="0"/>
              <w:divBdr>
                <w:top w:val="none" w:sz="0" w:space="0" w:color="auto"/>
                <w:left w:val="none" w:sz="0" w:space="0" w:color="auto"/>
                <w:bottom w:val="none" w:sz="0" w:space="0" w:color="auto"/>
                <w:right w:val="none" w:sz="0" w:space="0" w:color="auto"/>
              </w:divBdr>
            </w:div>
            <w:div w:id="1799642179">
              <w:marLeft w:val="0"/>
              <w:marRight w:val="0"/>
              <w:marTop w:val="0"/>
              <w:marBottom w:val="0"/>
              <w:divBdr>
                <w:top w:val="none" w:sz="0" w:space="0" w:color="auto"/>
                <w:left w:val="none" w:sz="0" w:space="0" w:color="auto"/>
                <w:bottom w:val="none" w:sz="0" w:space="0" w:color="auto"/>
                <w:right w:val="none" w:sz="0" w:space="0" w:color="auto"/>
              </w:divBdr>
            </w:div>
            <w:div w:id="576137296">
              <w:marLeft w:val="0"/>
              <w:marRight w:val="0"/>
              <w:marTop w:val="0"/>
              <w:marBottom w:val="0"/>
              <w:divBdr>
                <w:top w:val="none" w:sz="0" w:space="0" w:color="auto"/>
                <w:left w:val="none" w:sz="0" w:space="0" w:color="auto"/>
                <w:bottom w:val="none" w:sz="0" w:space="0" w:color="auto"/>
                <w:right w:val="none" w:sz="0" w:space="0" w:color="auto"/>
              </w:divBdr>
            </w:div>
            <w:div w:id="310332742">
              <w:marLeft w:val="0"/>
              <w:marRight w:val="0"/>
              <w:marTop w:val="0"/>
              <w:marBottom w:val="0"/>
              <w:divBdr>
                <w:top w:val="none" w:sz="0" w:space="0" w:color="auto"/>
                <w:left w:val="none" w:sz="0" w:space="0" w:color="auto"/>
                <w:bottom w:val="none" w:sz="0" w:space="0" w:color="auto"/>
                <w:right w:val="none" w:sz="0" w:space="0" w:color="auto"/>
              </w:divBdr>
            </w:div>
            <w:div w:id="125314553">
              <w:marLeft w:val="0"/>
              <w:marRight w:val="0"/>
              <w:marTop w:val="0"/>
              <w:marBottom w:val="0"/>
              <w:divBdr>
                <w:top w:val="none" w:sz="0" w:space="0" w:color="auto"/>
                <w:left w:val="none" w:sz="0" w:space="0" w:color="auto"/>
                <w:bottom w:val="none" w:sz="0" w:space="0" w:color="auto"/>
                <w:right w:val="none" w:sz="0" w:space="0" w:color="auto"/>
              </w:divBdr>
            </w:div>
            <w:div w:id="1323001605">
              <w:marLeft w:val="0"/>
              <w:marRight w:val="0"/>
              <w:marTop w:val="0"/>
              <w:marBottom w:val="0"/>
              <w:divBdr>
                <w:top w:val="none" w:sz="0" w:space="0" w:color="auto"/>
                <w:left w:val="none" w:sz="0" w:space="0" w:color="auto"/>
                <w:bottom w:val="none" w:sz="0" w:space="0" w:color="auto"/>
                <w:right w:val="none" w:sz="0" w:space="0" w:color="auto"/>
              </w:divBdr>
            </w:div>
            <w:div w:id="1544293497">
              <w:marLeft w:val="0"/>
              <w:marRight w:val="0"/>
              <w:marTop w:val="0"/>
              <w:marBottom w:val="0"/>
              <w:divBdr>
                <w:top w:val="none" w:sz="0" w:space="0" w:color="auto"/>
                <w:left w:val="none" w:sz="0" w:space="0" w:color="auto"/>
                <w:bottom w:val="none" w:sz="0" w:space="0" w:color="auto"/>
                <w:right w:val="none" w:sz="0" w:space="0" w:color="auto"/>
              </w:divBdr>
            </w:div>
            <w:div w:id="319306591">
              <w:marLeft w:val="0"/>
              <w:marRight w:val="0"/>
              <w:marTop w:val="0"/>
              <w:marBottom w:val="0"/>
              <w:divBdr>
                <w:top w:val="none" w:sz="0" w:space="0" w:color="auto"/>
                <w:left w:val="none" w:sz="0" w:space="0" w:color="auto"/>
                <w:bottom w:val="none" w:sz="0" w:space="0" w:color="auto"/>
                <w:right w:val="none" w:sz="0" w:space="0" w:color="auto"/>
              </w:divBdr>
            </w:div>
            <w:div w:id="1085420672">
              <w:marLeft w:val="0"/>
              <w:marRight w:val="0"/>
              <w:marTop w:val="0"/>
              <w:marBottom w:val="0"/>
              <w:divBdr>
                <w:top w:val="none" w:sz="0" w:space="0" w:color="auto"/>
                <w:left w:val="none" w:sz="0" w:space="0" w:color="auto"/>
                <w:bottom w:val="none" w:sz="0" w:space="0" w:color="auto"/>
                <w:right w:val="none" w:sz="0" w:space="0" w:color="auto"/>
              </w:divBdr>
            </w:div>
            <w:div w:id="470025856">
              <w:marLeft w:val="0"/>
              <w:marRight w:val="0"/>
              <w:marTop w:val="0"/>
              <w:marBottom w:val="0"/>
              <w:divBdr>
                <w:top w:val="none" w:sz="0" w:space="0" w:color="auto"/>
                <w:left w:val="none" w:sz="0" w:space="0" w:color="auto"/>
                <w:bottom w:val="none" w:sz="0" w:space="0" w:color="auto"/>
                <w:right w:val="none" w:sz="0" w:space="0" w:color="auto"/>
              </w:divBdr>
            </w:div>
            <w:div w:id="1456367128">
              <w:marLeft w:val="0"/>
              <w:marRight w:val="0"/>
              <w:marTop w:val="0"/>
              <w:marBottom w:val="0"/>
              <w:divBdr>
                <w:top w:val="none" w:sz="0" w:space="0" w:color="auto"/>
                <w:left w:val="none" w:sz="0" w:space="0" w:color="auto"/>
                <w:bottom w:val="none" w:sz="0" w:space="0" w:color="auto"/>
                <w:right w:val="none" w:sz="0" w:space="0" w:color="auto"/>
              </w:divBdr>
            </w:div>
            <w:div w:id="1459033541">
              <w:marLeft w:val="0"/>
              <w:marRight w:val="0"/>
              <w:marTop w:val="0"/>
              <w:marBottom w:val="0"/>
              <w:divBdr>
                <w:top w:val="none" w:sz="0" w:space="0" w:color="auto"/>
                <w:left w:val="none" w:sz="0" w:space="0" w:color="auto"/>
                <w:bottom w:val="none" w:sz="0" w:space="0" w:color="auto"/>
                <w:right w:val="none" w:sz="0" w:space="0" w:color="auto"/>
              </w:divBdr>
            </w:div>
            <w:div w:id="810176716">
              <w:marLeft w:val="0"/>
              <w:marRight w:val="0"/>
              <w:marTop w:val="0"/>
              <w:marBottom w:val="0"/>
              <w:divBdr>
                <w:top w:val="none" w:sz="0" w:space="0" w:color="auto"/>
                <w:left w:val="none" w:sz="0" w:space="0" w:color="auto"/>
                <w:bottom w:val="none" w:sz="0" w:space="0" w:color="auto"/>
                <w:right w:val="none" w:sz="0" w:space="0" w:color="auto"/>
              </w:divBdr>
            </w:div>
            <w:div w:id="1360470952">
              <w:marLeft w:val="0"/>
              <w:marRight w:val="0"/>
              <w:marTop w:val="0"/>
              <w:marBottom w:val="0"/>
              <w:divBdr>
                <w:top w:val="none" w:sz="0" w:space="0" w:color="auto"/>
                <w:left w:val="none" w:sz="0" w:space="0" w:color="auto"/>
                <w:bottom w:val="none" w:sz="0" w:space="0" w:color="auto"/>
                <w:right w:val="none" w:sz="0" w:space="0" w:color="auto"/>
              </w:divBdr>
            </w:div>
            <w:div w:id="2118475522">
              <w:marLeft w:val="0"/>
              <w:marRight w:val="0"/>
              <w:marTop w:val="0"/>
              <w:marBottom w:val="0"/>
              <w:divBdr>
                <w:top w:val="none" w:sz="0" w:space="0" w:color="auto"/>
                <w:left w:val="none" w:sz="0" w:space="0" w:color="auto"/>
                <w:bottom w:val="none" w:sz="0" w:space="0" w:color="auto"/>
                <w:right w:val="none" w:sz="0" w:space="0" w:color="auto"/>
              </w:divBdr>
            </w:div>
            <w:div w:id="1707831179">
              <w:marLeft w:val="0"/>
              <w:marRight w:val="0"/>
              <w:marTop w:val="0"/>
              <w:marBottom w:val="0"/>
              <w:divBdr>
                <w:top w:val="none" w:sz="0" w:space="0" w:color="auto"/>
                <w:left w:val="none" w:sz="0" w:space="0" w:color="auto"/>
                <w:bottom w:val="none" w:sz="0" w:space="0" w:color="auto"/>
                <w:right w:val="none" w:sz="0" w:space="0" w:color="auto"/>
              </w:divBdr>
            </w:div>
            <w:div w:id="1100222489">
              <w:marLeft w:val="0"/>
              <w:marRight w:val="0"/>
              <w:marTop w:val="0"/>
              <w:marBottom w:val="0"/>
              <w:divBdr>
                <w:top w:val="none" w:sz="0" w:space="0" w:color="auto"/>
                <w:left w:val="none" w:sz="0" w:space="0" w:color="auto"/>
                <w:bottom w:val="none" w:sz="0" w:space="0" w:color="auto"/>
                <w:right w:val="none" w:sz="0" w:space="0" w:color="auto"/>
              </w:divBdr>
            </w:div>
            <w:div w:id="711811013">
              <w:marLeft w:val="0"/>
              <w:marRight w:val="0"/>
              <w:marTop w:val="0"/>
              <w:marBottom w:val="0"/>
              <w:divBdr>
                <w:top w:val="none" w:sz="0" w:space="0" w:color="auto"/>
                <w:left w:val="none" w:sz="0" w:space="0" w:color="auto"/>
                <w:bottom w:val="none" w:sz="0" w:space="0" w:color="auto"/>
                <w:right w:val="none" w:sz="0" w:space="0" w:color="auto"/>
              </w:divBdr>
            </w:div>
            <w:div w:id="924537433">
              <w:marLeft w:val="0"/>
              <w:marRight w:val="0"/>
              <w:marTop w:val="0"/>
              <w:marBottom w:val="0"/>
              <w:divBdr>
                <w:top w:val="none" w:sz="0" w:space="0" w:color="auto"/>
                <w:left w:val="none" w:sz="0" w:space="0" w:color="auto"/>
                <w:bottom w:val="none" w:sz="0" w:space="0" w:color="auto"/>
                <w:right w:val="none" w:sz="0" w:space="0" w:color="auto"/>
              </w:divBdr>
            </w:div>
            <w:div w:id="1360277959">
              <w:marLeft w:val="0"/>
              <w:marRight w:val="0"/>
              <w:marTop w:val="0"/>
              <w:marBottom w:val="0"/>
              <w:divBdr>
                <w:top w:val="none" w:sz="0" w:space="0" w:color="auto"/>
                <w:left w:val="none" w:sz="0" w:space="0" w:color="auto"/>
                <w:bottom w:val="none" w:sz="0" w:space="0" w:color="auto"/>
                <w:right w:val="none" w:sz="0" w:space="0" w:color="auto"/>
              </w:divBdr>
            </w:div>
            <w:div w:id="592400942">
              <w:marLeft w:val="0"/>
              <w:marRight w:val="0"/>
              <w:marTop w:val="0"/>
              <w:marBottom w:val="0"/>
              <w:divBdr>
                <w:top w:val="none" w:sz="0" w:space="0" w:color="auto"/>
                <w:left w:val="none" w:sz="0" w:space="0" w:color="auto"/>
                <w:bottom w:val="none" w:sz="0" w:space="0" w:color="auto"/>
                <w:right w:val="none" w:sz="0" w:space="0" w:color="auto"/>
              </w:divBdr>
            </w:div>
            <w:div w:id="1603149377">
              <w:marLeft w:val="0"/>
              <w:marRight w:val="0"/>
              <w:marTop w:val="0"/>
              <w:marBottom w:val="0"/>
              <w:divBdr>
                <w:top w:val="none" w:sz="0" w:space="0" w:color="auto"/>
                <w:left w:val="none" w:sz="0" w:space="0" w:color="auto"/>
                <w:bottom w:val="none" w:sz="0" w:space="0" w:color="auto"/>
                <w:right w:val="none" w:sz="0" w:space="0" w:color="auto"/>
              </w:divBdr>
            </w:div>
            <w:div w:id="1123814423">
              <w:marLeft w:val="0"/>
              <w:marRight w:val="0"/>
              <w:marTop w:val="0"/>
              <w:marBottom w:val="0"/>
              <w:divBdr>
                <w:top w:val="none" w:sz="0" w:space="0" w:color="auto"/>
                <w:left w:val="none" w:sz="0" w:space="0" w:color="auto"/>
                <w:bottom w:val="none" w:sz="0" w:space="0" w:color="auto"/>
                <w:right w:val="none" w:sz="0" w:space="0" w:color="auto"/>
              </w:divBdr>
            </w:div>
            <w:div w:id="1427573124">
              <w:marLeft w:val="0"/>
              <w:marRight w:val="0"/>
              <w:marTop w:val="0"/>
              <w:marBottom w:val="0"/>
              <w:divBdr>
                <w:top w:val="none" w:sz="0" w:space="0" w:color="auto"/>
                <w:left w:val="none" w:sz="0" w:space="0" w:color="auto"/>
                <w:bottom w:val="none" w:sz="0" w:space="0" w:color="auto"/>
                <w:right w:val="none" w:sz="0" w:space="0" w:color="auto"/>
              </w:divBdr>
            </w:div>
            <w:div w:id="136921195">
              <w:marLeft w:val="0"/>
              <w:marRight w:val="0"/>
              <w:marTop w:val="0"/>
              <w:marBottom w:val="0"/>
              <w:divBdr>
                <w:top w:val="none" w:sz="0" w:space="0" w:color="auto"/>
                <w:left w:val="none" w:sz="0" w:space="0" w:color="auto"/>
                <w:bottom w:val="none" w:sz="0" w:space="0" w:color="auto"/>
                <w:right w:val="none" w:sz="0" w:space="0" w:color="auto"/>
              </w:divBdr>
            </w:div>
            <w:div w:id="1966347755">
              <w:marLeft w:val="0"/>
              <w:marRight w:val="0"/>
              <w:marTop w:val="0"/>
              <w:marBottom w:val="0"/>
              <w:divBdr>
                <w:top w:val="none" w:sz="0" w:space="0" w:color="auto"/>
                <w:left w:val="none" w:sz="0" w:space="0" w:color="auto"/>
                <w:bottom w:val="none" w:sz="0" w:space="0" w:color="auto"/>
                <w:right w:val="none" w:sz="0" w:space="0" w:color="auto"/>
              </w:divBdr>
            </w:div>
            <w:div w:id="1982148969">
              <w:marLeft w:val="0"/>
              <w:marRight w:val="0"/>
              <w:marTop w:val="0"/>
              <w:marBottom w:val="0"/>
              <w:divBdr>
                <w:top w:val="none" w:sz="0" w:space="0" w:color="auto"/>
                <w:left w:val="none" w:sz="0" w:space="0" w:color="auto"/>
                <w:bottom w:val="none" w:sz="0" w:space="0" w:color="auto"/>
                <w:right w:val="none" w:sz="0" w:space="0" w:color="auto"/>
              </w:divBdr>
            </w:div>
            <w:div w:id="332610984">
              <w:marLeft w:val="0"/>
              <w:marRight w:val="0"/>
              <w:marTop w:val="0"/>
              <w:marBottom w:val="0"/>
              <w:divBdr>
                <w:top w:val="none" w:sz="0" w:space="0" w:color="auto"/>
                <w:left w:val="none" w:sz="0" w:space="0" w:color="auto"/>
                <w:bottom w:val="none" w:sz="0" w:space="0" w:color="auto"/>
                <w:right w:val="none" w:sz="0" w:space="0" w:color="auto"/>
              </w:divBdr>
            </w:div>
            <w:div w:id="43531711">
              <w:marLeft w:val="0"/>
              <w:marRight w:val="0"/>
              <w:marTop w:val="0"/>
              <w:marBottom w:val="0"/>
              <w:divBdr>
                <w:top w:val="none" w:sz="0" w:space="0" w:color="auto"/>
                <w:left w:val="none" w:sz="0" w:space="0" w:color="auto"/>
                <w:bottom w:val="none" w:sz="0" w:space="0" w:color="auto"/>
                <w:right w:val="none" w:sz="0" w:space="0" w:color="auto"/>
              </w:divBdr>
            </w:div>
            <w:div w:id="1487895127">
              <w:marLeft w:val="0"/>
              <w:marRight w:val="0"/>
              <w:marTop w:val="0"/>
              <w:marBottom w:val="0"/>
              <w:divBdr>
                <w:top w:val="none" w:sz="0" w:space="0" w:color="auto"/>
                <w:left w:val="none" w:sz="0" w:space="0" w:color="auto"/>
                <w:bottom w:val="none" w:sz="0" w:space="0" w:color="auto"/>
                <w:right w:val="none" w:sz="0" w:space="0" w:color="auto"/>
              </w:divBdr>
            </w:div>
            <w:div w:id="43415043">
              <w:marLeft w:val="0"/>
              <w:marRight w:val="0"/>
              <w:marTop w:val="0"/>
              <w:marBottom w:val="0"/>
              <w:divBdr>
                <w:top w:val="none" w:sz="0" w:space="0" w:color="auto"/>
                <w:left w:val="none" w:sz="0" w:space="0" w:color="auto"/>
                <w:bottom w:val="none" w:sz="0" w:space="0" w:color="auto"/>
                <w:right w:val="none" w:sz="0" w:space="0" w:color="auto"/>
              </w:divBdr>
            </w:div>
            <w:div w:id="31997325">
              <w:marLeft w:val="0"/>
              <w:marRight w:val="0"/>
              <w:marTop w:val="0"/>
              <w:marBottom w:val="0"/>
              <w:divBdr>
                <w:top w:val="none" w:sz="0" w:space="0" w:color="auto"/>
                <w:left w:val="none" w:sz="0" w:space="0" w:color="auto"/>
                <w:bottom w:val="none" w:sz="0" w:space="0" w:color="auto"/>
                <w:right w:val="none" w:sz="0" w:space="0" w:color="auto"/>
              </w:divBdr>
            </w:div>
            <w:div w:id="1716616844">
              <w:marLeft w:val="0"/>
              <w:marRight w:val="0"/>
              <w:marTop w:val="0"/>
              <w:marBottom w:val="0"/>
              <w:divBdr>
                <w:top w:val="none" w:sz="0" w:space="0" w:color="auto"/>
                <w:left w:val="none" w:sz="0" w:space="0" w:color="auto"/>
                <w:bottom w:val="none" w:sz="0" w:space="0" w:color="auto"/>
                <w:right w:val="none" w:sz="0" w:space="0" w:color="auto"/>
              </w:divBdr>
            </w:div>
            <w:div w:id="1853570276">
              <w:marLeft w:val="0"/>
              <w:marRight w:val="0"/>
              <w:marTop w:val="0"/>
              <w:marBottom w:val="0"/>
              <w:divBdr>
                <w:top w:val="none" w:sz="0" w:space="0" w:color="auto"/>
                <w:left w:val="none" w:sz="0" w:space="0" w:color="auto"/>
                <w:bottom w:val="none" w:sz="0" w:space="0" w:color="auto"/>
                <w:right w:val="none" w:sz="0" w:space="0" w:color="auto"/>
              </w:divBdr>
            </w:div>
            <w:div w:id="447965941">
              <w:marLeft w:val="0"/>
              <w:marRight w:val="0"/>
              <w:marTop w:val="0"/>
              <w:marBottom w:val="0"/>
              <w:divBdr>
                <w:top w:val="none" w:sz="0" w:space="0" w:color="auto"/>
                <w:left w:val="none" w:sz="0" w:space="0" w:color="auto"/>
                <w:bottom w:val="none" w:sz="0" w:space="0" w:color="auto"/>
                <w:right w:val="none" w:sz="0" w:space="0" w:color="auto"/>
              </w:divBdr>
            </w:div>
            <w:div w:id="1780830867">
              <w:marLeft w:val="0"/>
              <w:marRight w:val="0"/>
              <w:marTop w:val="0"/>
              <w:marBottom w:val="0"/>
              <w:divBdr>
                <w:top w:val="none" w:sz="0" w:space="0" w:color="auto"/>
                <w:left w:val="none" w:sz="0" w:space="0" w:color="auto"/>
                <w:bottom w:val="none" w:sz="0" w:space="0" w:color="auto"/>
                <w:right w:val="none" w:sz="0" w:space="0" w:color="auto"/>
              </w:divBdr>
            </w:div>
            <w:div w:id="1636982200">
              <w:marLeft w:val="0"/>
              <w:marRight w:val="0"/>
              <w:marTop w:val="0"/>
              <w:marBottom w:val="0"/>
              <w:divBdr>
                <w:top w:val="none" w:sz="0" w:space="0" w:color="auto"/>
                <w:left w:val="none" w:sz="0" w:space="0" w:color="auto"/>
                <w:bottom w:val="none" w:sz="0" w:space="0" w:color="auto"/>
                <w:right w:val="none" w:sz="0" w:space="0" w:color="auto"/>
              </w:divBdr>
            </w:div>
            <w:div w:id="2131626610">
              <w:marLeft w:val="0"/>
              <w:marRight w:val="0"/>
              <w:marTop w:val="0"/>
              <w:marBottom w:val="0"/>
              <w:divBdr>
                <w:top w:val="none" w:sz="0" w:space="0" w:color="auto"/>
                <w:left w:val="none" w:sz="0" w:space="0" w:color="auto"/>
                <w:bottom w:val="none" w:sz="0" w:space="0" w:color="auto"/>
                <w:right w:val="none" w:sz="0" w:space="0" w:color="auto"/>
              </w:divBdr>
            </w:div>
            <w:div w:id="1431927317">
              <w:marLeft w:val="0"/>
              <w:marRight w:val="0"/>
              <w:marTop w:val="0"/>
              <w:marBottom w:val="0"/>
              <w:divBdr>
                <w:top w:val="none" w:sz="0" w:space="0" w:color="auto"/>
                <w:left w:val="none" w:sz="0" w:space="0" w:color="auto"/>
                <w:bottom w:val="none" w:sz="0" w:space="0" w:color="auto"/>
                <w:right w:val="none" w:sz="0" w:space="0" w:color="auto"/>
              </w:divBdr>
            </w:div>
            <w:div w:id="340550710">
              <w:marLeft w:val="0"/>
              <w:marRight w:val="0"/>
              <w:marTop w:val="0"/>
              <w:marBottom w:val="0"/>
              <w:divBdr>
                <w:top w:val="none" w:sz="0" w:space="0" w:color="auto"/>
                <w:left w:val="none" w:sz="0" w:space="0" w:color="auto"/>
                <w:bottom w:val="none" w:sz="0" w:space="0" w:color="auto"/>
                <w:right w:val="none" w:sz="0" w:space="0" w:color="auto"/>
              </w:divBdr>
            </w:div>
            <w:div w:id="299503973">
              <w:marLeft w:val="0"/>
              <w:marRight w:val="0"/>
              <w:marTop w:val="0"/>
              <w:marBottom w:val="0"/>
              <w:divBdr>
                <w:top w:val="none" w:sz="0" w:space="0" w:color="auto"/>
                <w:left w:val="none" w:sz="0" w:space="0" w:color="auto"/>
                <w:bottom w:val="none" w:sz="0" w:space="0" w:color="auto"/>
                <w:right w:val="none" w:sz="0" w:space="0" w:color="auto"/>
              </w:divBdr>
            </w:div>
            <w:div w:id="1537811991">
              <w:marLeft w:val="0"/>
              <w:marRight w:val="0"/>
              <w:marTop w:val="0"/>
              <w:marBottom w:val="0"/>
              <w:divBdr>
                <w:top w:val="none" w:sz="0" w:space="0" w:color="auto"/>
                <w:left w:val="none" w:sz="0" w:space="0" w:color="auto"/>
                <w:bottom w:val="none" w:sz="0" w:space="0" w:color="auto"/>
                <w:right w:val="none" w:sz="0" w:space="0" w:color="auto"/>
              </w:divBdr>
            </w:div>
            <w:div w:id="1197043106">
              <w:marLeft w:val="0"/>
              <w:marRight w:val="0"/>
              <w:marTop w:val="0"/>
              <w:marBottom w:val="0"/>
              <w:divBdr>
                <w:top w:val="none" w:sz="0" w:space="0" w:color="auto"/>
                <w:left w:val="none" w:sz="0" w:space="0" w:color="auto"/>
                <w:bottom w:val="none" w:sz="0" w:space="0" w:color="auto"/>
                <w:right w:val="none" w:sz="0" w:space="0" w:color="auto"/>
              </w:divBdr>
            </w:div>
            <w:div w:id="402292315">
              <w:marLeft w:val="0"/>
              <w:marRight w:val="0"/>
              <w:marTop w:val="0"/>
              <w:marBottom w:val="0"/>
              <w:divBdr>
                <w:top w:val="none" w:sz="0" w:space="0" w:color="auto"/>
                <w:left w:val="none" w:sz="0" w:space="0" w:color="auto"/>
                <w:bottom w:val="none" w:sz="0" w:space="0" w:color="auto"/>
                <w:right w:val="none" w:sz="0" w:space="0" w:color="auto"/>
              </w:divBdr>
            </w:div>
            <w:div w:id="306203769">
              <w:marLeft w:val="0"/>
              <w:marRight w:val="0"/>
              <w:marTop w:val="0"/>
              <w:marBottom w:val="0"/>
              <w:divBdr>
                <w:top w:val="none" w:sz="0" w:space="0" w:color="auto"/>
                <w:left w:val="none" w:sz="0" w:space="0" w:color="auto"/>
                <w:bottom w:val="none" w:sz="0" w:space="0" w:color="auto"/>
                <w:right w:val="none" w:sz="0" w:space="0" w:color="auto"/>
              </w:divBdr>
            </w:div>
            <w:div w:id="1755668890">
              <w:marLeft w:val="0"/>
              <w:marRight w:val="0"/>
              <w:marTop w:val="0"/>
              <w:marBottom w:val="0"/>
              <w:divBdr>
                <w:top w:val="none" w:sz="0" w:space="0" w:color="auto"/>
                <w:left w:val="none" w:sz="0" w:space="0" w:color="auto"/>
                <w:bottom w:val="none" w:sz="0" w:space="0" w:color="auto"/>
                <w:right w:val="none" w:sz="0" w:space="0" w:color="auto"/>
              </w:divBdr>
            </w:div>
            <w:div w:id="2128310587">
              <w:marLeft w:val="0"/>
              <w:marRight w:val="0"/>
              <w:marTop w:val="0"/>
              <w:marBottom w:val="0"/>
              <w:divBdr>
                <w:top w:val="none" w:sz="0" w:space="0" w:color="auto"/>
                <w:left w:val="none" w:sz="0" w:space="0" w:color="auto"/>
                <w:bottom w:val="none" w:sz="0" w:space="0" w:color="auto"/>
                <w:right w:val="none" w:sz="0" w:space="0" w:color="auto"/>
              </w:divBdr>
            </w:div>
            <w:div w:id="355035363">
              <w:marLeft w:val="0"/>
              <w:marRight w:val="0"/>
              <w:marTop w:val="0"/>
              <w:marBottom w:val="0"/>
              <w:divBdr>
                <w:top w:val="none" w:sz="0" w:space="0" w:color="auto"/>
                <w:left w:val="none" w:sz="0" w:space="0" w:color="auto"/>
                <w:bottom w:val="none" w:sz="0" w:space="0" w:color="auto"/>
                <w:right w:val="none" w:sz="0" w:space="0" w:color="auto"/>
              </w:divBdr>
            </w:div>
            <w:div w:id="1870411056">
              <w:marLeft w:val="0"/>
              <w:marRight w:val="0"/>
              <w:marTop w:val="0"/>
              <w:marBottom w:val="0"/>
              <w:divBdr>
                <w:top w:val="none" w:sz="0" w:space="0" w:color="auto"/>
                <w:left w:val="none" w:sz="0" w:space="0" w:color="auto"/>
                <w:bottom w:val="none" w:sz="0" w:space="0" w:color="auto"/>
                <w:right w:val="none" w:sz="0" w:space="0" w:color="auto"/>
              </w:divBdr>
            </w:div>
            <w:div w:id="196554005">
              <w:marLeft w:val="0"/>
              <w:marRight w:val="0"/>
              <w:marTop w:val="0"/>
              <w:marBottom w:val="0"/>
              <w:divBdr>
                <w:top w:val="none" w:sz="0" w:space="0" w:color="auto"/>
                <w:left w:val="none" w:sz="0" w:space="0" w:color="auto"/>
                <w:bottom w:val="none" w:sz="0" w:space="0" w:color="auto"/>
                <w:right w:val="none" w:sz="0" w:space="0" w:color="auto"/>
              </w:divBdr>
            </w:div>
            <w:div w:id="257258838">
              <w:marLeft w:val="0"/>
              <w:marRight w:val="0"/>
              <w:marTop w:val="0"/>
              <w:marBottom w:val="0"/>
              <w:divBdr>
                <w:top w:val="none" w:sz="0" w:space="0" w:color="auto"/>
                <w:left w:val="none" w:sz="0" w:space="0" w:color="auto"/>
                <w:bottom w:val="none" w:sz="0" w:space="0" w:color="auto"/>
                <w:right w:val="none" w:sz="0" w:space="0" w:color="auto"/>
              </w:divBdr>
            </w:div>
            <w:div w:id="545794405">
              <w:marLeft w:val="0"/>
              <w:marRight w:val="0"/>
              <w:marTop w:val="0"/>
              <w:marBottom w:val="0"/>
              <w:divBdr>
                <w:top w:val="none" w:sz="0" w:space="0" w:color="auto"/>
                <w:left w:val="none" w:sz="0" w:space="0" w:color="auto"/>
                <w:bottom w:val="none" w:sz="0" w:space="0" w:color="auto"/>
                <w:right w:val="none" w:sz="0" w:space="0" w:color="auto"/>
              </w:divBdr>
            </w:div>
            <w:div w:id="767505628">
              <w:marLeft w:val="0"/>
              <w:marRight w:val="0"/>
              <w:marTop w:val="0"/>
              <w:marBottom w:val="0"/>
              <w:divBdr>
                <w:top w:val="none" w:sz="0" w:space="0" w:color="auto"/>
                <w:left w:val="none" w:sz="0" w:space="0" w:color="auto"/>
                <w:bottom w:val="none" w:sz="0" w:space="0" w:color="auto"/>
                <w:right w:val="none" w:sz="0" w:space="0" w:color="auto"/>
              </w:divBdr>
            </w:div>
            <w:div w:id="1902905115">
              <w:marLeft w:val="0"/>
              <w:marRight w:val="0"/>
              <w:marTop w:val="0"/>
              <w:marBottom w:val="0"/>
              <w:divBdr>
                <w:top w:val="none" w:sz="0" w:space="0" w:color="auto"/>
                <w:left w:val="none" w:sz="0" w:space="0" w:color="auto"/>
                <w:bottom w:val="none" w:sz="0" w:space="0" w:color="auto"/>
                <w:right w:val="none" w:sz="0" w:space="0" w:color="auto"/>
              </w:divBdr>
            </w:div>
            <w:div w:id="659969893">
              <w:marLeft w:val="0"/>
              <w:marRight w:val="0"/>
              <w:marTop w:val="0"/>
              <w:marBottom w:val="0"/>
              <w:divBdr>
                <w:top w:val="none" w:sz="0" w:space="0" w:color="auto"/>
                <w:left w:val="none" w:sz="0" w:space="0" w:color="auto"/>
                <w:bottom w:val="none" w:sz="0" w:space="0" w:color="auto"/>
                <w:right w:val="none" w:sz="0" w:space="0" w:color="auto"/>
              </w:divBdr>
            </w:div>
            <w:div w:id="1887833747">
              <w:marLeft w:val="0"/>
              <w:marRight w:val="0"/>
              <w:marTop w:val="0"/>
              <w:marBottom w:val="0"/>
              <w:divBdr>
                <w:top w:val="none" w:sz="0" w:space="0" w:color="auto"/>
                <w:left w:val="none" w:sz="0" w:space="0" w:color="auto"/>
                <w:bottom w:val="none" w:sz="0" w:space="0" w:color="auto"/>
                <w:right w:val="none" w:sz="0" w:space="0" w:color="auto"/>
              </w:divBdr>
            </w:div>
            <w:div w:id="719207701">
              <w:marLeft w:val="0"/>
              <w:marRight w:val="0"/>
              <w:marTop w:val="0"/>
              <w:marBottom w:val="0"/>
              <w:divBdr>
                <w:top w:val="none" w:sz="0" w:space="0" w:color="auto"/>
                <w:left w:val="none" w:sz="0" w:space="0" w:color="auto"/>
                <w:bottom w:val="none" w:sz="0" w:space="0" w:color="auto"/>
                <w:right w:val="none" w:sz="0" w:space="0" w:color="auto"/>
              </w:divBdr>
            </w:div>
            <w:div w:id="1703826611">
              <w:marLeft w:val="0"/>
              <w:marRight w:val="0"/>
              <w:marTop w:val="0"/>
              <w:marBottom w:val="0"/>
              <w:divBdr>
                <w:top w:val="none" w:sz="0" w:space="0" w:color="auto"/>
                <w:left w:val="none" w:sz="0" w:space="0" w:color="auto"/>
                <w:bottom w:val="none" w:sz="0" w:space="0" w:color="auto"/>
                <w:right w:val="none" w:sz="0" w:space="0" w:color="auto"/>
              </w:divBdr>
            </w:div>
            <w:div w:id="144007830">
              <w:marLeft w:val="0"/>
              <w:marRight w:val="0"/>
              <w:marTop w:val="0"/>
              <w:marBottom w:val="0"/>
              <w:divBdr>
                <w:top w:val="none" w:sz="0" w:space="0" w:color="auto"/>
                <w:left w:val="none" w:sz="0" w:space="0" w:color="auto"/>
                <w:bottom w:val="none" w:sz="0" w:space="0" w:color="auto"/>
                <w:right w:val="none" w:sz="0" w:space="0" w:color="auto"/>
              </w:divBdr>
            </w:div>
            <w:div w:id="1209879198">
              <w:marLeft w:val="0"/>
              <w:marRight w:val="0"/>
              <w:marTop w:val="0"/>
              <w:marBottom w:val="0"/>
              <w:divBdr>
                <w:top w:val="none" w:sz="0" w:space="0" w:color="auto"/>
                <w:left w:val="none" w:sz="0" w:space="0" w:color="auto"/>
                <w:bottom w:val="none" w:sz="0" w:space="0" w:color="auto"/>
                <w:right w:val="none" w:sz="0" w:space="0" w:color="auto"/>
              </w:divBdr>
            </w:div>
            <w:div w:id="542519273">
              <w:marLeft w:val="0"/>
              <w:marRight w:val="0"/>
              <w:marTop w:val="0"/>
              <w:marBottom w:val="0"/>
              <w:divBdr>
                <w:top w:val="none" w:sz="0" w:space="0" w:color="auto"/>
                <w:left w:val="none" w:sz="0" w:space="0" w:color="auto"/>
                <w:bottom w:val="none" w:sz="0" w:space="0" w:color="auto"/>
                <w:right w:val="none" w:sz="0" w:space="0" w:color="auto"/>
              </w:divBdr>
            </w:div>
            <w:div w:id="3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608">
      <w:bodyDiv w:val="1"/>
      <w:marLeft w:val="0"/>
      <w:marRight w:val="0"/>
      <w:marTop w:val="0"/>
      <w:marBottom w:val="0"/>
      <w:divBdr>
        <w:top w:val="none" w:sz="0" w:space="0" w:color="auto"/>
        <w:left w:val="none" w:sz="0" w:space="0" w:color="auto"/>
        <w:bottom w:val="none" w:sz="0" w:space="0" w:color="auto"/>
        <w:right w:val="none" w:sz="0" w:space="0" w:color="auto"/>
      </w:divBdr>
    </w:div>
    <w:div w:id="617108925">
      <w:bodyDiv w:val="1"/>
      <w:marLeft w:val="0"/>
      <w:marRight w:val="0"/>
      <w:marTop w:val="0"/>
      <w:marBottom w:val="0"/>
      <w:divBdr>
        <w:top w:val="none" w:sz="0" w:space="0" w:color="auto"/>
        <w:left w:val="none" w:sz="0" w:space="0" w:color="auto"/>
        <w:bottom w:val="none" w:sz="0" w:space="0" w:color="auto"/>
        <w:right w:val="none" w:sz="0" w:space="0" w:color="auto"/>
      </w:divBdr>
    </w:div>
    <w:div w:id="644168455">
      <w:bodyDiv w:val="1"/>
      <w:marLeft w:val="0"/>
      <w:marRight w:val="0"/>
      <w:marTop w:val="0"/>
      <w:marBottom w:val="0"/>
      <w:divBdr>
        <w:top w:val="none" w:sz="0" w:space="0" w:color="auto"/>
        <w:left w:val="none" w:sz="0" w:space="0" w:color="auto"/>
        <w:bottom w:val="none" w:sz="0" w:space="0" w:color="auto"/>
        <w:right w:val="none" w:sz="0" w:space="0" w:color="auto"/>
      </w:divBdr>
      <w:divsChild>
        <w:div w:id="622348351">
          <w:marLeft w:val="0"/>
          <w:marRight w:val="0"/>
          <w:marTop w:val="0"/>
          <w:marBottom w:val="0"/>
          <w:divBdr>
            <w:top w:val="none" w:sz="0" w:space="0" w:color="auto"/>
            <w:left w:val="none" w:sz="0" w:space="0" w:color="auto"/>
            <w:bottom w:val="none" w:sz="0" w:space="0" w:color="auto"/>
            <w:right w:val="none" w:sz="0" w:space="0" w:color="auto"/>
          </w:divBdr>
          <w:divsChild>
            <w:div w:id="73358655">
              <w:marLeft w:val="0"/>
              <w:marRight w:val="0"/>
              <w:marTop w:val="0"/>
              <w:marBottom w:val="0"/>
              <w:divBdr>
                <w:top w:val="none" w:sz="0" w:space="0" w:color="auto"/>
                <w:left w:val="none" w:sz="0" w:space="0" w:color="auto"/>
                <w:bottom w:val="none" w:sz="0" w:space="0" w:color="auto"/>
                <w:right w:val="none" w:sz="0" w:space="0" w:color="auto"/>
              </w:divBdr>
            </w:div>
            <w:div w:id="1772313672">
              <w:marLeft w:val="0"/>
              <w:marRight w:val="0"/>
              <w:marTop w:val="0"/>
              <w:marBottom w:val="0"/>
              <w:divBdr>
                <w:top w:val="none" w:sz="0" w:space="0" w:color="auto"/>
                <w:left w:val="none" w:sz="0" w:space="0" w:color="auto"/>
                <w:bottom w:val="none" w:sz="0" w:space="0" w:color="auto"/>
                <w:right w:val="none" w:sz="0" w:space="0" w:color="auto"/>
              </w:divBdr>
            </w:div>
            <w:div w:id="1811822713">
              <w:marLeft w:val="0"/>
              <w:marRight w:val="0"/>
              <w:marTop w:val="0"/>
              <w:marBottom w:val="0"/>
              <w:divBdr>
                <w:top w:val="none" w:sz="0" w:space="0" w:color="auto"/>
                <w:left w:val="none" w:sz="0" w:space="0" w:color="auto"/>
                <w:bottom w:val="none" w:sz="0" w:space="0" w:color="auto"/>
                <w:right w:val="none" w:sz="0" w:space="0" w:color="auto"/>
              </w:divBdr>
            </w:div>
            <w:div w:id="601301906">
              <w:marLeft w:val="0"/>
              <w:marRight w:val="0"/>
              <w:marTop w:val="0"/>
              <w:marBottom w:val="0"/>
              <w:divBdr>
                <w:top w:val="none" w:sz="0" w:space="0" w:color="auto"/>
                <w:left w:val="none" w:sz="0" w:space="0" w:color="auto"/>
                <w:bottom w:val="none" w:sz="0" w:space="0" w:color="auto"/>
                <w:right w:val="none" w:sz="0" w:space="0" w:color="auto"/>
              </w:divBdr>
            </w:div>
            <w:div w:id="448665997">
              <w:marLeft w:val="0"/>
              <w:marRight w:val="0"/>
              <w:marTop w:val="0"/>
              <w:marBottom w:val="0"/>
              <w:divBdr>
                <w:top w:val="none" w:sz="0" w:space="0" w:color="auto"/>
                <w:left w:val="none" w:sz="0" w:space="0" w:color="auto"/>
                <w:bottom w:val="none" w:sz="0" w:space="0" w:color="auto"/>
                <w:right w:val="none" w:sz="0" w:space="0" w:color="auto"/>
              </w:divBdr>
            </w:div>
            <w:div w:id="1437753687">
              <w:marLeft w:val="0"/>
              <w:marRight w:val="0"/>
              <w:marTop w:val="0"/>
              <w:marBottom w:val="0"/>
              <w:divBdr>
                <w:top w:val="none" w:sz="0" w:space="0" w:color="auto"/>
                <w:left w:val="none" w:sz="0" w:space="0" w:color="auto"/>
                <w:bottom w:val="none" w:sz="0" w:space="0" w:color="auto"/>
                <w:right w:val="none" w:sz="0" w:space="0" w:color="auto"/>
              </w:divBdr>
            </w:div>
            <w:div w:id="1791826561">
              <w:marLeft w:val="0"/>
              <w:marRight w:val="0"/>
              <w:marTop w:val="0"/>
              <w:marBottom w:val="0"/>
              <w:divBdr>
                <w:top w:val="none" w:sz="0" w:space="0" w:color="auto"/>
                <w:left w:val="none" w:sz="0" w:space="0" w:color="auto"/>
                <w:bottom w:val="none" w:sz="0" w:space="0" w:color="auto"/>
                <w:right w:val="none" w:sz="0" w:space="0" w:color="auto"/>
              </w:divBdr>
            </w:div>
            <w:div w:id="1452434965">
              <w:marLeft w:val="0"/>
              <w:marRight w:val="0"/>
              <w:marTop w:val="0"/>
              <w:marBottom w:val="0"/>
              <w:divBdr>
                <w:top w:val="none" w:sz="0" w:space="0" w:color="auto"/>
                <w:left w:val="none" w:sz="0" w:space="0" w:color="auto"/>
                <w:bottom w:val="none" w:sz="0" w:space="0" w:color="auto"/>
                <w:right w:val="none" w:sz="0" w:space="0" w:color="auto"/>
              </w:divBdr>
            </w:div>
            <w:div w:id="1592885015">
              <w:marLeft w:val="0"/>
              <w:marRight w:val="0"/>
              <w:marTop w:val="0"/>
              <w:marBottom w:val="0"/>
              <w:divBdr>
                <w:top w:val="none" w:sz="0" w:space="0" w:color="auto"/>
                <w:left w:val="none" w:sz="0" w:space="0" w:color="auto"/>
                <w:bottom w:val="none" w:sz="0" w:space="0" w:color="auto"/>
                <w:right w:val="none" w:sz="0" w:space="0" w:color="auto"/>
              </w:divBdr>
            </w:div>
            <w:div w:id="865294618">
              <w:marLeft w:val="0"/>
              <w:marRight w:val="0"/>
              <w:marTop w:val="0"/>
              <w:marBottom w:val="0"/>
              <w:divBdr>
                <w:top w:val="none" w:sz="0" w:space="0" w:color="auto"/>
                <w:left w:val="none" w:sz="0" w:space="0" w:color="auto"/>
                <w:bottom w:val="none" w:sz="0" w:space="0" w:color="auto"/>
                <w:right w:val="none" w:sz="0" w:space="0" w:color="auto"/>
              </w:divBdr>
            </w:div>
            <w:div w:id="1876576426">
              <w:marLeft w:val="0"/>
              <w:marRight w:val="0"/>
              <w:marTop w:val="0"/>
              <w:marBottom w:val="0"/>
              <w:divBdr>
                <w:top w:val="none" w:sz="0" w:space="0" w:color="auto"/>
                <w:left w:val="none" w:sz="0" w:space="0" w:color="auto"/>
                <w:bottom w:val="none" w:sz="0" w:space="0" w:color="auto"/>
                <w:right w:val="none" w:sz="0" w:space="0" w:color="auto"/>
              </w:divBdr>
            </w:div>
            <w:div w:id="1222256233">
              <w:marLeft w:val="0"/>
              <w:marRight w:val="0"/>
              <w:marTop w:val="0"/>
              <w:marBottom w:val="0"/>
              <w:divBdr>
                <w:top w:val="none" w:sz="0" w:space="0" w:color="auto"/>
                <w:left w:val="none" w:sz="0" w:space="0" w:color="auto"/>
                <w:bottom w:val="none" w:sz="0" w:space="0" w:color="auto"/>
                <w:right w:val="none" w:sz="0" w:space="0" w:color="auto"/>
              </w:divBdr>
            </w:div>
            <w:div w:id="361782539">
              <w:marLeft w:val="0"/>
              <w:marRight w:val="0"/>
              <w:marTop w:val="0"/>
              <w:marBottom w:val="0"/>
              <w:divBdr>
                <w:top w:val="none" w:sz="0" w:space="0" w:color="auto"/>
                <w:left w:val="none" w:sz="0" w:space="0" w:color="auto"/>
                <w:bottom w:val="none" w:sz="0" w:space="0" w:color="auto"/>
                <w:right w:val="none" w:sz="0" w:space="0" w:color="auto"/>
              </w:divBdr>
            </w:div>
            <w:div w:id="152911929">
              <w:marLeft w:val="0"/>
              <w:marRight w:val="0"/>
              <w:marTop w:val="0"/>
              <w:marBottom w:val="0"/>
              <w:divBdr>
                <w:top w:val="none" w:sz="0" w:space="0" w:color="auto"/>
                <w:left w:val="none" w:sz="0" w:space="0" w:color="auto"/>
                <w:bottom w:val="none" w:sz="0" w:space="0" w:color="auto"/>
                <w:right w:val="none" w:sz="0" w:space="0" w:color="auto"/>
              </w:divBdr>
            </w:div>
            <w:div w:id="1727872410">
              <w:marLeft w:val="0"/>
              <w:marRight w:val="0"/>
              <w:marTop w:val="0"/>
              <w:marBottom w:val="0"/>
              <w:divBdr>
                <w:top w:val="none" w:sz="0" w:space="0" w:color="auto"/>
                <w:left w:val="none" w:sz="0" w:space="0" w:color="auto"/>
                <w:bottom w:val="none" w:sz="0" w:space="0" w:color="auto"/>
                <w:right w:val="none" w:sz="0" w:space="0" w:color="auto"/>
              </w:divBdr>
            </w:div>
            <w:div w:id="1480075223">
              <w:marLeft w:val="0"/>
              <w:marRight w:val="0"/>
              <w:marTop w:val="0"/>
              <w:marBottom w:val="0"/>
              <w:divBdr>
                <w:top w:val="none" w:sz="0" w:space="0" w:color="auto"/>
                <w:left w:val="none" w:sz="0" w:space="0" w:color="auto"/>
                <w:bottom w:val="none" w:sz="0" w:space="0" w:color="auto"/>
                <w:right w:val="none" w:sz="0" w:space="0" w:color="auto"/>
              </w:divBdr>
            </w:div>
            <w:div w:id="1988780576">
              <w:marLeft w:val="0"/>
              <w:marRight w:val="0"/>
              <w:marTop w:val="0"/>
              <w:marBottom w:val="0"/>
              <w:divBdr>
                <w:top w:val="none" w:sz="0" w:space="0" w:color="auto"/>
                <w:left w:val="none" w:sz="0" w:space="0" w:color="auto"/>
                <w:bottom w:val="none" w:sz="0" w:space="0" w:color="auto"/>
                <w:right w:val="none" w:sz="0" w:space="0" w:color="auto"/>
              </w:divBdr>
            </w:div>
            <w:div w:id="109058904">
              <w:marLeft w:val="0"/>
              <w:marRight w:val="0"/>
              <w:marTop w:val="0"/>
              <w:marBottom w:val="0"/>
              <w:divBdr>
                <w:top w:val="none" w:sz="0" w:space="0" w:color="auto"/>
                <w:left w:val="none" w:sz="0" w:space="0" w:color="auto"/>
                <w:bottom w:val="none" w:sz="0" w:space="0" w:color="auto"/>
                <w:right w:val="none" w:sz="0" w:space="0" w:color="auto"/>
              </w:divBdr>
            </w:div>
            <w:div w:id="142744142">
              <w:marLeft w:val="0"/>
              <w:marRight w:val="0"/>
              <w:marTop w:val="0"/>
              <w:marBottom w:val="0"/>
              <w:divBdr>
                <w:top w:val="none" w:sz="0" w:space="0" w:color="auto"/>
                <w:left w:val="none" w:sz="0" w:space="0" w:color="auto"/>
                <w:bottom w:val="none" w:sz="0" w:space="0" w:color="auto"/>
                <w:right w:val="none" w:sz="0" w:space="0" w:color="auto"/>
              </w:divBdr>
            </w:div>
            <w:div w:id="861892288">
              <w:marLeft w:val="0"/>
              <w:marRight w:val="0"/>
              <w:marTop w:val="0"/>
              <w:marBottom w:val="0"/>
              <w:divBdr>
                <w:top w:val="none" w:sz="0" w:space="0" w:color="auto"/>
                <w:left w:val="none" w:sz="0" w:space="0" w:color="auto"/>
                <w:bottom w:val="none" w:sz="0" w:space="0" w:color="auto"/>
                <w:right w:val="none" w:sz="0" w:space="0" w:color="auto"/>
              </w:divBdr>
            </w:div>
            <w:div w:id="1994529546">
              <w:marLeft w:val="0"/>
              <w:marRight w:val="0"/>
              <w:marTop w:val="0"/>
              <w:marBottom w:val="0"/>
              <w:divBdr>
                <w:top w:val="none" w:sz="0" w:space="0" w:color="auto"/>
                <w:left w:val="none" w:sz="0" w:space="0" w:color="auto"/>
                <w:bottom w:val="none" w:sz="0" w:space="0" w:color="auto"/>
                <w:right w:val="none" w:sz="0" w:space="0" w:color="auto"/>
              </w:divBdr>
            </w:div>
            <w:div w:id="1907757522">
              <w:marLeft w:val="0"/>
              <w:marRight w:val="0"/>
              <w:marTop w:val="0"/>
              <w:marBottom w:val="0"/>
              <w:divBdr>
                <w:top w:val="none" w:sz="0" w:space="0" w:color="auto"/>
                <w:left w:val="none" w:sz="0" w:space="0" w:color="auto"/>
                <w:bottom w:val="none" w:sz="0" w:space="0" w:color="auto"/>
                <w:right w:val="none" w:sz="0" w:space="0" w:color="auto"/>
              </w:divBdr>
            </w:div>
            <w:div w:id="653754065">
              <w:marLeft w:val="0"/>
              <w:marRight w:val="0"/>
              <w:marTop w:val="0"/>
              <w:marBottom w:val="0"/>
              <w:divBdr>
                <w:top w:val="none" w:sz="0" w:space="0" w:color="auto"/>
                <w:left w:val="none" w:sz="0" w:space="0" w:color="auto"/>
                <w:bottom w:val="none" w:sz="0" w:space="0" w:color="auto"/>
                <w:right w:val="none" w:sz="0" w:space="0" w:color="auto"/>
              </w:divBdr>
            </w:div>
            <w:div w:id="1413158398">
              <w:marLeft w:val="0"/>
              <w:marRight w:val="0"/>
              <w:marTop w:val="0"/>
              <w:marBottom w:val="0"/>
              <w:divBdr>
                <w:top w:val="none" w:sz="0" w:space="0" w:color="auto"/>
                <w:left w:val="none" w:sz="0" w:space="0" w:color="auto"/>
                <w:bottom w:val="none" w:sz="0" w:space="0" w:color="auto"/>
                <w:right w:val="none" w:sz="0" w:space="0" w:color="auto"/>
              </w:divBdr>
            </w:div>
            <w:div w:id="989285926">
              <w:marLeft w:val="0"/>
              <w:marRight w:val="0"/>
              <w:marTop w:val="0"/>
              <w:marBottom w:val="0"/>
              <w:divBdr>
                <w:top w:val="none" w:sz="0" w:space="0" w:color="auto"/>
                <w:left w:val="none" w:sz="0" w:space="0" w:color="auto"/>
                <w:bottom w:val="none" w:sz="0" w:space="0" w:color="auto"/>
                <w:right w:val="none" w:sz="0" w:space="0" w:color="auto"/>
              </w:divBdr>
            </w:div>
            <w:div w:id="899943378">
              <w:marLeft w:val="0"/>
              <w:marRight w:val="0"/>
              <w:marTop w:val="0"/>
              <w:marBottom w:val="0"/>
              <w:divBdr>
                <w:top w:val="none" w:sz="0" w:space="0" w:color="auto"/>
                <w:left w:val="none" w:sz="0" w:space="0" w:color="auto"/>
                <w:bottom w:val="none" w:sz="0" w:space="0" w:color="auto"/>
                <w:right w:val="none" w:sz="0" w:space="0" w:color="auto"/>
              </w:divBdr>
            </w:div>
            <w:div w:id="87623635">
              <w:marLeft w:val="0"/>
              <w:marRight w:val="0"/>
              <w:marTop w:val="0"/>
              <w:marBottom w:val="0"/>
              <w:divBdr>
                <w:top w:val="none" w:sz="0" w:space="0" w:color="auto"/>
                <w:left w:val="none" w:sz="0" w:space="0" w:color="auto"/>
                <w:bottom w:val="none" w:sz="0" w:space="0" w:color="auto"/>
                <w:right w:val="none" w:sz="0" w:space="0" w:color="auto"/>
              </w:divBdr>
            </w:div>
            <w:div w:id="581376334">
              <w:marLeft w:val="0"/>
              <w:marRight w:val="0"/>
              <w:marTop w:val="0"/>
              <w:marBottom w:val="0"/>
              <w:divBdr>
                <w:top w:val="none" w:sz="0" w:space="0" w:color="auto"/>
                <w:left w:val="none" w:sz="0" w:space="0" w:color="auto"/>
                <w:bottom w:val="none" w:sz="0" w:space="0" w:color="auto"/>
                <w:right w:val="none" w:sz="0" w:space="0" w:color="auto"/>
              </w:divBdr>
            </w:div>
            <w:div w:id="1557816676">
              <w:marLeft w:val="0"/>
              <w:marRight w:val="0"/>
              <w:marTop w:val="0"/>
              <w:marBottom w:val="0"/>
              <w:divBdr>
                <w:top w:val="none" w:sz="0" w:space="0" w:color="auto"/>
                <w:left w:val="none" w:sz="0" w:space="0" w:color="auto"/>
                <w:bottom w:val="none" w:sz="0" w:space="0" w:color="auto"/>
                <w:right w:val="none" w:sz="0" w:space="0" w:color="auto"/>
              </w:divBdr>
            </w:div>
            <w:div w:id="13511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346">
      <w:bodyDiv w:val="1"/>
      <w:marLeft w:val="0"/>
      <w:marRight w:val="0"/>
      <w:marTop w:val="0"/>
      <w:marBottom w:val="0"/>
      <w:divBdr>
        <w:top w:val="none" w:sz="0" w:space="0" w:color="auto"/>
        <w:left w:val="none" w:sz="0" w:space="0" w:color="auto"/>
        <w:bottom w:val="none" w:sz="0" w:space="0" w:color="auto"/>
        <w:right w:val="none" w:sz="0" w:space="0" w:color="auto"/>
      </w:divBdr>
      <w:divsChild>
        <w:div w:id="742411510">
          <w:marLeft w:val="0"/>
          <w:marRight w:val="0"/>
          <w:marTop w:val="0"/>
          <w:marBottom w:val="0"/>
          <w:divBdr>
            <w:top w:val="none" w:sz="0" w:space="0" w:color="auto"/>
            <w:left w:val="none" w:sz="0" w:space="0" w:color="auto"/>
            <w:bottom w:val="none" w:sz="0" w:space="0" w:color="auto"/>
            <w:right w:val="none" w:sz="0" w:space="0" w:color="auto"/>
          </w:divBdr>
          <w:divsChild>
            <w:div w:id="951129260">
              <w:marLeft w:val="0"/>
              <w:marRight w:val="0"/>
              <w:marTop w:val="0"/>
              <w:marBottom w:val="0"/>
              <w:divBdr>
                <w:top w:val="none" w:sz="0" w:space="0" w:color="auto"/>
                <w:left w:val="none" w:sz="0" w:space="0" w:color="auto"/>
                <w:bottom w:val="none" w:sz="0" w:space="0" w:color="auto"/>
                <w:right w:val="none" w:sz="0" w:space="0" w:color="auto"/>
              </w:divBdr>
            </w:div>
            <w:div w:id="247271001">
              <w:marLeft w:val="0"/>
              <w:marRight w:val="0"/>
              <w:marTop w:val="0"/>
              <w:marBottom w:val="0"/>
              <w:divBdr>
                <w:top w:val="none" w:sz="0" w:space="0" w:color="auto"/>
                <w:left w:val="none" w:sz="0" w:space="0" w:color="auto"/>
                <w:bottom w:val="none" w:sz="0" w:space="0" w:color="auto"/>
                <w:right w:val="none" w:sz="0" w:space="0" w:color="auto"/>
              </w:divBdr>
            </w:div>
            <w:div w:id="71052849">
              <w:marLeft w:val="0"/>
              <w:marRight w:val="0"/>
              <w:marTop w:val="0"/>
              <w:marBottom w:val="0"/>
              <w:divBdr>
                <w:top w:val="none" w:sz="0" w:space="0" w:color="auto"/>
                <w:left w:val="none" w:sz="0" w:space="0" w:color="auto"/>
                <w:bottom w:val="none" w:sz="0" w:space="0" w:color="auto"/>
                <w:right w:val="none" w:sz="0" w:space="0" w:color="auto"/>
              </w:divBdr>
            </w:div>
            <w:div w:id="614555920">
              <w:marLeft w:val="0"/>
              <w:marRight w:val="0"/>
              <w:marTop w:val="0"/>
              <w:marBottom w:val="0"/>
              <w:divBdr>
                <w:top w:val="none" w:sz="0" w:space="0" w:color="auto"/>
                <w:left w:val="none" w:sz="0" w:space="0" w:color="auto"/>
                <w:bottom w:val="none" w:sz="0" w:space="0" w:color="auto"/>
                <w:right w:val="none" w:sz="0" w:space="0" w:color="auto"/>
              </w:divBdr>
            </w:div>
            <w:div w:id="1038092081">
              <w:marLeft w:val="0"/>
              <w:marRight w:val="0"/>
              <w:marTop w:val="0"/>
              <w:marBottom w:val="0"/>
              <w:divBdr>
                <w:top w:val="none" w:sz="0" w:space="0" w:color="auto"/>
                <w:left w:val="none" w:sz="0" w:space="0" w:color="auto"/>
                <w:bottom w:val="none" w:sz="0" w:space="0" w:color="auto"/>
                <w:right w:val="none" w:sz="0" w:space="0" w:color="auto"/>
              </w:divBdr>
            </w:div>
            <w:div w:id="1674406733">
              <w:marLeft w:val="0"/>
              <w:marRight w:val="0"/>
              <w:marTop w:val="0"/>
              <w:marBottom w:val="0"/>
              <w:divBdr>
                <w:top w:val="none" w:sz="0" w:space="0" w:color="auto"/>
                <w:left w:val="none" w:sz="0" w:space="0" w:color="auto"/>
                <w:bottom w:val="none" w:sz="0" w:space="0" w:color="auto"/>
                <w:right w:val="none" w:sz="0" w:space="0" w:color="auto"/>
              </w:divBdr>
            </w:div>
            <w:div w:id="502474266">
              <w:marLeft w:val="0"/>
              <w:marRight w:val="0"/>
              <w:marTop w:val="0"/>
              <w:marBottom w:val="0"/>
              <w:divBdr>
                <w:top w:val="none" w:sz="0" w:space="0" w:color="auto"/>
                <w:left w:val="none" w:sz="0" w:space="0" w:color="auto"/>
                <w:bottom w:val="none" w:sz="0" w:space="0" w:color="auto"/>
                <w:right w:val="none" w:sz="0" w:space="0" w:color="auto"/>
              </w:divBdr>
            </w:div>
            <w:div w:id="1148283522">
              <w:marLeft w:val="0"/>
              <w:marRight w:val="0"/>
              <w:marTop w:val="0"/>
              <w:marBottom w:val="0"/>
              <w:divBdr>
                <w:top w:val="none" w:sz="0" w:space="0" w:color="auto"/>
                <w:left w:val="none" w:sz="0" w:space="0" w:color="auto"/>
                <w:bottom w:val="none" w:sz="0" w:space="0" w:color="auto"/>
                <w:right w:val="none" w:sz="0" w:space="0" w:color="auto"/>
              </w:divBdr>
            </w:div>
            <w:div w:id="698090974">
              <w:marLeft w:val="0"/>
              <w:marRight w:val="0"/>
              <w:marTop w:val="0"/>
              <w:marBottom w:val="0"/>
              <w:divBdr>
                <w:top w:val="none" w:sz="0" w:space="0" w:color="auto"/>
                <w:left w:val="none" w:sz="0" w:space="0" w:color="auto"/>
                <w:bottom w:val="none" w:sz="0" w:space="0" w:color="auto"/>
                <w:right w:val="none" w:sz="0" w:space="0" w:color="auto"/>
              </w:divBdr>
            </w:div>
            <w:div w:id="543833701">
              <w:marLeft w:val="0"/>
              <w:marRight w:val="0"/>
              <w:marTop w:val="0"/>
              <w:marBottom w:val="0"/>
              <w:divBdr>
                <w:top w:val="none" w:sz="0" w:space="0" w:color="auto"/>
                <w:left w:val="none" w:sz="0" w:space="0" w:color="auto"/>
                <w:bottom w:val="none" w:sz="0" w:space="0" w:color="auto"/>
                <w:right w:val="none" w:sz="0" w:space="0" w:color="auto"/>
              </w:divBdr>
            </w:div>
            <w:div w:id="1416435457">
              <w:marLeft w:val="0"/>
              <w:marRight w:val="0"/>
              <w:marTop w:val="0"/>
              <w:marBottom w:val="0"/>
              <w:divBdr>
                <w:top w:val="none" w:sz="0" w:space="0" w:color="auto"/>
                <w:left w:val="none" w:sz="0" w:space="0" w:color="auto"/>
                <w:bottom w:val="none" w:sz="0" w:space="0" w:color="auto"/>
                <w:right w:val="none" w:sz="0" w:space="0" w:color="auto"/>
              </w:divBdr>
            </w:div>
            <w:div w:id="294065478">
              <w:marLeft w:val="0"/>
              <w:marRight w:val="0"/>
              <w:marTop w:val="0"/>
              <w:marBottom w:val="0"/>
              <w:divBdr>
                <w:top w:val="none" w:sz="0" w:space="0" w:color="auto"/>
                <w:left w:val="none" w:sz="0" w:space="0" w:color="auto"/>
                <w:bottom w:val="none" w:sz="0" w:space="0" w:color="auto"/>
                <w:right w:val="none" w:sz="0" w:space="0" w:color="auto"/>
              </w:divBdr>
            </w:div>
            <w:div w:id="493910494">
              <w:marLeft w:val="0"/>
              <w:marRight w:val="0"/>
              <w:marTop w:val="0"/>
              <w:marBottom w:val="0"/>
              <w:divBdr>
                <w:top w:val="none" w:sz="0" w:space="0" w:color="auto"/>
                <w:left w:val="none" w:sz="0" w:space="0" w:color="auto"/>
                <w:bottom w:val="none" w:sz="0" w:space="0" w:color="auto"/>
                <w:right w:val="none" w:sz="0" w:space="0" w:color="auto"/>
              </w:divBdr>
            </w:div>
            <w:div w:id="1947075470">
              <w:marLeft w:val="0"/>
              <w:marRight w:val="0"/>
              <w:marTop w:val="0"/>
              <w:marBottom w:val="0"/>
              <w:divBdr>
                <w:top w:val="none" w:sz="0" w:space="0" w:color="auto"/>
                <w:left w:val="none" w:sz="0" w:space="0" w:color="auto"/>
                <w:bottom w:val="none" w:sz="0" w:space="0" w:color="auto"/>
                <w:right w:val="none" w:sz="0" w:space="0" w:color="auto"/>
              </w:divBdr>
            </w:div>
            <w:div w:id="1860924625">
              <w:marLeft w:val="0"/>
              <w:marRight w:val="0"/>
              <w:marTop w:val="0"/>
              <w:marBottom w:val="0"/>
              <w:divBdr>
                <w:top w:val="none" w:sz="0" w:space="0" w:color="auto"/>
                <w:left w:val="none" w:sz="0" w:space="0" w:color="auto"/>
                <w:bottom w:val="none" w:sz="0" w:space="0" w:color="auto"/>
                <w:right w:val="none" w:sz="0" w:space="0" w:color="auto"/>
              </w:divBdr>
            </w:div>
            <w:div w:id="7652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3957">
      <w:bodyDiv w:val="1"/>
      <w:marLeft w:val="0"/>
      <w:marRight w:val="0"/>
      <w:marTop w:val="0"/>
      <w:marBottom w:val="0"/>
      <w:divBdr>
        <w:top w:val="none" w:sz="0" w:space="0" w:color="auto"/>
        <w:left w:val="none" w:sz="0" w:space="0" w:color="auto"/>
        <w:bottom w:val="none" w:sz="0" w:space="0" w:color="auto"/>
        <w:right w:val="none" w:sz="0" w:space="0" w:color="auto"/>
      </w:divBdr>
      <w:divsChild>
        <w:div w:id="445664903">
          <w:marLeft w:val="0"/>
          <w:marRight w:val="0"/>
          <w:marTop w:val="0"/>
          <w:marBottom w:val="0"/>
          <w:divBdr>
            <w:top w:val="none" w:sz="0" w:space="0" w:color="auto"/>
            <w:left w:val="none" w:sz="0" w:space="0" w:color="auto"/>
            <w:bottom w:val="none" w:sz="0" w:space="0" w:color="auto"/>
            <w:right w:val="none" w:sz="0" w:space="0" w:color="auto"/>
          </w:divBdr>
          <w:divsChild>
            <w:div w:id="688599995">
              <w:marLeft w:val="0"/>
              <w:marRight w:val="0"/>
              <w:marTop w:val="0"/>
              <w:marBottom w:val="0"/>
              <w:divBdr>
                <w:top w:val="none" w:sz="0" w:space="0" w:color="auto"/>
                <w:left w:val="none" w:sz="0" w:space="0" w:color="auto"/>
                <w:bottom w:val="none" w:sz="0" w:space="0" w:color="auto"/>
                <w:right w:val="none" w:sz="0" w:space="0" w:color="auto"/>
              </w:divBdr>
            </w:div>
            <w:div w:id="296224402">
              <w:marLeft w:val="0"/>
              <w:marRight w:val="0"/>
              <w:marTop w:val="0"/>
              <w:marBottom w:val="0"/>
              <w:divBdr>
                <w:top w:val="none" w:sz="0" w:space="0" w:color="auto"/>
                <w:left w:val="none" w:sz="0" w:space="0" w:color="auto"/>
                <w:bottom w:val="none" w:sz="0" w:space="0" w:color="auto"/>
                <w:right w:val="none" w:sz="0" w:space="0" w:color="auto"/>
              </w:divBdr>
            </w:div>
            <w:div w:id="217280614">
              <w:marLeft w:val="0"/>
              <w:marRight w:val="0"/>
              <w:marTop w:val="0"/>
              <w:marBottom w:val="0"/>
              <w:divBdr>
                <w:top w:val="none" w:sz="0" w:space="0" w:color="auto"/>
                <w:left w:val="none" w:sz="0" w:space="0" w:color="auto"/>
                <w:bottom w:val="none" w:sz="0" w:space="0" w:color="auto"/>
                <w:right w:val="none" w:sz="0" w:space="0" w:color="auto"/>
              </w:divBdr>
            </w:div>
            <w:div w:id="488446963">
              <w:marLeft w:val="0"/>
              <w:marRight w:val="0"/>
              <w:marTop w:val="0"/>
              <w:marBottom w:val="0"/>
              <w:divBdr>
                <w:top w:val="none" w:sz="0" w:space="0" w:color="auto"/>
                <w:left w:val="none" w:sz="0" w:space="0" w:color="auto"/>
                <w:bottom w:val="none" w:sz="0" w:space="0" w:color="auto"/>
                <w:right w:val="none" w:sz="0" w:space="0" w:color="auto"/>
              </w:divBdr>
            </w:div>
            <w:div w:id="1531992140">
              <w:marLeft w:val="0"/>
              <w:marRight w:val="0"/>
              <w:marTop w:val="0"/>
              <w:marBottom w:val="0"/>
              <w:divBdr>
                <w:top w:val="none" w:sz="0" w:space="0" w:color="auto"/>
                <w:left w:val="none" w:sz="0" w:space="0" w:color="auto"/>
                <w:bottom w:val="none" w:sz="0" w:space="0" w:color="auto"/>
                <w:right w:val="none" w:sz="0" w:space="0" w:color="auto"/>
              </w:divBdr>
            </w:div>
            <w:div w:id="1955597054">
              <w:marLeft w:val="0"/>
              <w:marRight w:val="0"/>
              <w:marTop w:val="0"/>
              <w:marBottom w:val="0"/>
              <w:divBdr>
                <w:top w:val="none" w:sz="0" w:space="0" w:color="auto"/>
                <w:left w:val="none" w:sz="0" w:space="0" w:color="auto"/>
                <w:bottom w:val="none" w:sz="0" w:space="0" w:color="auto"/>
                <w:right w:val="none" w:sz="0" w:space="0" w:color="auto"/>
              </w:divBdr>
            </w:div>
            <w:div w:id="875435868">
              <w:marLeft w:val="0"/>
              <w:marRight w:val="0"/>
              <w:marTop w:val="0"/>
              <w:marBottom w:val="0"/>
              <w:divBdr>
                <w:top w:val="none" w:sz="0" w:space="0" w:color="auto"/>
                <w:left w:val="none" w:sz="0" w:space="0" w:color="auto"/>
                <w:bottom w:val="none" w:sz="0" w:space="0" w:color="auto"/>
                <w:right w:val="none" w:sz="0" w:space="0" w:color="auto"/>
              </w:divBdr>
            </w:div>
            <w:div w:id="758133859">
              <w:marLeft w:val="0"/>
              <w:marRight w:val="0"/>
              <w:marTop w:val="0"/>
              <w:marBottom w:val="0"/>
              <w:divBdr>
                <w:top w:val="none" w:sz="0" w:space="0" w:color="auto"/>
                <w:left w:val="none" w:sz="0" w:space="0" w:color="auto"/>
                <w:bottom w:val="none" w:sz="0" w:space="0" w:color="auto"/>
                <w:right w:val="none" w:sz="0" w:space="0" w:color="auto"/>
              </w:divBdr>
            </w:div>
            <w:div w:id="1475635604">
              <w:marLeft w:val="0"/>
              <w:marRight w:val="0"/>
              <w:marTop w:val="0"/>
              <w:marBottom w:val="0"/>
              <w:divBdr>
                <w:top w:val="none" w:sz="0" w:space="0" w:color="auto"/>
                <w:left w:val="none" w:sz="0" w:space="0" w:color="auto"/>
                <w:bottom w:val="none" w:sz="0" w:space="0" w:color="auto"/>
                <w:right w:val="none" w:sz="0" w:space="0" w:color="auto"/>
              </w:divBdr>
            </w:div>
            <w:div w:id="77680650">
              <w:marLeft w:val="0"/>
              <w:marRight w:val="0"/>
              <w:marTop w:val="0"/>
              <w:marBottom w:val="0"/>
              <w:divBdr>
                <w:top w:val="none" w:sz="0" w:space="0" w:color="auto"/>
                <w:left w:val="none" w:sz="0" w:space="0" w:color="auto"/>
                <w:bottom w:val="none" w:sz="0" w:space="0" w:color="auto"/>
                <w:right w:val="none" w:sz="0" w:space="0" w:color="auto"/>
              </w:divBdr>
            </w:div>
            <w:div w:id="1094476692">
              <w:marLeft w:val="0"/>
              <w:marRight w:val="0"/>
              <w:marTop w:val="0"/>
              <w:marBottom w:val="0"/>
              <w:divBdr>
                <w:top w:val="none" w:sz="0" w:space="0" w:color="auto"/>
                <w:left w:val="none" w:sz="0" w:space="0" w:color="auto"/>
                <w:bottom w:val="none" w:sz="0" w:space="0" w:color="auto"/>
                <w:right w:val="none" w:sz="0" w:space="0" w:color="auto"/>
              </w:divBdr>
            </w:div>
            <w:div w:id="1317999279">
              <w:marLeft w:val="0"/>
              <w:marRight w:val="0"/>
              <w:marTop w:val="0"/>
              <w:marBottom w:val="0"/>
              <w:divBdr>
                <w:top w:val="none" w:sz="0" w:space="0" w:color="auto"/>
                <w:left w:val="none" w:sz="0" w:space="0" w:color="auto"/>
                <w:bottom w:val="none" w:sz="0" w:space="0" w:color="auto"/>
                <w:right w:val="none" w:sz="0" w:space="0" w:color="auto"/>
              </w:divBdr>
            </w:div>
            <w:div w:id="1671981554">
              <w:marLeft w:val="0"/>
              <w:marRight w:val="0"/>
              <w:marTop w:val="0"/>
              <w:marBottom w:val="0"/>
              <w:divBdr>
                <w:top w:val="none" w:sz="0" w:space="0" w:color="auto"/>
                <w:left w:val="none" w:sz="0" w:space="0" w:color="auto"/>
                <w:bottom w:val="none" w:sz="0" w:space="0" w:color="auto"/>
                <w:right w:val="none" w:sz="0" w:space="0" w:color="auto"/>
              </w:divBdr>
            </w:div>
            <w:div w:id="132480888">
              <w:marLeft w:val="0"/>
              <w:marRight w:val="0"/>
              <w:marTop w:val="0"/>
              <w:marBottom w:val="0"/>
              <w:divBdr>
                <w:top w:val="none" w:sz="0" w:space="0" w:color="auto"/>
                <w:left w:val="none" w:sz="0" w:space="0" w:color="auto"/>
                <w:bottom w:val="none" w:sz="0" w:space="0" w:color="auto"/>
                <w:right w:val="none" w:sz="0" w:space="0" w:color="auto"/>
              </w:divBdr>
            </w:div>
            <w:div w:id="1058094082">
              <w:marLeft w:val="0"/>
              <w:marRight w:val="0"/>
              <w:marTop w:val="0"/>
              <w:marBottom w:val="0"/>
              <w:divBdr>
                <w:top w:val="none" w:sz="0" w:space="0" w:color="auto"/>
                <w:left w:val="none" w:sz="0" w:space="0" w:color="auto"/>
                <w:bottom w:val="none" w:sz="0" w:space="0" w:color="auto"/>
                <w:right w:val="none" w:sz="0" w:space="0" w:color="auto"/>
              </w:divBdr>
            </w:div>
            <w:div w:id="670447848">
              <w:marLeft w:val="0"/>
              <w:marRight w:val="0"/>
              <w:marTop w:val="0"/>
              <w:marBottom w:val="0"/>
              <w:divBdr>
                <w:top w:val="none" w:sz="0" w:space="0" w:color="auto"/>
                <w:left w:val="none" w:sz="0" w:space="0" w:color="auto"/>
                <w:bottom w:val="none" w:sz="0" w:space="0" w:color="auto"/>
                <w:right w:val="none" w:sz="0" w:space="0" w:color="auto"/>
              </w:divBdr>
            </w:div>
            <w:div w:id="868378442">
              <w:marLeft w:val="0"/>
              <w:marRight w:val="0"/>
              <w:marTop w:val="0"/>
              <w:marBottom w:val="0"/>
              <w:divBdr>
                <w:top w:val="none" w:sz="0" w:space="0" w:color="auto"/>
                <w:left w:val="none" w:sz="0" w:space="0" w:color="auto"/>
                <w:bottom w:val="none" w:sz="0" w:space="0" w:color="auto"/>
                <w:right w:val="none" w:sz="0" w:space="0" w:color="auto"/>
              </w:divBdr>
            </w:div>
            <w:div w:id="800608892">
              <w:marLeft w:val="0"/>
              <w:marRight w:val="0"/>
              <w:marTop w:val="0"/>
              <w:marBottom w:val="0"/>
              <w:divBdr>
                <w:top w:val="none" w:sz="0" w:space="0" w:color="auto"/>
                <w:left w:val="none" w:sz="0" w:space="0" w:color="auto"/>
                <w:bottom w:val="none" w:sz="0" w:space="0" w:color="auto"/>
                <w:right w:val="none" w:sz="0" w:space="0" w:color="auto"/>
              </w:divBdr>
            </w:div>
            <w:div w:id="2135253198">
              <w:marLeft w:val="0"/>
              <w:marRight w:val="0"/>
              <w:marTop w:val="0"/>
              <w:marBottom w:val="0"/>
              <w:divBdr>
                <w:top w:val="none" w:sz="0" w:space="0" w:color="auto"/>
                <w:left w:val="none" w:sz="0" w:space="0" w:color="auto"/>
                <w:bottom w:val="none" w:sz="0" w:space="0" w:color="auto"/>
                <w:right w:val="none" w:sz="0" w:space="0" w:color="auto"/>
              </w:divBdr>
            </w:div>
            <w:div w:id="17427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599">
      <w:bodyDiv w:val="1"/>
      <w:marLeft w:val="0"/>
      <w:marRight w:val="0"/>
      <w:marTop w:val="0"/>
      <w:marBottom w:val="0"/>
      <w:divBdr>
        <w:top w:val="none" w:sz="0" w:space="0" w:color="auto"/>
        <w:left w:val="none" w:sz="0" w:space="0" w:color="auto"/>
        <w:bottom w:val="none" w:sz="0" w:space="0" w:color="auto"/>
        <w:right w:val="none" w:sz="0" w:space="0" w:color="auto"/>
      </w:divBdr>
      <w:divsChild>
        <w:div w:id="33967777">
          <w:marLeft w:val="0"/>
          <w:marRight w:val="0"/>
          <w:marTop w:val="0"/>
          <w:marBottom w:val="0"/>
          <w:divBdr>
            <w:top w:val="none" w:sz="0" w:space="0" w:color="auto"/>
            <w:left w:val="none" w:sz="0" w:space="0" w:color="auto"/>
            <w:bottom w:val="none" w:sz="0" w:space="0" w:color="auto"/>
            <w:right w:val="none" w:sz="0" w:space="0" w:color="auto"/>
          </w:divBdr>
          <w:divsChild>
            <w:div w:id="2071536657">
              <w:marLeft w:val="0"/>
              <w:marRight w:val="0"/>
              <w:marTop w:val="0"/>
              <w:marBottom w:val="0"/>
              <w:divBdr>
                <w:top w:val="none" w:sz="0" w:space="0" w:color="auto"/>
                <w:left w:val="none" w:sz="0" w:space="0" w:color="auto"/>
                <w:bottom w:val="none" w:sz="0" w:space="0" w:color="auto"/>
                <w:right w:val="none" w:sz="0" w:space="0" w:color="auto"/>
              </w:divBdr>
            </w:div>
            <w:div w:id="799610017">
              <w:marLeft w:val="0"/>
              <w:marRight w:val="0"/>
              <w:marTop w:val="0"/>
              <w:marBottom w:val="0"/>
              <w:divBdr>
                <w:top w:val="none" w:sz="0" w:space="0" w:color="auto"/>
                <w:left w:val="none" w:sz="0" w:space="0" w:color="auto"/>
                <w:bottom w:val="none" w:sz="0" w:space="0" w:color="auto"/>
                <w:right w:val="none" w:sz="0" w:space="0" w:color="auto"/>
              </w:divBdr>
            </w:div>
            <w:div w:id="1767723342">
              <w:marLeft w:val="0"/>
              <w:marRight w:val="0"/>
              <w:marTop w:val="0"/>
              <w:marBottom w:val="0"/>
              <w:divBdr>
                <w:top w:val="none" w:sz="0" w:space="0" w:color="auto"/>
                <w:left w:val="none" w:sz="0" w:space="0" w:color="auto"/>
                <w:bottom w:val="none" w:sz="0" w:space="0" w:color="auto"/>
                <w:right w:val="none" w:sz="0" w:space="0" w:color="auto"/>
              </w:divBdr>
            </w:div>
            <w:div w:id="1159926896">
              <w:marLeft w:val="0"/>
              <w:marRight w:val="0"/>
              <w:marTop w:val="0"/>
              <w:marBottom w:val="0"/>
              <w:divBdr>
                <w:top w:val="none" w:sz="0" w:space="0" w:color="auto"/>
                <w:left w:val="none" w:sz="0" w:space="0" w:color="auto"/>
                <w:bottom w:val="none" w:sz="0" w:space="0" w:color="auto"/>
                <w:right w:val="none" w:sz="0" w:space="0" w:color="auto"/>
              </w:divBdr>
            </w:div>
            <w:div w:id="402410976">
              <w:marLeft w:val="0"/>
              <w:marRight w:val="0"/>
              <w:marTop w:val="0"/>
              <w:marBottom w:val="0"/>
              <w:divBdr>
                <w:top w:val="none" w:sz="0" w:space="0" w:color="auto"/>
                <w:left w:val="none" w:sz="0" w:space="0" w:color="auto"/>
                <w:bottom w:val="none" w:sz="0" w:space="0" w:color="auto"/>
                <w:right w:val="none" w:sz="0" w:space="0" w:color="auto"/>
              </w:divBdr>
            </w:div>
            <w:div w:id="556865438">
              <w:marLeft w:val="0"/>
              <w:marRight w:val="0"/>
              <w:marTop w:val="0"/>
              <w:marBottom w:val="0"/>
              <w:divBdr>
                <w:top w:val="none" w:sz="0" w:space="0" w:color="auto"/>
                <w:left w:val="none" w:sz="0" w:space="0" w:color="auto"/>
                <w:bottom w:val="none" w:sz="0" w:space="0" w:color="auto"/>
                <w:right w:val="none" w:sz="0" w:space="0" w:color="auto"/>
              </w:divBdr>
            </w:div>
            <w:div w:id="467748373">
              <w:marLeft w:val="0"/>
              <w:marRight w:val="0"/>
              <w:marTop w:val="0"/>
              <w:marBottom w:val="0"/>
              <w:divBdr>
                <w:top w:val="none" w:sz="0" w:space="0" w:color="auto"/>
                <w:left w:val="none" w:sz="0" w:space="0" w:color="auto"/>
                <w:bottom w:val="none" w:sz="0" w:space="0" w:color="auto"/>
                <w:right w:val="none" w:sz="0" w:space="0" w:color="auto"/>
              </w:divBdr>
            </w:div>
            <w:div w:id="595797062">
              <w:marLeft w:val="0"/>
              <w:marRight w:val="0"/>
              <w:marTop w:val="0"/>
              <w:marBottom w:val="0"/>
              <w:divBdr>
                <w:top w:val="none" w:sz="0" w:space="0" w:color="auto"/>
                <w:left w:val="none" w:sz="0" w:space="0" w:color="auto"/>
                <w:bottom w:val="none" w:sz="0" w:space="0" w:color="auto"/>
                <w:right w:val="none" w:sz="0" w:space="0" w:color="auto"/>
              </w:divBdr>
            </w:div>
            <w:div w:id="453718484">
              <w:marLeft w:val="0"/>
              <w:marRight w:val="0"/>
              <w:marTop w:val="0"/>
              <w:marBottom w:val="0"/>
              <w:divBdr>
                <w:top w:val="none" w:sz="0" w:space="0" w:color="auto"/>
                <w:left w:val="none" w:sz="0" w:space="0" w:color="auto"/>
                <w:bottom w:val="none" w:sz="0" w:space="0" w:color="auto"/>
                <w:right w:val="none" w:sz="0" w:space="0" w:color="auto"/>
              </w:divBdr>
            </w:div>
            <w:div w:id="875849489">
              <w:marLeft w:val="0"/>
              <w:marRight w:val="0"/>
              <w:marTop w:val="0"/>
              <w:marBottom w:val="0"/>
              <w:divBdr>
                <w:top w:val="none" w:sz="0" w:space="0" w:color="auto"/>
                <w:left w:val="none" w:sz="0" w:space="0" w:color="auto"/>
                <w:bottom w:val="none" w:sz="0" w:space="0" w:color="auto"/>
                <w:right w:val="none" w:sz="0" w:space="0" w:color="auto"/>
              </w:divBdr>
            </w:div>
            <w:div w:id="247271948">
              <w:marLeft w:val="0"/>
              <w:marRight w:val="0"/>
              <w:marTop w:val="0"/>
              <w:marBottom w:val="0"/>
              <w:divBdr>
                <w:top w:val="none" w:sz="0" w:space="0" w:color="auto"/>
                <w:left w:val="none" w:sz="0" w:space="0" w:color="auto"/>
                <w:bottom w:val="none" w:sz="0" w:space="0" w:color="auto"/>
                <w:right w:val="none" w:sz="0" w:space="0" w:color="auto"/>
              </w:divBdr>
            </w:div>
            <w:div w:id="1923027846">
              <w:marLeft w:val="0"/>
              <w:marRight w:val="0"/>
              <w:marTop w:val="0"/>
              <w:marBottom w:val="0"/>
              <w:divBdr>
                <w:top w:val="none" w:sz="0" w:space="0" w:color="auto"/>
                <w:left w:val="none" w:sz="0" w:space="0" w:color="auto"/>
                <w:bottom w:val="none" w:sz="0" w:space="0" w:color="auto"/>
                <w:right w:val="none" w:sz="0" w:space="0" w:color="auto"/>
              </w:divBdr>
            </w:div>
            <w:div w:id="3552328">
              <w:marLeft w:val="0"/>
              <w:marRight w:val="0"/>
              <w:marTop w:val="0"/>
              <w:marBottom w:val="0"/>
              <w:divBdr>
                <w:top w:val="none" w:sz="0" w:space="0" w:color="auto"/>
                <w:left w:val="none" w:sz="0" w:space="0" w:color="auto"/>
                <w:bottom w:val="none" w:sz="0" w:space="0" w:color="auto"/>
                <w:right w:val="none" w:sz="0" w:space="0" w:color="auto"/>
              </w:divBdr>
            </w:div>
            <w:div w:id="1165969921">
              <w:marLeft w:val="0"/>
              <w:marRight w:val="0"/>
              <w:marTop w:val="0"/>
              <w:marBottom w:val="0"/>
              <w:divBdr>
                <w:top w:val="none" w:sz="0" w:space="0" w:color="auto"/>
                <w:left w:val="none" w:sz="0" w:space="0" w:color="auto"/>
                <w:bottom w:val="none" w:sz="0" w:space="0" w:color="auto"/>
                <w:right w:val="none" w:sz="0" w:space="0" w:color="auto"/>
              </w:divBdr>
            </w:div>
            <w:div w:id="679744568">
              <w:marLeft w:val="0"/>
              <w:marRight w:val="0"/>
              <w:marTop w:val="0"/>
              <w:marBottom w:val="0"/>
              <w:divBdr>
                <w:top w:val="none" w:sz="0" w:space="0" w:color="auto"/>
                <w:left w:val="none" w:sz="0" w:space="0" w:color="auto"/>
                <w:bottom w:val="none" w:sz="0" w:space="0" w:color="auto"/>
                <w:right w:val="none" w:sz="0" w:space="0" w:color="auto"/>
              </w:divBdr>
            </w:div>
            <w:div w:id="1200623712">
              <w:marLeft w:val="0"/>
              <w:marRight w:val="0"/>
              <w:marTop w:val="0"/>
              <w:marBottom w:val="0"/>
              <w:divBdr>
                <w:top w:val="none" w:sz="0" w:space="0" w:color="auto"/>
                <w:left w:val="none" w:sz="0" w:space="0" w:color="auto"/>
                <w:bottom w:val="none" w:sz="0" w:space="0" w:color="auto"/>
                <w:right w:val="none" w:sz="0" w:space="0" w:color="auto"/>
              </w:divBdr>
            </w:div>
            <w:div w:id="815414934">
              <w:marLeft w:val="0"/>
              <w:marRight w:val="0"/>
              <w:marTop w:val="0"/>
              <w:marBottom w:val="0"/>
              <w:divBdr>
                <w:top w:val="none" w:sz="0" w:space="0" w:color="auto"/>
                <w:left w:val="none" w:sz="0" w:space="0" w:color="auto"/>
                <w:bottom w:val="none" w:sz="0" w:space="0" w:color="auto"/>
                <w:right w:val="none" w:sz="0" w:space="0" w:color="auto"/>
              </w:divBdr>
            </w:div>
            <w:div w:id="615524846">
              <w:marLeft w:val="0"/>
              <w:marRight w:val="0"/>
              <w:marTop w:val="0"/>
              <w:marBottom w:val="0"/>
              <w:divBdr>
                <w:top w:val="none" w:sz="0" w:space="0" w:color="auto"/>
                <w:left w:val="none" w:sz="0" w:space="0" w:color="auto"/>
                <w:bottom w:val="none" w:sz="0" w:space="0" w:color="auto"/>
                <w:right w:val="none" w:sz="0" w:space="0" w:color="auto"/>
              </w:divBdr>
            </w:div>
            <w:div w:id="453059440">
              <w:marLeft w:val="0"/>
              <w:marRight w:val="0"/>
              <w:marTop w:val="0"/>
              <w:marBottom w:val="0"/>
              <w:divBdr>
                <w:top w:val="none" w:sz="0" w:space="0" w:color="auto"/>
                <w:left w:val="none" w:sz="0" w:space="0" w:color="auto"/>
                <w:bottom w:val="none" w:sz="0" w:space="0" w:color="auto"/>
                <w:right w:val="none" w:sz="0" w:space="0" w:color="auto"/>
              </w:divBdr>
            </w:div>
            <w:div w:id="100102827">
              <w:marLeft w:val="0"/>
              <w:marRight w:val="0"/>
              <w:marTop w:val="0"/>
              <w:marBottom w:val="0"/>
              <w:divBdr>
                <w:top w:val="none" w:sz="0" w:space="0" w:color="auto"/>
                <w:left w:val="none" w:sz="0" w:space="0" w:color="auto"/>
                <w:bottom w:val="none" w:sz="0" w:space="0" w:color="auto"/>
                <w:right w:val="none" w:sz="0" w:space="0" w:color="auto"/>
              </w:divBdr>
            </w:div>
            <w:div w:id="994336888">
              <w:marLeft w:val="0"/>
              <w:marRight w:val="0"/>
              <w:marTop w:val="0"/>
              <w:marBottom w:val="0"/>
              <w:divBdr>
                <w:top w:val="none" w:sz="0" w:space="0" w:color="auto"/>
                <w:left w:val="none" w:sz="0" w:space="0" w:color="auto"/>
                <w:bottom w:val="none" w:sz="0" w:space="0" w:color="auto"/>
                <w:right w:val="none" w:sz="0" w:space="0" w:color="auto"/>
              </w:divBdr>
            </w:div>
            <w:div w:id="285042163">
              <w:marLeft w:val="0"/>
              <w:marRight w:val="0"/>
              <w:marTop w:val="0"/>
              <w:marBottom w:val="0"/>
              <w:divBdr>
                <w:top w:val="none" w:sz="0" w:space="0" w:color="auto"/>
                <w:left w:val="none" w:sz="0" w:space="0" w:color="auto"/>
                <w:bottom w:val="none" w:sz="0" w:space="0" w:color="auto"/>
                <w:right w:val="none" w:sz="0" w:space="0" w:color="auto"/>
              </w:divBdr>
            </w:div>
            <w:div w:id="822084808">
              <w:marLeft w:val="0"/>
              <w:marRight w:val="0"/>
              <w:marTop w:val="0"/>
              <w:marBottom w:val="0"/>
              <w:divBdr>
                <w:top w:val="none" w:sz="0" w:space="0" w:color="auto"/>
                <w:left w:val="none" w:sz="0" w:space="0" w:color="auto"/>
                <w:bottom w:val="none" w:sz="0" w:space="0" w:color="auto"/>
                <w:right w:val="none" w:sz="0" w:space="0" w:color="auto"/>
              </w:divBdr>
            </w:div>
            <w:div w:id="1924610290">
              <w:marLeft w:val="0"/>
              <w:marRight w:val="0"/>
              <w:marTop w:val="0"/>
              <w:marBottom w:val="0"/>
              <w:divBdr>
                <w:top w:val="none" w:sz="0" w:space="0" w:color="auto"/>
                <w:left w:val="none" w:sz="0" w:space="0" w:color="auto"/>
                <w:bottom w:val="none" w:sz="0" w:space="0" w:color="auto"/>
                <w:right w:val="none" w:sz="0" w:space="0" w:color="auto"/>
              </w:divBdr>
            </w:div>
            <w:div w:id="615673953">
              <w:marLeft w:val="0"/>
              <w:marRight w:val="0"/>
              <w:marTop w:val="0"/>
              <w:marBottom w:val="0"/>
              <w:divBdr>
                <w:top w:val="none" w:sz="0" w:space="0" w:color="auto"/>
                <w:left w:val="none" w:sz="0" w:space="0" w:color="auto"/>
                <w:bottom w:val="none" w:sz="0" w:space="0" w:color="auto"/>
                <w:right w:val="none" w:sz="0" w:space="0" w:color="auto"/>
              </w:divBdr>
            </w:div>
            <w:div w:id="1680039445">
              <w:marLeft w:val="0"/>
              <w:marRight w:val="0"/>
              <w:marTop w:val="0"/>
              <w:marBottom w:val="0"/>
              <w:divBdr>
                <w:top w:val="none" w:sz="0" w:space="0" w:color="auto"/>
                <w:left w:val="none" w:sz="0" w:space="0" w:color="auto"/>
                <w:bottom w:val="none" w:sz="0" w:space="0" w:color="auto"/>
                <w:right w:val="none" w:sz="0" w:space="0" w:color="auto"/>
              </w:divBdr>
            </w:div>
            <w:div w:id="1771775561">
              <w:marLeft w:val="0"/>
              <w:marRight w:val="0"/>
              <w:marTop w:val="0"/>
              <w:marBottom w:val="0"/>
              <w:divBdr>
                <w:top w:val="none" w:sz="0" w:space="0" w:color="auto"/>
                <w:left w:val="none" w:sz="0" w:space="0" w:color="auto"/>
                <w:bottom w:val="none" w:sz="0" w:space="0" w:color="auto"/>
                <w:right w:val="none" w:sz="0" w:space="0" w:color="auto"/>
              </w:divBdr>
            </w:div>
            <w:div w:id="1496992209">
              <w:marLeft w:val="0"/>
              <w:marRight w:val="0"/>
              <w:marTop w:val="0"/>
              <w:marBottom w:val="0"/>
              <w:divBdr>
                <w:top w:val="none" w:sz="0" w:space="0" w:color="auto"/>
                <w:left w:val="none" w:sz="0" w:space="0" w:color="auto"/>
                <w:bottom w:val="none" w:sz="0" w:space="0" w:color="auto"/>
                <w:right w:val="none" w:sz="0" w:space="0" w:color="auto"/>
              </w:divBdr>
            </w:div>
            <w:div w:id="115175700">
              <w:marLeft w:val="0"/>
              <w:marRight w:val="0"/>
              <w:marTop w:val="0"/>
              <w:marBottom w:val="0"/>
              <w:divBdr>
                <w:top w:val="none" w:sz="0" w:space="0" w:color="auto"/>
                <w:left w:val="none" w:sz="0" w:space="0" w:color="auto"/>
                <w:bottom w:val="none" w:sz="0" w:space="0" w:color="auto"/>
                <w:right w:val="none" w:sz="0" w:space="0" w:color="auto"/>
              </w:divBdr>
            </w:div>
            <w:div w:id="596910666">
              <w:marLeft w:val="0"/>
              <w:marRight w:val="0"/>
              <w:marTop w:val="0"/>
              <w:marBottom w:val="0"/>
              <w:divBdr>
                <w:top w:val="none" w:sz="0" w:space="0" w:color="auto"/>
                <w:left w:val="none" w:sz="0" w:space="0" w:color="auto"/>
                <w:bottom w:val="none" w:sz="0" w:space="0" w:color="auto"/>
                <w:right w:val="none" w:sz="0" w:space="0" w:color="auto"/>
              </w:divBdr>
            </w:div>
            <w:div w:id="338197909">
              <w:marLeft w:val="0"/>
              <w:marRight w:val="0"/>
              <w:marTop w:val="0"/>
              <w:marBottom w:val="0"/>
              <w:divBdr>
                <w:top w:val="none" w:sz="0" w:space="0" w:color="auto"/>
                <w:left w:val="none" w:sz="0" w:space="0" w:color="auto"/>
                <w:bottom w:val="none" w:sz="0" w:space="0" w:color="auto"/>
                <w:right w:val="none" w:sz="0" w:space="0" w:color="auto"/>
              </w:divBdr>
            </w:div>
            <w:div w:id="1529565288">
              <w:marLeft w:val="0"/>
              <w:marRight w:val="0"/>
              <w:marTop w:val="0"/>
              <w:marBottom w:val="0"/>
              <w:divBdr>
                <w:top w:val="none" w:sz="0" w:space="0" w:color="auto"/>
                <w:left w:val="none" w:sz="0" w:space="0" w:color="auto"/>
                <w:bottom w:val="none" w:sz="0" w:space="0" w:color="auto"/>
                <w:right w:val="none" w:sz="0" w:space="0" w:color="auto"/>
              </w:divBdr>
            </w:div>
            <w:div w:id="913203429">
              <w:marLeft w:val="0"/>
              <w:marRight w:val="0"/>
              <w:marTop w:val="0"/>
              <w:marBottom w:val="0"/>
              <w:divBdr>
                <w:top w:val="none" w:sz="0" w:space="0" w:color="auto"/>
                <w:left w:val="none" w:sz="0" w:space="0" w:color="auto"/>
                <w:bottom w:val="none" w:sz="0" w:space="0" w:color="auto"/>
                <w:right w:val="none" w:sz="0" w:space="0" w:color="auto"/>
              </w:divBdr>
            </w:div>
            <w:div w:id="1658149516">
              <w:marLeft w:val="0"/>
              <w:marRight w:val="0"/>
              <w:marTop w:val="0"/>
              <w:marBottom w:val="0"/>
              <w:divBdr>
                <w:top w:val="none" w:sz="0" w:space="0" w:color="auto"/>
                <w:left w:val="none" w:sz="0" w:space="0" w:color="auto"/>
                <w:bottom w:val="none" w:sz="0" w:space="0" w:color="auto"/>
                <w:right w:val="none" w:sz="0" w:space="0" w:color="auto"/>
              </w:divBdr>
            </w:div>
            <w:div w:id="1169249055">
              <w:marLeft w:val="0"/>
              <w:marRight w:val="0"/>
              <w:marTop w:val="0"/>
              <w:marBottom w:val="0"/>
              <w:divBdr>
                <w:top w:val="none" w:sz="0" w:space="0" w:color="auto"/>
                <w:left w:val="none" w:sz="0" w:space="0" w:color="auto"/>
                <w:bottom w:val="none" w:sz="0" w:space="0" w:color="auto"/>
                <w:right w:val="none" w:sz="0" w:space="0" w:color="auto"/>
              </w:divBdr>
            </w:div>
            <w:div w:id="2137944020">
              <w:marLeft w:val="0"/>
              <w:marRight w:val="0"/>
              <w:marTop w:val="0"/>
              <w:marBottom w:val="0"/>
              <w:divBdr>
                <w:top w:val="none" w:sz="0" w:space="0" w:color="auto"/>
                <w:left w:val="none" w:sz="0" w:space="0" w:color="auto"/>
                <w:bottom w:val="none" w:sz="0" w:space="0" w:color="auto"/>
                <w:right w:val="none" w:sz="0" w:space="0" w:color="auto"/>
              </w:divBdr>
            </w:div>
            <w:div w:id="1353189329">
              <w:marLeft w:val="0"/>
              <w:marRight w:val="0"/>
              <w:marTop w:val="0"/>
              <w:marBottom w:val="0"/>
              <w:divBdr>
                <w:top w:val="none" w:sz="0" w:space="0" w:color="auto"/>
                <w:left w:val="none" w:sz="0" w:space="0" w:color="auto"/>
                <w:bottom w:val="none" w:sz="0" w:space="0" w:color="auto"/>
                <w:right w:val="none" w:sz="0" w:space="0" w:color="auto"/>
              </w:divBdr>
            </w:div>
            <w:div w:id="1723871481">
              <w:marLeft w:val="0"/>
              <w:marRight w:val="0"/>
              <w:marTop w:val="0"/>
              <w:marBottom w:val="0"/>
              <w:divBdr>
                <w:top w:val="none" w:sz="0" w:space="0" w:color="auto"/>
                <w:left w:val="none" w:sz="0" w:space="0" w:color="auto"/>
                <w:bottom w:val="none" w:sz="0" w:space="0" w:color="auto"/>
                <w:right w:val="none" w:sz="0" w:space="0" w:color="auto"/>
              </w:divBdr>
            </w:div>
            <w:div w:id="1470900633">
              <w:marLeft w:val="0"/>
              <w:marRight w:val="0"/>
              <w:marTop w:val="0"/>
              <w:marBottom w:val="0"/>
              <w:divBdr>
                <w:top w:val="none" w:sz="0" w:space="0" w:color="auto"/>
                <w:left w:val="none" w:sz="0" w:space="0" w:color="auto"/>
                <w:bottom w:val="none" w:sz="0" w:space="0" w:color="auto"/>
                <w:right w:val="none" w:sz="0" w:space="0" w:color="auto"/>
              </w:divBdr>
            </w:div>
            <w:div w:id="1767114122">
              <w:marLeft w:val="0"/>
              <w:marRight w:val="0"/>
              <w:marTop w:val="0"/>
              <w:marBottom w:val="0"/>
              <w:divBdr>
                <w:top w:val="none" w:sz="0" w:space="0" w:color="auto"/>
                <w:left w:val="none" w:sz="0" w:space="0" w:color="auto"/>
                <w:bottom w:val="none" w:sz="0" w:space="0" w:color="auto"/>
                <w:right w:val="none" w:sz="0" w:space="0" w:color="auto"/>
              </w:divBdr>
            </w:div>
            <w:div w:id="227806904">
              <w:marLeft w:val="0"/>
              <w:marRight w:val="0"/>
              <w:marTop w:val="0"/>
              <w:marBottom w:val="0"/>
              <w:divBdr>
                <w:top w:val="none" w:sz="0" w:space="0" w:color="auto"/>
                <w:left w:val="none" w:sz="0" w:space="0" w:color="auto"/>
                <w:bottom w:val="none" w:sz="0" w:space="0" w:color="auto"/>
                <w:right w:val="none" w:sz="0" w:space="0" w:color="auto"/>
              </w:divBdr>
            </w:div>
            <w:div w:id="942304127">
              <w:marLeft w:val="0"/>
              <w:marRight w:val="0"/>
              <w:marTop w:val="0"/>
              <w:marBottom w:val="0"/>
              <w:divBdr>
                <w:top w:val="none" w:sz="0" w:space="0" w:color="auto"/>
                <w:left w:val="none" w:sz="0" w:space="0" w:color="auto"/>
                <w:bottom w:val="none" w:sz="0" w:space="0" w:color="auto"/>
                <w:right w:val="none" w:sz="0" w:space="0" w:color="auto"/>
              </w:divBdr>
            </w:div>
            <w:div w:id="274020291">
              <w:marLeft w:val="0"/>
              <w:marRight w:val="0"/>
              <w:marTop w:val="0"/>
              <w:marBottom w:val="0"/>
              <w:divBdr>
                <w:top w:val="none" w:sz="0" w:space="0" w:color="auto"/>
                <w:left w:val="none" w:sz="0" w:space="0" w:color="auto"/>
                <w:bottom w:val="none" w:sz="0" w:space="0" w:color="auto"/>
                <w:right w:val="none" w:sz="0" w:space="0" w:color="auto"/>
              </w:divBdr>
            </w:div>
            <w:div w:id="967391951">
              <w:marLeft w:val="0"/>
              <w:marRight w:val="0"/>
              <w:marTop w:val="0"/>
              <w:marBottom w:val="0"/>
              <w:divBdr>
                <w:top w:val="none" w:sz="0" w:space="0" w:color="auto"/>
                <w:left w:val="none" w:sz="0" w:space="0" w:color="auto"/>
                <w:bottom w:val="none" w:sz="0" w:space="0" w:color="auto"/>
                <w:right w:val="none" w:sz="0" w:space="0" w:color="auto"/>
              </w:divBdr>
            </w:div>
            <w:div w:id="502818063">
              <w:marLeft w:val="0"/>
              <w:marRight w:val="0"/>
              <w:marTop w:val="0"/>
              <w:marBottom w:val="0"/>
              <w:divBdr>
                <w:top w:val="none" w:sz="0" w:space="0" w:color="auto"/>
                <w:left w:val="none" w:sz="0" w:space="0" w:color="auto"/>
                <w:bottom w:val="none" w:sz="0" w:space="0" w:color="auto"/>
                <w:right w:val="none" w:sz="0" w:space="0" w:color="auto"/>
              </w:divBdr>
            </w:div>
            <w:div w:id="80102320">
              <w:marLeft w:val="0"/>
              <w:marRight w:val="0"/>
              <w:marTop w:val="0"/>
              <w:marBottom w:val="0"/>
              <w:divBdr>
                <w:top w:val="none" w:sz="0" w:space="0" w:color="auto"/>
                <w:left w:val="none" w:sz="0" w:space="0" w:color="auto"/>
                <w:bottom w:val="none" w:sz="0" w:space="0" w:color="auto"/>
                <w:right w:val="none" w:sz="0" w:space="0" w:color="auto"/>
              </w:divBdr>
            </w:div>
            <w:div w:id="1381977046">
              <w:marLeft w:val="0"/>
              <w:marRight w:val="0"/>
              <w:marTop w:val="0"/>
              <w:marBottom w:val="0"/>
              <w:divBdr>
                <w:top w:val="none" w:sz="0" w:space="0" w:color="auto"/>
                <w:left w:val="none" w:sz="0" w:space="0" w:color="auto"/>
                <w:bottom w:val="none" w:sz="0" w:space="0" w:color="auto"/>
                <w:right w:val="none" w:sz="0" w:space="0" w:color="auto"/>
              </w:divBdr>
            </w:div>
            <w:div w:id="1768771356">
              <w:marLeft w:val="0"/>
              <w:marRight w:val="0"/>
              <w:marTop w:val="0"/>
              <w:marBottom w:val="0"/>
              <w:divBdr>
                <w:top w:val="none" w:sz="0" w:space="0" w:color="auto"/>
                <w:left w:val="none" w:sz="0" w:space="0" w:color="auto"/>
                <w:bottom w:val="none" w:sz="0" w:space="0" w:color="auto"/>
                <w:right w:val="none" w:sz="0" w:space="0" w:color="auto"/>
              </w:divBdr>
            </w:div>
            <w:div w:id="71853132">
              <w:marLeft w:val="0"/>
              <w:marRight w:val="0"/>
              <w:marTop w:val="0"/>
              <w:marBottom w:val="0"/>
              <w:divBdr>
                <w:top w:val="none" w:sz="0" w:space="0" w:color="auto"/>
                <w:left w:val="none" w:sz="0" w:space="0" w:color="auto"/>
                <w:bottom w:val="none" w:sz="0" w:space="0" w:color="auto"/>
                <w:right w:val="none" w:sz="0" w:space="0" w:color="auto"/>
              </w:divBdr>
            </w:div>
            <w:div w:id="1824198747">
              <w:marLeft w:val="0"/>
              <w:marRight w:val="0"/>
              <w:marTop w:val="0"/>
              <w:marBottom w:val="0"/>
              <w:divBdr>
                <w:top w:val="none" w:sz="0" w:space="0" w:color="auto"/>
                <w:left w:val="none" w:sz="0" w:space="0" w:color="auto"/>
                <w:bottom w:val="none" w:sz="0" w:space="0" w:color="auto"/>
                <w:right w:val="none" w:sz="0" w:space="0" w:color="auto"/>
              </w:divBdr>
            </w:div>
            <w:div w:id="1128382">
              <w:marLeft w:val="0"/>
              <w:marRight w:val="0"/>
              <w:marTop w:val="0"/>
              <w:marBottom w:val="0"/>
              <w:divBdr>
                <w:top w:val="none" w:sz="0" w:space="0" w:color="auto"/>
                <w:left w:val="none" w:sz="0" w:space="0" w:color="auto"/>
                <w:bottom w:val="none" w:sz="0" w:space="0" w:color="auto"/>
                <w:right w:val="none" w:sz="0" w:space="0" w:color="auto"/>
              </w:divBdr>
            </w:div>
            <w:div w:id="299848656">
              <w:marLeft w:val="0"/>
              <w:marRight w:val="0"/>
              <w:marTop w:val="0"/>
              <w:marBottom w:val="0"/>
              <w:divBdr>
                <w:top w:val="none" w:sz="0" w:space="0" w:color="auto"/>
                <w:left w:val="none" w:sz="0" w:space="0" w:color="auto"/>
                <w:bottom w:val="none" w:sz="0" w:space="0" w:color="auto"/>
                <w:right w:val="none" w:sz="0" w:space="0" w:color="auto"/>
              </w:divBdr>
            </w:div>
            <w:div w:id="2083521076">
              <w:marLeft w:val="0"/>
              <w:marRight w:val="0"/>
              <w:marTop w:val="0"/>
              <w:marBottom w:val="0"/>
              <w:divBdr>
                <w:top w:val="none" w:sz="0" w:space="0" w:color="auto"/>
                <w:left w:val="none" w:sz="0" w:space="0" w:color="auto"/>
                <w:bottom w:val="none" w:sz="0" w:space="0" w:color="auto"/>
                <w:right w:val="none" w:sz="0" w:space="0" w:color="auto"/>
              </w:divBdr>
            </w:div>
            <w:div w:id="20704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2706">
      <w:bodyDiv w:val="1"/>
      <w:marLeft w:val="0"/>
      <w:marRight w:val="0"/>
      <w:marTop w:val="0"/>
      <w:marBottom w:val="0"/>
      <w:divBdr>
        <w:top w:val="none" w:sz="0" w:space="0" w:color="auto"/>
        <w:left w:val="none" w:sz="0" w:space="0" w:color="auto"/>
        <w:bottom w:val="none" w:sz="0" w:space="0" w:color="auto"/>
        <w:right w:val="none" w:sz="0" w:space="0" w:color="auto"/>
      </w:divBdr>
      <w:divsChild>
        <w:div w:id="737288005">
          <w:marLeft w:val="0"/>
          <w:marRight w:val="0"/>
          <w:marTop w:val="0"/>
          <w:marBottom w:val="0"/>
          <w:divBdr>
            <w:top w:val="none" w:sz="0" w:space="0" w:color="auto"/>
            <w:left w:val="none" w:sz="0" w:space="0" w:color="auto"/>
            <w:bottom w:val="none" w:sz="0" w:space="0" w:color="auto"/>
            <w:right w:val="none" w:sz="0" w:space="0" w:color="auto"/>
          </w:divBdr>
          <w:divsChild>
            <w:div w:id="1128818391">
              <w:marLeft w:val="0"/>
              <w:marRight w:val="0"/>
              <w:marTop w:val="0"/>
              <w:marBottom w:val="0"/>
              <w:divBdr>
                <w:top w:val="none" w:sz="0" w:space="0" w:color="auto"/>
                <w:left w:val="none" w:sz="0" w:space="0" w:color="auto"/>
                <w:bottom w:val="none" w:sz="0" w:space="0" w:color="auto"/>
                <w:right w:val="none" w:sz="0" w:space="0" w:color="auto"/>
              </w:divBdr>
            </w:div>
            <w:div w:id="2073304977">
              <w:marLeft w:val="0"/>
              <w:marRight w:val="0"/>
              <w:marTop w:val="0"/>
              <w:marBottom w:val="0"/>
              <w:divBdr>
                <w:top w:val="none" w:sz="0" w:space="0" w:color="auto"/>
                <w:left w:val="none" w:sz="0" w:space="0" w:color="auto"/>
                <w:bottom w:val="none" w:sz="0" w:space="0" w:color="auto"/>
                <w:right w:val="none" w:sz="0" w:space="0" w:color="auto"/>
              </w:divBdr>
            </w:div>
            <w:div w:id="55862341">
              <w:marLeft w:val="0"/>
              <w:marRight w:val="0"/>
              <w:marTop w:val="0"/>
              <w:marBottom w:val="0"/>
              <w:divBdr>
                <w:top w:val="none" w:sz="0" w:space="0" w:color="auto"/>
                <w:left w:val="none" w:sz="0" w:space="0" w:color="auto"/>
                <w:bottom w:val="none" w:sz="0" w:space="0" w:color="auto"/>
                <w:right w:val="none" w:sz="0" w:space="0" w:color="auto"/>
              </w:divBdr>
            </w:div>
            <w:div w:id="1413695927">
              <w:marLeft w:val="0"/>
              <w:marRight w:val="0"/>
              <w:marTop w:val="0"/>
              <w:marBottom w:val="0"/>
              <w:divBdr>
                <w:top w:val="none" w:sz="0" w:space="0" w:color="auto"/>
                <w:left w:val="none" w:sz="0" w:space="0" w:color="auto"/>
                <w:bottom w:val="none" w:sz="0" w:space="0" w:color="auto"/>
                <w:right w:val="none" w:sz="0" w:space="0" w:color="auto"/>
              </w:divBdr>
            </w:div>
            <w:div w:id="319236558">
              <w:marLeft w:val="0"/>
              <w:marRight w:val="0"/>
              <w:marTop w:val="0"/>
              <w:marBottom w:val="0"/>
              <w:divBdr>
                <w:top w:val="none" w:sz="0" w:space="0" w:color="auto"/>
                <w:left w:val="none" w:sz="0" w:space="0" w:color="auto"/>
                <w:bottom w:val="none" w:sz="0" w:space="0" w:color="auto"/>
                <w:right w:val="none" w:sz="0" w:space="0" w:color="auto"/>
              </w:divBdr>
            </w:div>
            <w:div w:id="1388148245">
              <w:marLeft w:val="0"/>
              <w:marRight w:val="0"/>
              <w:marTop w:val="0"/>
              <w:marBottom w:val="0"/>
              <w:divBdr>
                <w:top w:val="none" w:sz="0" w:space="0" w:color="auto"/>
                <w:left w:val="none" w:sz="0" w:space="0" w:color="auto"/>
                <w:bottom w:val="none" w:sz="0" w:space="0" w:color="auto"/>
                <w:right w:val="none" w:sz="0" w:space="0" w:color="auto"/>
              </w:divBdr>
            </w:div>
            <w:div w:id="5321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7170">
      <w:bodyDiv w:val="1"/>
      <w:marLeft w:val="0"/>
      <w:marRight w:val="0"/>
      <w:marTop w:val="0"/>
      <w:marBottom w:val="0"/>
      <w:divBdr>
        <w:top w:val="none" w:sz="0" w:space="0" w:color="auto"/>
        <w:left w:val="none" w:sz="0" w:space="0" w:color="auto"/>
        <w:bottom w:val="none" w:sz="0" w:space="0" w:color="auto"/>
        <w:right w:val="none" w:sz="0" w:space="0" w:color="auto"/>
      </w:divBdr>
      <w:divsChild>
        <w:div w:id="274872258">
          <w:marLeft w:val="0"/>
          <w:marRight w:val="0"/>
          <w:marTop w:val="0"/>
          <w:marBottom w:val="0"/>
          <w:divBdr>
            <w:top w:val="none" w:sz="0" w:space="0" w:color="auto"/>
            <w:left w:val="none" w:sz="0" w:space="0" w:color="auto"/>
            <w:bottom w:val="none" w:sz="0" w:space="0" w:color="auto"/>
            <w:right w:val="none" w:sz="0" w:space="0" w:color="auto"/>
          </w:divBdr>
          <w:divsChild>
            <w:div w:id="17183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6907">
      <w:bodyDiv w:val="1"/>
      <w:marLeft w:val="0"/>
      <w:marRight w:val="0"/>
      <w:marTop w:val="0"/>
      <w:marBottom w:val="0"/>
      <w:divBdr>
        <w:top w:val="none" w:sz="0" w:space="0" w:color="auto"/>
        <w:left w:val="none" w:sz="0" w:space="0" w:color="auto"/>
        <w:bottom w:val="none" w:sz="0" w:space="0" w:color="auto"/>
        <w:right w:val="none" w:sz="0" w:space="0" w:color="auto"/>
      </w:divBdr>
      <w:divsChild>
        <w:div w:id="4790962">
          <w:marLeft w:val="0"/>
          <w:marRight w:val="0"/>
          <w:marTop w:val="0"/>
          <w:marBottom w:val="0"/>
          <w:divBdr>
            <w:top w:val="none" w:sz="0" w:space="0" w:color="auto"/>
            <w:left w:val="none" w:sz="0" w:space="0" w:color="auto"/>
            <w:bottom w:val="none" w:sz="0" w:space="0" w:color="auto"/>
            <w:right w:val="none" w:sz="0" w:space="0" w:color="auto"/>
          </w:divBdr>
          <w:divsChild>
            <w:div w:id="650983301">
              <w:marLeft w:val="0"/>
              <w:marRight w:val="0"/>
              <w:marTop w:val="0"/>
              <w:marBottom w:val="0"/>
              <w:divBdr>
                <w:top w:val="none" w:sz="0" w:space="0" w:color="auto"/>
                <w:left w:val="none" w:sz="0" w:space="0" w:color="auto"/>
                <w:bottom w:val="none" w:sz="0" w:space="0" w:color="auto"/>
                <w:right w:val="none" w:sz="0" w:space="0" w:color="auto"/>
              </w:divBdr>
            </w:div>
            <w:div w:id="96606764">
              <w:marLeft w:val="0"/>
              <w:marRight w:val="0"/>
              <w:marTop w:val="0"/>
              <w:marBottom w:val="0"/>
              <w:divBdr>
                <w:top w:val="none" w:sz="0" w:space="0" w:color="auto"/>
                <w:left w:val="none" w:sz="0" w:space="0" w:color="auto"/>
                <w:bottom w:val="none" w:sz="0" w:space="0" w:color="auto"/>
                <w:right w:val="none" w:sz="0" w:space="0" w:color="auto"/>
              </w:divBdr>
            </w:div>
            <w:div w:id="486022043">
              <w:marLeft w:val="0"/>
              <w:marRight w:val="0"/>
              <w:marTop w:val="0"/>
              <w:marBottom w:val="0"/>
              <w:divBdr>
                <w:top w:val="none" w:sz="0" w:space="0" w:color="auto"/>
                <w:left w:val="none" w:sz="0" w:space="0" w:color="auto"/>
                <w:bottom w:val="none" w:sz="0" w:space="0" w:color="auto"/>
                <w:right w:val="none" w:sz="0" w:space="0" w:color="auto"/>
              </w:divBdr>
            </w:div>
            <w:div w:id="293293927">
              <w:marLeft w:val="0"/>
              <w:marRight w:val="0"/>
              <w:marTop w:val="0"/>
              <w:marBottom w:val="0"/>
              <w:divBdr>
                <w:top w:val="none" w:sz="0" w:space="0" w:color="auto"/>
                <w:left w:val="none" w:sz="0" w:space="0" w:color="auto"/>
                <w:bottom w:val="none" w:sz="0" w:space="0" w:color="auto"/>
                <w:right w:val="none" w:sz="0" w:space="0" w:color="auto"/>
              </w:divBdr>
            </w:div>
            <w:div w:id="1425958092">
              <w:marLeft w:val="0"/>
              <w:marRight w:val="0"/>
              <w:marTop w:val="0"/>
              <w:marBottom w:val="0"/>
              <w:divBdr>
                <w:top w:val="none" w:sz="0" w:space="0" w:color="auto"/>
                <w:left w:val="none" w:sz="0" w:space="0" w:color="auto"/>
                <w:bottom w:val="none" w:sz="0" w:space="0" w:color="auto"/>
                <w:right w:val="none" w:sz="0" w:space="0" w:color="auto"/>
              </w:divBdr>
            </w:div>
            <w:div w:id="269288905">
              <w:marLeft w:val="0"/>
              <w:marRight w:val="0"/>
              <w:marTop w:val="0"/>
              <w:marBottom w:val="0"/>
              <w:divBdr>
                <w:top w:val="none" w:sz="0" w:space="0" w:color="auto"/>
                <w:left w:val="none" w:sz="0" w:space="0" w:color="auto"/>
                <w:bottom w:val="none" w:sz="0" w:space="0" w:color="auto"/>
                <w:right w:val="none" w:sz="0" w:space="0" w:color="auto"/>
              </w:divBdr>
            </w:div>
            <w:div w:id="1814179355">
              <w:marLeft w:val="0"/>
              <w:marRight w:val="0"/>
              <w:marTop w:val="0"/>
              <w:marBottom w:val="0"/>
              <w:divBdr>
                <w:top w:val="none" w:sz="0" w:space="0" w:color="auto"/>
                <w:left w:val="none" w:sz="0" w:space="0" w:color="auto"/>
                <w:bottom w:val="none" w:sz="0" w:space="0" w:color="auto"/>
                <w:right w:val="none" w:sz="0" w:space="0" w:color="auto"/>
              </w:divBdr>
            </w:div>
            <w:div w:id="1750731929">
              <w:marLeft w:val="0"/>
              <w:marRight w:val="0"/>
              <w:marTop w:val="0"/>
              <w:marBottom w:val="0"/>
              <w:divBdr>
                <w:top w:val="none" w:sz="0" w:space="0" w:color="auto"/>
                <w:left w:val="none" w:sz="0" w:space="0" w:color="auto"/>
                <w:bottom w:val="none" w:sz="0" w:space="0" w:color="auto"/>
                <w:right w:val="none" w:sz="0" w:space="0" w:color="auto"/>
              </w:divBdr>
            </w:div>
            <w:div w:id="1666862771">
              <w:marLeft w:val="0"/>
              <w:marRight w:val="0"/>
              <w:marTop w:val="0"/>
              <w:marBottom w:val="0"/>
              <w:divBdr>
                <w:top w:val="none" w:sz="0" w:space="0" w:color="auto"/>
                <w:left w:val="none" w:sz="0" w:space="0" w:color="auto"/>
                <w:bottom w:val="none" w:sz="0" w:space="0" w:color="auto"/>
                <w:right w:val="none" w:sz="0" w:space="0" w:color="auto"/>
              </w:divBdr>
            </w:div>
            <w:div w:id="1053315714">
              <w:marLeft w:val="0"/>
              <w:marRight w:val="0"/>
              <w:marTop w:val="0"/>
              <w:marBottom w:val="0"/>
              <w:divBdr>
                <w:top w:val="none" w:sz="0" w:space="0" w:color="auto"/>
                <w:left w:val="none" w:sz="0" w:space="0" w:color="auto"/>
                <w:bottom w:val="none" w:sz="0" w:space="0" w:color="auto"/>
                <w:right w:val="none" w:sz="0" w:space="0" w:color="auto"/>
              </w:divBdr>
            </w:div>
            <w:div w:id="1780635104">
              <w:marLeft w:val="0"/>
              <w:marRight w:val="0"/>
              <w:marTop w:val="0"/>
              <w:marBottom w:val="0"/>
              <w:divBdr>
                <w:top w:val="none" w:sz="0" w:space="0" w:color="auto"/>
                <w:left w:val="none" w:sz="0" w:space="0" w:color="auto"/>
                <w:bottom w:val="none" w:sz="0" w:space="0" w:color="auto"/>
                <w:right w:val="none" w:sz="0" w:space="0" w:color="auto"/>
              </w:divBdr>
            </w:div>
            <w:div w:id="203178025">
              <w:marLeft w:val="0"/>
              <w:marRight w:val="0"/>
              <w:marTop w:val="0"/>
              <w:marBottom w:val="0"/>
              <w:divBdr>
                <w:top w:val="none" w:sz="0" w:space="0" w:color="auto"/>
                <w:left w:val="none" w:sz="0" w:space="0" w:color="auto"/>
                <w:bottom w:val="none" w:sz="0" w:space="0" w:color="auto"/>
                <w:right w:val="none" w:sz="0" w:space="0" w:color="auto"/>
              </w:divBdr>
            </w:div>
            <w:div w:id="315228488">
              <w:marLeft w:val="0"/>
              <w:marRight w:val="0"/>
              <w:marTop w:val="0"/>
              <w:marBottom w:val="0"/>
              <w:divBdr>
                <w:top w:val="none" w:sz="0" w:space="0" w:color="auto"/>
                <w:left w:val="none" w:sz="0" w:space="0" w:color="auto"/>
                <w:bottom w:val="none" w:sz="0" w:space="0" w:color="auto"/>
                <w:right w:val="none" w:sz="0" w:space="0" w:color="auto"/>
              </w:divBdr>
            </w:div>
            <w:div w:id="714043300">
              <w:marLeft w:val="0"/>
              <w:marRight w:val="0"/>
              <w:marTop w:val="0"/>
              <w:marBottom w:val="0"/>
              <w:divBdr>
                <w:top w:val="none" w:sz="0" w:space="0" w:color="auto"/>
                <w:left w:val="none" w:sz="0" w:space="0" w:color="auto"/>
                <w:bottom w:val="none" w:sz="0" w:space="0" w:color="auto"/>
                <w:right w:val="none" w:sz="0" w:space="0" w:color="auto"/>
              </w:divBdr>
            </w:div>
            <w:div w:id="2103987974">
              <w:marLeft w:val="0"/>
              <w:marRight w:val="0"/>
              <w:marTop w:val="0"/>
              <w:marBottom w:val="0"/>
              <w:divBdr>
                <w:top w:val="none" w:sz="0" w:space="0" w:color="auto"/>
                <w:left w:val="none" w:sz="0" w:space="0" w:color="auto"/>
                <w:bottom w:val="none" w:sz="0" w:space="0" w:color="auto"/>
                <w:right w:val="none" w:sz="0" w:space="0" w:color="auto"/>
              </w:divBdr>
            </w:div>
            <w:div w:id="769199337">
              <w:marLeft w:val="0"/>
              <w:marRight w:val="0"/>
              <w:marTop w:val="0"/>
              <w:marBottom w:val="0"/>
              <w:divBdr>
                <w:top w:val="none" w:sz="0" w:space="0" w:color="auto"/>
                <w:left w:val="none" w:sz="0" w:space="0" w:color="auto"/>
                <w:bottom w:val="none" w:sz="0" w:space="0" w:color="auto"/>
                <w:right w:val="none" w:sz="0" w:space="0" w:color="auto"/>
              </w:divBdr>
            </w:div>
            <w:div w:id="1631397288">
              <w:marLeft w:val="0"/>
              <w:marRight w:val="0"/>
              <w:marTop w:val="0"/>
              <w:marBottom w:val="0"/>
              <w:divBdr>
                <w:top w:val="none" w:sz="0" w:space="0" w:color="auto"/>
                <w:left w:val="none" w:sz="0" w:space="0" w:color="auto"/>
                <w:bottom w:val="none" w:sz="0" w:space="0" w:color="auto"/>
                <w:right w:val="none" w:sz="0" w:space="0" w:color="auto"/>
              </w:divBdr>
            </w:div>
            <w:div w:id="597063795">
              <w:marLeft w:val="0"/>
              <w:marRight w:val="0"/>
              <w:marTop w:val="0"/>
              <w:marBottom w:val="0"/>
              <w:divBdr>
                <w:top w:val="none" w:sz="0" w:space="0" w:color="auto"/>
                <w:left w:val="none" w:sz="0" w:space="0" w:color="auto"/>
                <w:bottom w:val="none" w:sz="0" w:space="0" w:color="auto"/>
                <w:right w:val="none" w:sz="0" w:space="0" w:color="auto"/>
              </w:divBdr>
            </w:div>
            <w:div w:id="2045783946">
              <w:marLeft w:val="0"/>
              <w:marRight w:val="0"/>
              <w:marTop w:val="0"/>
              <w:marBottom w:val="0"/>
              <w:divBdr>
                <w:top w:val="none" w:sz="0" w:space="0" w:color="auto"/>
                <w:left w:val="none" w:sz="0" w:space="0" w:color="auto"/>
                <w:bottom w:val="none" w:sz="0" w:space="0" w:color="auto"/>
                <w:right w:val="none" w:sz="0" w:space="0" w:color="auto"/>
              </w:divBdr>
            </w:div>
            <w:div w:id="1752005266">
              <w:marLeft w:val="0"/>
              <w:marRight w:val="0"/>
              <w:marTop w:val="0"/>
              <w:marBottom w:val="0"/>
              <w:divBdr>
                <w:top w:val="none" w:sz="0" w:space="0" w:color="auto"/>
                <w:left w:val="none" w:sz="0" w:space="0" w:color="auto"/>
                <w:bottom w:val="none" w:sz="0" w:space="0" w:color="auto"/>
                <w:right w:val="none" w:sz="0" w:space="0" w:color="auto"/>
              </w:divBdr>
            </w:div>
            <w:div w:id="1713965002">
              <w:marLeft w:val="0"/>
              <w:marRight w:val="0"/>
              <w:marTop w:val="0"/>
              <w:marBottom w:val="0"/>
              <w:divBdr>
                <w:top w:val="none" w:sz="0" w:space="0" w:color="auto"/>
                <w:left w:val="none" w:sz="0" w:space="0" w:color="auto"/>
                <w:bottom w:val="none" w:sz="0" w:space="0" w:color="auto"/>
                <w:right w:val="none" w:sz="0" w:space="0" w:color="auto"/>
              </w:divBdr>
            </w:div>
            <w:div w:id="1434016238">
              <w:marLeft w:val="0"/>
              <w:marRight w:val="0"/>
              <w:marTop w:val="0"/>
              <w:marBottom w:val="0"/>
              <w:divBdr>
                <w:top w:val="none" w:sz="0" w:space="0" w:color="auto"/>
                <w:left w:val="none" w:sz="0" w:space="0" w:color="auto"/>
                <w:bottom w:val="none" w:sz="0" w:space="0" w:color="auto"/>
                <w:right w:val="none" w:sz="0" w:space="0" w:color="auto"/>
              </w:divBdr>
            </w:div>
            <w:div w:id="822894046">
              <w:marLeft w:val="0"/>
              <w:marRight w:val="0"/>
              <w:marTop w:val="0"/>
              <w:marBottom w:val="0"/>
              <w:divBdr>
                <w:top w:val="none" w:sz="0" w:space="0" w:color="auto"/>
                <w:left w:val="none" w:sz="0" w:space="0" w:color="auto"/>
                <w:bottom w:val="none" w:sz="0" w:space="0" w:color="auto"/>
                <w:right w:val="none" w:sz="0" w:space="0" w:color="auto"/>
              </w:divBdr>
            </w:div>
            <w:div w:id="911698286">
              <w:marLeft w:val="0"/>
              <w:marRight w:val="0"/>
              <w:marTop w:val="0"/>
              <w:marBottom w:val="0"/>
              <w:divBdr>
                <w:top w:val="none" w:sz="0" w:space="0" w:color="auto"/>
                <w:left w:val="none" w:sz="0" w:space="0" w:color="auto"/>
                <w:bottom w:val="none" w:sz="0" w:space="0" w:color="auto"/>
                <w:right w:val="none" w:sz="0" w:space="0" w:color="auto"/>
              </w:divBdr>
            </w:div>
            <w:div w:id="1211334148">
              <w:marLeft w:val="0"/>
              <w:marRight w:val="0"/>
              <w:marTop w:val="0"/>
              <w:marBottom w:val="0"/>
              <w:divBdr>
                <w:top w:val="none" w:sz="0" w:space="0" w:color="auto"/>
                <w:left w:val="none" w:sz="0" w:space="0" w:color="auto"/>
                <w:bottom w:val="none" w:sz="0" w:space="0" w:color="auto"/>
                <w:right w:val="none" w:sz="0" w:space="0" w:color="auto"/>
              </w:divBdr>
            </w:div>
            <w:div w:id="469591738">
              <w:marLeft w:val="0"/>
              <w:marRight w:val="0"/>
              <w:marTop w:val="0"/>
              <w:marBottom w:val="0"/>
              <w:divBdr>
                <w:top w:val="none" w:sz="0" w:space="0" w:color="auto"/>
                <w:left w:val="none" w:sz="0" w:space="0" w:color="auto"/>
                <w:bottom w:val="none" w:sz="0" w:space="0" w:color="auto"/>
                <w:right w:val="none" w:sz="0" w:space="0" w:color="auto"/>
              </w:divBdr>
            </w:div>
            <w:div w:id="570849657">
              <w:marLeft w:val="0"/>
              <w:marRight w:val="0"/>
              <w:marTop w:val="0"/>
              <w:marBottom w:val="0"/>
              <w:divBdr>
                <w:top w:val="none" w:sz="0" w:space="0" w:color="auto"/>
                <w:left w:val="none" w:sz="0" w:space="0" w:color="auto"/>
                <w:bottom w:val="none" w:sz="0" w:space="0" w:color="auto"/>
                <w:right w:val="none" w:sz="0" w:space="0" w:color="auto"/>
              </w:divBdr>
            </w:div>
            <w:div w:id="13085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303">
      <w:bodyDiv w:val="1"/>
      <w:marLeft w:val="0"/>
      <w:marRight w:val="0"/>
      <w:marTop w:val="0"/>
      <w:marBottom w:val="0"/>
      <w:divBdr>
        <w:top w:val="none" w:sz="0" w:space="0" w:color="auto"/>
        <w:left w:val="none" w:sz="0" w:space="0" w:color="auto"/>
        <w:bottom w:val="none" w:sz="0" w:space="0" w:color="auto"/>
        <w:right w:val="none" w:sz="0" w:space="0" w:color="auto"/>
      </w:divBdr>
      <w:divsChild>
        <w:div w:id="493422283">
          <w:marLeft w:val="0"/>
          <w:marRight w:val="0"/>
          <w:marTop w:val="0"/>
          <w:marBottom w:val="0"/>
          <w:divBdr>
            <w:top w:val="none" w:sz="0" w:space="0" w:color="auto"/>
            <w:left w:val="none" w:sz="0" w:space="0" w:color="auto"/>
            <w:bottom w:val="none" w:sz="0" w:space="0" w:color="auto"/>
            <w:right w:val="none" w:sz="0" w:space="0" w:color="auto"/>
          </w:divBdr>
          <w:divsChild>
            <w:div w:id="7918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0238">
      <w:bodyDiv w:val="1"/>
      <w:marLeft w:val="0"/>
      <w:marRight w:val="0"/>
      <w:marTop w:val="0"/>
      <w:marBottom w:val="0"/>
      <w:divBdr>
        <w:top w:val="none" w:sz="0" w:space="0" w:color="auto"/>
        <w:left w:val="none" w:sz="0" w:space="0" w:color="auto"/>
        <w:bottom w:val="none" w:sz="0" w:space="0" w:color="auto"/>
        <w:right w:val="none" w:sz="0" w:space="0" w:color="auto"/>
      </w:divBdr>
      <w:divsChild>
        <w:div w:id="206650590">
          <w:marLeft w:val="0"/>
          <w:marRight w:val="0"/>
          <w:marTop w:val="0"/>
          <w:marBottom w:val="0"/>
          <w:divBdr>
            <w:top w:val="none" w:sz="0" w:space="0" w:color="auto"/>
            <w:left w:val="none" w:sz="0" w:space="0" w:color="auto"/>
            <w:bottom w:val="none" w:sz="0" w:space="0" w:color="auto"/>
            <w:right w:val="none" w:sz="0" w:space="0" w:color="auto"/>
          </w:divBdr>
          <w:divsChild>
            <w:div w:id="943003109">
              <w:marLeft w:val="0"/>
              <w:marRight w:val="0"/>
              <w:marTop w:val="0"/>
              <w:marBottom w:val="0"/>
              <w:divBdr>
                <w:top w:val="none" w:sz="0" w:space="0" w:color="auto"/>
                <w:left w:val="none" w:sz="0" w:space="0" w:color="auto"/>
                <w:bottom w:val="none" w:sz="0" w:space="0" w:color="auto"/>
                <w:right w:val="none" w:sz="0" w:space="0" w:color="auto"/>
              </w:divBdr>
            </w:div>
            <w:div w:id="164906715">
              <w:marLeft w:val="0"/>
              <w:marRight w:val="0"/>
              <w:marTop w:val="0"/>
              <w:marBottom w:val="0"/>
              <w:divBdr>
                <w:top w:val="none" w:sz="0" w:space="0" w:color="auto"/>
                <w:left w:val="none" w:sz="0" w:space="0" w:color="auto"/>
                <w:bottom w:val="none" w:sz="0" w:space="0" w:color="auto"/>
                <w:right w:val="none" w:sz="0" w:space="0" w:color="auto"/>
              </w:divBdr>
            </w:div>
            <w:div w:id="1753431626">
              <w:marLeft w:val="0"/>
              <w:marRight w:val="0"/>
              <w:marTop w:val="0"/>
              <w:marBottom w:val="0"/>
              <w:divBdr>
                <w:top w:val="none" w:sz="0" w:space="0" w:color="auto"/>
                <w:left w:val="none" w:sz="0" w:space="0" w:color="auto"/>
                <w:bottom w:val="none" w:sz="0" w:space="0" w:color="auto"/>
                <w:right w:val="none" w:sz="0" w:space="0" w:color="auto"/>
              </w:divBdr>
            </w:div>
            <w:div w:id="746538513">
              <w:marLeft w:val="0"/>
              <w:marRight w:val="0"/>
              <w:marTop w:val="0"/>
              <w:marBottom w:val="0"/>
              <w:divBdr>
                <w:top w:val="none" w:sz="0" w:space="0" w:color="auto"/>
                <w:left w:val="none" w:sz="0" w:space="0" w:color="auto"/>
                <w:bottom w:val="none" w:sz="0" w:space="0" w:color="auto"/>
                <w:right w:val="none" w:sz="0" w:space="0" w:color="auto"/>
              </w:divBdr>
            </w:div>
            <w:div w:id="245387200">
              <w:marLeft w:val="0"/>
              <w:marRight w:val="0"/>
              <w:marTop w:val="0"/>
              <w:marBottom w:val="0"/>
              <w:divBdr>
                <w:top w:val="none" w:sz="0" w:space="0" w:color="auto"/>
                <w:left w:val="none" w:sz="0" w:space="0" w:color="auto"/>
                <w:bottom w:val="none" w:sz="0" w:space="0" w:color="auto"/>
                <w:right w:val="none" w:sz="0" w:space="0" w:color="auto"/>
              </w:divBdr>
            </w:div>
            <w:div w:id="267472586">
              <w:marLeft w:val="0"/>
              <w:marRight w:val="0"/>
              <w:marTop w:val="0"/>
              <w:marBottom w:val="0"/>
              <w:divBdr>
                <w:top w:val="none" w:sz="0" w:space="0" w:color="auto"/>
                <w:left w:val="none" w:sz="0" w:space="0" w:color="auto"/>
                <w:bottom w:val="none" w:sz="0" w:space="0" w:color="auto"/>
                <w:right w:val="none" w:sz="0" w:space="0" w:color="auto"/>
              </w:divBdr>
            </w:div>
            <w:div w:id="953829619">
              <w:marLeft w:val="0"/>
              <w:marRight w:val="0"/>
              <w:marTop w:val="0"/>
              <w:marBottom w:val="0"/>
              <w:divBdr>
                <w:top w:val="none" w:sz="0" w:space="0" w:color="auto"/>
                <w:left w:val="none" w:sz="0" w:space="0" w:color="auto"/>
                <w:bottom w:val="none" w:sz="0" w:space="0" w:color="auto"/>
                <w:right w:val="none" w:sz="0" w:space="0" w:color="auto"/>
              </w:divBdr>
            </w:div>
            <w:div w:id="632097826">
              <w:marLeft w:val="0"/>
              <w:marRight w:val="0"/>
              <w:marTop w:val="0"/>
              <w:marBottom w:val="0"/>
              <w:divBdr>
                <w:top w:val="none" w:sz="0" w:space="0" w:color="auto"/>
                <w:left w:val="none" w:sz="0" w:space="0" w:color="auto"/>
                <w:bottom w:val="none" w:sz="0" w:space="0" w:color="auto"/>
                <w:right w:val="none" w:sz="0" w:space="0" w:color="auto"/>
              </w:divBdr>
            </w:div>
            <w:div w:id="1905406096">
              <w:marLeft w:val="0"/>
              <w:marRight w:val="0"/>
              <w:marTop w:val="0"/>
              <w:marBottom w:val="0"/>
              <w:divBdr>
                <w:top w:val="none" w:sz="0" w:space="0" w:color="auto"/>
                <w:left w:val="none" w:sz="0" w:space="0" w:color="auto"/>
                <w:bottom w:val="none" w:sz="0" w:space="0" w:color="auto"/>
                <w:right w:val="none" w:sz="0" w:space="0" w:color="auto"/>
              </w:divBdr>
            </w:div>
            <w:div w:id="695541666">
              <w:marLeft w:val="0"/>
              <w:marRight w:val="0"/>
              <w:marTop w:val="0"/>
              <w:marBottom w:val="0"/>
              <w:divBdr>
                <w:top w:val="none" w:sz="0" w:space="0" w:color="auto"/>
                <w:left w:val="none" w:sz="0" w:space="0" w:color="auto"/>
                <w:bottom w:val="none" w:sz="0" w:space="0" w:color="auto"/>
                <w:right w:val="none" w:sz="0" w:space="0" w:color="auto"/>
              </w:divBdr>
            </w:div>
            <w:div w:id="685205951">
              <w:marLeft w:val="0"/>
              <w:marRight w:val="0"/>
              <w:marTop w:val="0"/>
              <w:marBottom w:val="0"/>
              <w:divBdr>
                <w:top w:val="none" w:sz="0" w:space="0" w:color="auto"/>
                <w:left w:val="none" w:sz="0" w:space="0" w:color="auto"/>
                <w:bottom w:val="none" w:sz="0" w:space="0" w:color="auto"/>
                <w:right w:val="none" w:sz="0" w:space="0" w:color="auto"/>
              </w:divBdr>
            </w:div>
            <w:div w:id="1860581024">
              <w:marLeft w:val="0"/>
              <w:marRight w:val="0"/>
              <w:marTop w:val="0"/>
              <w:marBottom w:val="0"/>
              <w:divBdr>
                <w:top w:val="none" w:sz="0" w:space="0" w:color="auto"/>
                <w:left w:val="none" w:sz="0" w:space="0" w:color="auto"/>
                <w:bottom w:val="none" w:sz="0" w:space="0" w:color="auto"/>
                <w:right w:val="none" w:sz="0" w:space="0" w:color="auto"/>
              </w:divBdr>
            </w:div>
            <w:div w:id="892622037">
              <w:marLeft w:val="0"/>
              <w:marRight w:val="0"/>
              <w:marTop w:val="0"/>
              <w:marBottom w:val="0"/>
              <w:divBdr>
                <w:top w:val="none" w:sz="0" w:space="0" w:color="auto"/>
                <w:left w:val="none" w:sz="0" w:space="0" w:color="auto"/>
                <w:bottom w:val="none" w:sz="0" w:space="0" w:color="auto"/>
                <w:right w:val="none" w:sz="0" w:space="0" w:color="auto"/>
              </w:divBdr>
            </w:div>
            <w:div w:id="340158481">
              <w:marLeft w:val="0"/>
              <w:marRight w:val="0"/>
              <w:marTop w:val="0"/>
              <w:marBottom w:val="0"/>
              <w:divBdr>
                <w:top w:val="none" w:sz="0" w:space="0" w:color="auto"/>
                <w:left w:val="none" w:sz="0" w:space="0" w:color="auto"/>
                <w:bottom w:val="none" w:sz="0" w:space="0" w:color="auto"/>
                <w:right w:val="none" w:sz="0" w:space="0" w:color="auto"/>
              </w:divBdr>
            </w:div>
            <w:div w:id="1758791411">
              <w:marLeft w:val="0"/>
              <w:marRight w:val="0"/>
              <w:marTop w:val="0"/>
              <w:marBottom w:val="0"/>
              <w:divBdr>
                <w:top w:val="none" w:sz="0" w:space="0" w:color="auto"/>
                <w:left w:val="none" w:sz="0" w:space="0" w:color="auto"/>
                <w:bottom w:val="none" w:sz="0" w:space="0" w:color="auto"/>
                <w:right w:val="none" w:sz="0" w:space="0" w:color="auto"/>
              </w:divBdr>
            </w:div>
            <w:div w:id="555046385">
              <w:marLeft w:val="0"/>
              <w:marRight w:val="0"/>
              <w:marTop w:val="0"/>
              <w:marBottom w:val="0"/>
              <w:divBdr>
                <w:top w:val="none" w:sz="0" w:space="0" w:color="auto"/>
                <w:left w:val="none" w:sz="0" w:space="0" w:color="auto"/>
                <w:bottom w:val="none" w:sz="0" w:space="0" w:color="auto"/>
                <w:right w:val="none" w:sz="0" w:space="0" w:color="auto"/>
              </w:divBdr>
            </w:div>
            <w:div w:id="683945553">
              <w:marLeft w:val="0"/>
              <w:marRight w:val="0"/>
              <w:marTop w:val="0"/>
              <w:marBottom w:val="0"/>
              <w:divBdr>
                <w:top w:val="none" w:sz="0" w:space="0" w:color="auto"/>
                <w:left w:val="none" w:sz="0" w:space="0" w:color="auto"/>
                <w:bottom w:val="none" w:sz="0" w:space="0" w:color="auto"/>
                <w:right w:val="none" w:sz="0" w:space="0" w:color="auto"/>
              </w:divBdr>
            </w:div>
            <w:div w:id="1836073685">
              <w:marLeft w:val="0"/>
              <w:marRight w:val="0"/>
              <w:marTop w:val="0"/>
              <w:marBottom w:val="0"/>
              <w:divBdr>
                <w:top w:val="none" w:sz="0" w:space="0" w:color="auto"/>
                <w:left w:val="none" w:sz="0" w:space="0" w:color="auto"/>
                <w:bottom w:val="none" w:sz="0" w:space="0" w:color="auto"/>
                <w:right w:val="none" w:sz="0" w:space="0" w:color="auto"/>
              </w:divBdr>
            </w:div>
            <w:div w:id="2124300461">
              <w:marLeft w:val="0"/>
              <w:marRight w:val="0"/>
              <w:marTop w:val="0"/>
              <w:marBottom w:val="0"/>
              <w:divBdr>
                <w:top w:val="none" w:sz="0" w:space="0" w:color="auto"/>
                <w:left w:val="none" w:sz="0" w:space="0" w:color="auto"/>
                <w:bottom w:val="none" w:sz="0" w:space="0" w:color="auto"/>
                <w:right w:val="none" w:sz="0" w:space="0" w:color="auto"/>
              </w:divBdr>
            </w:div>
            <w:div w:id="1344550720">
              <w:marLeft w:val="0"/>
              <w:marRight w:val="0"/>
              <w:marTop w:val="0"/>
              <w:marBottom w:val="0"/>
              <w:divBdr>
                <w:top w:val="none" w:sz="0" w:space="0" w:color="auto"/>
                <w:left w:val="none" w:sz="0" w:space="0" w:color="auto"/>
                <w:bottom w:val="none" w:sz="0" w:space="0" w:color="auto"/>
                <w:right w:val="none" w:sz="0" w:space="0" w:color="auto"/>
              </w:divBdr>
            </w:div>
            <w:div w:id="439956645">
              <w:marLeft w:val="0"/>
              <w:marRight w:val="0"/>
              <w:marTop w:val="0"/>
              <w:marBottom w:val="0"/>
              <w:divBdr>
                <w:top w:val="none" w:sz="0" w:space="0" w:color="auto"/>
                <w:left w:val="none" w:sz="0" w:space="0" w:color="auto"/>
                <w:bottom w:val="none" w:sz="0" w:space="0" w:color="auto"/>
                <w:right w:val="none" w:sz="0" w:space="0" w:color="auto"/>
              </w:divBdr>
            </w:div>
            <w:div w:id="1164858821">
              <w:marLeft w:val="0"/>
              <w:marRight w:val="0"/>
              <w:marTop w:val="0"/>
              <w:marBottom w:val="0"/>
              <w:divBdr>
                <w:top w:val="none" w:sz="0" w:space="0" w:color="auto"/>
                <w:left w:val="none" w:sz="0" w:space="0" w:color="auto"/>
                <w:bottom w:val="none" w:sz="0" w:space="0" w:color="auto"/>
                <w:right w:val="none" w:sz="0" w:space="0" w:color="auto"/>
              </w:divBdr>
            </w:div>
            <w:div w:id="17515177">
              <w:marLeft w:val="0"/>
              <w:marRight w:val="0"/>
              <w:marTop w:val="0"/>
              <w:marBottom w:val="0"/>
              <w:divBdr>
                <w:top w:val="none" w:sz="0" w:space="0" w:color="auto"/>
                <w:left w:val="none" w:sz="0" w:space="0" w:color="auto"/>
                <w:bottom w:val="none" w:sz="0" w:space="0" w:color="auto"/>
                <w:right w:val="none" w:sz="0" w:space="0" w:color="auto"/>
              </w:divBdr>
            </w:div>
            <w:div w:id="2033413464">
              <w:marLeft w:val="0"/>
              <w:marRight w:val="0"/>
              <w:marTop w:val="0"/>
              <w:marBottom w:val="0"/>
              <w:divBdr>
                <w:top w:val="none" w:sz="0" w:space="0" w:color="auto"/>
                <w:left w:val="none" w:sz="0" w:space="0" w:color="auto"/>
                <w:bottom w:val="none" w:sz="0" w:space="0" w:color="auto"/>
                <w:right w:val="none" w:sz="0" w:space="0" w:color="auto"/>
              </w:divBdr>
            </w:div>
            <w:div w:id="51730858">
              <w:marLeft w:val="0"/>
              <w:marRight w:val="0"/>
              <w:marTop w:val="0"/>
              <w:marBottom w:val="0"/>
              <w:divBdr>
                <w:top w:val="none" w:sz="0" w:space="0" w:color="auto"/>
                <w:left w:val="none" w:sz="0" w:space="0" w:color="auto"/>
                <w:bottom w:val="none" w:sz="0" w:space="0" w:color="auto"/>
                <w:right w:val="none" w:sz="0" w:space="0" w:color="auto"/>
              </w:divBdr>
            </w:div>
            <w:div w:id="1716656083">
              <w:marLeft w:val="0"/>
              <w:marRight w:val="0"/>
              <w:marTop w:val="0"/>
              <w:marBottom w:val="0"/>
              <w:divBdr>
                <w:top w:val="none" w:sz="0" w:space="0" w:color="auto"/>
                <w:left w:val="none" w:sz="0" w:space="0" w:color="auto"/>
                <w:bottom w:val="none" w:sz="0" w:space="0" w:color="auto"/>
                <w:right w:val="none" w:sz="0" w:space="0" w:color="auto"/>
              </w:divBdr>
            </w:div>
            <w:div w:id="332950563">
              <w:marLeft w:val="0"/>
              <w:marRight w:val="0"/>
              <w:marTop w:val="0"/>
              <w:marBottom w:val="0"/>
              <w:divBdr>
                <w:top w:val="none" w:sz="0" w:space="0" w:color="auto"/>
                <w:left w:val="none" w:sz="0" w:space="0" w:color="auto"/>
                <w:bottom w:val="none" w:sz="0" w:space="0" w:color="auto"/>
                <w:right w:val="none" w:sz="0" w:space="0" w:color="auto"/>
              </w:divBdr>
            </w:div>
            <w:div w:id="564073931">
              <w:marLeft w:val="0"/>
              <w:marRight w:val="0"/>
              <w:marTop w:val="0"/>
              <w:marBottom w:val="0"/>
              <w:divBdr>
                <w:top w:val="none" w:sz="0" w:space="0" w:color="auto"/>
                <w:left w:val="none" w:sz="0" w:space="0" w:color="auto"/>
                <w:bottom w:val="none" w:sz="0" w:space="0" w:color="auto"/>
                <w:right w:val="none" w:sz="0" w:space="0" w:color="auto"/>
              </w:divBdr>
            </w:div>
            <w:div w:id="396516428">
              <w:marLeft w:val="0"/>
              <w:marRight w:val="0"/>
              <w:marTop w:val="0"/>
              <w:marBottom w:val="0"/>
              <w:divBdr>
                <w:top w:val="none" w:sz="0" w:space="0" w:color="auto"/>
                <w:left w:val="none" w:sz="0" w:space="0" w:color="auto"/>
                <w:bottom w:val="none" w:sz="0" w:space="0" w:color="auto"/>
                <w:right w:val="none" w:sz="0" w:space="0" w:color="auto"/>
              </w:divBdr>
            </w:div>
            <w:div w:id="1624657708">
              <w:marLeft w:val="0"/>
              <w:marRight w:val="0"/>
              <w:marTop w:val="0"/>
              <w:marBottom w:val="0"/>
              <w:divBdr>
                <w:top w:val="none" w:sz="0" w:space="0" w:color="auto"/>
                <w:left w:val="none" w:sz="0" w:space="0" w:color="auto"/>
                <w:bottom w:val="none" w:sz="0" w:space="0" w:color="auto"/>
                <w:right w:val="none" w:sz="0" w:space="0" w:color="auto"/>
              </w:divBdr>
            </w:div>
            <w:div w:id="1473451142">
              <w:marLeft w:val="0"/>
              <w:marRight w:val="0"/>
              <w:marTop w:val="0"/>
              <w:marBottom w:val="0"/>
              <w:divBdr>
                <w:top w:val="none" w:sz="0" w:space="0" w:color="auto"/>
                <w:left w:val="none" w:sz="0" w:space="0" w:color="auto"/>
                <w:bottom w:val="none" w:sz="0" w:space="0" w:color="auto"/>
                <w:right w:val="none" w:sz="0" w:space="0" w:color="auto"/>
              </w:divBdr>
            </w:div>
            <w:div w:id="1804812658">
              <w:marLeft w:val="0"/>
              <w:marRight w:val="0"/>
              <w:marTop w:val="0"/>
              <w:marBottom w:val="0"/>
              <w:divBdr>
                <w:top w:val="none" w:sz="0" w:space="0" w:color="auto"/>
                <w:left w:val="none" w:sz="0" w:space="0" w:color="auto"/>
                <w:bottom w:val="none" w:sz="0" w:space="0" w:color="auto"/>
                <w:right w:val="none" w:sz="0" w:space="0" w:color="auto"/>
              </w:divBdr>
            </w:div>
            <w:div w:id="1452161906">
              <w:marLeft w:val="0"/>
              <w:marRight w:val="0"/>
              <w:marTop w:val="0"/>
              <w:marBottom w:val="0"/>
              <w:divBdr>
                <w:top w:val="none" w:sz="0" w:space="0" w:color="auto"/>
                <w:left w:val="none" w:sz="0" w:space="0" w:color="auto"/>
                <w:bottom w:val="none" w:sz="0" w:space="0" w:color="auto"/>
                <w:right w:val="none" w:sz="0" w:space="0" w:color="auto"/>
              </w:divBdr>
            </w:div>
            <w:div w:id="698817231">
              <w:marLeft w:val="0"/>
              <w:marRight w:val="0"/>
              <w:marTop w:val="0"/>
              <w:marBottom w:val="0"/>
              <w:divBdr>
                <w:top w:val="none" w:sz="0" w:space="0" w:color="auto"/>
                <w:left w:val="none" w:sz="0" w:space="0" w:color="auto"/>
                <w:bottom w:val="none" w:sz="0" w:space="0" w:color="auto"/>
                <w:right w:val="none" w:sz="0" w:space="0" w:color="auto"/>
              </w:divBdr>
            </w:div>
            <w:div w:id="2011640439">
              <w:marLeft w:val="0"/>
              <w:marRight w:val="0"/>
              <w:marTop w:val="0"/>
              <w:marBottom w:val="0"/>
              <w:divBdr>
                <w:top w:val="none" w:sz="0" w:space="0" w:color="auto"/>
                <w:left w:val="none" w:sz="0" w:space="0" w:color="auto"/>
                <w:bottom w:val="none" w:sz="0" w:space="0" w:color="auto"/>
                <w:right w:val="none" w:sz="0" w:space="0" w:color="auto"/>
              </w:divBdr>
            </w:div>
            <w:div w:id="691539771">
              <w:marLeft w:val="0"/>
              <w:marRight w:val="0"/>
              <w:marTop w:val="0"/>
              <w:marBottom w:val="0"/>
              <w:divBdr>
                <w:top w:val="none" w:sz="0" w:space="0" w:color="auto"/>
                <w:left w:val="none" w:sz="0" w:space="0" w:color="auto"/>
                <w:bottom w:val="none" w:sz="0" w:space="0" w:color="auto"/>
                <w:right w:val="none" w:sz="0" w:space="0" w:color="auto"/>
              </w:divBdr>
            </w:div>
            <w:div w:id="1689408918">
              <w:marLeft w:val="0"/>
              <w:marRight w:val="0"/>
              <w:marTop w:val="0"/>
              <w:marBottom w:val="0"/>
              <w:divBdr>
                <w:top w:val="none" w:sz="0" w:space="0" w:color="auto"/>
                <w:left w:val="none" w:sz="0" w:space="0" w:color="auto"/>
                <w:bottom w:val="none" w:sz="0" w:space="0" w:color="auto"/>
                <w:right w:val="none" w:sz="0" w:space="0" w:color="auto"/>
              </w:divBdr>
            </w:div>
            <w:div w:id="1931036760">
              <w:marLeft w:val="0"/>
              <w:marRight w:val="0"/>
              <w:marTop w:val="0"/>
              <w:marBottom w:val="0"/>
              <w:divBdr>
                <w:top w:val="none" w:sz="0" w:space="0" w:color="auto"/>
                <w:left w:val="none" w:sz="0" w:space="0" w:color="auto"/>
                <w:bottom w:val="none" w:sz="0" w:space="0" w:color="auto"/>
                <w:right w:val="none" w:sz="0" w:space="0" w:color="auto"/>
              </w:divBdr>
            </w:div>
            <w:div w:id="2043284189">
              <w:marLeft w:val="0"/>
              <w:marRight w:val="0"/>
              <w:marTop w:val="0"/>
              <w:marBottom w:val="0"/>
              <w:divBdr>
                <w:top w:val="none" w:sz="0" w:space="0" w:color="auto"/>
                <w:left w:val="none" w:sz="0" w:space="0" w:color="auto"/>
                <w:bottom w:val="none" w:sz="0" w:space="0" w:color="auto"/>
                <w:right w:val="none" w:sz="0" w:space="0" w:color="auto"/>
              </w:divBdr>
            </w:div>
            <w:div w:id="1248616323">
              <w:marLeft w:val="0"/>
              <w:marRight w:val="0"/>
              <w:marTop w:val="0"/>
              <w:marBottom w:val="0"/>
              <w:divBdr>
                <w:top w:val="none" w:sz="0" w:space="0" w:color="auto"/>
                <w:left w:val="none" w:sz="0" w:space="0" w:color="auto"/>
                <w:bottom w:val="none" w:sz="0" w:space="0" w:color="auto"/>
                <w:right w:val="none" w:sz="0" w:space="0" w:color="auto"/>
              </w:divBdr>
            </w:div>
            <w:div w:id="982657888">
              <w:marLeft w:val="0"/>
              <w:marRight w:val="0"/>
              <w:marTop w:val="0"/>
              <w:marBottom w:val="0"/>
              <w:divBdr>
                <w:top w:val="none" w:sz="0" w:space="0" w:color="auto"/>
                <w:left w:val="none" w:sz="0" w:space="0" w:color="auto"/>
                <w:bottom w:val="none" w:sz="0" w:space="0" w:color="auto"/>
                <w:right w:val="none" w:sz="0" w:space="0" w:color="auto"/>
              </w:divBdr>
            </w:div>
            <w:div w:id="90973491">
              <w:marLeft w:val="0"/>
              <w:marRight w:val="0"/>
              <w:marTop w:val="0"/>
              <w:marBottom w:val="0"/>
              <w:divBdr>
                <w:top w:val="none" w:sz="0" w:space="0" w:color="auto"/>
                <w:left w:val="none" w:sz="0" w:space="0" w:color="auto"/>
                <w:bottom w:val="none" w:sz="0" w:space="0" w:color="auto"/>
                <w:right w:val="none" w:sz="0" w:space="0" w:color="auto"/>
              </w:divBdr>
            </w:div>
            <w:div w:id="802506567">
              <w:marLeft w:val="0"/>
              <w:marRight w:val="0"/>
              <w:marTop w:val="0"/>
              <w:marBottom w:val="0"/>
              <w:divBdr>
                <w:top w:val="none" w:sz="0" w:space="0" w:color="auto"/>
                <w:left w:val="none" w:sz="0" w:space="0" w:color="auto"/>
                <w:bottom w:val="none" w:sz="0" w:space="0" w:color="auto"/>
                <w:right w:val="none" w:sz="0" w:space="0" w:color="auto"/>
              </w:divBdr>
            </w:div>
            <w:div w:id="464544767">
              <w:marLeft w:val="0"/>
              <w:marRight w:val="0"/>
              <w:marTop w:val="0"/>
              <w:marBottom w:val="0"/>
              <w:divBdr>
                <w:top w:val="none" w:sz="0" w:space="0" w:color="auto"/>
                <w:left w:val="none" w:sz="0" w:space="0" w:color="auto"/>
                <w:bottom w:val="none" w:sz="0" w:space="0" w:color="auto"/>
                <w:right w:val="none" w:sz="0" w:space="0" w:color="auto"/>
              </w:divBdr>
            </w:div>
            <w:div w:id="1281304854">
              <w:marLeft w:val="0"/>
              <w:marRight w:val="0"/>
              <w:marTop w:val="0"/>
              <w:marBottom w:val="0"/>
              <w:divBdr>
                <w:top w:val="none" w:sz="0" w:space="0" w:color="auto"/>
                <w:left w:val="none" w:sz="0" w:space="0" w:color="auto"/>
                <w:bottom w:val="none" w:sz="0" w:space="0" w:color="auto"/>
                <w:right w:val="none" w:sz="0" w:space="0" w:color="auto"/>
              </w:divBdr>
            </w:div>
            <w:div w:id="851838356">
              <w:marLeft w:val="0"/>
              <w:marRight w:val="0"/>
              <w:marTop w:val="0"/>
              <w:marBottom w:val="0"/>
              <w:divBdr>
                <w:top w:val="none" w:sz="0" w:space="0" w:color="auto"/>
                <w:left w:val="none" w:sz="0" w:space="0" w:color="auto"/>
                <w:bottom w:val="none" w:sz="0" w:space="0" w:color="auto"/>
                <w:right w:val="none" w:sz="0" w:space="0" w:color="auto"/>
              </w:divBdr>
            </w:div>
            <w:div w:id="207836029">
              <w:marLeft w:val="0"/>
              <w:marRight w:val="0"/>
              <w:marTop w:val="0"/>
              <w:marBottom w:val="0"/>
              <w:divBdr>
                <w:top w:val="none" w:sz="0" w:space="0" w:color="auto"/>
                <w:left w:val="none" w:sz="0" w:space="0" w:color="auto"/>
                <w:bottom w:val="none" w:sz="0" w:space="0" w:color="auto"/>
                <w:right w:val="none" w:sz="0" w:space="0" w:color="auto"/>
              </w:divBdr>
            </w:div>
            <w:div w:id="307171797">
              <w:marLeft w:val="0"/>
              <w:marRight w:val="0"/>
              <w:marTop w:val="0"/>
              <w:marBottom w:val="0"/>
              <w:divBdr>
                <w:top w:val="none" w:sz="0" w:space="0" w:color="auto"/>
                <w:left w:val="none" w:sz="0" w:space="0" w:color="auto"/>
                <w:bottom w:val="none" w:sz="0" w:space="0" w:color="auto"/>
                <w:right w:val="none" w:sz="0" w:space="0" w:color="auto"/>
              </w:divBdr>
            </w:div>
            <w:div w:id="851458427">
              <w:marLeft w:val="0"/>
              <w:marRight w:val="0"/>
              <w:marTop w:val="0"/>
              <w:marBottom w:val="0"/>
              <w:divBdr>
                <w:top w:val="none" w:sz="0" w:space="0" w:color="auto"/>
                <w:left w:val="none" w:sz="0" w:space="0" w:color="auto"/>
                <w:bottom w:val="none" w:sz="0" w:space="0" w:color="auto"/>
                <w:right w:val="none" w:sz="0" w:space="0" w:color="auto"/>
              </w:divBdr>
            </w:div>
            <w:div w:id="786005628">
              <w:marLeft w:val="0"/>
              <w:marRight w:val="0"/>
              <w:marTop w:val="0"/>
              <w:marBottom w:val="0"/>
              <w:divBdr>
                <w:top w:val="none" w:sz="0" w:space="0" w:color="auto"/>
                <w:left w:val="none" w:sz="0" w:space="0" w:color="auto"/>
                <w:bottom w:val="none" w:sz="0" w:space="0" w:color="auto"/>
                <w:right w:val="none" w:sz="0" w:space="0" w:color="auto"/>
              </w:divBdr>
            </w:div>
            <w:div w:id="418841551">
              <w:marLeft w:val="0"/>
              <w:marRight w:val="0"/>
              <w:marTop w:val="0"/>
              <w:marBottom w:val="0"/>
              <w:divBdr>
                <w:top w:val="none" w:sz="0" w:space="0" w:color="auto"/>
                <w:left w:val="none" w:sz="0" w:space="0" w:color="auto"/>
                <w:bottom w:val="none" w:sz="0" w:space="0" w:color="auto"/>
                <w:right w:val="none" w:sz="0" w:space="0" w:color="auto"/>
              </w:divBdr>
            </w:div>
            <w:div w:id="671564483">
              <w:marLeft w:val="0"/>
              <w:marRight w:val="0"/>
              <w:marTop w:val="0"/>
              <w:marBottom w:val="0"/>
              <w:divBdr>
                <w:top w:val="none" w:sz="0" w:space="0" w:color="auto"/>
                <w:left w:val="none" w:sz="0" w:space="0" w:color="auto"/>
                <w:bottom w:val="none" w:sz="0" w:space="0" w:color="auto"/>
                <w:right w:val="none" w:sz="0" w:space="0" w:color="auto"/>
              </w:divBdr>
            </w:div>
            <w:div w:id="1518616231">
              <w:marLeft w:val="0"/>
              <w:marRight w:val="0"/>
              <w:marTop w:val="0"/>
              <w:marBottom w:val="0"/>
              <w:divBdr>
                <w:top w:val="none" w:sz="0" w:space="0" w:color="auto"/>
                <w:left w:val="none" w:sz="0" w:space="0" w:color="auto"/>
                <w:bottom w:val="none" w:sz="0" w:space="0" w:color="auto"/>
                <w:right w:val="none" w:sz="0" w:space="0" w:color="auto"/>
              </w:divBdr>
            </w:div>
            <w:div w:id="954167899">
              <w:marLeft w:val="0"/>
              <w:marRight w:val="0"/>
              <w:marTop w:val="0"/>
              <w:marBottom w:val="0"/>
              <w:divBdr>
                <w:top w:val="none" w:sz="0" w:space="0" w:color="auto"/>
                <w:left w:val="none" w:sz="0" w:space="0" w:color="auto"/>
                <w:bottom w:val="none" w:sz="0" w:space="0" w:color="auto"/>
                <w:right w:val="none" w:sz="0" w:space="0" w:color="auto"/>
              </w:divBdr>
            </w:div>
            <w:div w:id="1142307342">
              <w:marLeft w:val="0"/>
              <w:marRight w:val="0"/>
              <w:marTop w:val="0"/>
              <w:marBottom w:val="0"/>
              <w:divBdr>
                <w:top w:val="none" w:sz="0" w:space="0" w:color="auto"/>
                <w:left w:val="none" w:sz="0" w:space="0" w:color="auto"/>
                <w:bottom w:val="none" w:sz="0" w:space="0" w:color="auto"/>
                <w:right w:val="none" w:sz="0" w:space="0" w:color="auto"/>
              </w:divBdr>
            </w:div>
            <w:div w:id="1347053439">
              <w:marLeft w:val="0"/>
              <w:marRight w:val="0"/>
              <w:marTop w:val="0"/>
              <w:marBottom w:val="0"/>
              <w:divBdr>
                <w:top w:val="none" w:sz="0" w:space="0" w:color="auto"/>
                <w:left w:val="none" w:sz="0" w:space="0" w:color="auto"/>
                <w:bottom w:val="none" w:sz="0" w:space="0" w:color="auto"/>
                <w:right w:val="none" w:sz="0" w:space="0" w:color="auto"/>
              </w:divBdr>
            </w:div>
            <w:div w:id="357775981">
              <w:marLeft w:val="0"/>
              <w:marRight w:val="0"/>
              <w:marTop w:val="0"/>
              <w:marBottom w:val="0"/>
              <w:divBdr>
                <w:top w:val="none" w:sz="0" w:space="0" w:color="auto"/>
                <w:left w:val="none" w:sz="0" w:space="0" w:color="auto"/>
                <w:bottom w:val="none" w:sz="0" w:space="0" w:color="auto"/>
                <w:right w:val="none" w:sz="0" w:space="0" w:color="auto"/>
              </w:divBdr>
            </w:div>
            <w:div w:id="336926484">
              <w:marLeft w:val="0"/>
              <w:marRight w:val="0"/>
              <w:marTop w:val="0"/>
              <w:marBottom w:val="0"/>
              <w:divBdr>
                <w:top w:val="none" w:sz="0" w:space="0" w:color="auto"/>
                <w:left w:val="none" w:sz="0" w:space="0" w:color="auto"/>
                <w:bottom w:val="none" w:sz="0" w:space="0" w:color="auto"/>
                <w:right w:val="none" w:sz="0" w:space="0" w:color="auto"/>
              </w:divBdr>
            </w:div>
            <w:div w:id="1513256739">
              <w:marLeft w:val="0"/>
              <w:marRight w:val="0"/>
              <w:marTop w:val="0"/>
              <w:marBottom w:val="0"/>
              <w:divBdr>
                <w:top w:val="none" w:sz="0" w:space="0" w:color="auto"/>
                <w:left w:val="none" w:sz="0" w:space="0" w:color="auto"/>
                <w:bottom w:val="none" w:sz="0" w:space="0" w:color="auto"/>
                <w:right w:val="none" w:sz="0" w:space="0" w:color="auto"/>
              </w:divBdr>
            </w:div>
            <w:div w:id="732702348">
              <w:marLeft w:val="0"/>
              <w:marRight w:val="0"/>
              <w:marTop w:val="0"/>
              <w:marBottom w:val="0"/>
              <w:divBdr>
                <w:top w:val="none" w:sz="0" w:space="0" w:color="auto"/>
                <w:left w:val="none" w:sz="0" w:space="0" w:color="auto"/>
                <w:bottom w:val="none" w:sz="0" w:space="0" w:color="auto"/>
                <w:right w:val="none" w:sz="0" w:space="0" w:color="auto"/>
              </w:divBdr>
            </w:div>
            <w:div w:id="1542132672">
              <w:marLeft w:val="0"/>
              <w:marRight w:val="0"/>
              <w:marTop w:val="0"/>
              <w:marBottom w:val="0"/>
              <w:divBdr>
                <w:top w:val="none" w:sz="0" w:space="0" w:color="auto"/>
                <w:left w:val="none" w:sz="0" w:space="0" w:color="auto"/>
                <w:bottom w:val="none" w:sz="0" w:space="0" w:color="auto"/>
                <w:right w:val="none" w:sz="0" w:space="0" w:color="auto"/>
              </w:divBdr>
            </w:div>
            <w:div w:id="792748500">
              <w:marLeft w:val="0"/>
              <w:marRight w:val="0"/>
              <w:marTop w:val="0"/>
              <w:marBottom w:val="0"/>
              <w:divBdr>
                <w:top w:val="none" w:sz="0" w:space="0" w:color="auto"/>
                <w:left w:val="none" w:sz="0" w:space="0" w:color="auto"/>
                <w:bottom w:val="none" w:sz="0" w:space="0" w:color="auto"/>
                <w:right w:val="none" w:sz="0" w:space="0" w:color="auto"/>
              </w:divBdr>
            </w:div>
            <w:div w:id="864058633">
              <w:marLeft w:val="0"/>
              <w:marRight w:val="0"/>
              <w:marTop w:val="0"/>
              <w:marBottom w:val="0"/>
              <w:divBdr>
                <w:top w:val="none" w:sz="0" w:space="0" w:color="auto"/>
                <w:left w:val="none" w:sz="0" w:space="0" w:color="auto"/>
                <w:bottom w:val="none" w:sz="0" w:space="0" w:color="auto"/>
                <w:right w:val="none" w:sz="0" w:space="0" w:color="auto"/>
              </w:divBdr>
            </w:div>
            <w:div w:id="1787850746">
              <w:marLeft w:val="0"/>
              <w:marRight w:val="0"/>
              <w:marTop w:val="0"/>
              <w:marBottom w:val="0"/>
              <w:divBdr>
                <w:top w:val="none" w:sz="0" w:space="0" w:color="auto"/>
                <w:left w:val="none" w:sz="0" w:space="0" w:color="auto"/>
                <w:bottom w:val="none" w:sz="0" w:space="0" w:color="auto"/>
                <w:right w:val="none" w:sz="0" w:space="0" w:color="auto"/>
              </w:divBdr>
            </w:div>
            <w:div w:id="2044093093">
              <w:marLeft w:val="0"/>
              <w:marRight w:val="0"/>
              <w:marTop w:val="0"/>
              <w:marBottom w:val="0"/>
              <w:divBdr>
                <w:top w:val="none" w:sz="0" w:space="0" w:color="auto"/>
                <w:left w:val="none" w:sz="0" w:space="0" w:color="auto"/>
                <w:bottom w:val="none" w:sz="0" w:space="0" w:color="auto"/>
                <w:right w:val="none" w:sz="0" w:space="0" w:color="auto"/>
              </w:divBdr>
            </w:div>
            <w:div w:id="1800222229">
              <w:marLeft w:val="0"/>
              <w:marRight w:val="0"/>
              <w:marTop w:val="0"/>
              <w:marBottom w:val="0"/>
              <w:divBdr>
                <w:top w:val="none" w:sz="0" w:space="0" w:color="auto"/>
                <w:left w:val="none" w:sz="0" w:space="0" w:color="auto"/>
                <w:bottom w:val="none" w:sz="0" w:space="0" w:color="auto"/>
                <w:right w:val="none" w:sz="0" w:space="0" w:color="auto"/>
              </w:divBdr>
            </w:div>
            <w:div w:id="1219240064">
              <w:marLeft w:val="0"/>
              <w:marRight w:val="0"/>
              <w:marTop w:val="0"/>
              <w:marBottom w:val="0"/>
              <w:divBdr>
                <w:top w:val="none" w:sz="0" w:space="0" w:color="auto"/>
                <w:left w:val="none" w:sz="0" w:space="0" w:color="auto"/>
                <w:bottom w:val="none" w:sz="0" w:space="0" w:color="auto"/>
                <w:right w:val="none" w:sz="0" w:space="0" w:color="auto"/>
              </w:divBdr>
            </w:div>
            <w:div w:id="1344354817">
              <w:marLeft w:val="0"/>
              <w:marRight w:val="0"/>
              <w:marTop w:val="0"/>
              <w:marBottom w:val="0"/>
              <w:divBdr>
                <w:top w:val="none" w:sz="0" w:space="0" w:color="auto"/>
                <w:left w:val="none" w:sz="0" w:space="0" w:color="auto"/>
                <w:bottom w:val="none" w:sz="0" w:space="0" w:color="auto"/>
                <w:right w:val="none" w:sz="0" w:space="0" w:color="auto"/>
              </w:divBdr>
            </w:div>
            <w:div w:id="1616407127">
              <w:marLeft w:val="0"/>
              <w:marRight w:val="0"/>
              <w:marTop w:val="0"/>
              <w:marBottom w:val="0"/>
              <w:divBdr>
                <w:top w:val="none" w:sz="0" w:space="0" w:color="auto"/>
                <w:left w:val="none" w:sz="0" w:space="0" w:color="auto"/>
                <w:bottom w:val="none" w:sz="0" w:space="0" w:color="auto"/>
                <w:right w:val="none" w:sz="0" w:space="0" w:color="auto"/>
              </w:divBdr>
            </w:div>
            <w:div w:id="1111583269">
              <w:marLeft w:val="0"/>
              <w:marRight w:val="0"/>
              <w:marTop w:val="0"/>
              <w:marBottom w:val="0"/>
              <w:divBdr>
                <w:top w:val="none" w:sz="0" w:space="0" w:color="auto"/>
                <w:left w:val="none" w:sz="0" w:space="0" w:color="auto"/>
                <w:bottom w:val="none" w:sz="0" w:space="0" w:color="auto"/>
                <w:right w:val="none" w:sz="0" w:space="0" w:color="auto"/>
              </w:divBdr>
            </w:div>
            <w:div w:id="775561148">
              <w:marLeft w:val="0"/>
              <w:marRight w:val="0"/>
              <w:marTop w:val="0"/>
              <w:marBottom w:val="0"/>
              <w:divBdr>
                <w:top w:val="none" w:sz="0" w:space="0" w:color="auto"/>
                <w:left w:val="none" w:sz="0" w:space="0" w:color="auto"/>
                <w:bottom w:val="none" w:sz="0" w:space="0" w:color="auto"/>
                <w:right w:val="none" w:sz="0" w:space="0" w:color="auto"/>
              </w:divBdr>
            </w:div>
            <w:div w:id="186069051">
              <w:marLeft w:val="0"/>
              <w:marRight w:val="0"/>
              <w:marTop w:val="0"/>
              <w:marBottom w:val="0"/>
              <w:divBdr>
                <w:top w:val="none" w:sz="0" w:space="0" w:color="auto"/>
                <w:left w:val="none" w:sz="0" w:space="0" w:color="auto"/>
                <w:bottom w:val="none" w:sz="0" w:space="0" w:color="auto"/>
                <w:right w:val="none" w:sz="0" w:space="0" w:color="auto"/>
              </w:divBdr>
            </w:div>
            <w:div w:id="1852992844">
              <w:marLeft w:val="0"/>
              <w:marRight w:val="0"/>
              <w:marTop w:val="0"/>
              <w:marBottom w:val="0"/>
              <w:divBdr>
                <w:top w:val="none" w:sz="0" w:space="0" w:color="auto"/>
                <w:left w:val="none" w:sz="0" w:space="0" w:color="auto"/>
                <w:bottom w:val="none" w:sz="0" w:space="0" w:color="auto"/>
                <w:right w:val="none" w:sz="0" w:space="0" w:color="auto"/>
              </w:divBdr>
            </w:div>
            <w:div w:id="672611525">
              <w:marLeft w:val="0"/>
              <w:marRight w:val="0"/>
              <w:marTop w:val="0"/>
              <w:marBottom w:val="0"/>
              <w:divBdr>
                <w:top w:val="none" w:sz="0" w:space="0" w:color="auto"/>
                <w:left w:val="none" w:sz="0" w:space="0" w:color="auto"/>
                <w:bottom w:val="none" w:sz="0" w:space="0" w:color="auto"/>
                <w:right w:val="none" w:sz="0" w:space="0" w:color="auto"/>
              </w:divBdr>
            </w:div>
            <w:div w:id="1697343387">
              <w:marLeft w:val="0"/>
              <w:marRight w:val="0"/>
              <w:marTop w:val="0"/>
              <w:marBottom w:val="0"/>
              <w:divBdr>
                <w:top w:val="none" w:sz="0" w:space="0" w:color="auto"/>
                <w:left w:val="none" w:sz="0" w:space="0" w:color="auto"/>
                <w:bottom w:val="none" w:sz="0" w:space="0" w:color="auto"/>
                <w:right w:val="none" w:sz="0" w:space="0" w:color="auto"/>
              </w:divBdr>
            </w:div>
            <w:div w:id="966666212">
              <w:marLeft w:val="0"/>
              <w:marRight w:val="0"/>
              <w:marTop w:val="0"/>
              <w:marBottom w:val="0"/>
              <w:divBdr>
                <w:top w:val="none" w:sz="0" w:space="0" w:color="auto"/>
                <w:left w:val="none" w:sz="0" w:space="0" w:color="auto"/>
                <w:bottom w:val="none" w:sz="0" w:space="0" w:color="auto"/>
                <w:right w:val="none" w:sz="0" w:space="0" w:color="auto"/>
              </w:divBdr>
            </w:div>
            <w:div w:id="1987860429">
              <w:marLeft w:val="0"/>
              <w:marRight w:val="0"/>
              <w:marTop w:val="0"/>
              <w:marBottom w:val="0"/>
              <w:divBdr>
                <w:top w:val="none" w:sz="0" w:space="0" w:color="auto"/>
                <w:left w:val="none" w:sz="0" w:space="0" w:color="auto"/>
                <w:bottom w:val="none" w:sz="0" w:space="0" w:color="auto"/>
                <w:right w:val="none" w:sz="0" w:space="0" w:color="auto"/>
              </w:divBdr>
            </w:div>
            <w:div w:id="104889284">
              <w:marLeft w:val="0"/>
              <w:marRight w:val="0"/>
              <w:marTop w:val="0"/>
              <w:marBottom w:val="0"/>
              <w:divBdr>
                <w:top w:val="none" w:sz="0" w:space="0" w:color="auto"/>
                <w:left w:val="none" w:sz="0" w:space="0" w:color="auto"/>
                <w:bottom w:val="none" w:sz="0" w:space="0" w:color="auto"/>
                <w:right w:val="none" w:sz="0" w:space="0" w:color="auto"/>
              </w:divBdr>
            </w:div>
            <w:div w:id="969896649">
              <w:marLeft w:val="0"/>
              <w:marRight w:val="0"/>
              <w:marTop w:val="0"/>
              <w:marBottom w:val="0"/>
              <w:divBdr>
                <w:top w:val="none" w:sz="0" w:space="0" w:color="auto"/>
                <w:left w:val="none" w:sz="0" w:space="0" w:color="auto"/>
                <w:bottom w:val="none" w:sz="0" w:space="0" w:color="auto"/>
                <w:right w:val="none" w:sz="0" w:space="0" w:color="auto"/>
              </w:divBdr>
            </w:div>
            <w:div w:id="615596589">
              <w:marLeft w:val="0"/>
              <w:marRight w:val="0"/>
              <w:marTop w:val="0"/>
              <w:marBottom w:val="0"/>
              <w:divBdr>
                <w:top w:val="none" w:sz="0" w:space="0" w:color="auto"/>
                <w:left w:val="none" w:sz="0" w:space="0" w:color="auto"/>
                <w:bottom w:val="none" w:sz="0" w:space="0" w:color="auto"/>
                <w:right w:val="none" w:sz="0" w:space="0" w:color="auto"/>
              </w:divBdr>
            </w:div>
            <w:div w:id="1546021330">
              <w:marLeft w:val="0"/>
              <w:marRight w:val="0"/>
              <w:marTop w:val="0"/>
              <w:marBottom w:val="0"/>
              <w:divBdr>
                <w:top w:val="none" w:sz="0" w:space="0" w:color="auto"/>
                <w:left w:val="none" w:sz="0" w:space="0" w:color="auto"/>
                <w:bottom w:val="none" w:sz="0" w:space="0" w:color="auto"/>
                <w:right w:val="none" w:sz="0" w:space="0" w:color="auto"/>
              </w:divBdr>
            </w:div>
            <w:div w:id="1141729163">
              <w:marLeft w:val="0"/>
              <w:marRight w:val="0"/>
              <w:marTop w:val="0"/>
              <w:marBottom w:val="0"/>
              <w:divBdr>
                <w:top w:val="none" w:sz="0" w:space="0" w:color="auto"/>
                <w:left w:val="none" w:sz="0" w:space="0" w:color="auto"/>
                <w:bottom w:val="none" w:sz="0" w:space="0" w:color="auto"/>
                <w:right w:val="none" w:sz="0" w:space="0" w:color="auto"/>
              </w:divBdr>
            </w:div>
            <w:div w:id="1682899007">
              <w:marLeft w:val="0"/>
              <w:marRight w:val="0"/>
              <w:marTop w:val="0"/>
              <w:marBottom w:val="0"/>
              <w:divBdr>
                <w:top w:val="none" w:sz="0" w:space="0" w:color="auto"/>
                <w:left w:val="none" w:sz="0" w:space="0" w:color="auto"/>
                <w:bottom w:val="none" w:sz="0" w:space="0" w:color="auto"/>
                <w:right w:val="none" w:sz="0" w:space="0" w:color="auto"/>
              </w:divBdr>
            </w:div>
            <w:div w:id="1925414835">
              <w:marLeft w:val="0"/>
              <w:marRight w:val="0"/>
              <w:marTop w:val="0"/>
              <w:marBottom w:val="0"/>
              <w:divBdr>
                <w:top w:val="none" w:sz="0" w:space="0" w:color="auto"/>
                <w:left w:val="none" w:sz="0" w:space="0" w:color="auto"/>
                <w:bottom w:val="none" w:sz="0" w:space="0" w:color="auto"/>
                <w:right w:val="none" w:sz="0" w:space="0" w:color="auto"/>
              </w:divBdr>
            </w:div>
            <w:div w:id="329597972">
              <w:marLeft w:val="0"/>
              <w:marRight w:val="0"/>
              <w:marTop w:val="0"/>
              <w:marBottom w:val="0"/>
              <w:divBdr>
                <w:top w:val="none" w:sz="0" w:space="0" w:color="auto"/>
                <w:left w:val="none" w:sz="0" w:space="0" w:color="auto"/>
                <w:bottom w:val="none" w:sz="0" w:space="0" w:color="auto"/>
                <w:right w:val="none" w:sz="0" w:space="0" w:color="auto"/>
              </w:divBdr>
            </w:div>
            <w:div w:id="1487934222">
              <w:marLeft w:val="0"/>
              <w:marRight w:val="0"/>
              <w:marTop w:val="0"/>
              <w:marBottom w:val="0"/>
              <w:divBdr>
                <w:top w:val="none" w:sz="0" w:space="0" w:color="auto"/>
                <w:left w:val="none" w:sz="0" w:space="0" w:color="auto"/>
                <w:bottom w:val="none" w:sz="0" w:space="0" w:color="auto"/>
                <w:right w:val="none" w:sz="0" w:space="0" w:color="auto"/>
              </w:divBdr>
            </w:div>
            <w:div w:id="312177792">
              <w:marLeft w:val="0"/>
              <w:marRight w:val="0"/>
              <w:marTop w:val="0"/>
              <w:marBottom w:val="0"/>
              <w:divBdr>
                <w:top w:val="none" w:sz="0" w:space="0" w:color="auto"/>
                <w:left w:val="none" w:sz="0" w:space="0" w:color="auto"/>
                <w:bottom w:val="none" w:sz="0" w:space="0" w:color="auto"/>
                <w:right w:val="none" w:sz="0" w:space="0" w:color="auto"/>
              </w:divBdr>
            </w:div>
            <w:div w:id="1909029453">
              <w:marLeft w:val="0"/>
              <w:marRight w:val="0"/>
              <w:marTop w:val="0"/>
              <w:marBottom w:val="0"/>
              <w:divBdr>
                <w:top w:val="none" w:sz="0" w:space="0" w:color="auto"/>
                <w:left w:val="none" w:sz="0" w:space="0" w:color="auto"/>
                <w:bottom w:val="none" w:sz="0" w:space="0" w:color="auto"/>
                <w:right w:val="none" w:sz="0" w:space="0" w:color="auto"/>
              </w:divBdr>
            </w:div>
            <w:div w:id="463699726">
              <w:marLeft w:val="0"/>
              <w:marRight w:val="0"/>
              <w:marTop w:val="0"/>
              <w:marBottom w:val="0"/>
              <w:divBdr>
                <w:top w:val="none" w:sz="0" w:space="0" w:color="auto"/>
                <w:left w:val="none" w:sz="0" w:space="0" w:color="auto"/>
                <w:bottom w:val="none" w:sz="0" w:space="0" w:color="auto"/>
                <w:right w:val="none" w:sz="0" w:space="0" w:color="auto"/>
              </w:divBdr>
            </w:div>
            <w:div w:id="1506240748">
              <w:marLeft w:val="0"/>
              <w:marRight w:val="0"/>
              <w:marTop w:val="0"/>
              <w:marBottom w:val="0"/>
              <w:divBdr>
                <w:top w:val="none" w:sz="0" w:space="0" w:color="auto"/>
                <w:left w:val="none" w:sz="0" w:space="0" w:color="auto"/>
                <w:bottom w:val="none" w:sz="0" w:space="0" w:color="auto"/>
                <w:right w:val="none" w:sz="0" w:space="0" w:color="auto"/>
              </w:divBdr>
            </w:div>
            <w:div w:id="1234855255">
              <w:marLeft w:val="0"/>
              <w:marRight w:val="0"/>
              <w:marTop w:val="0"/>
              <w:marBottom w:val="0"/>
              <w:divBdr>
                <w:top w:val="none" w:sz="0" w:space="0" w:color="auto"/>
                <w:left w:val="none" w:sz="0" w:space="0" w:color="auto"/>
                <w:bottom w:val="none" w:sz="0" w:space="0" w:color="auto"/>
                <w:right w:val="none" w:sz="0" w:space="0" w:color="auto"/>
              </w:divBdr>
            </w:div>
            <w:div w:id="1724324554">
              <w:marLeft w:val="0"/>
              <w:marRight w:val="0"/>
              <w:marTop w:val="0"/>
              <w:marBottom w:val="0"/>
              <w:divBdr>
                <w:top w:val="none" w:sz="0" w:space="0" w:color="auto"/>
                <w:left w:val="none" w:sz="0" w:space="0" w:color="auto"/>
                <w:bottom w:val="none" w:sz="0" w:space="0" w:color="auto"/>
                <w:right w:val="none" w:sz="0" w:space="0" w:color="auto"/>
              </w:divBdr>
            </w:div>
            <w:div w:id="1084180434">
              <w:marLeft w:val="0"/>
              <w:marRight w:val="0"/>
              <w:marTop w:val="0"/>
              <w:marBottom w:val="0"/>
              <w:divBdr>
                <w:top w:val="none" w:sz="0" w:space="0" w:color="auto"/>
                <w:left w:val="none" w:sz="0" w:space="0" w:color="auto"/>
                <w:bottom w:val="none" w:sz="0" w:space="0" w:color="auto"/>
                <w:right w:val="none" w:sz="0" w:space="0" w:color="auto"/>
              </w:divBdr>
            </w:div>
            <w:div w:id="1680087143">
              <w:marLeft w:val="0"/>
              <w:marRight w:val="0"/>
              <w:marTop w:val="0"/>
              <w:marBottom w:val="0"/>
              <w:divBdr>
                <w:top w:val="none" w:sz="0" w:space="0" w:color="auto"/>
                <w:left w:val="none" w:sz="0" w:space="0" w:color="auto"/>
                <w:bottom w:val="none" w:sz="0" w:space="0" w:color="auto"/>
                <w:right w:val="none" w:sz="0" w:space="0" w:color="auto"/>
              </w:divBdr>
            </w:div>
            <w:div w:id="673147135">
              <w:marLeft w:val="0"/>
              <w:marRight w:val="0"/>
              <w:marTop w:val="0"/>
              <w:marBottom w:val="0"/>
              <w:divBdr>
                <w:top w:val="none" w:sz="0" w:space="0" w:color="auto"/>
                <w:left w:val="none" w:sz="0" w:space="0" w:color="auto"/>
                <w:bottom w:val="none" w:sz="0" w:space="0" w:color="auto"/>
                <w:right w:val="none" w:sz="0" w:space="0" w:color="auto"/>
              </w:divBdr>
            </w:div>
            <w:div w:id="8207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086">
      <w:bodyDiv w:val="1"/>
      <w:marLeft w:val="0"/>
      <w:marRight w:val="0"/>
      <w:marTop w:val="0"/>
      <w:marBottom w:val="0"/>
      <w:divBdr>
        <w:top w:val="none" w:sz="0" w:space="0" w:color="auto"/>
        <w:left w:val="none" w:sz="0" w:space="0" w:color="auto"/>
        <w:bottom w:val="none" w:sz="0" w:space="0" w:color="auto"/>
        <w:right w:val="none" w:sz="0" w:space="0" w:color="auto"/>
      </w:divBdr>
    </w:div>
    <w:div w:id="764615407">
      <w:bodyDiv w:val="1"/>
      <w:marLeft w:val="0"/>
      <w:marRight w:val="0"/>
      <w:marTop w:val="0"/>
      <w:marBottom w:val="0"/>
      <w:divBdr>
        <w:top w:val="none" w:sz="0" w:space="0" w:color="auto"/>
        <w:left w:val="none" w:sz="0" w:space="0" w:color="auto"/>
        <w:bottom w:val="none" w:sz="0" w:space="0" w:color="auto"/>
        <w:right w:val="none" w:sz="0" w:space="0" w:color="auto"/>
      </w:divBdr>
    </w:div>
    <w:div w:id="764887375">
      <w:bodyDiv w:val="1"/>
      <w:marLeft w:val="0"/>
      <w:marRight w:val="0"/>
      <w:marTop w:val="0"/>
      <w:marBottom w:val="0"/>
      <w:divBdr>
        <w:top w:val="none" w:sz="0" w:space="0" w:color="auto"/>
        <w:left w:val="none" w:sz="0" w:space="0" w:color="auto"/>
        <w:bottom w:val="none" w:sz="0" w:space="0" w:color="auto"/>
        <w:right w:val="none" w:sz="0" w:space="0" w:color="auto"/>
      </w:divBdr>
      <w:divsChild>
        <w:div w:id="1098408931">
          <w:marLeft w:val="0"/>
          <w:marRight w:val="0"/>
          <w:marTop w:val="0"/>
          <w:marBottom w:val="0"/>
          <w:divBdr>
            <w:top w:val="none" w:sz="0" w:space="0" w:color="auto"/>
            <w:left w:val="none" w:sz="0" w:space="0" w:color="auto"/>
            <w:bottom w:val="none" w:sz="0" w:space="0" w:color="auto"/>
            <w:right w:val="none" w:sz="0" w:space="0" w:color="auto"/>
          </w:divBdr>
          <w:divsChild>
            <w:div w:id="350228820">
              <w:marLeft w:val="0"/>
              <w:marRight w:val="0"/>
              <w:marTop w:val="0"/>
              <w:marBottom w:val="0"/>
              <w:divBdr>
                <w:top w:val="none" w:sz="0" w:space="0" w:color="auto"/>
                <w:left w:val="none" w:sz="0" w:space="0" w:color="auto"/>
                <w:bottom w:val="none" w:sz="0" w:space="0" w:color="auto"/>
                <w:right w:val="none" w:sz="0" w:space="0" w:color="auto"/>
              </w:divBdr>
            </w:div>
            <w:div w:id="1636984303">
              <w:marLeft w:val="0"/>
              <w:marRight w:val="0"/>
              <w:marTop w:val="0"/>
              <w:marBottom w:val="0"/>
              <w:divBdr>
                <w:top w:val="none" w:sz="0" w:space="0" w:color="auto"/>
                <w:left w:val="none" w:sz="0" w:space="0" w:color="auto"/>
                <w:bottom w:val="none" w:sz="0" w:space="0" w:color="auto"/>
                <w:right w:val="none" w:sz="0" w:space="0" w:color="auto"/>
              </w:divBdr>
            </w:div>
            <w:div w:id="921984354">
              <w:marLeft w:val="0"/>
              <w:marRight w:val="0"/>
              <w:marTop w:val="0"/>
              <w:marBottom w:val="0"/>
              <w:divBdr>
                <w:top w:val="none" w:sz="0" w:space="0" w:color="auto"/>
                <w:left w:val="none" w:sz="0" w:space="0" w:color="auto"/>
                <w:bottom w:val="none" w:sz="0" w:space="0" w:color="auto"/>
                <w:right w:val="none" w:sz="0" w:space="0" w:color="auto"/>
              </w:divBdr>
            </w:div>
            <w:div w:id="398676679">
              <w:marLeft w:val="0"/>
              <w:marRight w:val="0"/>
              <w:marTop w:val="0"/>
              <w:marBottom w:val="0"/>
              <w:divBdr>
                <w:top w:val="none" w:sz="0" w:space="0" w:color="auto"/>
                <w:left w:val="none" w:sz="0" w:space="0" w:color="auto"/>
                <w:bottom w:val="none" w:sz="0" w:space="0" w:color="auto"/>
                <w:right w:val="none" w:sz="0" w:space="0" w:color="auto"/>
              </w:divBdr>
            </w:div>
            <w:div w:id="1009716240">
              <w:marLeft w:val="0"/>
              <w:marRight w:val="0"/>
              <w:marTop w:val="0"/>
              <w:marBottom w:val="0"/>
              <w:divBdr>
                <w:top w:val="none" w:sz="0" w:space="0" w:color="auto"/>
                <w:left w:val="none" w:sz="0" w:space="0" w:color="auto"/>
                <w:bottom w:val="none" w:sz="0" w:space="0" w:color="auto"/>
                <w:right w:val="none" w:sz="0" w:space="0" w:color="auto"/>
              </w:divBdr>
            </w:div>
            <w:div w:id="1276525803">
              <w:marLeft w:val="0"/>
              <w:marRight w:val="0"/>
              <w:marTop w:val="0"/>
              <w:marBottom w:val="0"/>
              <w:divBdr>
                <w:top w:val="none" w:sz="0" w:space="0" w:color="auto"/>
                <w:left w:val="none" w:sz="0" w:space="0" w:color="auto"/>
                <w:bottom w:val="none" w:sz="0" w:space="0" w:color="auto"/>
                <w:right w:val="none" w:sz="0" w:space="0" w:color="auto"/>
              </w:divBdr>
            </w:div>
            <w:div w:id="210461039">
              <w:marLeft w:val="0"/>
              <w:marRight w:val="0"/>
              <w:marTop w:val="0"/>
              <w:marBottom w:val="0"/>
              <w:divBdr>
                <w:top w:val="none" w:sz="0" w:space="0" w:color="auto"/>
                <w:left w:val="none" w:sz="0" w:space="0" w:color="auto"/>
                <w:bottom w:val="none" w:sz="0" w:space="0" w:color="auto"/>
                <w:right w:val="none" w:sz="0" w:space="0" w:color="auto"/>
              </w:divBdr>
            </w:div>
            <w:div w:id="313417547">
              <w:marLeft w:val="0"/>
              <w:marRight w:val="0"/>
              <w:marTop w:val="0"/>
              <w:marBottom w:val="0"/>
              <w:divBdr>
                <w:top w:val="none" w:sz="0" w:space="0" w:color="auto"/>
                <w:left w:val="none" w:sz="0" w:space="0" w:color="auto"/>
                <w:bottom w:val="none" w:sz="0" w:space="0" w:color="auto"/>
                <w:right w:val="none" w:sz="0" w:space="0" w:color="auto"/>
              </w:divBdr>
            </w:div>
            <w:div w:id="1910652372">
              <w:marLeft w:val="0"/>
              <w:marRight w:val="0"/>
              <w:marTop w:val="0"/>
              <w:marBottom w:val="0"/>
              <w:divBdr>
                <w:top w:val="none" w:sz="0" w:space="0" w:color="auto"/>
                <w:left w:val="none" w:sz="0" w:space="0" w:color="auto"/>
                <w:bottom w:val="none" w:sz="0" w:space="0" w:color="auto"/>
                <w:right w:val="none" w:sz="0" w:space="0" w:color="auto"/>
              </w:divBdr>
            </w:div>
            <w:div w:id="170147102">
              <w:marLeft w:val="0"/>
              <w:marRight w:val="0"/>
              <w:marTop w:val="0"/>
              <w:marBottom w:val="0"/>
              <w:divBdr>
                <w:top w:val="none" w:sz="0" w:space="0" w:color="auto"/>
                <w:left w:val="none" w:sz="0" w:space="0" w:color="auto"/>
                <w:bottom w:val="none" w:sz="0" w:space="0" w:color="auto"/>
                <w:right w:val="none" w:sz="0" w:space="0" w:color="auto"/>
              </w:divBdr>
            </w:div>
            <w:div w:id="1123184501">
              <w:marLeft w:val="0"/>
              <w:marRight w:val="0"/>
              <w:marTop w:val="0"/>
              <w:marBottom w:val="0"/>
              <w:divBdr>
                <w:top w:val="none" w:sz="0" w:space="0" w:color="auto"/>
                <w:left w:val="none" w:sz="0" w:space="0" w:color="auto"/>
                <w:bottom w:val="none" w:sz="0" w:space="0" w:color="auto"/>
                <w:right w:val="none" w:sz="0" w:space="0" w:color="auto"/>
              </w:divBdr>
            </w:div>
            <w:div w:id="51927509">
              <w:marLeft w:val="0"/>
              <w:marRight w:val="0"/>
              <w:marTop w:val="0"/>
              <w:marBottom w:val="0"/>
              <w:divBdr>
                <w:top w:val="none" w:sz="0" w:space="0" w:color="auto"/>
                <w:left w:val="none" w:sz="0" w:space="0" w:color="auto"/>
                <w:bottom w:val="none" w:sz="0" w:space="0" w:color="auto"/>
                <w:right w:val="none" w:sz="0" w:space="0" w:color="auto"/>
              </w:divBdr>
            </w:div>
            <w:div w:id="1688673398">
              <w:marLeft w:val="0"/>
              <w:marRight w:val="0"/>
              <w:marTop w:val="0"/>
              <w:marBottom w:val="0"/>
              <w:divBdr>
                <w:top w:val="none" w:sz="0" w:space="0" w:color="auto"/>
                <w:left w:val="none" w:sz="0" w:space="0" w:color="auto"/>
                <w:bottom w:val="none" w:sz="0" w:space="0" w:color="auto"/>
                <w:right w:val="none" w:sz="0" w:space="0" w:color="auto"/>
              </w:divBdr>
            </w:div>
            <w:div w:id="1823693132">
              <w:marLeft w:val="0"/>
              <w:marRight w:val="0"/>
              <w:marTop w:val="0"/>
              <w:marBottom w:val="0"/>
              <w:divBdr>
                <w:top w:val="none" w:sz="0" w:space="0" w:color="auto"/>
                <w:left w:val="none" w:sz="0" w:space="0" w:color="auto"/>
                <w:bottom w:val="none" w:sz="0" w:space="0" w:color="auto"/>
                <w:right w:val="none" w:sz="0" w:space="0" w:color="auto"/>
              </w:divBdr>
            </w:div>
            <w:div w:id="1781561940">
              <w:marLeft w:val="0"/>
              <w:marRight w:val="0"/>
              <w:marTop w:val="0"/>
              <w:marBottom w:val="0"/>
              <w:divBdr>
                <w:top w:val="none" w:sz="0" w:space="0" w:color="auto"/>
                <w:left w:val="none" w:sz="0" w:space="0" w:color="auto"/>
                <w:bottom w:val="none" w:sz="0" w:space="0" w:color="auto"/>
                <w:right w:val="none" w:sz="0" w:space="0" w:color="auto"/>
              </w:divBdr>
            </w:div>
            <w:div w:id="269314678">
              <w:marLeft w:val="0"/>
              <w:marRight w:val="0"/>
              <w:marTop w:val="0"/>
              <w:marBottom w:val="0"/>
              <w:divBdr>
                <w:top w:val="none" w:sz="0" w:space="0" w:color="auto"/>
                <w:left w:val="none" w:sz="0" w:space="0" w:color="auto"/>
                <w:bottom w:val="none" w:sz="0" w:space="0" w:color="auto"/>
                <w:right w:val="none" w:sz="0" w:space="0" w:color="auto"/>
              </w:divBdr>
            </w:div>
            <w:div w:id="1280917417">
              <w:marLeft w:val="0"/>
              <w:marRight w:val="0"/>
              <w:marTop w:val="0"/>
              <w:marBottom w:val="0"/>
              <w:divBdr>
                <w:top w:val="none" w:sz="0" w:space="0" w:color="auto"/>
                <w:left w:val="none" w:sz="0" w:space="0" w:color="auto"/>
                <w:bottom w:val="none" w:sz="0" w:space="0" w:color="auto"/>
                <w:right w:val="none" w:sz="0" w:space="0" w:color="auto"/>
              </w:divBdr>
            </w:div>
            <w:div w:id="1280377615">
              <w:marLeft w:val="0"/>
              <w:marRight w:val="0"/>
              <w:marTop w:val="0"/>
              <w:marBottom w:val="0"/>
              <w:divBdr>
                <w:top w:val="none" w:sz="0" w:space="0" w:color="auto"/>
                <w:left w:val="none" w:sz="0" w:space="0" w:color="auto"/>
                <w:bottom w:val="none" w:sz="0" w:space="0" w:color="auto"/>
                <w:right w:val="none" w:sz="0" w:space="0" w:color="auto"/>
              </w:divBdr>
            </w:div>
            <w:div w:id="1353262040">
              <w:marLeft w:val="0"/>
              <w:marRight w:val="0"/>
              <w:marTop w:val="0"/>
              <w:marBottom w:val="0"/>
              <w:divBdr>
                <w:top w:val="none" w:sz="0" w:space="0" w:color="auto"/>
                <w:left w:val="none" w:sz="0" w:space="0" w:color="auto"/>
                <w:bottom w:val="none" w:sz="0" w:space="0" w:color="auto"/>
                <w:right w:val="none" w:sz="0" w:space="0" w:color="auto"/>
              </w:divBdr>
            </w:div>
            <w:div w:id="973557875">
              <w:marLeft w:val="0"/>
              <w:marRight w:val="0"/>
              <w:marTop w:val="0"/>
              <w:marBottom w:val="0"/>
              <w:divBdr>
                <w:top w:val="none" w:sz="0" w:space="0" w:color="auto"/>
                <w:left w:val="none" w:sz="0" w:space="0" w:color="auto"/>
                <w:bottom w:val="none" w:sz="0" w:space="0" w:color="auto"/>
                <w:right w:val="none" w:sz="0" w:space="0" w:color="auto"/>
              </w:divBdr>
            </w:div>
            <w:div w:id="1571961578">
              <w:marLeft w:val="0"/>
              <w:marRight w:val="0"/>
              <w:marTop w:val="0"/>
              <w:marBottom w:val="0"/>
              <w:divBdr>
                <w:top w:val="none" w:sz="0" w:space="0" w:color="auto"/>
                <w:left w:val="none" w:sz="0" w:space="0" w:color="auto"/>
                <w:bottom w:val="none" w:sz="0" w:space="0" w:color="auto"/>
                <w:right w:val="none" w:sz="0" w:space="0" w:color="auto"/>
              </w:divBdr>
            </w:div>
            <w:div w:id="1099911738">
              <w:marLeft w:val="0"/>
              <w:marRight w:val="0"/>
              <w:marTop w:val="0"/>
              <w:marBottom w:val="0"/>
              <w:divBdr>
                <w:top w:val="none" w:sz="0" w:space="0" w:color="auto"/>
                <w:left w:val="none" w:sz="0" w:space="0" w:color="auto"/>
                <w:bottom w:val="none" w:sz="0" w:space="0" w:color="auto"/>
                <w:right w:val="none" w:sz="0" w:space="0" w:color="auto"/>
              </w:divBdr>
            </w:div>
            <w:div w:id="294720743">
              <w:marLeft w:val="0"/>
              <w:marRight w:val="0"/>
              <w:marTop w:val="0"/>
              <w:marBottom w:val="0"/>
              <w:divBdr>
                <w:top w:val="none" w:sz="0" w:space="0" w:color="auto"/>
                <w:left w:val="none" w:sz="0" w:space="0" w:color="auto"/>
                <w:bottom w:val="none" w:sz="0" w:space="0" w:color="auto"/>
                <w:right w:val="none" w:sz="0" w:space="0" w:color="auto"/>
              </w:divBdr>
            </w:div>
            <w:div w:id="1971545256">
              <w:marLeft w:val="0"/>
              <w:marRight w:val="0"/>
              <w:marTop w:val="0"/>
              <w:marBottom w:val="0"/>
              <w:divBdr>
                <w:top w:val="none" w:sz="0" w:space="0" w:color="auto"/>
                <w:left w:val="none" w:sz="0" w:space="0" w:color="auto"/>
                <w:bottom w:val="none" w:sz="0" w:space="0" w:color="auto"/>
                <w:right w:val="none" w:sz="0" w:space="0" w:color="auto"/>
              </w:divBdr>
            </w:div>
            <w:div w:id="492070972">
              <w:marLeft w:val="0"/>
              <w:marRight w:val="0"/>
              <w:marTop w:val="0"/>
              <w:marBottom w:val="0"/>
              <w:divBdr>
                <w:top w:val="none" w:sz="0" w:space="0" w:color="auto"/>
                <w:left w:val="none" w:sz="0" w:space="0" w:color="auto"/>
                <w:bottom w:val="none" w:sz="0" w:space="0" w:color="auto"/>
                <w:right w:val="none" w:sz="0" w:space="0" w:color="auto"/>
              </w:divBdr>
            </w:div>
            <w:div w:id="1602689476">
              <w:marLeft w:val="0"/>
              <w:marRight w:val="0"/>
              <w:marTop w:val="0"/>
              <w:marBottom w:val="0"/>
              <w:divBdr>
                <w:top w:val="none" w:sz="0" w:space="0" w:color="auto"/>
                <w:left w:val="none" w:sz="0" w:space="0" w:color="auto"/>
                <w:bottom w:val="none" w:sz="0" w:space="0" w:color="auto"/>
                <w:right w:val="none" w:sz="0" w:space="0" w:color="auto"/>
              </w:divBdr>
            </w:div>
            <w:div w:id="152723409">
              <w:marLeft w:val="0"/>
              <w:marRight w:val="0"/>
              <w:marTop w:val="0"/>
              <w:marBottom w:val="0"/>
              <w:divBdr>
                <w:top w:val="none" w:sz="0" w:space="0" w:color="auto"/>
                <w:left w:val="none" w:sz="0" w:space="0" w:color="auto"/>
                <w:bottom w:val="none" w:sz="0" w:space="0" w:color="auto"/>
                <w:right w:val="none" w:sz="0" w:space="0" w:color="auto"/>
              </w:divBdr>
            </w:div>
            <w:div w:id="2117554806">
              <w:marLeft w:val="0"/>
              <w:marRight w:val="0"/>
              <w:marTop w:val="0"/>
              <w:marBottom w:val="0"/>
              <w:divBdr>
                <w:top w:val="none" w:sz="0" w:space="0" w:color="auto"/>
                <w:left w:val="none" w:sz="0" w:space="0" w:color="auto"/>
                <w:bottom w:val="none" w:sz="0" w:space="0" w:color="auto"/>
                <w:right w:val="none" w:sz="0" w:space="0" w:color="auto"/>
              </w:divBdr>
            </w:div>
            <w:div w:id="524709767">
              <w:marLeft w:val="0"/>
              <w:marRight w:val="0"/>
              <w:marTop w:val="0"/>
              <w:marBottom w:val="0"/>
              <w:divBdr>
                <w:top w:val="none" w:sz="0" w:space="0" w:color="auto"/>
                <w:left w:val="none" w:sz="0" w:space="0" w:color="auto"/>
                <w:bottom w:val="none" w:sz="0" w:space="0" w:color="auto"/>
                <w:right w:val="none" w:sz="0" w:space="0" w:color="auto"/>
              </w:divBdr>
            </w:div>
            <w:div w:id="845483658">
              <w:marLeft w:val="0"/>
              <w:marRight w:val="0"/>
              <w:marTop w:val="0"/>
              <w:marBottom w:val="0"/>
              <w:divBdr>
                <w:top w:val="none" w:sz="0" w:space="0" w:color="auto"/>
                <w:left w:val="none" w:sz="0" w:space="0" w:color="auto"/>
                <w:bottom w:val="none" w:sz="0" w:space="0" w:color="auto"/>
                <w:right w:val="none" w:sz="0" w:space="0" w:color="auto"/>
              </w:divBdr>
            </w:div>
            <w:div w:id="1611547553">
              <w:marLeft w:val="0"/>
              <w:marRight w:val="0"/>
              <w:marTop w:val="0"/>
              <w:marBottom w:val="0"/>
              <w:divBdr>
                <w:top w:val="none" w:sz="0" w:space="0" w:color="auto"/>
                <w:left w:val="none" w:sz="0" w:space="0" w:color="auto"/>
                <w:bottom w:val="none" w:sz="0" w:space="0" w:color="auto"/>
                <w:right w:val="none" w:sz="0" w:space="0" w:color="auto"/>
              </w:divBdr>
            </w:div>
            <w:div w:id="603272767">
              <w:marLeft w:val="0"/>
              <w:marRight w:val="0"/>
              <w:marTop w:val="0"/>
              <w:marBottom w:val="0"/>
              <w:divBdr>
                <w:top w:val="none" w:sz="0" w:space="0" w:color="auto"/>
                <w:left w:val="none" w:sz="0" w:space="0" w:color="auto"/>
                <w:bottom w:val="none" w:sz="0" w:space="0" w:color="auto"/>
                <w:right w:val="none" w:sz="0" w:space="0" w:color="auto"/>
              </w:divBdr>
            </w:div>
            <w:div w:id="698160138">
              <w:marLeft w:val="0"/>
              <w:marRight w:val="0"/>
              <w:marTop w:val="0"/>
              <w:marBottom w:val="0"/>
              <w:divBdr>
                <w:top w:val="none" w:sz="0" w:space="0" w:color="auto"/>
                <w:left w:val="none" w:sz="0" w:space="0" w:color="auto"/>
                <w:bottom w:val="none" w:sz="0" w:space="0" w:color="auto"/>
                <w:right w:val="none" w:sz="0" w:space="0" w:color="auto"/>
              </w:divBdr>
            </w:div>
            <w:div w:id="1371419324">
              <w:marLeft w:val="0"/>
              <w:marRight w:val="0"/>
              <w:marTop w:val="0"/>
              <w:marBottom w:val="0"/>
              <w:divBdr>
                <w:top w:val="none" w:sz="0" w:space="0" w:color="auto"/>
                <w:left w:val="none" w:sz="0" w:space="0" w:color="auto"/>
                <w:bottom w:val="none" w:sz="0" w:space="0" w:color="auto"/>
                <w:right w:val="none" w:sz="0" w:space="0" w:color="auto"/>
              </w:divBdr>
            </w:div>
            <w:div w:id="1725333043">
              <w:marLeft w:val="0"/>
              <w:marRight w:val="0"/>
              <w:marTop w:val="0"/>
              <w:marBottom w:val="0"/>
              <w:divBdr>
                <w:top w:val="none" w:sz="0" w:space="0" w:color="auto"/>
                <w:left w:val="none" w:sz="0" w:space="0" w:color="auto"/>
                <w:bottom w:val="none" w:sz="0" w:space="0" w:color="auto"/>
                <w:right w:val="none" w:sz="0" w:space="0" w:color="auto"/>
              </w:divBdr>
            </w:div>
            <w:div w:id="163475973">
              <w:marLeft w:val="0"/>
              <w:marRight w:val="0"/>
              <w:marTop w:val="0"/>
              <w:marBottom w:val="0"/>
              <w:divBdr>
                <w:top w:val="none" w:sz="0" w:space="0" w:color="auto"/>
                <w:left w:val="none" w:sz="0" w:space="0" w:color="auto"/>
                <w:bottom w:val="none" w:sz="0" w:space="0" w:color="auto"/>
                <w:right w:val="none" w:sz="0" w:space="0" w:color="auto"/>
              </w:divBdr>
            </w:div>
            <w:div w:id="1287354509">
              <w:marLeft w:val="0"/>
              <w:marRight w:val="0"/>
              <w:marTop w:val="0"/>
              <w:marBottom w:val="0"/>
              <w:divBdr>
                <w:top w:val="none" w:sz="0" w:space="0" w:color="auto"/>
                <w:left w:val="none" w:sz="0" w:space="0" w:color="auto"/>
                <w:bottom w:val="none" w:sz="0" w:space="0" w:color="auto"/>
                <w:right w:val="none" w:sz="0" w:space="0" w:color="auto"/>
              </w:divBdr>
            </w:div>
            <w:div w:id="1819154677">
              <w:marLeft w:val="0"/>
              <w:marRight w:val="0"/>
              <w:marTop w:val="0"/>
              <w:marBottom w:val="0"/>
              <w:divBdr>
                <w:top w:val="none" w:sz="0" w:space="0" w:color="auto"/>
                <w:left w:val="none" w:sz="0" w:space="0" w:color="auto"/>
                <w:bottom w:val="none" w:sz="0" w:space="0" w:color="auto"/>
                <w:right w:val="none" w:sz="0" w:space="0" w:color="auto"/>
              </w:divBdr>
            </w:div>
            <w:div w:id="2017878037">
              <w:marLeft w:val="0"/>
              <w:marRight w:val="0"/>
              <w:marTop w:val="0"/>
              <w:marBottom w:val="0"/>
              <w:divBdr>
                <w:top w:val="none" w:sz="0" w:space="0" w:color="auto"/>
                <w:left w:val="none" w:sz="0" w:space="0" w:color="auto"/>
                <w:bottom w:val="none" w:sz="0" w:space="0" w:color="auto"/>
                <w:right w:val="none" w:sz="0" w:space="0" w:color="auto"/>
              </w:divBdr>
            </w:div>
            <w:div w:id="678196540">
              <w:marLeft w:val="0"/>
              <w:marRight w:val="0"/>
              <w:marTop w:val="0"/>
              <w:marBottom w:val="0"/>
              <w:divBdr>
                <w:top w:val="none" w:sz="0" w:space="0" w:color="auto"/>
                <w:left w:val="none" w:sz="0" w:space="0" w:color="auto"/>
                <w:bottom w:val="none" w:sz="0" w:space="0" w:color="auto"/>
                <w:right w:val="none" w:sz="0" w:space="0" w:color="auto"/>
              </w:divBdr>
            </w:div>
            <w:div w:id="831144935">
              <w:marLeft w:val="0"/>
              <w:marRight w:val="0"/>
              <w:marTop w:val="0"/>
              <w:marBottom w:val="0"/>
              <w:divBdr>
                <w:top w:val="none" w:sz="0" w:space="0" w:color="auto"/>
                <w:left w:val="none" w:sz="0" w:space="0" w:color="auto"/>
                <w:bottom w:val="none" w:sz="0" w:space="0" w:color="auto"/>
                <w:right w:val="none" w:sz="0" w:space="0" w:color="auto"/>
              </w:divBdr>
            </w:div>
            <w:div w:id="39214042">
              <w:marLeft w:val="0"/>
              <w:marRight w:val="0"/>
              <w:marTop w:val="0"/>
              <w:marBottom w:val="0"/>
              <w:divBdr>
                <w:top w:val="none" w:sz="0" w:space="0" w:color="auto"/>
                <w:left w:val="none" w:sz="0" w:space="0" w:color="auto"/>
                <w:bottom w:val="none" w:sz="0" w:space="0" w:color="auto"/>
                <w:right w:val="none" w:sz="0" w:space="0" w:color="auto"/>
              </w:divBdr>
            </w:div>
            <w:div w:id="1502042251">
              <w:marLeft w:val="0"/>
              <w:marRight w:val="0"/>
              <w:marTop w:val="0"/>
              <w:marBottom w:val="0"/>
              <w:divBdr>
                <w:top w:val="none" w:sz="0" w:space="0" w:color="auto"/>
                <w:left w:val="none" w:sz="0" w:space="0" w:color="auto"/>
                <w:bottom w:val="none" w:sz="0" w:space="0" w:color="auto"/>
                <w:right w:val="none" w:sz="0" w:space="0" w:color="auto"/>
              </w:divBdr>
            </w:div>
            <w:div w:id="1796409253">
              <w:marLeft w:val="0"/>
              <w:marRight w:val="0"/>
              <w:marTop w:val="0"/>
              <w:marBottom w:val="0"/>
              <w:divBdr>
                <w:top w:val="none" w:sz="0" w:space="0" w:color="auto"/>
                <w:left w:val="none" w:sz="0" w:space="0" w:color="auto"/>
                <w:bottom w:val="none" w:sz="0" w:space="0" w:color="auto"/>
                <w:right w:val="none" w:sz="0" w:space="0" w:color="auto"/>
              </w:divBdr>
            </w:div>
            <w:div w:id="1397121142">
              <w:marLeft w:val="0"/>
              <w:marRight w:val="0"/>
              <w:marTop w:val="0"/>
              <w:marBottom w:val="0"/>
              <w:divBdr>
                <w:top w:val="none" w:sz="0" w:space="0" w:color="auto"/>
                <w:left w:val="none" w:sz="0" w:space="0" w:color="auto"/>
                <w:bottom w:val="none" w:sz="0" w:space="0" w:color="auto"/>
                <w:right w:val="none" w:sz="0" w:space="0" w:color="auto"/>
              </w:divBdr>
            </w:div>
            <w:div w:id="10055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0939">
      <w:bodyDiv w:val="1"/>
      <w:marLeft w:val="0"/>
      <w:marRight w:val="0"/>
      <w:marTop w:val="0"/>
      <w:marBottom w:val="0"/>
      <w:divBdr>
        <w:top w:val="none" w:sz="0" w:space="0" w:color="auto"/>
        <w:left w:val="none" w:sz="0" w:space="0" w:color="auto"/>
        <w:bottom w:val="none" w:sz="0" w:space="0" w:color="auto"/>
        <w:right w:val="none" w:sz="0" w:space="0" w:color="auto"/>
      </w:divBdr>
      <w:divsChild>
        <w:div w:id="2019848421">
          <w:marLeft w:val="0"/>
          <w:marRight w:val="0"/>
          <w:marTop w:val="0"/>
          <w:marBottom w:val="0"/>
          <w:divBdr>
            <w:top w:val="none" w:sz="0" w:space="0" w:color="auto"/>
            <w:left w:val="none" w:sz="0" w:space="0" w:color="auto"/>
            <w:bottom w:val="none" w:sz="0" w:space="0" w:color="auto"/>
            <w:right w:val="none" w:sz="0" w:space="0" w:color="auto"/>
          </w:divBdr>
          <w:divsChild>
            <w:div w:id="689722471">
              <w:marLeft w:val="0"/>
              <w:marRight w:val="0"/>
              <w:marTop w:val="0"/>
              <w:marBottom w:val="0"/>
              <w:divBdr>
                <w:top w:val="none" w:sz="0" w:space="0" w:color="auto"/>
                <w:left w:val="none" w:sz="0" w:space="0" w:color="auto"/>
                <w:bottom w:val="none" w:sz="0" w:space="0" w:color="auto"/>
                <w:right w:val="none" w:sz="0" w:space="0" w:color="auto"/>
              </w:divBdr>
            </w:div>
            <w:div w:id="220793522">
              <w:marLeft w:val="0"/>
              <w:marRight w:val="0"/>
              <w:marTop w:val="0"/>
              <w:marBottom w:val="0"/>
              <w:divBdr>
                <w:top w:val="none" w:sz="0" w:space="0" w:color="auto"/>
                <w:left w:val="none" w:sz="0" w:space="0" w:color="auto"/>
                <w:bottom w:val="none" w:sz="0" w:space="0" w:color="auto"/>
                <w:right w:val="none" w:sz="0" w:space="0" w:color="auto"/>
              </w:divBdr>
            </w:div>
            <w:div w:id="1707750062">
              <w:marLeft w:val="0"/>
              <w:marRight w:val="0"/>
              <w:marTop w:val="0"/>
              <w:marBottom w:val="0"/>
              <w:divBdr>
                <w:top w:val="none" w:sz="0" w:space="0" w:color="auto"/>
                <w:left w:val="none" w:sz="0" w:space="0" w:color="auto"/>
                <w:bottom w:val="none" w:sz="0" w:space="0" w:color="auto"/>
                <w:right w:val="none" w:sz="0" w:space="0" w:color="auto"/>
              </w:divBdr>
            </w:div>
            <w:div w:id="1717126086">
              <w:marLeft w:val="0"/>
              <w:marRight w:val="0"/>
              <w:marTop w:val="0"/>
              <w:marBottom w:val="0"/>
              <w:divBdr>
                <w:top w:val="none" w:sz="0" w:space="0" w:color="auto"/>
                <w:left w:val="none" w:sz="0" w:space="0" w:color="auto"/>
                <w:bottom w:val="none" w:sz="0" w:space="0" w:color="auto"/>
                <w:right w:val="none" w:sz="0" w:space="0" w:color="auto"/>
              </w:divBdr>
            </w:div>
            <w:div w:id="484855632">
              <w:marLeft w:val="0"/>
              <w:marRight w:val="0"/>
              <w:marTop w:val="0"/>
              <w:marBottom w:val="0"/>
              <w:divBdr>
                <w:top w:val="none" w:sz="0" w:space="0" w:color="auto"/>
                <w:left w:val="none" w:sz="0" w:space="0" w:color="auto"/>
                <w:bottom w:val="none" w:sz="0" w:space="0" w:color="auto"/>
                <w:right w:val="none" w:sz="0" w:space="0" w:color="auto"/>
              </w:divBdr>
            </w:div>
            <w:div w:id="1316101803">
              <w:marLeft w:val="0"/>
              <w:marRight w:val="0"/>
              <w:marTop w:val="0"/>
              <w:marBottom w:val="0"/>
              <w:divBdr>
                <w:top w:val="none" w:sz="0" w:space="0" w:color="auto"/>
                <w:left w:val="none" w:sz="0" w:space="0" w:color="auto"/>
                <w:bottom w:val="none" w:sz="0" w:space="0" w:color="auto"/>
                <w:right w:val="none" w:sz="0" w:space="0" w:color="auto"/>
              </w:divBdr>
            </w:div>
            <w:div w:id="636884168">
              <w:marLeft w:val="0"/>
              <w:marRight w:val="0"/>
              <w:marTop w:val="0"/>
              <w:marBottom w:val="0"/>
              <w:divBdr>
                <w:top w:val="none" w:sz="0" w:space="0" w:color="auto"/>
                <w:left w:val="none" w:sz="0" w:space="0" w:color="auto"/>
                <w:bottom w:val="none" w:sz="0" w:space="0" w:color="auto"/>
                <w:right w:val="none" w:sz="0" w:space="0" w:color="auto"/>
              </w:divBdr>
            </w:div>
            <w:div w:id="967324762">
              <w:marLeft w:val="0"/>
              <w:marRight w:val="0"/>
              <w:marTop w:val="0"/>
              <w:marBottom w:val="0"/>
              <w:divBdr>
                <w:top w:val="none" w:sz="0" w:space="0" w:color="auto"/>
                <w:left w:val="none" w:sz="0" w:space="0" w:color="auto"/>
                <w:bottom w:val="none" w:sz="0" w:space="0" w:color="auto"/>
                <w:right w:val="none" w:sz="0" w:space="0" w:color="auto"/>
              </w:divBdr>
            </w:div>
            <w:div w:id="1807820881">
              <w:marLeft w:val="0"/>
              <w:marRight w:val="0"/>
              <w:marTop w:val="0"/>
              <w:marBottom w:val="0"/>
              <w:divBdr>
                <w:top w:val="none" w:sz="0" w:space="0" w:color="auto"/>
                <w:left w:val="none" w:sz="0" w:space="0" w:color="auto"/>
                <w:bottom w:val="none" w:sz="0" w:space="0" w:color="auto"/>
                <w:right w:val="none" w:sz="0" w:space="0" w:color="auto"/>
              </w:divBdr>
            </w:div>
            <w:div w:id="1173645576">
              <w:marLeft w:val="0"/>
              <w:marRight w:val="0"/>
              <w:marTop w:val="0"/>
              <w:marBottom w:val="0"/>
              <w:divBdr>
                <w:top w:val="none" w:sz="0" w:space="0" w:color="auto"/>
                <w:left w:val="none" w:sz="0" w:space="0" w:color="auto"/>
                <w:bottom w:val="none" w:sz="0" w:space="0" w:color="auto"/>
                <w:right w:val="none" w:sz="0" w:space="0" w:color="auto"/>
              </w:divBdr>
            </w:div>
            <w:div w:id="200293144">
              <w:marLeft w:val="0"/>
              <w:marRight w:val="0"/>
              <w:marTop w:val="0"/>
              <w:marBottom w:val="0"/>
              <w:divBdr>
                <w:top w:val="none" w:sz="0" w:space="0" w:color="auto"/>
                <w:left w:val="none" w:sz="0" w:space="0" w:color="auto"/>
                <w:bottom w:val="none" w:sz="0" w:space="0" w:color="auto"/>
                <w:right w:val="none" w:sz="0" w:space="0" w:color="auto"/>
              </w:divBdr>
            </w:div>
            <w:div w:id="254943850">
              <w:marLeft w:val="0"/>
              <w:marRight w:val="0"/>
              <w:marTop w:val="0"/>
              <w:marBottom w:val="0"/>
              <w:divBdr>
                <w:top w:val="none" w:sz="0" w:space="0" w:color="auto"/>
                <w:left w:val="none" w:sz="0" w:space="0" w:color="auto"/>
                <w:bottom w:val="none" w:sz="0" w:space="0" w:color="auto"/>
                <w:right w:val="none" w:sz="0" w:space="0" w:color="auto"/>
              </w:divBdr>
            </w:div>
            <w:div w:id="1357386751">
              <w:marLeft w:val="0"/>
              <w:marRight w:val="0"/>
              <w:marTop w:val="0"/>
              <w:marBottom w:val="0"/>
              <w:divBdr>
                <w:top w:val="none" w:sz="0" w:space="0" w:color="auto"/>
                <w:left w:val="none" w:sz="0" w:space="0" w:color="auto"/>
                <w:bottom w:val="none" w:sz="0" w:space="0" w:color="auto"/>
                <w:right w:val="none" w:sz="0" w:space="0" w:color="auto"/>
              </w:divBdr>
            </w:div>
            <w:div w:id="522019962">
              <w:marLeft w:val="0"/>
              <w:marRight w:val="0"/>
              <w:marTop w:val="0"/>
              <w:marBottom w:val="0"/>
              <w:divBdr>
                <w:top w:val="none" w:sz="0" w:space="0" w:color="auto"/>
                <w:left w:val="none" w:sz="0" w:space="0" w:color="auto"/>
                <w:bottom w:val="none" w:sz="0" w:space="0" w:color="auto"/>
                <w:right w:val="none" w:sz="0" w:space="0" w:color="auto"/>
              </w:divBdr>
            </w:div>
            <w:div w:id="11795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10477">
      <w:bodyDiv w:val="1"/>
      <w:marLeft w:val="0"/>
      <w:marRight w:val="0"/>
      <w:marTop w:val="0"/>
      <w:marBottom w:val="0"/>
      <w:divBdr>
        <w:top w:val="none" w:sz="0" w:space="0" w:color="auto"/>
        <w:left w:val="none" w:sz="0" w:space="0" w:color="auto"/>
        <w:bottom w:val="none" w:sz="0" w:space="0" w:color="auto"/>
        <w:right w:val="none" w:sz="0" w:space="0" w:color="auto"/>
      </w:divBdr>
      <w:divsChild>
        <w:div w:id="236521377">
          <w:marLeft w:val="0"/>
          <w:marRight w:val="0"/>
          <w:marTop w:val="0"/>
          <w:marBottom w:val="0"/>
          <w:divBdr>
            <w:top w:val="none" w:sz="0" w:space="0" w:color="auto"/>
            <w:left w:val="none" w:sz="0" w:space="0" w:color="auto"/>
            <w:bottom w:val="none" w:sz="0" w:space="0" w:color="auto"/>
            <w:right w:val="none" w:sz="0" w:space="0" w:color="auto"/>
          </w:divBdr>
          <w:divsChild>
            <w:div w:id="413550965">
              <w:marLeft w:val="0"/>
              <w:marRight w:val="0"/>
              <w:marTop w:val="0"/>
              <w:marBottom w:val="0"/>
              <w:divBdr>
                <w:top w:val="none" w:sz="0" w:space="0" w:color="auto"/>
                <w:left w:val="none" w:sz="0" w:space="0" w:color="auto"/>
                <w:bottom w:val="none" w:sz="0" w:space="0" w:color="auto"/>
                <w:right w:val="none" w:sz="0" w:space="0" w:color="auto"/>
              </w:divBdr>
            </w:div>
            <w:div w:id="482161935">
              <w:marLeft w:val="0"/>
              <w:marRight w:val="0"/>
              <w:marTop w:val="0"/>
              <w:marBottom w:val="0"/>
              <w:divBdr>
                <w:top w:val="none" w:sz="0" w:space="0" w:color="auto"/>
                <w:left w:val="none" w:sz="0" w:space="0" w:color="auto"/>
                <w:bottom w:val="none" w:sz="0" w:space="0" w:color="auto"/>
                <w:right w:val="none" w:sz="0" w:space="0" w:color="auto"/>
              </w:divBdr>
            </w:div>
            <w:div w:id="714432713">
              <w:marLeft w:val="0"/>
              <w:marRight w:val="0"/>
              <w:marTop w:val="0"/>
              <w:marBottom w:val="0"/>
              <w:divBdr>
                <w:top w:val="none" w:sz="0" w:space="0" w:color="auto"/>
                <w:left w:val="none" w:sz="0" w:space="0" w:color="auto"/>
                <w:bottom w:val="none" w:sz="0" w:space="0" w:color="auto"/>
                <w:right w:val="none" w:sz="0" w:space="0" w:color="auto"/>
              </w:divBdr>
            </w:div>
            <w:div w:id="455488316">
              <w:marLeft w:val="0"/>
              <w:marRight w:val="0"/>
              <w:marTop w:val="0"/>
              <w:marBottom w:val="0"/>
              <w:divBdr>
                <w:top w:val="none" w:sz="0" w:space="0" w:color="auto"/>
                <w:left w:val="none" w:sz="0" w:space="0" w:color="auto"/>
                <w:bottom w:val="none" w:sz="0" w:space="0" w:color="auto"/>
                <w:right w:val="none" w:sz="0" w:space="0" w:color="auto"/>
              </w:divBdr>
            </w:div>
            <w:div w:id="252013592">
              <w:marLeft w:val="0"/>
              <w:marRight w:val="0"/>
              <w:marTop w:val="0"/>
              <w:marBottom w:val="0"/>
              <w:divBdr>
                <w:top w:val="none" w:sz="0" w:space="0" w:color="auto"/>
                <w:left w:val="none" w:sz="0" w:space="0" w:color="auto"/>
                <w:bottom w:val="none" w:sz="0" w:space="0" w:color="auto"/>
                <w:right w:val="none" w:sz="0" w:space="0" w:color="auto"/>
              </w:divBdr>
            </w:div>
            <w:div w:id="1853104149">
              <w:marLeft w:val="0"/>
              <w:marRight w:val="0"/>
              <w:marTop w:val="0"/>
              <w:marBottom w:val="0"/>
              <w:divBdr>
                <w:top w:val="none" w:sz="0" w:space="0" w:color="auto"/>
                <w:left w:val="none" w:sz="0" w:space="0" w:color="auto"/>
                <w:bottom w:val="none" w:sz="0" w:space="0" w:color="auto"/>
                <w:right w:val="none" w:sz="0" w:space="0" w:color="auto"/>
              </w:divBdr>
            </w:div>
            <w:div w:id="1704746187">
              <w:marLeft w:val="0"/>
              <w:marRight w:val="0"/>
              <w:marTop w:val="0"/>
              <w:marBottom w:val="0"/>
              <w:divBdr>
                <w:top w:val="none" w:sz="0" w:space="0" w:color="auto"/>
                <w:left w:val="none" w:sz="0" w:space="0" w:color="auto"/>
                <w:bottom w:val="none" w:sz="0" w:space="0" w:color="auto"/>
                <w:right w:val="none" w:sz="0" w:space="0" w:color="auto"/>
              </w:divBdr>
            </w:div>
            <w:div w:id="17612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335">
      <w:bodyDiv w:val="1"/>
      <w:marLeft w:val="0"/>
      <w:marRight w:val="0"/>
      <w:marTop w:val="0"/>
      <w:marBottom w:val="0"/>
      <w:divBdr>
        <w:top w:val="none" w:sz="0" w:space="0" w:color="auto"/>
        <w:left w:val="none" w:sz="0" w:space="0" w:color="auto"/>
        <w:bottom w:val="none" w:sz="0" w:space="0" w:color="auto"/>
        <w:right w:val="none" w:sz="0" w:space="0" w:color="auto"/>
      </w:divBdr>
      <w:divsChild>
        <w:div w:id="1491676127">
          <w:marLeft w:val="0"/>
          <w:marRight w:val="0"/>
          <w:marTop w:val="0"/>
          <w:marBottom w:val="0"/>
          <w:divBdr>
            <w:top w:val="none" w:sz="0" w:space="0" w:color="auto"/>
            <w:left w:val="none" w:sz="0" w:space="0" w:color="auto"/>
            <w:bottom w:val="none" w:sz="0" w:space="0" w:color="auto"/>
            <w:right w:val="none" w:sz="0" w:space="0" w:color="auto"/>
          </w:divBdr>
          <w:divsChild>
            <w:div w:id="1560282206">
              <w:marLeft w:val="0"/>
              <w:marRight w:val="0"/>
              <w:marTop w:val="0"/>
              <w:marBottom w:val="0"/>
              <w:divBdr>
                <w:top w:val="none" w:sz="0" w:space="0" w:color="auto"/>
                <w:left w:val="none" w:sz="0" w:space="0" w:color="auto"/>
                <w:bottom w:val="none" w:sz="0" w:space="0" w:color="auto"/>
                <w:right w:val="none" w:sz="0" w:space="0" w:color="auto"/>
              </w:divBdr>
            </w:div>
            <w:div w:id="6563117">
              <w:marLeft w:val="0"/>
              <w:marRight w:val="0"/>
              <w:marTop w:val="0"/>
              <w:marBottom w:val="0"/>
              <w:divBdr>
                <w:top w:val="none" w:sz="0" w:space="0" w:color="auto"/>
                <w:left w:val="none" w:sz="0" w:space="0" w:color="auto"/>
                <w:bottom w:val="none" w:sz="0" w:space="0" w:color="auto"/>
                <w:right w:val="none" w:sz="0" w:space="0" w:color="auto"/>
              </w:divBdr>
            </w:div>
            <w:div w:id="1197281453">
              <w:marLeft w:val="0"/>
              <w:marRight w:val="0"/>
              <w:marTop w:val="0"/>
              <w:marBottom w:val="0"/>
              <w:divBdr>
                <w:top w:val="none" w:sz="0" w:space="0" w:color="auto"/>
                <w:left w:val="none" w:sz="0" w:space="0" w:color="auto"/>
                <w:bottom w:val="none" w:sz="0" w:space="0" w:color="auto"/>
                <w:right w:val="none" w:sz="0" w:space="0" w:color="auto"/>
              </w:divBdr>
            </w:div>
            <w:div w:id="1310671324">
              <w:marLeft w:val="0"/>
              <w:marRight w:val="0"/>
              <w:marTop w:val="0"/>
              <w:marBottom w:val="0"/>
              <w:divBdr>
                <w:top w:val="none" w:sz="0" w:space="0" w:color="auto"/>
                <w:left w:val="none" w:sz="0" w:space="0" w:color="auto"/>
                <w:bottom w:val="none" w:sz="0" w:space="0" w:color="auto"/>
                <w:right w:val="none" w:sz="0" w:space="0" w:color="auto"/>
              </w:divBdr>
            </w:div>
            <w:div w:id="930242670">
              <w:marLeft w:val="0"/>
              <w:marRight w:val="0"/>
              <w:marTop w:val="0"/>
              <w:marBottom w:val="0"/>
              <w:divBdr>
                <w:top w:val="none" w:sz="0" w:space="0" w:color="auto"/>
                <w:left w:val="none" w:sz="0" w:space="0" w:color="auto"/>
                <w:bottom w:val="none" w:sz="0" w:space="0" w:color="auto"/>
                <w:right w:val="none" w:sz="0" w:space="0" w:color="auto"/>
              </w:divBdr>
            </w:div>
            <w:div w:id="187640887">
              <w:marLeft w:val="0"/>
              <w:marRight w:val="0"/>
              <w:marTop w:val="0"/>
              <w:marBottom w:val="0"/>
              <w:divBdr>
                <w:top w:val="none" w:sz="0" w:space="0" w:color="auto"/>
                <w:left w:val="none" w:sz="0" w:space="0" w:color="auto"/>
                <w:bottom w:val="none" w:sz="0" w:space="0" w:color="auto"/>
                <w:right w:val="none" w:sz="0" w:space="0" w:color="auto"/>
              </w:divBdr>
            </w:div>
            <w:div w:id="1509632107">
              <w:marLeft w:val="0"/>
              <w:marRight w:val="0"/>
              <w:marTop w:val="0"/>
              <w:marBottom w:val="0"/>
              <w:divBdr>
                <w:top w:val="none" w:sz="0" w:space="0" w:color="auto"/>
                <w:left w:val="none" w:sz="0" w:space="0" w:color="auto"/>
                <w:bottom w:val="none" w:sz="0" w:space="0" w:color="auto"/>
                <w:right w:val="none" w:sz="0" w:space="0" w:color="auto"/>
              </w:divBdr>
            </w:div>
            <w:div w:id="851916816">
              <w:marLeft w:val="0"/>
              <w:marRight w:val="0"/>
              <w:marTop w:val="0"/>
              <w:marBottom w:val="0"/>
              <w:divBdr>
                <w:top w:val="none" w:sz="0" w:space="0" w:color="auto"/>
                <w:left w:val="none" w:sz="0" w:space="0" w:color="auto"/>
                <w:bottom w:val="none" w:sz="0" w:space="0" w:color="auto"/>
                <w:right w:val="none" w:sz="0" w:space="0" w:color="auto"/>
              </w:divBdr>
            </w:div>
            <w:div w:id="1744375783">
              <w:marLeft w:val="0"/>
              <w:marRight w:val="0"/>
              <w:marTop w:val="0"/>
              <w:marBottom w:val="0"/>
              <w:divBdr>
                <w:top w:val="none" w:sz="0" w:space="0" w:color="auto"/>
                <w:left w:val="none" w:sz="0" w:space="0" w:color="auto"/>
                <w:bottom w:val="none" w:sz="0" w:space="0" w:color="auto"/>
                <w:right w:val="none" w:sz="0" w:space="0" w:color="auto"/>
              </w:divBdr>
            </w:div>
            <w:div w:id="741369682">
              <w:marLeft w:val="0"/>
              <w:marRight w:val="0"/>
              <w:marTop w:val="0"/>
              <w:marBottom w:val="0"/>
              <w:divBdr>
                <w:top w:val="none" w:sz="0" w:space="0" w:color="auto"/>
                <w:left w:val="none" w:sz="0" w:space="0" w:color="auto"/>
                <w:bottom w:val="none" w:sz="0" w:space="0" w:color="auto"/>
                <w:right w:val="none" w:sz="0" w:space="0" w:color="auto"/>
              </w:divBdr>
            </w:div>
            <w:div w:id="1625773303">
              <w:marLeft w:val="0"/>
              <w:marRight w:val="0"/>
              <w:marTop w:val="0"/>
              <w:marBottom w:val="0"/>
              <w:divBdr>
                <w:top w:val="none" w:sz="0" w:space="0" w:color="auto"/>
                <w:left w:val="none" w:sz="0" w:space="0" w:color="auto"/>
                <w:bottom w:val="none" w:sz="0" w:space="0" w:color="auto"/>
                <w:right w:val="none" w:sz="0" w:space="0" w:color="auto"/>
              </w:divBdr>
            </w:div>
            <w:div w:id="835151242">
              <w:marLeft w:val="0"/>
              <w:marRight w:val="0"/>
              <w:marTop w:val="0"/>
              <w:marBottom w:val="0"/>
              <w:divBdr>
                <w:top w:val="none" w:sz="0" w:space="0" w:color="auto"/>
                <w:left w:val="none" w:sz="0" w:space="0" w:color="auto"/>
                <w:bottom w:val="none" w:sz="0" w:space="0" w:color="auto"/>
                <w:right w:val="none" w:sz="0" w:space="0" w:color="auto"/>
              </w:divBdr>
            </w:div>
            <w:div w:id="2016684516">
              <w:marLeft w:val="0"/>
              <w:marRight w:val="0"/>
              <w:marTop w:val="0"/>
              <w:marBottom w:val="0"/>
              <w:divBdr>
                <w:top w:val="none" w:sz="0" w:space="0" w:color="auto"/>
                <w:left w:val="none" w:sz="0" w:space="0" w:color="auto"/>
                <w:bottom w:val="none" w:sz="0" w:space="0" w:color="auto"/>
                <w:right w:val="none" w:sz="0" w:space="0" w:color="auto"/>
              </w:divBdr>
            </w:div>
            <w:div w:id="616526715">
              <w:marLeft w:val="0"/>
              <w:marRight w:val="0"/>
              <w:marTop w:val="0"/>
              <w:marBottom w:val="0"/>
              <w:divBdr>
                <w:top w:val="none" w:sz="0" w:space="0" w:color="auto"/>
                <w:left w:val="none" w:sz="0" w:space="0" w:color="auto"/>
                <w:bottom w:val="none" w:sz="0" w:space="0" w:color="auto"/>
                <w:right w:val="none" w:sz="0" w:space="0" w:color="auto"/>
              </w:divBdr>
            </w:div>
            <w:div w:id="1681932209">
              <w:marLeft w:val="0"/>
              <w:marRight w:val="0"/>
              <w:marTop w:val="0"/>
              <w:marBottom w:val="0"/>
              <w:divBdr>
                <w:top w:val="none" w:sz="0" w:space="0" w:color="auto"/>
                <w:left w:val="none" w:sz="0" w:space="0" w:color="auto"/>
                <w:bottom w:val="none" w:sz="0" w:space="0" w:color="auto"/>
                <w:right w:val="none" w:sz="0" w:space="0" w:color="auto"/>
              </w:divBdr>
            </w:div>
            <w:div w:id="368068188">
              <w:marLeft w:val="0"/>
              <w:marRight w:val="0"/>
              <w:marTop w:val="0"/>
              <w:marBottom w:val="0"/>
              <w:divBdr>
                <w:top w:val="none" w:sz="0" w:space="0" w:color="auto"/>
                <w:left w:val="none" w:sz="0" w:space="0" w:color="auto"/>
                <w:bottom w:val="none" w:sz="0" w:space="0" w:color="auto"/>
                <w:right w:val="none" w:sz="0" w:space="0" w:color="auto"/>
              </w:divBdr>
            </w:div>
            <w:div w:id="1349327821">
              <w:marLeft w:val="0"/>
              <w:marRight w:val="0"/>
              <w:marTop w:val="0"/>
              <w:marBottom w:val="0"/>
              <w:divBdr>
                <w:top w:val="none" w:sz="0" w:space="0" w:color="auto"/>
                <w:left w:val="none" w:sz="0" w:space="0" w:color="auto"/>
                <w:bottom w:val="none" w:sz="0" w:space="0" w:color="auto"/>
                <w:right w:val="none" w:sz="0" w:space="0" w:color="auto"/>
              </w:divBdr>
            </w:div>
            <w:div w:id="700083913">
              <w:marLeft w:val="0"/>
              <w:marRight w:val="0"/>
              <w:marTop w:val="0"/>
              <w:marBottom w:val="0"/>
              <w:divBdr>
                <w:top w:val="none" w:sz="0" w:space="0" w:color="auto"/>
                <w:left w:val="none" w:sz="0" w:space="0" w:color="auto"/>
                <w:bottom w:val="none" w:sz="0" w:space="0" w:color="auto"/>
                <w:right w:val="none" w:sz="0" w:space="0" w:color="auto"/>
              </w:divBdr>
            </w:div>
            <w:div w:id="1012533753">
              <w:marLeft w:val="0"/>
              <w:marRight w:val="0"/>
              <w:marTop w:val="0"/>
              <w:marBottom w:val="0"/>
              <w:divBdr>
                <w:top w:val="none" w:sz="0" w:space="0" w:color="auto"/>
                <w:left w:val="none" w:sz="0" w:space="0" w:color="auto"/>
                <w:bottom w:val="none" w:sz="0" w:space="0" w:color="auto"/>
                <w:right w:val="none" w:sz="0" w:space="0" w:color="auto"/>
              </w:divBdr>
            </w:div>
            <w:div w:id="323970471">
              <w:marLeft w:val="0"/>
              <w:marRight w:val="0"/>
              <w:marTop w:val="0"/>
              <w:marBottom w:val="0"/>
              <w:divBdr>
                <w:top w:val="none" w:sz="0" w:space="0" w:color="auto"/>
                <w:left w:val="none" w:sz="0" w:space="0" w:color="auto"/>
                <w:bottom w:val="none" w:sz="0" w:space="0" w:color="auto"/>
                <w:right w:val="none" w:sz="0" w:space="0" w:color="auto"/>
              </w:divBdr>
            </w:div>
            <w:div w:id="1691686718">
              <w:marLeft w:val="0"/>
              <w:marRight w:val="0"/>
              <w:marTop w:val="0"/>
              <w:marBottom w:val="0"/>
              <w:divBdr>
                <w:top w:val="none" w:sz="0" w:space="0" w:color="auto"/>
                <w:left w:val="none" w:sz="0" w:space="0" w:color="auto"/>
                <w:bottom w:val="none" w:sz="0" w:space="0" w:color="auto"/>
                <w:right w:val="none" w:sz="0" w:space="0" w:color="auto"/>
              </w:divBdr>
            </w:div>
            <w:div w:id="962079710">
              <w:marLeft w:val="0"/>
              <w:marRight w:val="0"/>
              <w:marTop w:val="0"/>
              <w:marBottom w:val="0"/>
              <w:divBdr>
                <w:top w:val="none" w:sz="0" w:space="0" w:color="auto"/>
                <w:left w:val="none" w:sz="0" w:space="0" w:color="auto"/>
                <w:bottom w:val="none" w:sz="0" w:space="0" w:color="auto"/>
                <w:right w:val="none" w:sz="0" w:space="0" w:color="auto"/>
              </w:divBdr>
            </w:div>
            <w:div w:id="1856918936">
              <w:marLeft w:val="0"/>
              <w:marRight w:val="0"/>
              <w:marTop w:val="0"/>
              <w:marBottom w:val="0"/>
              <w:divBdr>
                <w:top w:val="none" w:sz="0" w:space="0" w:color="auto"/>
                <w:left w:val="none" w:sz="0" w:space="0" w:color="auto"/>
                <w:bottom w:val="none" w:sz="0" w:space="0" w:color="auto"/>
                <w:right w:val="none" w:sz="0" w:space="0" w:color="auto"/>
              </w:divBdr>
            </w:div>
            <w:div w:id="1498689003">
              <w:marLeft w:val="0"/>
              <w:marRight w:val="0"/>
              <w:marTop w:val="0"/>
              <w:marBottom w:val="0"/>
              <w:divBdr>
                <w:top w:val="none" w:sz="0" w:space="0" w:color="auto"/>
                <w:left w:val="none" w:sz="0" w:space="0" w:color="auto"/>
                <w:bottom w:val="none" w:sz="0" w:space="0" w:color="auto"/>
                <w:right w:val="none" w:sz="0" w:space="0" w:color="auto"/>
              </w:divBdr>
            </w:div>
            <w:div w:id="501239589">
              <w:marLeft w:val="0"/>
              <w:marRight w:val="0"/>
              <w:marTop w:val="0"/>
              <w:marBottom w:val="0"/>
              <w:divBdr>
                <w:top w:val="none" w:sz="0" w:space="0" w:color="auto"/>
                <w:left w:val="none" w:sz="0" w:space="0" w:color="auto"/>
                <w:bottom w:val="none" w:sz="0" w:space="0" w:color="auto"/>
                <w:right w:val="none" w:sz="0" w:space="0" w:color="auto"/>
              </w:divBdr>
            </w:div>
            <w:div w:id="1795757637">
              <w:marLeft w:val="0"/>
              <w:marRight w:val="0"/>
              <w:marTop w:val="0"/>
              <w:marBottom w:val="0"/>
              <w:divBdr>
                <w:top w:val="none" w:sz="0" w:space="0" w:color="auto"/>
                <w:left w:val="none" w:sz="0" w:space="0" w:color="auto"/>
                <w:bottom w:val="none" w:sz="0" w:space="0" w:color="auto"/>
                <w:right w:val="none" w:sz="0" w:space="0" w:color="auto"/>
              </w:divBdr>
            </w:div>
            <w:div w:id="1981224699">
              <w:marLeft w:val="0"/>
              <w:marRight w:val="0"/>
              <w:marTop w:val="0"/>
              <w:marBottom w:val="0"/>
              <w:divBdr>
                <w:top w:val="none" w:sz="0" w:space="0" w:color="auto"/>
                <w:left w:val="none" w:sz="0" w:space="0" w:color="auto"/>
                <w:bottom w:val="none" w:sz="0" w:space="0" w:color="auto"/>
                <w:right w:val="none" w:sz="0" w:space="0" w:color="auto"/>
              </w:divBdr>
            </w:div>
            <w:div w:id="977805461">
              <w:marLeft w:val="0"/>
              <w:marRight w:val="0"/>
              <w:marTop w:val="0"/>
              <w:marBottom w:val="0"/>
              <w:divBdr>
                <w:top w:val="none" w:sz="0" w:space="0" w:color="auto"/>
                <w:left w:val="none" w:sz="0" w:space="0" w:color="auto"/>
                <w:bottom w:val="none" w:sz="0" w:space="0" w:color="auto"/>
                <w:right w:val="none" w:sz="0" w:space="0" w:color="auto"/>
              </w:divBdr>
            </w:div>
            <w:div w:id="10299360">
              <w:marLeft w:val="0"/>
              <w:marRight w:val="0"/>
              <w:marTop w:val="0"/>
              <w:marBottom w:val="0"/>
              <w:divBdr>
                <w:top w:val="none" w:sz="0" w:space="0" w:color="auto"/>
                <w:left w:val="none" w:sz="0" w:space="0" w:color="auto"/>
                <w:bottom w:val="none" w:sz="0" w:space="0" w:color="auto"/>
                <w:right w:val="none" w:sz="0" w:space="0" w:color="auto"/>
              </w:divBdr>
            </w:div>
            <w:div w:id="1041324902">
              <w:marLeft w:val="0"/>
              <w:marRight w:val="0"/>
              <w:marTop w:val="0"/>
              <w:marBottom w:val="0"/>
              <w:divBdr>
                <w:top w:val="none" w:sz="0" w:space="0" w:color="auto"/>
                <w:left w:val="none" w:sz="0" w:space="0" w:color="auto"/>
                <w:bottom w:val="none" w:sz="0" w:space="0" w:color="auto"/>
                <w:right w:val="none" w:sz="0" w:space="0" w:color="auto"/>
              </w:divBdr>
            </w:div>
            <w:div w:id="2086875517">
              <w:marLeft w:val="0"/>
              <w:marRight w:val="0"/>
              <w:marTop w:val="0"/>
              <w:marBottom w:val="0"/>
              <w:divBdr>
                <w:top w:val="none" w:sz="0" w:space="0" w:color="auto"/>
                <w:left w:val="none" w:sz="0" w:space="0" w:color="auto"/>
                <w:bottom w:val="none" w:sz="0" w:space="0" w:color="auto"/>
                <w:right w:val="none" w:sz="0" w:space="0" w:color="auto"/>
              </w:divBdr>
            </w:div>
            <w:div w:id="699284247">
              <w:marLeft w:val="0"/>
              <w:marRight w:val="0"/>
              <w:marTop w:val="0"/>
              <w:marBottom w:val="0"/>
              <w:divBdr>
                <w:top w:val="none" w:sz="0" w:space="0" w:color="auto"/>
                <w:left w:val="none" w:sz="0" w:space="0" w:color="auto"/>
                <w:bottom w:val="none" w:sz="0" w:space="0" w:color="auto"/>
                <w:right w:val="none" w:sz="0" w:space="0" w:color="auto"/>
              </w:divBdr>
            </w:div>
            <w:div w:id="1788813897">
              <w:marLeft w:val="0"/>
              <w:marRight w:val="0"/>
              <w:marTop w:val="0"/>
              <w:marBottom w:val="0"/>
              <w:divBdr>
                <w:top w:val="none" w:sz="0" w:space="0" w:color="auto"/>
                <w:left w:val="none" w:sz="0" w:space="0" w:color="auto"/>
                <w:bottom w:val="none" w:sz="0" w:space="0" w:color="auto"/>
                <w:right w:val="none" w:sz="0" w:space="0" w:color="auto"/>
              </w:divBdr>
            </w:div>
            <w:div w:id="1764303399">
              <w:marLeft w:val="0"/>
              <w:marRight w:val="0"/>
              <w:marTop w:val="0"/>
              <w:marBottom w:val="0"/>
              <w:divBdr>
                <w:top w:val="none" w:sz="0" w:space="0" w:color="auto"/>
                <w:left w:val="none" w:sz="0" w:space="0" w:color="auto"/>
                <w:bottom w:val="none" w:sz="0" w:space="0" w:color="auto"/>
                <w:right w:val="none" w:sz="0" w:space="0" w:color="auto"/>
              </w:divBdr>
            </w:div>
            <w:div w:id="1082724451">
              <w:marLeft w:val="0"/>
              <w:marRight w:val="0"/>
              <w:marTop w:val="0"/>
              <w:marBottom w:val="0"/>
              <w:divBdr>
                <w:top w:val="none" w:sz="0" w:space="0" w:color="auto"/>
                <w:left w:val="none" w:sz="0" w:space="0" w:color="auto"/>
                <w:bottom w:val="none" w:sz="0" w:space="0" w:color="auto"/>
                <w:right w:val="none" w:sz="0" w:space="0" w:color="auto"/>
              </w:divBdr>
            </w:div>
            <w:div w:id="845944616">
              <w:marLeft w:val="0"/>
              <w:marRight w:val="0"/>
              <w:marTop w:val="0"/>
              <w:marBottom w:val="0"/>
              <w:divBdr>
                <w:top w:val="none" w:sz="0" w:space="0" w:color="auto"/>
                <w:left w:val="none" w:sz="0" w:space="0" w:color="auto"/>
                <w:bottom w:val="none" w:sz="0" w:space="0" w:color="auto"/>
                <w:right w:val="none" w:sz="0" w:space="0" w:color="auto"/>
              </w:divBdr>
            </w:div>
            <w:div w:id="1867400531">
              <w:marLeft w:val="0"/>
              <w:marRight w:val="0"/>
              <w:marTop w:val="0"/>
              <w:marBottom w:val="0"/>
              <w:divBdr>
                <w:top w:val="none" w:sz="0" w:space="0" w:color="auto"/>
                <w:left w:val="none" w:sz="0" w:space="0" w:color="auto"/>
                <w:bottom w:val="none" w:sz="0" w:space="0" w:color="auto"/>
                <w:right w:val="none" w:sz="0" w:space="0" w:color="auto"/>
              </w:divBdr>
            </w:div>
            <w:div w:id="428549771">
              <w:marLeft w:val="0"/>
              <w:marRight w:val="0"/>
              <w:marTop w:val="0"/>
              <w:marBottom w:val="0"/>
              <w:divBdr>
                <w:top w:val="none" w:sz="0" w:space="0" w:color="auto"/>
                <w:left w:val="none" w:sz="0" w:space="0" w:color="auto"/>
                <w:bottom w:val="none" w:sz="0" w:space="0" w:color="auto"/>
                <w:right w:val="none" w:sz="0" w:space="0" w:color="auto"/>
              </w:divBdr>
            </w:div>
            <w:div w:id="701902848">
              <w:marLeft w:val="0"/>
              <w:marRight w:val="0"/>
              <w:marTop w:val="0"/>
              <w:marBottom w:val="0"/>
              <w:divBdr>
                <w:top w:val="none" w:sz="0" w:space="0" w:color="auto"/>
                <w:left w:val="none" w:sz="0" w:space="0" w:color="auto"/>
                <w:bottom w:val="none" w:sz="0" w:space="0" w:color="auto"/>
                <w:right w:val="none" w:sz="0" w:space="0" w:color="auto"/>
              </w:divBdr>
            </w:div>
            <w:div w:id="1931422585">
              <w:marLeft w:val="0"/>
              <w:marRight w:val="0"/>
              <w:marTop w:val="0"/>
              <w:marBottom w:val="0"/>
              <w:divBdr>
                <w:top w:val="none" w:sz="0" w:space="0" w:color="auto"/>
                <w:left w:val="none" w:sz="0" w:space="0" w:color="auto"/>
                <w:bottom w:val="none" w:sz="0" w:space="0" w:color="auto"/>
                <w:right w:val="none" w:sz="0" w:space="0" w:color="auto"/>
              </w:divBdr>
            </w:div>
            <w:div w:id="1500657641">
              <w:marLeft w:val="0"/>
              <w:marRight w:val="0"/>
              <w:marTop w:val="0"/>
              <w:marBottom w:val="0"/>
              <w:divBdr>
                <w:top w:val="none" w:sz="0" w:space="0" w:color="auto"/>
                <w:left w:val="none" w:sz="0" w:space="0" w:color="auto"/>
                <w:bottom w:val="none" w:sz="0" w:space="0" w:color="auto"/>
                <w:right w:val="none" w:sz="0" w:space="0" w:color="auto"/>
              </w:divBdr>
            </w:div>
            <w:div w:id="1899243992">
              <w:marLeft w:val="0"/>
              <w:marRight w:val="0"/>
              <w:marTop w:val="0"/>
              <w:marBottom w:val="0"/>
              <w:divBdr>
                <w:top w:val="none" w:sz="0" w:space="0" w:color="auto"/>
                <w:left w:val="none" w:sz="0" w:space="0" w:color="auto"/>
                <w:bottom w:val="none" w:sz="0" w:space="0" w:color="auto"/>
                <w:right w:val="none" w:sz="0" w:space="0" w:color="auto"/>
              </w:divBdr>
            </w:div>
            <w:div w:id="1708135970">
              <w:marLeft w:val="0"/>
              <w:marRight w:val="0"/>
              <w:marTop w:val="0"/>
              <w:marBottom w:val="0"/>
              <w:divBdr>
                <w:top w:val="none" w:sz="0" w:space="0" w:color="auto"/>
                <w:left w:val="none" w:sz="0" w:space="0" w:color="auto"/>
                <w:bottom w:val="none" w:sz="0" w:space="0" w:color="auto"/>
                <w:right w:val="none" w:sz="0" w:space="0" w:color="auto"/>
              </w:divBdr>
            </w:div>
            <w:div w:id="382561702">
              <w:marLeft w:val="0"/>
              <w:marRight w:val="0"/>
              <w:marTop w:val="0"/>
              <w:marBottom w:val="0"/>
              <w:divBdr>
                <w:top w:val="none" w:sz="0" w:space="0" w:color="auto"/>
                <w:left w:val="none" w:sz="0" w:space="0" w:color="auto"/>
                <w:bottom w:val="none" w:sz="0" w:space="0" w:color="auto"/>
                <w:right w:val="none" w:sz="0" w:space="0" w:color="auto"/>
              </w:divBdr>
            </w:div>
            <w:div w:id="744037640">
              <w:marLeft w:val="0"/>
              <w:marRight w:val="0"/>
              <w:marTop w:val="0"/>
              <w:marBottom w:val="0"/>
              <w:divBdr>
                <w:top w:val="none" w:sz="0" w:space="0" w:color="auto"/>
                <w:left w:val="none" w:sz="0" w:space="0" w:color="auto"/>
                <w:bottom w:val="none" w:sz="0" w:space="0" w:color="auto"/>
                <w:right w:val="none" w:sz="0" w:space="0" w:color="auto"/>
              </w:divBdr>
            </w:div>
            <w:div w:id="1076711654">
              <w:marLeft w:val="0"/>
              <w:marRight w:val="0"/>
              <w:marTop w:val="0"/>
              <w:marBottom w:val="0"/>
              <w:divBdr>
                <w:top w:val="none" w:sz="0" w:space="0" w:color="auto"/>
                <w:left w:val="none" w:sz="0" w:space="0" w:color="auto"/>
                <w:bottom w:val="none" w:sz="0" w:space="0" w:color="auto"/>
                <w:right w:val="none" w:sz="0" w:space="0" w:color="auto"/>
              </w:divBdr>
            </w:div>
            <w:div w:id="738594899">
              <w:marLeft w:val="0"/>
              <w:marRight w:val="0"/>
              <w:marTop w:val="0"/>
              <w:marBottom w:val="0"/>
              <w:divBdr>
                <w:top w:val="none" w:sz="0" w:space="0" w:color="auto"/>
                <w:left w:val="none" w:sz="0" w:space="0" w:color="auto"/>
                <w:bottom w:val="none" w:sz="0" w:space="0" w:color="auto"/>
                <w:right w:val="none" w:sz="0" w:space="0" w:color="auto"/>
              </w:divBdr>
            </w:div>
            <w:div w:id="1050112328">
              <w:marLeft w:val="0"/>
              <w:marRight w:val="0"/>
              <w:marTop w:val="0"/>
              <w:marBottom w:val="0"/>
              <w:divBdr>
                <w:top w:val="none" w:sz="0" w:space="0" w:color="auto"/>
                <w:left w:val="none" w:sz="0" w:space="0" w:color="auto"/>
                <w:bottom w:val="none" w:sz="0" w:space="0" w:color="auto"/>
                <w:right w:val="none" w:sz="0" w:space="0" w:color="auto"/>
              </w:divBdr>
            </w:div>
            <w:div w:id="1930235017">
              <w:marLeft w:val="0"/>
              <w:marRight w:val="0"/>
              <w:marTop w:val="0"/>
              <w:marBottom w:val="0"/>
              <w:divBdr>
                <w:top w:val="none" w:sz="0" w:space="0" w:color="auto"/>
                <w:left w:val="none" w:sz="0" w:space="0" w:color="auto"/>
                <w:bottom w:val="none" w:sz="0" w:space="0" w:color="auto"/>
                <w:right w:val="none" w:sz="0" w:space="0" w:color="auto"/>
              </w:divBdr>
            </w:div>
            <w:div w:id="1911497586">
              <w:marLeft w:val="0"/>
              <w:marRight w:val="0"/>
              <w:marTop w:val="0"/>
              <w:marBottom w:val="0"/>
              <w:divBdr>
                <w:top w:val="none" w:sz="0" w:space="0" w:color="auto"/>
                <w:left w:val="none" w:sz="0" w:space="0" w:color="auto"/>
                <w:bottom w:val="none" w:sz="0" w:space="0" w:color="auto"/>
                <w:right w:val="none" w:sz="0" w:space="0" w:color="auto"/>
              </w:divBdr>
            </w:div>
            <w:div w:id="1578897528">
              <w:marLeft w:val="0"/>
              <w:marRight w:val="0"/>
              <w:marTop w:val="0"/>
              <w:marBottom w:val="0"/>
              <w:divBdr>
                <w:top w:val="none" w:sz="0" w:space="0" w:color="auto"/>
                <w:left w:val="none" w:sz="0" w:space="0" w:color="auto"/>
                <w:bottom w:val="none" w:sz="0" w:space="0" w:color="auto"/>
                <w:right w:val="none" w:sz="0" w:space="0" w:color="auto"/>
              </w:divBdr>
            </w:div>
            <w:div w:id="1436244955">
              <w:marLeft w:val="0"/>
              <w:marRight w:val="0"/>
              <w:marTop w:val="0"/>
              <w:marBottom w:val="0"/>
              <w:divBdr>
                <w:top w:val="none" w:sz="0" w:space="0" w:color="auto"/>
                <w:left w:val="none" w:sz="0" w:space="0" w:color="auto"/>
                <w:bottom w:val="none" w:sz="0" w:space="0" w:color="auto"/>
                <w:right w:val="none" w:sz="0" w:space="0" w:color="auto"/>
              </w:divBdr>
            </w:div>
            <w:div w:id="2052805095">
              <w:marLeft w:val="0"/>
              <w:marRight w:val="0"/>
              <w:marTop w:val="0"/>
              <w:marBottom w:val="0"/>
              <w:divBdr>
                <w:top w:val="none" w:sz="0" w:space="0" w:color="auto"/>
                <w:left w:val="none" w:sz="0" w:space="0" w:color="auto"/>
                <w:bottom w:val="none" w:sz="0" w:space="0" w:color="auto"/>
                <w:right w:val="none" w:sz="0" w:space="0" w:color="auto"/>
              </w:divBdr>
            </w:div>
            <w:div w:id="442191778">
              <w:marLeft w:val="0"/>
              <w:marRight w:val="0"/>
              <w:marTop w:val="0"/>
              <w:marBottom w:val="0"/>
              <w:divBdr>
                <w:top w:val="none" w:sz="0" w:space="0" w:color="auto"/>
                <w:left w:val="none" w:sz="0" w:space="0" w:color="auto"/>
                <w:bottom w:val="none" w:sz="0" w:space="0" w:color="auto"/>
                <w:right w:val="none" w:sz="0" w:space="0" w:color="auto"/>
              </w:divBdr>
            </w:div>
            <w:div w:id="401296608">
              <w:marLeft w:val="0"/>
              <w:marRight w:val="0"/>
              <w:marTop w:val="0"/>
              <w:marBottom w:val="0"/>
              <w:divBdr>
                <w:top w:val="none" w:sz="0" w:space="0" w:color="auto"/>
                <w:left w:val="none" w:sz="0" w:space="0" w:color="auto"/>
                <w:bottom w:val="none" w:sz="0" w:space="0" w:color="auto"/>
                <w:right w:val="none" w:sz="0" w:space="0" w:color="auto"/>
              </w:divBdr>
            </w:div>
            <w:div w:id="1201818610">
              <w:marLeft w:val="0"/>
              <w:marRight w:val="0"/>
              <w:marTop w:val="0"/>
              <w:marBottom w:val="0"/>
              <w:divBdr>
                <w:top w:val="none" w:sz="0" w:space="0" w:color="auto"/>
                <w:left w:val="none" w:sz="0" w:space="0" w:color="auto"/>
                <w:bottom w:val="none" w:sz="0" w:space="0" w:color="auto"/>
                <w:right w:val="none" w:sz="0" w:space="0" w:color="auto"/>
              </w:divBdr>
            </w:div>
            <w:div w:id="240988746">
              <w:marLeft w:val="0"/>
              <w:marRight w:val="0"/>
              <w:marTop w:val="0"/>
              <w:marBottom w:val="0"/>
              <w:divBdr>
                <w:top w:val="none" w:sz="0" w:space="0" w:color="auto"/>
                <w:left w:val="none" w:sz="0" w:space="0" w:color="auto"/>
                <w:bottom w:val="none" w:sz="0" w:space="0" w:color="auto"/>
                <w:right w:val="none" w:sz="0" w:space="0" w:color="auto"/>
              </w:divBdr>
            </w:div>
            <w:div w:id="1672945843">
              <w:marLeft w:val="0"/>
              <w:marRight w:val="0"/>
              <w:marTop w:val="0"/>
              <w:marBottom w:val="0"/>
              <w:divBdr>
                <w:top w:val="none" w:sz="0" w:space="0" w:color="auto"/>
                <w:left w:val="none" w:sz="0" w:space="0" w:color="auto"/>
                <w:bottom w:val="none" w:sz="0" w:space="0" w:color="auto"/>
                <w:right w:val="none" w:sz="0" w:space="0" w:color="auto"/>
              </w:divBdr>
            </w:div>
            <w:div w:id="1992980517">
              <w:marLeft w:val="0"/>
              <w:marRight w:val="0"/>
              <w:marTop w:val="0"/>
              <w:marBottom w:val="0"/>
              <w:divBdr>
                <w:top w:val="none" w:sz="0" w:space="0" w:color="auto"/>
                <w:left w:val="none" w:sz="0" w:space="0" w:color="auto"/>
                <w:bottom w:val="none" w:sz="0" w:space="0" w:color="auto"/>
                <w:right w:val="none" w:sz="0" w:space="0" w:color="auto"/>
              </w:divBdr>
            </w:div>
            <w:div w:id="1466972336">
              <w:marLeft w:val="0"/>
              <w:marRight w:val="0"/>
              <w:marTop w:val="0"/>
              <w:marBottom w:val="0"/>
              <w:divBdr>
                <w:top w:val="none" w:sz="0" w:space="0" w:color="auto"/>
                <w:left w:val="none" w:sz="0" w:space="0" w:color="auto"/>
                <w:bottom w:val="none" w:sz="0" w:space="0" w:color="auto"/>
                <w:right w:val="none" w:sz="0" w:space="0" w:color="auto"/>
              </w:divBdr>
            </w:div>
            <w:div w:id="1263493964">
              <w:marLeft w:val="0"/>
              <w:marRight w:val="0"/>
              <w:marTop w:val="0"/>
              <w:marBottom w:val="0"/>
              <w:divBdr>
                <w:top w:val="none" w:sz="0" w:space="0" w:color="auto"/>
                <w:left w:val="none" w:sz="0" w:space="0" w:color="auto"/>
                <w:bottom w:val="none" w:sz="0" w:space="0" w:color="auto"/>
                <w:right w:val="none" w:sz="0" w:space="0" w:color="auto"/>
              </w:divBdr>
            </w:div>
            <w:div w:id="322389486">
              <w:marLeft w:val="0"/>
              <w:marRight w:val="0"/>
              <w:marTop w:val="0"/>
              <w:marBottom w:val="0"/>
              <w:divBdr>
                <w:top w:val="none" w:sz="0" w:space="0" w:color="auto"/>
                <w:left w:val="none" w:sz="0" w:space="0" w:color="auto"/>
                <w:bottom w:val="none" w:sz="0" w:space="0" w:color="auto"/>
                <w:right w:val="none" w:sz="0" w:space="0" w:color="auto"/>
              </w:divBdr>
            </w:div>
            <w:div w:id="1671375286">
              <w:marLeft w:val="0"/>
              <w:marRight w:val="0"/>
              <w:marTop w:val="0"/>
              <w:marBottom w:val="0"/>
              <w:divBdr>
                <w:top w:val="none" w:sz="0" w:space="0" w:color="auto"/>
                <w:left w:val="none" w:sz="0" w:space="0" w:color="auto"/>
                <w:bottom w:val="none" w:sz="0" w:space="0" w:color="auto"/>
                <w:right w:val="none" w:sz="0" w:space="0" w:color="auto"/>
              </w:divBdr>
            </w:div>
            <w:div w:id="1011680860">
              <w:marLeft w:val="0"/>
              <w:marRight w:val="0"/>
              <w:marTop w:val="0"/>
              <w:marBottom w:val="0"/>
              <w:divBdr>
                <w:top w:val="none" w:sz="0" w:space="0" w:color="auto"/>
                <w:left w:val="none" w:sz="0" w:space="0" w:color="auto"/>
                <w:bottom w:val="none" w:sz="0" w:space="0" w:color="auto"/>
                <w:right w:val="none" w:sz="0" w:space="0" w:color="auto"/>
              </w:divBdr>
            </w:div>
            <w:div w:id="240455921">
              <w:marLeft w:val="0"/>
              <w:marRight w:val="0"/>
              <w:marTop w:val="0"/>
              <w:marBottom w:val="0"/>
              <w:divBdr>
                <w:top w:val="none" w:sz="0" w:space="0" w:color="auto"/>
                <w:left w:val="none" w:sz="0" w:space="0" w:color="auto"/>
                <w:bottom w:val="none" w:sz="0" w:space="0" w:color="auto"/>
                <w:right w:val="none" w:sz="0" w:space="0" w:color="auto"/>
              </w:divBdr>
            </w:div>
            <w:div w:id="2110077370">
              <w:marLeft w:val="0"/>
              <w:marRight w:val="0"/>
              <w:marTop w:val="0"/>
              <w:marBottom w:val="0"/>
              <w:divBdr>
                <w:top w:val="none" w:sz="0" w:space="0" w:color="auto"/>
                <w:left w:val="none" w:sz="0" w:space="0" w:color="auto"/>
                <w:bottom w:val="none" w:sz="0" w:space="0" w:color="auto"/>
                <w:right w:val="none" w:sz="0" w:space="0" w:color="auto"/>
              </w:divBdr>
            </w:div>
            <w:div w:id="482552374">
              <w:marLeft w:val="0"/>
              <w:marRight w:val="0"/>
              <w:marTop w:val="0"/>
              <w:marBottom w:val="0"/>
              <w:divBdr>
                <w:top w:val="none" w:sz="0" w:space="0" w:color="auto"/>
                <w:left w:val="none" w:sz="0" w:space="0" w:color="auto"/>
                <w:bottom w:val="none" w:sz="0" w:space="0" w:color="auto"/>
                <w:right w:val="none" w:sz="0" w:space="0" w:color="auto"/>
              </w:divBdr>
            </w:div>
            <w:div w:id="12077860">
              <w:marLeft w:val="0"/>
              <w:marRight w:val="0"/>
              <w:marTop w:val="0"/>
              <w:marBottom w:val="0"/>
              <w:divBdr>
                <w:top w:val="none" w:sz="0" w:space="0" w:color="auto"/>
                <w:left w:val="none" w:sz="0" w:space="0" w:color="auto"/>
                <w:bottom w:val="none" w:sz="0" w:space="0" w:color="auto"/>
                <w:right w:val="none" w:sz="0" w:space="0" w:color="auto"/>
              </w:divBdr>
            </w:div>
            <w:div w:id="963541684">
              <w:marLeft w:val="0"/>
              <w:marRight w:val="0"/>
              <w:marTop w:val="0"/>
              <w:marBottom w:val="0"/>
              <w:divBdr>
                <w:top w:val="none" w:sz="0" w:space="0" w:color="auto"/>
                <w:left w:val="none" w:sz="0" w:space="0" w:color="auto"/>
                <w:bottom w:val="none" w:sz="0" w:space="0" w:color="auto"/>
                <w:right w:val="none" w:sz="0" w:space="0" w:color="auto"/>
              </w:divBdr>
            </w:div>
            <w:div w:id="75791097">
              <w:marLeft w:val="0"/>
              <w:marRight w:val="0"/>
              <w:marTop w:val="0"/>
              <w:marBottom w:val="0"/>
              <w:divBdr>
                <w:top w:val="none" w:sz="0" w:space="0" w:color="auto"/>
                <w:left w:val="none" w:sz="0" w:space="0" w:color="auto"/>
                <w:bottom w:val="none" w:sz="0" w:space="0" w:color="auto"/>
                <w:right w:val="none" w:sz="0" w:space="0" w:color="auto"/>
              </w:divBdr>
            </w:div>
            <w:div w:id="1470903540">
              <w:marLeft w:val="0"/>
              <w:marRight w:val="0"/>
              <w:marTop w:val="0"/>
              <w:marBottom w:val="0"/>
              <w:divBdr>
                <w:top w:val="none" w:sz="0" w:space="0" w:color="auto"/>
                <w:left w:val="none" w:sz="0" w:space="0" w:color="auto"/>
                <w:bottom w:val="none" w:sz="0" w:space="0" w:color="auto"/>
                <w:right w:val="none" w:sz="0" w:space="0" w:color="auto"/>
              </w:divBdr>
            </w:div>
            <w:div w:id="252666923">
              <w:marLeft w:val="0"/>
              <w:marRight w:val="0"/>
              <w:marTop w:val="0"/>
              <w:marBottom w:val="0"/>
              <w:divBdr>
                <w:top w:val="none" w:sz="0" w:space="0" w:color="auto"/>
                <w:left w:val="none" w:sz="0" w:space="0" w:color="auto"/>
                <w:bottom w:val="none" w:sz="0" w:space="0" w:color="auto"/>
                <w:right w:val="none" w:sz="0" w:space="0" w:color="auto"/>
              </w:divBdr>
            </w:div>
            <w:div w:id="1833716535">
              <w:marLeft w:val="0"/>
              <w:marRight w:val="0"/>
              <w:marTop w:val="0"/>
              <w:marBottom w:val="0"/>
              <w:divBdr>
                <w:top w:val="none" w:sz="0" w:space="0" w:color="auto"/>
                <w:left w:val="none" w:sz="0" w:space="0" w:color="auto"/>
                <w:bottom w:val="none" w:sz="0" w:space="0" w:color="auto"/>
                <w:right w:val="none" w:sz="0" w:space="0" w:color="auto"/>
              </w:divBdr>
            </w:div>
            <w:div w:id="243297587">
              <w:marLeft w:val="0"/>
              <w:marRight w:val="0"/>
              <w:marTop w:val="0"/>
              <w:marBottom w:val="0"/>
              <w:divBdr>
                <w:top w:val="none" w:sz="0" w:space="0" w:color="auto"/>
                <w:left w:val="none" w:sz="0" w:space="0" w:color="auto"/>
                <w:bottom w:val="none" w:sz="0" w:space="0" w:color="auto"/>
                <w:right w:val="none" w:sz="0" w:space="0" w:color="auto"/>
              </w:divBdr>
            </w:div>
            <w:div w:id="1439330517">
              <w:marLeft w:val="0"/>
              <w:marRight w:val="0"/>
              <w:marTop w:val="0"/>
              <w:marBottom w:val="0"/>
              <w:divBdr>
                <w:top w:val="none" w:sz="0" w:space="0" w:color="auto"/>
                <w:left w:val="none" w:sz="0" w:space="0" w:color="auto"/>
                <w:bottom w:val="none" w:sz="0" w:space="0" w:color="auto"/>
                <w:right w:val="none" w:sz="0" w:space="0" w:color="auto"/>
              </w:divBdr>
            </w:div>
            <w:div w:id="971907081">
              <w:marLeft w:val="0"/>
              <w:marRight w:val="0"/>
              <w:marTop w:val="0"/>
              <w:marBottom w:val="0"/>
              <w:divBdr>
                <w:top w:val="none" w:sz="0" w:space="0" w:color="auto"/>
                <w:left w:val="none" w:sz="0" w:space="0" w:color="auto"/>
                <w:bottom w:val="none" w:sz="0" w:space="0" w:color="auto"/>
                <w:right w:val="none" w:sz="0" w:space="0" w:color="auto"/>
              </w:divBdr>
            </w:div>
            <w:div w:id="217281994">
              <w:marLeft w:val="0"/>
              <w:marRight w:val="0"/>
              <w:marTop w:val="0"/>
              <w:marBottom w:val="0"/>
              <w:divBdr>
                <w:top w:val="none" w:sz="0" w:space="0" w:color="auto"/>
                <w:left w:val="none" w:sz="0" w:space="0" w:color="auto"/>
                <w:bottom w:val="none" w:sz="0" w:space="0" w:color="auto"/>
                <w:right w:val="none" w:sz="0" w:space="0" w:color="auto"/>
              </w:divBdr>
            </w:div>
            <w:div w:id="2130395681">
              <w:marLeft w:val="0"/>
              <w:marRight w:val="0"/>
              <w:marTop w:val="0"/>
              <w:marBottom w:val="0"/>
              <w:divBdr>
                <w:top w:val="none" w:sz="0" w:space="0" w:color="auto"/>
                <w:left w:val="none" w:sz="0" w:space="0" w:color="auto"/>
                <w:bottom w:val="none" w:sz="0" w:space="0" w:color="auto"/>
                <w:right w:val="none" w:sz="0" w:space="0" w:color="auto"/>
              </w:divBdr>
            </w:div>
            <w:div w:id="1211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9357">
      <w:bodyDiv w:val="1"/>
      <w:marLeft w:val="0"/>
      <w:marRight w:val="0"/>
      <w:marTop w:val="0"/>
      <w:marBottom w:val="0"/>
      <w:divBdr>
        <w:top w:val="none" w:sz="0" w:space="0" w:color="auto"/>
        <w:left w:val="none" w:sz="0" w:space="0" w:color="auto"/>
        <w:bottom w:val="none" w:sz="0" w:space="0" w:color="auto"/>
        <w:right w:val="none" w:sz="0" w:space="0" w:color="auto"/>
      </w:divBdr>
      <w:divsChild>
        <w:div w:id="1972520052">
          <w:marLeft w:val="0"/>
          <w:marRight w:val="0"/>
          <w:marTop w:val="0"/>
          <w:marBottom w:val="0"/>
          <w:divBdr>
            <w:top w:val="none" w:sz="0" w:space="0" w:color="auto"/>
            <w:left w:val="none" w:sz="0" w:space="0" w:color="auto"/>
            <w:bottom w:val="none" w:sz="0" w:space="0" w:color="auto"/>
            <w:right w:val="none" w:sz="0" w:space="0" w:color="auto"/>
          </w:divBdr>
          <w:divsChild>
            <w:div w:id="21430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8596">
      <w:bodyDiv w:val="1"/>
      <w:marLeft w:val="0"/>
      <w:marRight w:val="0"/>
      <w:marTop w:val="0"/>
      <w:marBottom w:val="0"/>
      <w:divBdr>
        <w:top w:val="none" w:sz="0" w:space="0" w:color="auto"/>
        <w:left w:val="none" w:sz="0" w:space="0" w:color="auto"/>
        <w:bottom w:val="none" w:sz="0" w:space="0" w:color="auto"/>
        <w:right w:val="none" w:sz="0" w:space="0" w:color="auto"/>
      </w:divBdr>
    </w:div>
    <w:div w:id="864946947">
      <w:bodyDiv w:val="1"/>
      <w:marLeft w:val="0"/>
      <w:marRight w:val="0"/>
      <w:marTop w:val="0"/>
      <w:marBottom w:val="0"/>
      <w:divBdr>
        <w:top w:val="none" w:sz="0" w:space="0" w:color="auto"/>
        <w:left w:val="none" w:sz="0" w:space="0" w:color="auto"/>
        <w:bottom w:val="none" w:sz="0" w:space="0" w:color="auto"/>
        <w:right w:val="none" w:sz="0" w:space="0" w:color="auto"/>
      </w:divBdr>
      <w:divsChild>
        <w:div w:id="1496191172">
          <w:marLeft w:val="0"/>
          <w:marRight w:val="0"/>
          <w:marTop w:val="0"/>
          <w:marBottom w:val="0"/>
          <w:divBdr>
            <w:top w:val="none" w:sz="0" w:space="0" w:color="auto"/>
            <w:left w:val="none" w:sz="0" w:space="0" w:color="auto"/>
            <w:bottom w:val="none" w:sz="0" w:space="0" w:color="auto"/>
            <w:right w:val="none" w:sz="0" w:space="0" w:color="auto"/>
          </w:divBdr>
          <w:divsChild>
            <w:div w:id="591276751">
              <w:marLeft w:val="0"/>
              <w:marRight w:val="0"/>
              <w:marTop w:val="0"/>
              <w:marBottom w:val="0"/>
              <w:divBdr>
                <w:top w:val="none" w:sz="0" w:space="0" w:color="auto"/>
                <w:left w:val="none" w:sz="0" w:space="0" w:color="auto"/>
                <w:bottom w:val="none" w:sz="0" w:space="0" w:color="auto"/>
                <w:right w:val="none" w:sz="0" w:space="0" w:color="auto"/>
              </w:divBdr>
            </w:div>
            <w:div w:id="1522083303">
              <w:marLeft w:val="0"/>
              <w:marRight w:val="0"/>
              <w:marTop w:val="0"/>
              <w:marBottom w:val="0"/>
              <w:divBdr>
                <w:top w:val="none" w:sz="0" w:space="0" w:color="auto"/>
                <w:left w:val="none" w:sz="0" w:space="0" w:color="auto"/>
                <w:bottom w:val="none" w:sz="0" w:space="0" w:color="auto"/>
                <w:right w:val="none" w:sz="0" w:space="0" w:color="auto"/>
              </w:divBdr>
            </w:div>
            <w:div w:id="298459051">
              <w:marLeft w:val="0"/>
              <w:marRight w:val="0"/>
              <w:marTop w:val="0"/>
              <w:marBottom w:val="0"/>
              <w:divBdr>
                <w:top w:val="none" w:sz="0" w:space="0" w:color="auto"/>
                <w:left w:val="none" w:sz="0" w:space="0" w:color="auto"/>
                <w:bottom w:val="none" w:sz="0" w:space="0" w:color="auto"/>
                <w:right w:val="none" w:sz="0" w:space="0" w:color="auto"/>
              </w:divBdr>
            </w:div>
            <w:div w:id="1845511816">
              <w:marLeft w:val="0"/>
              <w:marRight w:val="0"/>
              <w:marTop w:val="0"/>
              <w:marBottom w:val="0"/>
              <w:divBdr>
                <w:top w:val="none" w:sz="0" w:space="0" w:color="auto"/>
                <w:left w:val="none" w:sz="0" w:space="0" w:color="auto"/>
                <w:bottom w:val="none" w:sz="0" w:space="0" w:color="auto"/>
                <w:right w:val="none" w:sz="0" w:space="0" w:color="auto"/>
              </w:divBdr>
            </w:div>
            <w:div w:id="2077118082">
              <w:marLeft w:val="0"/>
              <w:marRight w:val="0"/>
              <w:marTop w:val="0"/>
              <w:marBottom w:val="0"/>
              <w:divBdr>
                <w:top w:val="none" w:sz="0" w:space="0" w:color="auto"/>
                <w:left w:val="none" w:sz="0" w:space="0" w:color="auto"/>
                <w:bottom w:val="none" w:sz="0" w:space="0" w:color="auto"/>
                <w:right w:val="none" w:sz="0" w:space="0" w:color="auto"/>
              </w:divBdr>
            </w:div>
            <w:div w:id="1832675054">
              <w:marLeft w:val="0"/>
              <w:marRight w:val="0"/>
              <w:marTop w:val="0"/>
              <w:marBottom w:val="0"/>
              <w:divBdr>
                <w:top w:val="none" w:sz="0" w:space="0" w:color="auto"/>
                <w:left w:val="none" w:sz="0" w:space="0" w:color="auto"/>
                <w:bottom w:val="none" w:sz="0" w:space="0" w:color="auto"/>
                <w:right w:val="none" w:sz="0" w:space="0" w:color="auto"/>
              </w:divBdr>
            </w:div>
            <w:div w:id="1630044105">
              <w:marLeft w:val="0"/>
              <w:marRight w:val="0"/>
              <w:marTop w:val="0"/>
              <w:marBottom w:val="0"/>
              <w:divBdr>
                <w:top w:val="none" w:sz="0" w:space="0" w:color="auto"/>
                <w:left w:val="none" w:sz="0" w:space="0" w:color="auto"/>
                <w:bottom w:val="none" w:sz="0" w:space="0" w:color="auto"/>
                <w:right w:val="none" w:sz="0" w:space="0" w:color="auto"/>
              </w:divBdr>
            </w:div>
            <w:div w:id="1791435283">
              <w:marLeft w:val="0"/>
              <w:marRight w:val="0"/>
              <w:marTop w:val="0"/>
              <w:marBottom w:val="0"/>
              <w:divBdr>
                <w:top w:val="none" w:sz="0" w:space="0" w:color="auto"/>
                <w:left w:val="none" w:sz="0" w:space="0" w:color="auto"/>
                <w:bottom w:val="none" w:sz="0" w:space="0" w:color="auto"/>
                <w:right w:val="none" w:sz="0" w:space="0" w:color="auto"/>
              </w:divBdr>
            </w:div>
            <w:div w:id="1348479696">
              <w:marLeft w:val="0"/>
              <w:marRight w:val="0"/>
              <w:marTop w:val="0"/>
              <w:marBottom w:val="0"/>
              <w:divBdr>
                <w:top w:val="none" w:sz="0" w:space="0" w:color="auto"/>
                <w:left w:val="none" w:sz="0" w:space="0" w:color="auto"/>
                <w:bottom w:val="none" w:sz="0" w:space="0" w:color="auto"/>
                <w:right w:val="none" w:sz="0" w:space="0" w:color="auto"/>
              </w:divBdr>
            </w:div>
            <w:div w:id="1935479647">
              <w:marLeft w:val="0"/>
              <w:marRight w:val="0"/>
              <w:marTop w:val="0"/>
              <w:marBottom w:val="0"/>
              <w:divBdr>
                <w:top w:val="none" w:sz="0" w:space="0" w:color="auto"/>
                <w:left w:val="none" w:sz="0" w:space="0" w:color="auto"/>
                <w:bottom w:val="none" w:sz="0" w:space="0" w:color="auto"/>
                <w:right w:val="none" w:sz="0" w:space="0" w:color="auto"/>
              </w:divBdr>
            </w:div>
            <w:div w:id="1100372974">
              <w:marLeft w:val="0"/>
              <w:marRight w:val="0"/>
              <w:marTop w:val="0"/>
              <w:marBottom w:val="0"/>
              <w:divBdr>
                <w:top w:val="none" w:sz="0" w:space="0" w:color="auto"/>
                <w:left w:val="none" w:sz="0" w:space="0" w:color="auto"/>
                <w:bottom w:val="none" w:sz="0" w:space="0" w:color="auto"/>
                <w:right w:val="none" w:sz="0" w:space="0" w:color="auto"/>
              </w:divBdr>
            </w:div>
            <w:div w:id="1630475001">
              <w:marLeft w:val="0"/>
              <w:marRight w:val="0"/>
              <w:marTop w:val="0"/>
              <w:marBottom w:val="0"/>
              <w:divBdr>
                <w:top w:val="none" w:sz="0" w:space="0" w:color="auto"/>
                <w:left w:val="none" w:sz="0" w:space="0" w:color="auto"/>
                <w:bottom w:val="none" w:sz="0" w:space="0" w:color="auto"/>
                <w:right w:val="none" w:sz="0" w:space="0" w:color="auto"/>
              </w:divBdr>
            </w:div>
            <w:div w:id="1701976773">
              <w:marLeft w:val="0"/>
              <w:marRight w:val="0"/>
              <w:marTop w:val="0"/>
              <w:marBottom w:val="0"/>
              <w:divBdr>
                <w:top w:val="none" w:sz="0" w:space="0" w:color="auto"/>
                <w:left w:val="none" w:sz="0" w:space="0" w:color="auto"/>
                <w:bottom w:val="none" w:sz="0" w:space="0" w:color="auto"/>
                <w:right w:val="none" w:sz="0" w:space="0" w:color="auto"/>
              </w:divBdr>
            </w:div>
            <w:div w:id="2026974503">
              <w:marLeft w:val="0"/>
              <w:marRight w:val="0"/>
              <w:marTop w:val="0"/>
              <w:marBottom w:val="0"/>
              <w:divBdr>
                <w:top w:val="none" w:sz="0" w:space="0" w:color="auto"/>
                <w:left w:val="none" w:sz="0" w:space="0" w:color="auto"/>
                <w:bottom w:val="none" w:sz="0" w:space="0" w:color="auto"/>
                <w:right w:val="none" w:sz="0" w:space="0" w:color="auto"/>
              </w:divBdr>
            </w:div>
            <w:div w:id="1120681025">
              <w:marLeft w:val="0"/>
              <w:marRight w:val="0"/>
              <w:marTop w:val="0"/>
              <w:marBottom w:val="0"/>
              <w:divBdr>
                <w:top w:val="none" w:sz="0" w:space="0" w:color="auto"/>
                <w:left w:val="none" w:sz="0" w:space="0" w:color="auto"/>
                <w:bottom w:val="none" w:sz="0" w:space="0" w:color="auto"/>
                <w:right w:val="none" w:sz="0" w:space="0" w:color="auto"/>
              </w:divBdr>
            </w:div>
            <w:div w:id="785348871">
              <w:marLeft w:val="0"/>
              <w:marRight w:val="0"/>
              <w:marTop w:val="0"/>
              <w:marBottom w:val="0"/>
              <w:divBdr>
                <w:top w:val="none" w:sz="0" w:space="0" w:color="auto"/>
                <w:left w:val="none" w:sz="0" w:space="0" w:color="auto"/>
                <w:bottom w:val="none" w:sz="0" w:space="0" w:color="auto"/>
                <w:right w:val="none" w:sz="0" w:space="0" w:color="auto"/>
              </w:divBdr>
            </w:div>
            <w:div w:id="1051349306">
              <w:marLeft w:val="0"/>
              <w:marRight w:val="0"/>
              <w:marTop w:val="0"/>
              <w:marBottom w:val="0"/>
              <w:divBdr>
                <w:top w:val="none" w:sz="0" w:space="0" w:color="auto"/>
                <w:left w:val="none" w:sz="0" w:space="0" w:color="auto"/>
                <w:bottom w:val="none" w:sz="0" w:space="0" w:color="auto"/>
                <w:right w:val="none" w:sz="0" w:space="0" w:color="auto"/>
              </w:divBdr>
            </w:div>
            <w:div w:id="979965892">
              <w:marLeft w:val="0"/>
              <w:marRight w:val="0"/>
              <w:marTop w:val="0"/>
              <w:marBottom w:val="0"/>
              <w:divBdr>
                <w:top w:val="none" w:sz="0" w:space="0" w:color="auto"/>
                <w:left w:val="none" w:sz="0" w:space="0" w:color="auto"/>
                <w:bottom w:val="none" w:sz="0" w:space="0" w:color="auto"/>
                <w:right w:val="none" w:sz="0" w:space="0" w:color="auto"/>
              </w:divBdr>
            </w:div>
            <w:div w:id="1471558465">
              <w:marLeft w:val="0"/>
              <w:marRight w:val="0"/>
              <w:marTop w:val="0"/>
              <w:marBottom w:val="0"/>
              <w:divBdr>
                <w:top w:val="none" w:sz="0" w:space="0" w:color="auto"/>
                <w:left w:val="none" w:sz="0" w:space="0" w:color="auto"/>
                <w:bottom w:val="none" w:sz="0" w:space="0" w:color="auto"/>
                <w:right w:val="none" w:sz="0" w:space="0" w:color="auto"/>
              </w:divBdr>
            </w:div>
            <w:div w:id="1835603681">
              <w:marLeft w:val="0"/>
              <w:marRight w:val="0"/>
              <w:marTop w:val="0"/>
              <w:marBottom w:val="0"/>
              <w:divBdr>
                <w:top w:val="none" w:sz="0" w:space="0" w:color="auto"/>
                <w:left w:val="none" w:sz="0" w:space="0" w:color="auto"/>
                <w:bottom w:val="none" w:sz="0" w:space="0" w:color="auto"/>
                <w:right w:val="none" w:sz="0" w:space="0" w:color="auto"/>
              </w:divBdr>
            </w:div>
            <w:div w:id="1175150973">
              <w:marLeft w:val="0"/>
              <w:marRight w:val="0"/>
              <w:marTop w:val="0"/>
              <w:marBottom w:val="0"/>
              <w:divBdr>
                <w:top w:val="none" w:sz="0" w:space="0" w:color="auto"/>
                <w:left w:val="none" w:sz="0" w:space="0" w:color="auto"/>
                <w:bottom w:val="none" w:sz="0" w:space="0" w:color="auto"/>
                <w:right w:val="none" w:sz="0" w:space="0" w:color="auto"/>
              </w:divBdr>
            </w:div>
            <w:div w:id="201989821">
              <w:marLeft w:val="0"/>
              <w:marRight w:val="0"/>
              <w:marTop w:val="0"/>
              <w:marBottom w:val="0"/>
              <w:divBdr>
                <w:top w:val="none" w:sz="0" w:space="0" w:color="auto"/>
                <w:left w:val="none" w:sz="0" w:space="0" w:color="auto"/>
                <w:bottom w:val="none" w:sz="0" w:space="0" w:color="auto"/>
                <w:right w:val="none" w:sz="0" w:space="0" w:color="auto"/>
              </w:divBdr>
            </w:div>
            <w:div w:id="1534271657">
              <w:marLeft w:val="0"/>
              <w:marRight w:val="0"/>
              <w:marTop w:val="0"/>
              <w:marBottom w:val="0"/>
              <w:divBdr>
                <w:top w:val="none" w:sz="0" w:space="0" w:color="auto"/>
                <w:left w:val="none" w:sz="0" w:space="0" w:color="auto"/>
                <w:bottom w:val="none" w:sz="0" w:space="0" w:color="auto"/>
                <w:right w:val="none" w:sz="0" w:space="0" w:color="auto"/>
              </w:divBdr>
            </w:div>
            <w:div w:id="2080400514">
              <w:marLeft w:val="0"/>
              <w:marRight w:val="0"/>
              <w:marTop w:val="0"/>
              <w:marBottom w:val="0"/>
              <w:divBdr>
                <w:top w:val="none" w:sz="0" w:space="0" w:color="auto"/>
                <w:left w:val="none" w:sz="0" w:space="0" w:color="auto"/>
                <w:bottom w:val="none" w:sz="0" w:space="0" w:color="auto"/>
                <w:right w:val="none" w:sz="0" w:space="0" w:color="auto"/>
              </w:divBdr>
            </w:div>
            <w:div w:id="2103261364">
              <w:marLeft w:val="0"/>
              <w:marRight w:val="0"/>
              <w:marTop w:val="0"/>
              <w:marBottom w:val="0"/>
              <w:divBdr>
                <w:top w:val="none" w:sz="0" w:space="0" w:color="auto"/>
                <w:left w:val="none" w:sz="0" w:space="0" w:color="auto"/>
                <w:bottom w:val="none" w:sz="0" w:space="0" w:color="auto"/>
                <w:right w:val="none" w:sz="0" w:space="0" w:color="auto"/>
              </w:divBdr>
            </w:div>
            <w:div w:id="2013217587">
              <w:marLeft w:val="0"/>
              <w:marRight w:val="0"/>
              <w:marTop w:val="0"/>
              <w:marBottom w:val="0"/>
              <w:divBdr>
                <w:top w:val="none" w:sz="0" w:space="0" w:color="auto"/>
                <w:left w:val="none" w:sz="0" w:space="0" w:color="auto"/>
                <w:bottom w:val="none" w:sz="0" w:space="0" w:color="auto"/>
                <w:right w:val="none" w:sz="0" w:space="0" w:color="auto"/>
              </w:divBdr>
            </w:div>
            <w:div w:id="485711581">
              <w:marLeft w:val="0"/>
              <w:marRight w:val="0"/>
              <w:marTop w:val="0"/>
              <w:marBottom w:val="0"/>
              <w:divBdr>
                <w:top w:val="none" w:sz="0" w:space="0" w:color="auto"/>
                <w:left w:val="none" w:sz="0" w:space="0" w:color="auto"/>
                <w:bottom w:val="none" w:sz="0" w:space="0" w:color="auto"/>
                <w:right w:val="none" w:sz="0" w:space="0" w:color="auto"/>
              </w:divBdr>
            </w:div>
            <w:div w:id="1899169376">
              <w:marLeft w:val="0"/>
              <w:marRight w:val="0"/>
              <w:marTop w:val="0"/>
              <w:marBottom w:val="0"/>
              <w:divBdr>
                <w:top w:val="none" w:sz="0" w:space="0" w:color="auto"/>
                <w:left w:val="none" w:sz="0" w:space="0" w:color="auto"/>
                <w:bottom w:val="none" w:sz="0" w:space="0" w:color="auto"/>
                <w:right w:val="none" w:sz="0" w:space="0" w:color="auto"/>
              </w:divBdr>
            </w:div>
            <w:div w:id="599216866">
              <w:marLeft w:val="0"/>
              <w:marRight w:val="0"/>
              <w:marTop w:val="0"/>
              <w:marBottom w:val="0"/>
              <w:divBdr>
                <w:top w:val="none" w:sz="0" w:space="0" w:color="auto"/>
                <w:left w:val="none" w:sz="0" w:space="0" w:color="auto"/>
                <w:bottom w:val="none" w:sz="0" w:space="0" w:color="auto"/>
                <w:right w:val="none" w:sz="0" w:space="0" w:color="auto"/>
              </w:divBdr>
            </w:div>
            <w:div w:id="1280644619">
              <w:marLeft w:val="0"/>
              <w:marRight w:val="0"/>
              <w:marTop w:val="0"/>
              <w:marBottom w:val="0"/>
              <w:divBdr>
                <w:top w:val="none" w:sz="0" w:space="0" w:color="auto"/>
                <w:left w:val="none" w:sz="0" w:space="0" w:color="auto"/>
                <w:bottom w:val="none" w:sz="0" w:space="0" w:color="auto"/>
                <w:right w:val="none" w:sz="0" w:space="0" w:color="auto"/>
              </w:divBdr>
            </w:div>
            <w:div w:id="568076853">
              <w:marLeft w:val="0"/>
              <w:marRight w:val="0"/>
              <w:marTop w:val="0"/>
              <w:marBottom w:val="0"/>
              <w:divBdr>
                <w:top w:val="none" w:sz="0" w:space="0" w:color="auto"/>
                <w:left w:val="none" w:sz="0" w:space="0" w:color="auto"/>
                <w:bottom w:val="none" w:sz="0" w:space="0" w:color="auto"/>
                <w:right w:val="none" w:sz="0" w:space="0" w:color="auto"/>
              </w:divBdr>
            </w:div>
            <w:div w:id="1358432331">
              <w:marLeft w:val="0"/>
              <w:marRight w:val="0"/>
              <w:marTop w:val="0"/>
              <w:marBottom w:val="0"/>
              <w:divBdr>
                <w:top w:val="none" w:sz="0" w:space="0" w:color="auto"/>
                <w:left w:val="none" w:sz="0" w:space="0" w:color="auto"/>
                <w:bottom w:val="none" w:sz="0" w:space="0" w:color="auto"/>
                <w:right w:val="none" w:sz="0" w:space="0" w:color="auto"/>
              </w:divBdr>
            </w:div>
            <w:div w:id="1035500090">
              <w:marLeft w:val="0"/>
              <w:marRight w:val="0"/>
              <w:marTop w:val="0"/>
              <w:marBottom w:val="0"/>
              <w:divBdr>
                <w:top w:val="none" w:sz="0" w:space="0" w:color="auto"/>
                <w:left w:val="none" w:sz="0" w:space="0" w:color="auto"/>
                <w:bottom w:val="none" w:sz="0" w:space="0" w:color="auto"/>
                <w:right w:val="none" w:sz="0" w:space="0" w:color="auto"/>
              </w:divBdr>
            </w:div>
            <w:div w:id="942999611">
              <w:marLeft w:val="0"/>
              <w:marRight w:val="0"/>
              <w:marTop w:val="0"/>
              <w:marBottom w:val="0"/>
              <w:divBdr>
                <w:top w:val="none" w:sz="0" w:space="0" w:color="auto"/>
                <w:left w:val="none" w:sz="0" w:space="0" w:color="auto"/>
                <w:bottom w:val="none" w:sz="0" w:space="0" w:color="auto"/>
                <w:right w:val="none" w:sz="0" w:space="0" w:color="auto"/>
              </w:divBdr>
            </w:div>
            <w:div w:id="1550264382">
              <w:marLeft w:val="0"/>
              <w:marRight w:val="0"/>
              <w:marTop w:val="0"/>
              <w:marBottom w:val="0"/>
              <w:divBdr>
                <w:top w:val="none" w:sz="0" w:space="0" w:color="auto"/>
                <w:left w:val="none" w:sz="0" w:space="0" w:color="auto"/>
                <w:bottom w:val="none" w:sz="0" w:space="0" w:color="auto"/>
                <w:right w:val="none" w:sz="0" w:space="0" w:color="auto"/>
              </w:divBdr>
            </w:div>
            <w:div w:id="2021613857">
              <w:marLeft w:val="0"/>
              <w:marRight w:val="0"/>
              <w:marTop w:val="0"/>
              <w:marBottom w:val="0"/>
              <w:divBdr>
                <w:top w:val="none" w:sz="0" w:space="0" w:color="auto"/>
                <w:left w:val="none" w:sz="0" w:space="0" w:color="auto"/>
                <w:bottom w:val="none" w:sz="0" w:space="0" w:color="auto"/>
                <w:right w:val="none" w:sz="0" w:space="0" w:color="auto"/>
              </w:divBdr>
            </w:div>
            <w:div w:id="1337342751">
              <w:marLeft w:val="0"/>
              <w:marRight w:val="0"/>
              <w:marTop w:val="0"/>
              <w:marBottom w:val="0"/>
              <w:divBdr>
                <w:top w:val="none" w:sz="0" w:space="0" w:color="auto"/>
                <w:left w:val="none" w:sz="0" w:space="0" w:color="auto"/>
                <w:bottom w:val="none" w:sz="0" w:space="0" w:color="auto"/>
                <w:right w:val="none" w:sz="0" w:space="0" w:color="auto"/>
              </w:divBdr>
            </w:div>
            <w:div w:id="449587742">
              <w:marLeft w:val="0"/>
              <w:marRight w:val="0"/>
              <w:marTop w:val="0"/>
              <w:marBottom w:val="0"/>
              <w:divBdr>
                <w:top w:val="none" w:sz="0" w:space="0" w:color="auto"/>
                <w:left w:val="none" w:sz="0" w:space="0" w:color="auto"/>
                <w:bottom w:val="none" w:sz="0" w:space="0" w:color="auto"/>
                <w:right w:val="none" w:sz="0" w:space="0" w:color="auto"/>
              </w:divBdr>
            </w:div>
            <w:div w:id="1251310454">
              <w:marLeft w:val="0"/>
              <w:marRight w:val="0"/>
              <w:marTop w:val="0"/>
              <w:marBottom w:val="0"/>
              <w:divBdr>
                <w:top w:val="none" w:sz="0" w:space="0" w:color="auto"/>
                <w:left w:val="none" w:sz="0" w:space="0" w:color="auto"/>
                <w:bottom w:val="none" w:sz="0" w:space="0" w:color="auto"/>
                <w:right w:val="none" w:sz="0" w:space="0" w:color="auto"/>
              </w:divBdr>
            </w:div>
            <w:div w:id="354624217">
              <w:marLeft w:val="0"/>
              <w:marRight w:val="0"/>
              <w:marTop w:val="0"/>
              <w:marBottom w:val="0"/>
              <w:divBdr>
                <w:top w:val="none" w:sz="0" w:space="0" w:color="auto"/>
                <w:left w:val="none" w:sz="0" w:space="0" w:color="auto"/>
                <w:bottom w:val="none" w:sz="0" w:space="0" w:color="auto"/>
                <w:right w:val="none" w:sz="0" w:space="0" w:color="auto"/>
              </w:divBdr>
            </w:div>
            <w:div w:id="38745881">
              <w:marLeft w:val="0"/>
              <w:marRight w:val="0"/>
              <w:marTop w:val="0"/>
              <w:marBottom w:val="0"/>
              <w:divBdr>
                <w:top w:val="none" w:sz="0" w:space="0" w:color="auto"/>
                <w:left w:val="none" w:sz="0" w:space="0" w:color="auto"/>
                <w:bottom w:val="none" w:sz="0" w:space="0" w:color="auto"/>
                <w:right w:val="none" w:sz="0" w:space="0" w:color="auto"/>
              </w:divBdr>
            </w:div>
            <w:div w:id="1592621843">
              <w:marLeft w:val="0"/>
              <w:marRight w:val="0"/>
              <w:marTop w:val="0"/>
              <w:marBottom w:val="0"/>
              <w:divBdr>
                <w:top w:val="none" w:sz="0" w:space="0" w:color="auto"/>
                <w:left w:val="none" w:sz="0" w:space="0" w:color="auto"/>
                <w:bottom w:val="none" w:sz="0" w:space="0" w:color="auto"/>
                <w:right w:val="none" w:sz="0" w:space="0" w:color="auto"/>
              </w:divBdr>
            </w:div>
            <w:div w:id="638728110">
              <w:marLeft w:val="0"/>
              <w:marRight w:val="0"/>
              <w:marTop w:val="0"/>
              <w:marBottom w:val="0"/>
              <w:divBdr>
                <w:top w:val="none" w:sz="0" w:space="0" w:color="auto"/>
                <w:left w:val="none" w:sz="0" w:space="0" w:color="auto"/>
                <w:bottom w:val="none" w:sz="0" w:space="0" w:color="auto"/>
                <w:right w:val="none" w:sz="0" w:space="0" w:color="auto"/>
              </w:divBdr>
            </w:div>
            <w:div w:id="534657985">
              <w:marLeft w:val="0"/>
              <w:marRight w:val="0"/>
              <w:marTop w:val="0"/>
              <w:marBottom w:val="0"/>
              <w:divBdr>
                <w:top w:val="none" w:sz="0" w:space="0" w:color="auto"/>
                <w:left w:val="none" w:sz="0" w:space="0" w:color="auto"/>
                <w:bottom w:val="none" w:sz="0" w:space="0" w:color="auto"/>
                <w:right w:val="none" w:sz="0" w:space="0" w:color="auto"/>
              </w:divBdr>
            </w:div>
            <w:div w:id="79104975">
              <w:marLeft w:val="0"/>
              <w:marRight w:val="0"/>
              <w:marTop w:val="0"/>
              <w:marBottom w:val="0"/>
              <w:divBdr>
                <w:top w:val="none" w:sz="0" w:space="0" w:color="auto"/>
                <w:left w:val="none" w:sz="0" w:space="0" w:color="auto"/>
                <w:bottom w:val="none" w:sz="0" w:space="0" w:color="auto"/>
                <w:right w:val="none" w:sz="0" w:space="0" w:color="auto"/>
              </w:divBdr>
            </w:div>
            <w:div w:id="2139492062">
              <w:marLeft w:val="0"/>
              <w:marRight w:val="0"/>
              <w:marTop w:val="0"/>
              <w:marBottom w:val="0"/>
              <w:divBdr>
                <w:top w:val="none" w:sz="0" w:space="0" w:color="auto"/>
                <w:left w:val="none" w:sz="0" w:space="0" w:color="auto"/>
                <w:bottom w:val="none" w:sz="0" w:space="0" w:color="auto"/>
                <w:right w:val="none" w:sz="0" w:space="0" w:color="auto"/>
              </w:divBdr>
            </w:div>
            <w:div w:id="1856310644">
              <w:marLeft w:val="0"/>
              <w:marRight w:val="0"/>
              <w:marTop w:val="0"/>
              <w:marBottom w:val="0"/>
              <w:divBdr>
                <w:top w:val="none" w:sz="0" w:space="0" w:color="auto"/>
                <w:left w:val="none" w:sz="0" w:space="0" w:color="auto"/>
                <w:bottom w:val="none" w:sz="0" w:space="0" w:color="auto"/>
                <w:right w:val="none" w:sz="0" w:space="0" w:color="auto"/>
              </w:divBdr>
            </w:div>
            <w:div w:id="761336425">
              <w:marLeft w:val="0"/>
              <w:marRight w:val="0"/>
              <w:marTop w:val="0"/>
              <w:marBottom w:val="0"/>
              <w:divBdr>
                <w:top w:val="none" w:sz="0" w:space="0" w:color="auto"/>
                <w:left w:val="none" w:sz="0" w:space="0" w:color="auto"/>
                <w:bottom w:val="none" w:sz="0" w:space="0" w:color="auto"/>
                <w:right w:val="none" w:sz="0" w:space="0" w:color="auto"/>
              </w:divBdr>
            </w:div>
            <w:div w:id="1635792683">
              <w:marLeft w:val="0"/>
              <w:marRight w:val="0"/>
              <w:marTop w:val="0"/>
              <w:marBottom w:val="0"/>
              <w:divBdr>
                <w:top w:val="none" w:sz="0" w:space="0" w:color="auto"/>
                <w:left w:val="none" w:sz="0" w:space="0" w:color="auto"/>
                <w:bottom w:val="none" w:sz="0" w:space="0" w:color="auto"/>
                <w:right w:val="none" w:sz="0" w:space="0" w:color="auto"/>
              </w:divBdr>
            </w:div>
            <w:div w:id="159544546">
              <w:marLeft w:val="0"/>
              <w:marRight w:val="0"/>
              <w:marTop w:val="0"/>
              <w:marBottom w:val="0"/>
              <w:divBdr>
                <w:top w:val="none" w:sz="0" w:space="0" w:color="auto"/>
                <w:left w:val="none" w:sz="0" w:space="0" w:color="auto"/>
                <w:bottom w:val="none" w:sz="0" w:space="0" w:color="auto"/>
                <w:right w:val="none" w:sz="0" w:space="0" w:color="auto"/>
              </w:divBdr>
            </w:div>
            <w:div w:id="645475909">
              <w:marLeft w:val="0"/>
              <w:marRight w:val="0"/>
              <w:marTop w:val="0"/>
              <w:marBottom w:val="0"/>
              <w:divBdr>
                <w:top w:val="none" w:sz="0" w:space="0" w:color="auto"/>
                <w:left w:val="none" w:sz="0" w:space="0" w:color="auto"/>
                <w:bottom w:val="none" w:sz="0" w:space="0" w:color="auto"/>
                <w:right w:val="none" w:sz="0" w:space="0" w:color="auto"/>
              </w:divBdr>
            </w:div>
            <w:div w:id="384648818">
              <w:marLeft w:val="0"/>
              <w:marRight w:val="0"/>
              <w:marTop w:val="0"/>
              <w:marBottom w:val="0"/>
              <w:divBdr>
                <w:top w:val="none" w:sz="0" w:space="0" w:color="auto"/>
                <w:left w:val="none" w:sz="0" w:space="0" w:color="auto"/>
                <w:bottom w:val="none" w:sz="0" w:space="0" w:color="auto"/>
                <w:right w:val="none" w:sz="0" w:space="0" w:color="auto"/>
              </w:divBdr>
            </w:div>
            <w:div w:id="340743744">
              <w:marLeft w:val="0"/>
              <w:marRight w:val="0"/>
              <w:marTop w:val="0"/>
              <w:marBottom w:val="0"/>
              <w:divBdr>
                <w:top w:val="none" w:sz="0" w:space="0" w:color="auto"/>
                <w:left w:val="none" w:sz="0" w:space="0" w:color="auto"/>
                <w:bottom w:val="none" w:sz="0" w:space="0" w:color="auto"/>
                <w:right w:val="none" w:sz="0" w:space="0" w:color="auto"/>
              </w:divBdr>
            </w:div>
            <w:div w:id="2117942531">
              <w:marLeft w:val="0"/>
              <w:marRight w:val="0"/>
              <w:marTop w:val="0"/>
              <w:marBottom w:val="0"/>
              <w:divBdr>
                <w:top w:val="none" w:sz="0" w:space="0" w:color="auto"/>
                <w:left w:val="none" w:sz="0" w:space="0" w:color="auto"/>
                <w:bottom w:val="none" w:sz="0" w:space="0" w:color="auto"/>
                <w:right w:val="none" w:sz="0" w:space="0" w:color="auto"/>
              </w:divBdr>
            </w:div>
            <w:div w:id="1006174947">
              <w:marLeft w:val="0"/>
              <w:marRight w:val="0"/>
              <w:marTop w:val="0"/>
              <w:marBottom w:val="0"/>
              <w:divBdr>
                <w:top w:val="none" w:sz="0" w:space="0" w:color="auto"/>
                <w:left w:val="none" w:sz="0" w:space="0" w:color="auto"/>
                <w:bottom w:val="none" w:sz="0" w:space="0" w:color="auto"/>
                <w:right w:val="none" w:sz="0" w:space="0" w:color="auto"/>
              </w:divBdr>
            </w:div>
            <w:div w:id="1334453593">
              <w:marLeft w:val="0"/>
              <w:marRight w:val="0"/>
              <w:marTop w:val="0"/>
              <w:marBottom w:val="0"/>
              <w:divBdr>
                <w:top w:val="none" w:sz="0" w:space="0" w:color="auto"/>
                <w:left w:val="none" w:sz="0" w:space="0" w:color="auto"/>
                <w:bottom w:val="none" w:sz="0" w:space="0" w:color="auto"/>
                <w:right w:val="none" w:sz="0" w:space="0" w:color="auto"/>
              </w:divBdr>
            </w:div>
            <w:div w:id="1459373298">
              <w:marLeft w:val="0"/>
              <w:marRight w:val="0"/>
              <w:marTop w:val="0"/>
              <w:marBottom w:val="0"/>
              <w:divBdr>
                <w:top w:val="none" w:sz="0" w:space="0" w:color="auto"/>
                <w:left w:val="none" w:sz="0" w:space="0" w:color="auto"/>
                <w:bottom w:val="none" w:sz="0" w:space="0" w:color="auto"/>
                <w:right w:val="none" w:sz="0" w:space="0" w:color="auto"/>
              </w:divBdr>
            </w:div>
            <w:div w:id="560748260">
              <w:marLeft w:val="0"/>
              <w:marRight w:val="0"/>
              <w:marTop w:val="0"/>
              <w:marBottom w:val="0"/>
              <w:divBdr>
                <w:top w:val="none" w:sz="0" w:space="0" w:color="auto"/>
                <w:left w:val="none" w:sz="0" w:space="0" w:color="auto"/>
                <w:bottom w:val="none" w:sz="0" w:space="0" w:color="auto"/>
                <w:right w:val="none" w:sz="0" w:space="0" w:color="auto"/>
              </w:divBdr>
            </w:div>
            <w:div w:id="2133400443">
              <w:marLeft w:val="0"/>
              <w:marRight w:val="0"/>
              <w:marTop w:val="0"/>
              <w:marBottom w:val="0"/>
              <w:divBdr>
                <w:top w:val="none" w:sz="0" w:space="0" w:color="auto"/>
                <w:left w:val="none" w:sz="0" w:space="0" w:color="auto"/>
                <w:bottom w:val="none" w:sz="0" w:space="0" w:color="auto"/>
                <w:right w:val="none" w:sz="0" w:space="0" w:color="auto"/>
              </w:divBdr>
            </w:div>
            <w:div w:id="1293445242">
              <w:marLeft w:val="0"/>
              <w:marRight w:val="0"/>
              <w:marTop w:val="0"/>
              <w:marBottom w:val="0"/>
              <w:divBdr>
                <w:top w:val="none" w:sz="0" w:space="0" w:color="auto"/>
                <w:left w:val="none" w:sz="0" w:space="0" w:color="auto"/>
                <w:bottom w:val="none" w:sz="0" w:space="0" w:color="auto"/>
                <w:right w:val="none" w:sz="0" w:space="0" w:color="auto"/>
              </w:divBdr>
            </w:div>
            <w:div w:id="1141187482">
              <w:marLeft w:val="0"/>
              <w:marRight w:val="0"/>
              <w:marTop w:val="0"/>
              <w:marBottom w:val="0"/>
              <w:divBdr>
                <w:top w:val="none" w:sz="0" w:space="0" w:color="auto"/>
                <w:left w:val="none" w:sz="0" w:space="0" w:color="auto"/>
                <w:bottom w:val="none" w:sz="0" w:space="0" w:color="auto"/>
                <w:right w:val="none" w:sz="0" w:space="0" w:color="auto"/>
              </w:divBdr>
            </w:div>
            <w:div w:id="1485661335">
              <w:marLeft w:val="0"/>
              <w:marRight w:val="0"/>
              <w:marTop w:val="0"/>
              <w:marBottom w:val="0"/>
              <w:divBdr>
                <w:top w:val="none" w:sz="0" w:space="0" w:color="auto"/>
                <w:left w:val="none" w:sz="0" w:space="0" w:color="auto"/>
                <w:bottom w:val="none" w:sz="0" w:space="0" w:color="auto"/>
                <w:right w:val="none" w:sz="0" w:space="0" w:color="auto"/>
              </w:divBdr>
            </w:div>
            <w:div w:id="308637600">
              <w:marLeft w:val="0"/>
              <w:marRight w:val="0"/>
              <w:marTop w:val="0"/>
              <w:marBottom w:val="0"/>
              <w:divBdr>
                <w:top w:val="none" w:sz="0" w:space="0" w:color="auto"/>
                <w:left w:val="none" w:sz="0" w:space="0" w:color="auto"/>
                <w:bottom w:val="none" w:sz="0" w:space="0" w:color="auto"/>
                <w:right w:val="none" w:sz="0" w:space="0" w:color="auto"/>
              </w:divBdr>
            </w:div>
            <w:div w:id="153380210">
              <w:marLeft w:val="0"/>
              <w:marRight w:val="0"/>
              <w:marTop w:val="0"/>
              <w:marBottom w:val="0"/>
              <w:divBdr>
                <w:top w:val="none" w:sz="0" w:space="0" w:color="auto"/>
                <w:left w:val="none" w:sz="0" w:space="0" w:color="auto"/>
                <w:bottom w:val="none" w:sz="0" w:space="0" w:color="auto"/>
                <w:right w:val="none" w:sz="0" w:space="0" w:color="auto"/>
              </w:divBdr>
            </w:div>
            <w:div w:id="2107924963">
              <w:marLeft w:val="0"/>
              <w:marRight w:val="0"/>
              <w:marTop w:val="0"/>
              <w:marBottom w:val="0"/>
              <w:divBdr>
                <w:top w:val="none" w:sz="0" w:space="0" w:color="auto"/>
                <w:left w:val="none" w:sz="0" w:space="0" w:color="auto"/>
                <w:bottom w:val="none" w:sz="0" w:space="0" w:color="auto"/>
                <w:right w:val="none" w:sz="0" w:space="0" w:color="auto"/>
              </w:divBdr>
            </w:div>
            <w:div w:id="1579629193">
              <w:marLeft w:val="0"/>
              <w:marRight w:val="0"/>
              <w:marTop w:val="0"/>
              <w:marBottom w:val="0"/>
              <w:divBdr>
                <w:top w:val="none" w:sz="0" w:space="0" w:color="auto"/>
                <w:left w:val="none" w:sz="0" w:space="0" w:color="auto"/>
                <w:bottom w:val="none" w:sz="0" w:space="0" w:color="auto"/>
                <w:right w:val="none" w:sz="0" w:space="0" w:color="auto"/>
              </w:divBdr>
            </w:div>
            <w:div w:id="835851382">
              <w:marLeft w:val="0"/>
              <w:marRight w:val="0"/>
              <w:marTop w:val="0"/>
              <w:marBottom w:val="0"/>
              <w:divBdr>
                <w:top w:val="none" w:sz="0" w:space="0" w:color="auto"/>
                <w:left w:val="none" w:sz="0" w:space="0" w:color="auto"/>
                <w:bottom w:val="none" w:sz="0" w:space="0" w:color="auto"/>
                <w:right w:val="none" w:sz="0" w:space="0" w:color="auto"/>
              </w:divBdr>
            </w:div>
            <w:div w:id="2112123426">
              <w:marLeft w:val="0"/>
              <w:marRight w:val="0"/>
              <w:marTop w:val="0"/>
              <w:marBottom w:val="0"/>
              <w:divBdr>
                <w:top w:val="none" w:sz="0" w:space="0" w:color="auto"/>
                <w:left w:val="none" w:sz="0" w:space="0" w:color="auto"/>
                <w:bottom w:val="none" w:sz="0" w:space="0" w:color="auto"/>
                <w:right w:val="none" w:sz="0" w:space="0" w:color="auto"/>
              </w:divBdr>
            </w:div>
            <w:div w:id="1037582817">
              <w:marLeft w:val="0"/>
              <w:marRight w:val="0"/>
              <w:marTop w:val="0"/>
              <w:marBottom w:val="0"/>
              <w:divBdr>
                <w:top w:val="none" w:sz="0" w:space="0" w:color="auto"/>
                <w:left w:val="none" w:sz="0" w:space="0" w:color="auto"/>
                <w:bottom w:val="none" w:sz="0" w:space="0" w:color="auto"/>
                <w:right w:val="none" w:sz="0" w:space="0" w:color="auto"/>
              </w:divBdr>
            </w:div>
            <w:div w:id="1753965465">
              <w:marLeft w:val="0"/>
              <w:marRight w:val="0"/>
              <w:marTop w:val="0"/>
              <w:marBottom w:val="0"/>
              <w:divBdr>
                <w:top w:val="none" w:sz="0" w:space="0" w:color="auto"/>
                <w:left w:val="none" w:sz="0" w:space="0" w:color="auto"/>
                <w:bottom w:val="none" w:sz="0" w:space="0" w:color="auto"/>
                <w:right w:val="none" w:sz="0" w:space="0" w:color="auto"/>
              </w:divBdr>
            </w:div>
            <w:div w:id="300967223">
              <w:marLeft w:val="0"/>
              <w:marRight w:val="0"/>
              <w:marTop w:val="0"/>
              <w:marBottom w:val="0"/>
              <w:divBdr>
                <w:top w:val="none" w:sz="0" w:space="0" w:color="auto"/>
                <w:left w:val="none" w:sz="0" w:space="0" w:color="auto"/>
                <w:bottom w:val="none" w:sz="0" w:space="0" w:color="auto"/>
                <w:right w:val="none" w:sz="0" w:space="0" w:color="auto"/>
              </w:divBdr>
            </w:div>
            <w:div w:id="660700163">
              <w:marLeft w:val="0"/>
              <w:marRight w:val="0"/>
              <w:marTop w:val="0"/>
              <w:marBottom w:val="0"/>
              <w:divBdr>
                <w:top w:val="none" w:sz="0" w:space="0" w:color="auto"/>
                <w:left w:val="none" w:sz="0" w:space="0" w:color="auto"/>
                <w:bottom w:val="none" w:sz="0" w:space="0" w:color="auto"/>
                <w:right w:val="none" w:sz="0" w:space="0" w:color="auto"/>
              </w:divBdr>
            </w:div>
            <w:div w:id="968126633">
              <w:marLeft w:val="0"/>
              <w:marRight w:val="0"/>
              <w:marTop w:val="0"/>
              <w:marBottom w:val="0"/>
              <w:divBdr>
                <w:top w:val="none" w:sz="0" w:space="0" w:color="auto"/>
                <w:left w:val="none" w:sz="0" w:space="0" w:color="auto"/>
                <w:bottom w:val="none" w:sz="0" w:space="0" w:color="auto"/>
                <w:right w:val="none" w:sz="0" w:space="0" w:color="auto"/>
              </w:divBdr>
            </w:div>
            <w:div w:id="627396021">
              <w:marLeft w:val="0"/>
              <w:marRight w:val="0"/>
              <w:marTop w:val="0"/>
              <w:marBottom w:val="0"/>
              <w:divBdr>
                <w:top w:val="none" w:sz="0" w:space="0" w:color="auto"/>
                <w:left w:val="none" w:sz="0" w:space="0" w:color="auto"/>
                <w:bottom w:val="none" w:sz="0" w:space="0" w:color="auto"/>
                <w:right w:val="none" w:sz="0" w:space="0" w:color="auto"/>
              </w:divBdr>
            </w:div>
            <w:div w:id="740178962">
              <w:marLeft w:val="0"/>
              <w:marRight w:val="0"/>
              <w:marTop w:val="0"/>
              <w:marBottom w:val="0"/>
              <w:divBdr>
                <w:top w:val="none" w:sz="0" w:space="0" w:color="auto"/>
                <w:left w:val="none" w:sz="0" w:space="0" w:color="auto"/>
                <w:bottom w:val="none" w:sz="0" w:space="0" w:color="auto"/>
                <w:right w:val="none" w:sz="0" w:space="0" w:color="auto"/>
              </w:divBdr>
            </w:div>
            <w:div w:id="610477852">
              <w:marLeft w:val="0"/>
              <w:marRight w:val="0"/>
              <w:marTop w:val="0"/>
              <w:marBottom w:val="0"/>
              <w:divBdr>
                <w:top w:val="none" w:sz="0" w:space="0" w:color="auto"/>
                <w:left w:val="none" w:sz="0" w:space="0" w:color="auto"/>
                <w:bottom w:val="none" w:sz="0" w:space="0" w:color="auto"/>
                <w:right w:val="none" w:sz="0" w:space="0" w:color="auto"/>
              </w:divBdr>
            </w:div>
            <w:div w:id="1890141056">
              <w:marLeft w:val="0"/>
              <w:marRight w:val="0"/>
              <w:marTop w:val="0"/>
              <w:marBottom w:val="0"/>
              <w:divBdr>
                <w:top w:val="none" w:sz="0" w:space="0" w:color="auto"/>
                <w:left w:val="none" w:sz="0" w:space="0" w:color="auto"/>
                <w:bottom w:val="none" w:sz="0" w:space="0" w:color="auto"/>
                <w:right w:val="none" w:sz="0" w:space="0" w:color="auto"/>
              </w:divBdr>
            </w:div>
            <w:div w:id="287204436">
              <w:marLeft w:val="0"/>
              <w:marRight w:val="0"/>
              <w:marTop w:val="0"/>
              <w:marBottom w:val="0"/>
              <w:divBdr>
                <w:top w:val="none" w:sz="0" w:space="0" w:color="auto"/>
                <w:left w:val="none" w:sz="0" w:space="0" w:color="auto"/>
                <w:bottom w:val="none" w:sz="0" w:space="0" w:color="auto"/>
                <w:right w:val="none" w:sz="0" w:space="0" w:color="auto"/>
              </w:divBdr>
            </w:div>
            <w:div w:id="382027032">
              <w:marLeft w:val="0"/>
              <w:marRight w:val="0"/>
              <w:marTop w:val="0"/>
              <w:marBottom w:val="0"/>
              <w:divBdr>
                <w:top w:val="none" w:sz="0" w:space="0" w:color="auto"/>
                <w:left w:val="none" w:sz="0" w:space="0" w:color="auto"/>
                <w:bottom w:val="none" w:sz="0" w:space="0" w:color="auto"/>
                <w:right w:val="none" w:sz="0" w:space="0" w:color="auto"/>
              </w:divBdr>
            </w:div>
            <w:div w:id="1217014598">
              <w:marLeft w:val="0"/>
              <w:marRight w:val="0"/>
              <w:marTop w:val="0"/>
              <w:marBottom w:val="0"/>
              <w:divBdr>
                <w:top w:val="none" w:sz="0" w:space="0" w:color="auto"/>
                <w:left w:val="none" w:sz="0" w:space="0" w:color="auto"/>
                <w:bottom w:val="none" w:sz="0" w:space="0" w:color="auto"/>
                <w:right w:val="none" w:sz="0" w:space="0" w:color="auto"/>
              </w:divBdr>
            </w:div>
            <w:div w:id="714503656">
              <w:marLeft w:val="0"/>
              <w:marRight w:val="0"/>
              <w:marTop w:val="0"/>
              <w:marBottom w:val="0"/>
              <w:divBdr>
                <w:top w:val="none" w:sz="0" w:space="0" w:color="auto"/>
                <w:left w:val="none" w:sz="0" w:space="0" w:color="auto"/>
                <w:bottom w:val="none" w:sz="0" w:space="0" w:color="auto"/>
                <w:right w:val="none" w:sz="0" w:space="0" w:color="auto"/>
              </w:divBdr>
            </w:div>
            <w:div w:id="2103454414">
              <w:marLeft w:val="0"/>
              <w:marRight w:val="0"/>
              <w:marTop w:val="0"/>
              <w:marBottom w:val="0"/>
              <w:divBdr>
                <w:top w:val="none" w:sz="0" w:space="0" w:color="auto"/>
                <w:left w:val="none" w:sz="0" w:space="0" w:color="auto"/>
                <w:bottom w:val="none" w:sz="0" w:space="0" w:color="auto"/>
                <w:right w:val="none" w:sz="0" w:space="0" w:color="auto"/>
              </w:divBdr>
            </w:div>
            <w:div w:id="704870474">
              <w:marLeft w:val="0"/>
              <w:marRight w:val="0"/>
              <w:marTop w:val="0"/>
              <w:marBottom w:val="0"/>
              <w:divBdr>
                <w:top w:val="none" w:sz="0" w:space="0" w:color="auto"/>
                <w:left w:val="none" w:sz="0" w:space="0" w:color="auto"/>
                <w:bottom w:val="none" w:sz="0" w:space="0" w:color="auto"/>
                <w:right w:val="none" w:sz="0" w:space="0" w:color="auto"/>
              </w:divBdr>
            </w:div>
            <w:div w:id="1697997550">
              <w:marLeft w:val="0"/>
              <w:marRight w:val="0"/>
              <w:marTop w:val="0"/>
              <w:marBottom w:val="0"/>
              <w:divBdr>
                <w:top w:val="none" w:sz="0" w:space="0" w:color="auto"/>
                <w:left w:val="none" w:sz="0" w:space="0" w:color="auto"/>
                <w:bottom w:val="none" w:sz="0" w:space="0" w:color="auto"/>
                <w:right w:val="none" w:sz="0" w:space="0" w:color="auto"/>
              </w:divBdr>
            </w:div>
            <w:div w:id="1937706430">
              <w:marLeft w:val="0"/>
              <w:marRight w:val="0"/>
              <w:marTop w:val="0"/>
              <w:marBottom w:val="0"/>
              <w:divBdr>
                <w:top w:val="none" w:sz="0" w:space="0" w:color="auto"/>
                <w:left w:val="none" w:sz="0" w:space="0" w:color="auto"/>
                <w:bottom w:val="none" w:sz="0" w:space="0" w:color="auto"/>
                <w:right w:val="none" w:sz="0" w:space="0" w:color="auto"/>
              </w:divBdr>
            </w:div>
            <w:div w:id="936643918">
              <w:marLeft w:val="0"/>
              <w:marRight w:val="0"/>
              <w:marTop w:val="0"/>
              <w:marBottom w:val="0"/>
              <w:divBdr>
                <w:top w:val="none" w:sz="0" w:space="0" w:color="auto"/>
                <w:left w:val="none" w:sz="0" w:space="0" w:color="auto"/>
                <w:bottom w:val="none" w:sz="0" w:space="0" w:color="auto"/>
                <w:right w:val="none" w:sz="0" w:space="0" w:color="auto"/>
              </w:divBdr>
            </w:div>
            <w:div w:id="1764841602">
              <w:marLeft w:val="0"/>
              <w:marRight w:val="0"/>
              <w:marTop w:val="0"/>
              <w:marBottom w:val="0"/>
              <w:divBdr>
                <w:top w:val="none" w:sz="0" w:space="0" w:color="auto"/>
                <w:left w:val="none" w:sz="0" w:space="0" w:color="auto"/>
                <w:bottom w:val="none" w:sz="0" w:space="0" w:color="auto"/>
                <w:right w:val="none" w:sz="0" w:space="0" w:color="auto"/>
              </w:divBdr>
            </w:div>
            <w:div w:id="293173786">
              <w:marLeft w:val="0"/>
              <w:marRight w:val="0"/>
              <w:marTop w:val="0"/>
              <w:marBottom w:val="0"/>
              <w:divBdr>
                <w:top w:val="none" w:sz="0" w:space="0" w:color="auto"/>
                <w:left w:val="none" w:sz="0" w:space="0" w:color="auto"/>
                <w:bottom w:val="none" w:sz="0" w:space="0" w:color="auto"/>
                <w:right w:val="none" w:sz="0" w:space="0" w:color="auto"/>
              </w:divBdr>
            </w:div>
            <w:div w:id="1882476907">
              <w:marLeft w:val="0"/>
              <w:marRight w:val="0"/>
              <w:marTop w:val="0"/>
              <w:marBottom w:val="0"/>
              <w:divBdr>
                <w:top w:val="none" w:sz="0" w:space="0" w:color="auto"/>
                <w:left w:val="none" w:sz="0" w:space="0" w:color="auto"/>
                <w:bottom w:val="none" w:sz="0" w:space="0" w:color="auto"/>
                <w:right w:val="none" w:sz="0" w:space="0" w:color="auto"/>
              </w:divBdr>
            </w:div>
            <w:div w:id="440154233">
              <w:marLeft w:val="0"/>
              <w:marRight w:val="0"/>
              <w:marTop w:val="0"/>
              <w:marBottom w:val="0"/>
              <w:divBdr>
                <w:top w:val="none" w:sz="0" w:space="0" w:color="auto"/>
                <w:left w:val="none" w:sz="0" w:space="0" w:color="auto"/>
                <w:bottom w:val="none" w:sz="0" w:space="0" w:color="auto"/>
                <w:right w:val="none" w:sz="0" w:space="0" w:color="auto"/>
              </w:divBdr>
            </w:div>
            <w:div w:id="537354049">
              <w:marLeft w:val="0"/>
              <w:marRight w:val="0"/>
              <w:marTop w:val="0"/>
              <w:marBottom w:val="0"/>
              <w:divBdr>
                <w:top w:val="none" w:sz="0" w:space="0" w:color="auto"/>
                <w:left w:val="none" w:sz="0" w:space="0" w:color="auto"/>
                <w:bottom w:val="none" w:sz="0" w:space="0" w:color="auto"/>
                <w:right w:val="none" w:sz="0" w:space="0" w:color="auto"/>
              </w:divBdr>
            </w:div>
            <w:div w:id="1386954804">
              <w:marLeft w:val="0"/>
              <w:marRight w:val="0"/>
              <w:marTop w:val="0"/>
              <w:marBottom w:val="0"/>
              <w:divBdr>
                <w:top w:val="none" w:sz="0" w:space="0" w:color="auto"/>
                <w:left w:val="none" w:sz="0" w:space="0" w:color="auto"/>
                <w:bottom w:val="none" w:sz="0" w:space="0" w:color="auto"/>
                <w:right w:val="none" w:sz="0" w:space="0" w:color="auto"/>
              </w:divBdr>
            </w:div>
            <w:div w:id="587739189">
              <w:marLeft w:val="0"/>
              <w:marRight w:val="0"/>
              <w:marTop w:val="0"/>
              <w:marBottom w:val="0"/>
              <w:divBdr>
                <w:top w:val="none" w:sz="0" w:space="0" w:color="auto"/>
                <w:left w:val="none" w:sz="0" w:space="0" w:color="auto"/>
                <w:bottom w:val="none" w:sz="0" w:space="0" w:color="auto"/>
                <w:right w:val="none" w:sz="0" w:space="0" w:color="auto"/>
              </w:divBdr>
            </w:div>
            <w:div w:id="120460658">
              <w:marLeft w:val="0"/>
              <w:marRight w:val="0"/>
              <w:marTop w:val="0"/>
              <w:marBottom w:val="0"/>
              <w:divBdr>
                <w:top w:val="none" w:sz="0" w:space="0" w:color="auto"/>
                <w:left w:val="none" w:sz="0" w:space="0" w:color="auto"/>
                <w:bottom w:val="none" w:sz="0" w:space="0" w:color="auto"/>
                <w:right w:val="none" w:sz="0" w:space="0" w:color="auto"/>
              </w:divBdr>
            </w:div>
            <w:div w:id="1020011065">
              <w:marLeft w:val="0"/>
              <w:marRight w:val="0"/>
              <w:marTop w:val="0"/>
              <w:marBottom w:val="0"/>
              <w:divBdr>
                <w:top w:val="none" w:sz="0" w:space="0" w:color="auto"/>
                <w:left w:val="none" w:sz="0" w:space="0" w:color="auto"/>
                <w:bottom w:val="none" w:sz="0" w:space="0" w:color="auto"/>
                <w:right w:val="none" w:sz="0" w:space="0" w:color="auto"/>
              </w:divBdr>
            </w:div>
            <w:div w:id="161088169">
              <w:marLeft w:val="0"/>
              <w:marRight w:val="0"/>
              <w:marTop w:val="0"/>
              <w:marBottom w:val="0"/>
              <w:divBdr>
                <w:top w:val="none" w:sz="0" w:space="0" w:color="auto"/>
                <w:left w:val="none" w:sz="0" w:space="0" w:color="auto"/>
                <w:bottom w:val="none" w:sz="0" w:space="0" w:color="auto"/>
                <w:right w:val="none" w:sz="0" w:space="0" w:color="auto"/>
              </w:divBdr>
            </w:div>
            <w:div w:id="321354052">
              <w:marLeft w:val="0"/>
              <w:marRight w:val="0"/>
              <w:marTop w:val="0"/>
              <w:marBottom w:val="0"/>
              <w:divBdr>
                <w:top w:val="none" w:sz="0" w:space="0" w:color="auto"/>
                <w:left w:val="none" w:sz="0" w:space="0" w:color="auto"/>
                <w:bottom w:val="none" w:sz="0" w:space="0" w:color="auto"/>
                <w:right w:val="none" w:sz="0" w:space="0" w:color="auto"/>
              </w:divBdr>
            </w:div>
            <w:div w:id="1322198428">
              <w:marLeft w:val="0"/>
              <w:marRight w:val="0"/>
              <w:marTop w:val="0"/>
              <w:marBottom w:val="0"/>
              <w:divBdr>
                <w:top w:val="none" w:sz="0" w:space="0" w:color="auto"/>
                <w:left w:val="none" w:sz="0" w:space="0" w:color="auto"/>
                <w:bottom w:val="none" w:sz="0" w:space="0" w:color="auto"/>
                <w:right w:val="none" w:sz="0" w:space="0" w:color="auto"/>
              </w:divBdr>
            </w:div>
            <w:div w:id="1487168013">
              <w:marLeft w:val="0"/>
              <w:marRight w:val="0"/>
              <w:marTop w:val="0"/>
              <w:marBottom w:val="0"/>
              <w:divBdr>
                <w:top w:val="none" w:sz="0" w:space="0" w:color="auto"/>
                <w:left w:val="none" w:sz="0" w:space="0" w:color="auto"/>
                <w:bottom w:val="none" w:sz="0" w:space="0" w:color="auto"/>
                <w:right w:val="none" w:sz="0" w:space="0" w:color="auto"/>
              </w:divBdr>
            </w:div>
            <w:div w:id="607006206">
              <w:marLeft w:val="0"/>
              <w:marRight w:val="0"/>
              <w:marTop w:val="0"/>
              <w:marBottom w:val="0"/>
              <w:divBdr>
                <w:top w:val="none" w:sz="0" w:space="0" w:color="auto"/>
                <w:left w:val="none" w:sz="0" w:space="0" w:color="auto"/>
                <w:bottom w:val="none" w:sz="0" w:space="0" w:color="auto"/>
                <w:right w:val="none" w:sz="0" w:space="0" w:color="auto"/>
              </w:divBdr>
            </w:div>
            <w:div w:id="2041975021">
              <w:marLeft w:val="0"/>
              <w:marRight w:val="0"/>
              <w:marTop w:val="0"/>
              <w:marBottom w:val="0"/>
              <w:divBdr>
                <w:top w:val="none" w:sz="0" w:space="0" w:color="auto"/>
                <w:left w:val="none" w:sz="0" w:space="0" w:color="auto"/>
                <w:bottom w:val="none" w:sz="0" w:space="0" w:color="auto"/>
                <w:right w:val="none" w:sz="0" w:space="0" w:color="auto"/>
              </w:divBdr>
            </w:div>
            <w:div w:id="1622492330">
              <w:marLeft w:val="0"/>
              <w:marRight w:val="0"/>
              <w:marTop w:val="0"/>
              <w:marBottom w:val="0"/>
              <w:divBdr>
                <w:top w:val="none" w:sz="0" w:space="0" w:color="auto"/>
                <w:left w:val="none" w:sz="0" w:space="0" w:color="auto"/>
                <w:bottom w:val="none" w:sz="0" w:space="0" w:color="auto"/>
                <w:right w:val="none" w:sz="0" w:space="0" w:color="auto"/>
              </w:divBdr>
            </w:div>
            <w:div w:id="1533110393">
              <w:marLeft w:val="0"/>
              <w:marRight w:val="0"/>
              <w:marTop w:val="0"/>
              <w:marBottom w:val="0"/>
              <w:divBdr>
                <w:top w:val="none" w:sz="0" w:space="0" w:color="auto"/>
                <w:left w:val="none" w:sz="0" w:space="0" w:color="auto"/>
                <w:bottom w:val="none" w:sz="0" w:space="0" w:color="auto"/>
                <w:right w:val="none" w:sz="0" w:space="0" w:color="auto"/>
              </w:divBdr>
            </w:div>
            <w:div w:id="301737860">
              <w:marLeft w:val="0"/>
              <w:marRight w:val="0"/>
              <w:marTop w:val="0"/>
              <w:marBottom w:val="0"/>
              <w:divBdr>
                <w:top w:val="none" w:sz="0" w:space="0" w:color="auto"/>
                <w:left w:val="none" w:sz="0" w:space="0" w:color="auto"/>
                <w:bottom w:val="none" w:sz="0" w:space="0" w:color="auto"/>
                <w:right w:val="none" w:sz="0" w:space="0" w:color="auto"/>
              </w:divBdr>
            </w:div>
            <w:div w:id="138622454">
              <w:marLeft w:val="0"/>
              <w:marRight w:val="0"/>
              <w:marTop w:val="0"/>
              <w:marBottom w:val="0"/>
              <w:divBdr>
                <w:top w:val="none" w:sz="0" w:space="0" w:color="auto"/>
                <w:left w:val="none" w:sz="0" w:space="0" w:color="auto"/>
                <w:bottom w:val="none" w:sz="0" w:space="0" w:color="auto"/>
                <w:right w:val="none" w:sz="0" w:space="0" w:color="auto"/>
              </w:divBdr>
            </w:div>
            <w:div w:id="963733339">
              <w:marLeft w:val="0"/>
              <w:marRight w:val="0"/>
              <w:marTop w:val="0"/>
              <w:marBottom w:val="0"/>
              <w:divBdr>
                <w:top w:val="none" w:sz="0" w:space="0" w:color="auto"/>
                <w:left w:val="none" w:sz="0" w:space="0" w:color="auto"/>
                <w:bottom w:val="none" w:sz="0" w:space="0" w:color="auto"/>
                <w:right w:val="none" w:sz="0" w:space="0" w:color="auto"/>
              </w:divBdr>
            </w:div>
            <w:div w:id="815687961">
              <w:marLeft w:val="0"/>
              <w:marRight w:val="0"/>
              <w:marTop w:val="0"/>
              <w:marBottom w:val="0"/>
              <w:divBdr>
                <w:top w:val="none" w:sz="0" w:space="0" w:color="auto"/>
                <w:left w:val="none" w:sz="0" w:space="0" w:color="auto"/>
                <w:bottom w:val="none" w:sz="0" w:space="0" w:color="auto"/>
                <w:right w:val="none" w:sz="0" w:space="0" w:color="auto"/>
              </w:divBdr>
            </w:div>
            <w:div w:id="346559660">
              <w:marLeft w:val="0"/>
              <w:marRight w:val="0"/>
              <w:marTop w:val="0"/>
              <w:marBottom w:val="0"/>
              <w:divBdr>
                <w:top w:val="none" w:sz="0" w:space="0" w:color="auto"/>
                <w:left w:val="none" w:sz="0" w:space="0" w:color="auto"/>
                <w:bottom w:val="none" w:sz="0" w:space="0" w:color="auto"/>
                <w:right w:val="none" w:sz="0" w:space="0" w:color="auto"/>
              </w:divBdr>
            </w:div>
            <w:div w:id="142084961">
              <w:marLeft w:val="0"/>
              <w:marRight w:val="0"/>
              <w:marTop w:val="0"/>
              <w:marBottom w:val="0"/>
              <w:divBdr>
                <w:top w:val="none" w:sz="0" w:space="0" w:color="auto"/>
                <w:left w:val="none" w:sz="0" w:space="0" w:color="auto"/>
                <w:bottom w:val="none" w:sz="0" w:space="0" w:color="auto"/>
                <w:right w:val="none" w:sz="0" w:space="0" w:color="auto"/>
              </w:divBdr>
            </w:div>
            <w:div w:id="58603329">
              <w:marLeft w:val="0"/>
              <w:marRight w:val="0"/>
              <w:marTop w:val="0"/>
              <w:marBottom w:val="0"/>
              <w:divBdr>
                <w:top w:val="none" w:sz="0" w:space="0" w:color="auto"/>
                <w:left w:val="none" w:sz="0" w:space="0" w:color="auto"/>
                <w:bottom w:val="none" w:sz="0" w:space="0" w:color="auto"/>
                <w:right w:val="none" w:sz="0" w:space="0" w:color="auto"/>
              </w:divBdr>
            </w:div>
            <w:div w:id="1642155018">
              <w:marLeft w:val="0"/>
              <w:marRight w:val="0"/>
              <w:marTop w:val="0"/>
              <w:marBottom w:val="0"/>
              <w:divBdr>
                <w:top w:val="none" w:sz="0" w:space="0" w:color="auto"/>
                <w:left w:val="none" w:sz="0" w:space="0" w:color="auto"/>
                <w:bottom w:val="none" w:sz="0" w:space="0" w:color="auto"/>
                <w:right w:val="none" w:sz="0" w:space="0" w:color="auto"/>
              </w:divBdr>
            </w:div>
            <w:div w:id="1242523455">
              <w:marLeft w:val="0"/>
              <w:marRight w:val="0"/>
              <w:marTop w:val="0"/>
              <w:marBottom w:val="0"/>
              <w:divBdr>
                <w:top w:val="none" w:sz="0" w:space="0" w:color="auto"/>
                <w:left w:val="none" w:sz="0" w:space="0" w:color="auto"/>
                <w:bottom w:val="none" w:sz="0" w:space="0" w:color="auto"/>
                <w:right w:val="none" w:sz="0" w:space="0" w:color="auto"/>
              </w:divBdr>
            </w:div>
            <w:div w:id="1997227406">
              <w:marLeft w:val="0"/>
              <w:marRight w:val="0"/>
              <w:marTop w:val="0"/>
              <w:marBottom w:val="0"/>
              <w:divBdr>
                <w:top w:val="none" w:sz="0" w:space="0" w:color="auto"/>
                <w:left w:val="none" w:sz="0" w:space="0" w:color="auto"/>
                <w:bottom w:val="none" w:sz="0" w:space="0" w:color="auto"/>
                <w:right w:val="none" w:sz="0" w:space="0" w:color="auto"/>
              </w:divBdr>
            </w:div>
            <w:div w:id="1749419439">
              <w:marLeft w:val="0"/>
              <w:marRight w:val="0"/>
              <w:marTop w:val="0"/>
              <w:marBottom w:val="0"/>
              <w:divBdr>
                <w:top w:val="none" w:sz="0" w:space="0" w:color="auto"/>
                <w:left w:val="none" w:sz="0" w:space="0" w:color="auto"/>
                <w:bottom w:val="none" w:sz="0" w:space="0" w:color="auto"/>
                <w:right w:val="none" w:sz="0" w:space="0" w:color="auto"/>
              </w:divBdr>
            </w:div>
            <w:div w:id="219053806">
              <w:marLeft w:val="0"/>
              <w:marRight w:val="0"/>
              <w:marTop w:val="0"/>
              <w:marBottom w:val="0"/>
              <w:divBdr>
                <w:top w:val="none" w:sz="0" w:space="0" w:color="auto"/>
                <w:left w:val="none" w:sz="0" w:space="0" w:color="auto"/>
                <w:bottom w:val="none" w:sz="0" w:space="0" w:color="auto"/>
                <w:right w:val="none" w:sz="0" w:space="0" w:color="auto"/>
              </w:divBdr>
            </w:div>
            <w:div w:id="5617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3592">
      <w:bodyDiv w:val="1"/>
      <w:marLeft w:val="0"/>
      <w:marRight w:val="0"/>
      <w:marTop w:val="0"/>
      <w:marBottom w:val="0"/>
      <w:divBdr>
        <w:top w:val="none" w:sz="0" w:space="0" w:color="auto"/>
        <w:left w:val="none" w:sz="0" w:space="0" w:color="auto"/>
        <w:bottom w:val="none" w:sz="0" w:space="0" w:color="auto"/>
        <w:right w:val="none" w:sz="0" w:space="0" w:color="auto"/>
      </w:divBdr>
      <w:divsChild>
        <w:div w:id="504439465">
          <w:marLeft w:val="0"/>
          <w:marRight w:val="0"/>
          <w:marTop w:val="0"/>
          <w:marBottom w:val="0"/>
          <w:divBdr>
            <w:top w:val="none" w:sz="0" w:space="0" w:color="auto"/>
            <w:left w:val="none" w:sz="0" w:space="0" w:color="auto"/>
            <w:bottom w:val="none" w:sz="0" w:space="0" w:color="auto"/>
            <w:right w:val="none" w:sz="0" w:space="0" w:color="auto"/>
          </w:divBdr>
          <w:divsChild>
            <w:div w:id="3896078">
              <w:marLeft w:val="0"/>
              <w:marRight w:val="0"/>
              <w:marTop w:val="0"/>
              <w:marBottom w:val="0"/>
              <w:divBdr>
                <w:top w:val="none" w:sz="0" w:space="0" w:color="auto"/>
                <w:left w:val="none" w:sz="0" w:space="0" w:color="auto"/>
                <w:bottom w:val="none" w:sz="0" w:space="0" w:color="auto"/>
                <w:right w:val="none" w:sz="0" w:space="0" w:color="auto"/>
              </w:divBdr>
            </w:div>
            <w:div w:id="464347542">
              <w:marLeft w:val="0"/>
              <w:marRight w:val="0"/>
              <w:marTop w:val="0"/>
              <w:marBottom w:val="0"/>
              <w:divBdr>
                <w:top w:val="none" w:sz="0" w:space="0" w:color="auto"/>
                <w:left w:val="none" w:sz="0" w:space="0" w:color="auto"/>
                <w:bottom w:val="none" w:sz="0" w:space="0" w:color="auto"/>
                <w:right w:val="none" w:sz="0" w:space="0" w:color="auto"/>
              </w:divBdr>
            </w:div>
            <w:div w:id="1318846564">
              <w:marLeft w:val="0"/>
              <w:marRight w:val="0"/>
              <w:marTop w:val="0"/>
              <w:marBottom w:val="0"/>
              <w:divBdr>
                <w:top w:val="none" w:sz="0" w:space="0" w:color="auto"/>
                <w:left w:val="none" w:sz="0" w:space="0" w:color="auto"/>
                <w:bottom w:val="none" w:sz="0" w:space="0" w:color="auto"/>
                <w:right w:val="none" w:sz="0" w:space="0" w:color="auto"/>
              </w:divBdr>
            </w:div>
            <w:div w:id="370036028">
              <w:marLeft w:val="0"/>
              <w:marRight w:val="0"/>
              <w:marTop w:val="0"/>
              <w:marBottom w:val="0"/>
              <w:divBdr>
                <w:top w:val="none" w:sz="0" w:space="0" w:color="auto"/>
                <w:left w:val="none" w:sz="0" w:space="0" w:color="auto"/>
                <w:bottom w:val="none" w:sz="0" w:space="0" w:color="auto"/>
                <w:right w:val="none" w:sz="0" w:space="0" w:color="auto"/>
              </w:divBdr>
            </w:div>
            <w:div w:id="62067094">
              <w:marLeft w:val="0"/>
              <w:marRight w:val="0"/>
              <w:marTop w:val="0"/>
              <w:marBottom w:val="0"/>
              <w:divBdr>
                <w:top w:val="none" w:sz="0" w:space="0" w:color="auto"/>
                <w:left w:val="none" w:sz="0" w:space="0" w:color="auto"/>
                <w:bottom w:val="none" w:sz="0" w:space="0" w:color="auto"/>
                <w:right w:val="none" w:sz="0" w:space="0" w:color="auto"/>
              </w:divBdr>
            </w:div>
            <w:div w:id="962886863">
              <w:marLeft w:val="0"/>
              <w:marRight w:val="0"/>
              <w:marTop w:val="0"/>
              <w:marBottom w:val="0"/>
              <w:divBdr>
                <w:top w:val="none" w:sz="0" w:space="0" w:color="auto"/>
                <w:left w:val="none" w:sz="0" w:space="0" w:color="auto"/>
                <w:bottom w:val="none" w:sz="0" w:space="0" w:color="auto"/>
                <w:right w:val="none" w:sz="0" w:space="0" w:color="auto"/>
              </w:divBdr>
            </w:div>
            <w:div w:id="1026172371">
              <w:marLeft w:val="0"/>
              <w:marRight w:val="0"/>
              <w:marTop w:val="0"/>
              <w:marBottom w:val="0"/>
              <w:divBdr>
                <w:top w:val="none" w:sz="0" w:space="0" w:color="auto"/>
                <w:left w:val="none" w:sz="0" w:space="0" w:color="auto"/>
                <w:bottom w:val="none" w:sz="0" w:space="0" w:color="auto"/>
                <w:right w:val="none" w:sz="0" w:space="0" w:color="auto"/>
              </w:divBdr>
            </w:div>
            <w:div w:id="581567833">
              <w:marLeft w:val="0"/>
              <w:marRight w:val="0"/>
              <w:marTop w:val="0"/>
              <w:marBottom w:val="0"/>
              <w:divBdr>
                <w:top w:val="none" w:sz="0" w:space="0" w:color="auto"/>
                <w:left w:val="none" w:sz="0" w:space="0" w:color="auto"/>
                <w:bottom w:val="none" w:sz="0" w:space="0" w:color="auto"/>
                <w:right w:val="none" w:sz="0" w:space="0" w:color="auto"/>
              </w:divBdr>
            </w:div>
            <w:div w:id="838354495">
              <w:marLeft w:val="0"/>
              <w:marRight w:val="0"/>
              <w:marTop w:val="0"/>
              <w:marBottom w:val="0"/>
              <w:divBdr>
                <w:top w:val="none" w:sz="0" w:space="0" w:color="auto"/>
                <w:left w:val="none" w:sz="0" w:space="0" w:color="auto"/>
                <w:bottom w:val="none" w:sz="0" w:space="0" w:color="auto"/>
                <w:right w:val="none" w:sz="0" w:space="0" w:color="auto"/>
              </w:divBdr>
            </w:div>
            <w:div w:id="236860650">
              <w:marLeft w:val="0"/>
              <w:marRight w:val="0"/>
              <w:marTop w:val="0"/>
              <w:marBottom w:val="0"/>
              <w:divBdr>
                <w:top w:val="none" w:sz="0" w:space="0" w:color="auto"/>
                <w:left w:val="none" w:sz="0" w:space="0" w:color="auto"/>
                <w:bottom w:val="none" w:sz="0" w:space="0" w:color="auto"/>
                <w:right w:val="none" w:sz="0" w:space="0" w:color="auto"/>
              </w:divBdr>
            </w:div>
            <w:div w:id="444888989">
              <w:marLeft w:val="0"/>
              <w:marRight w:val="0"/>
              <w:marTop w:val="0"/>
              <w:marBottom w:val="0"/>
              <w:divBdr>
                <w:top w:val="none" w:sz="0" w:space="0" w:color="auto"/>
                <w:left w:val="none" w:sz="0" w:space="0" w:color="auto"/>
                <w:bottom w:val="none" w:sz="0" w:space="0" w:color="auto"/>
                <w:right w:val="none" w:sz="0" w:space="0" w:color="auto"/>
              </w:divBdr>
            </w:div>
            <w:div w:id="2006546297">
              <w:marLeft w:val="0"/>
              <w:marRight w:val="0"/>
              <w:marTop w:val="0"/>
              <w:marBottom w:val="0"/>
              <w:divBdr>
                <w:top w:val="none" w:sz="0" w:space="0" w:color="auto"/>
                <w:left w:val="none" w:sz="0" w:space="0" w:color="auto"/>
                <w:bottom w:val="none" w:sz="0" w:space="0" w:color="auto"/>
                <w:right w:val="none" w:sz="0" w:space="0" w:color="auto"/>
              </w:divBdr>
            </w:div>
            <w:div w:id="397017903">
              <w:marLeft w:val="0"/>
              <w:marRight w:val="0"/>
              <w:marTop w:val="0"/>
              <w:marBottom w:val="0"/>
              <w:divBdr>
                <w:top w:val="none" w:sz="0" w:space="0" w:color="auto"/>
                <w:left w:val="none" w:sz="0" w:space="0" w:color="auto"/>
                <w:bottom w:val="none" w:sz="0" w:space="0" w:color="auto"/>
                <w:right w:val="none" w:sz="0" w:space="0" w:color="auto"/>
              </w:divBdr>
            </w:div>
            <w:div w:id="880943893">
              <w:marLeft w:val="0"/>
              <w:marRight w:val="0"/>
              <w:marTop w:val="0"/>
              <w:marBottom w:val="0"/>
              <w:divBdr>
                <w:top w:val="none" w:sz="0" w:space="0" w:color="auto"/>
                <w:left w:val="none" w:sz="0" w:space="0" w:color="auto"/>
                <w:bottom w:val="none" w:sz="0" w:space="0" w:color="auto"/>
                <w:right w:val="none" w:sz="0" w:space="0" w:color="auto"/>
              </w:divBdr>
            </w:div>
            <w:div w:id="1974141202">
              <w:marLeft w:val="0"/>
              <w:marRight w:val="0"/>
              <w:marTop w:val="0"/>
              <w:marBottom w:val="0"/>
              <w:divBdr>
                <w:top w:val="none" w:sz="0" w:space="0" w:color="auto"/>
                <w:left w:val="none" w:sz="0" w:space="0" w:color="auto"/>
                <w:bottom w:val="none" w:sz="0" w:space="0" w:color="auto"/>
                <w:right w:val="none" w:sz="0" w:space="0" w:color="auto"/>
              </w:divBdr>
            </w:div>
            <w:div w:id="328866923">
              <w:marLeft w:val="0"/>
              <w:marRight w:val="0"/>
              <w:marTop w:val="0"/>
              <w:marBottom w:val="0"/>
              <w:divBdr>
                <w:top w:val="none" w:sz="0" w:space="0" w:color="auto"/>
                <w:left w:val="none" w:sz="0" w:space="0" w:color="auto"/>
                <w:bottom w:val="none" w:sz="0" w:space="0" w:color="auto"/>
                <w:right w:val="none" w:sz="0" w:space="0" w:color="auto"/>
              </w:divBdr>
            </w:div>
            <w:div w:id="894505086">
              <w:marLeft w:val="0"/>
              <w:marRight w:val="0"/>
              <w:marTop w:val="0"/>
              <w:marBottom w:val="0"/>
              <w:divBdr>
                <w:top w:val="none" w:sz="0" w:space="0" w:color="auto"/>
                <w:left w:val="none" w:sz="0" w:space="0" w:color="auto"/>
                <w:bottom w:val="none" w:sz="0" w:space="0" w:color="auto"/>
                <w:right w:val="none" w:sz="0" w:space="0" w:color="auto"/>
              </w:divBdr>
            </w:div>
            <w:div w:id="750852238">
              <w:marLeft w:val="0"/>
              <w:marRight w:val="0"/>
              <w:marTop w:val="0"/>
              <w:marBottom w:val="0"/>
              <w:divBdr>
                <w:top w:val="none" w:sz="0" w:space="0" w:color="auto"/>
                <w:left w:val="none" w:sz="0" w:space="0" w:color="auto"/>
                <w:bottom w:val="none" w:sz="0" w:space="0" w:color="auto"/>
                <w:right w:val="none" w:sz="0" w:space="0" w:color="auto"/>
              </w:divBdr>
            </w:div>
            <w:div w:id="372579210">
              <w:marLeft w:val="0"/>
              <w:marRight w:val="0"/>
              <w:marTop w:val="0"/>
              <w:marBottom w:val="0"/>
              <w:divBdr>
                <w:top w:val="none" w:sz="0" w:space="0" w:color="auto"/>
                <w:left w:val="none" w:sz="0" w:space="0" w:color="auto"/>
                <w:bottom w:val="none" w:sz="0" w:space="0" w:color="auto"/>
                <w:right w:val="none" w:sz="0" w:space="0" w:color="auto"/>
              </w:divBdr>
            </w:div>
            <w:div w:id="520704072">
              <w:marLeft w:val="0"/>
              <w:marRight w:val="0"/>
              <w:marTop w:val="0"/>
              <w:marBottom w:val="0"/>
              <w:divBdr>
                <w:top w:val="none" w:sz="0" w:space="0" w:color="auto"/>
                <w:left w:val="none" w:sz="0" w:space="0" w:color="auto"/>
                <w:bottom w:val="none" w:sz="0" w:space="0" w:color="auto"/>
                <w:right w:val="none" w:sz="0" w:space="0" w:color="auto"/>
              </w:divBdr>
            </w:div>
            <w:div w:id="80566853">
              <w:marLeft w:val="0"/>
              <w:marRight w:val="0"/>
              <w:marTop w:val="0"/>
              <w:marBottom w:val="0"/>
              <w:divBdr>
                <w:top w:val="none" w:sz="0" w:space="0" w:color="auto"/>
                <w:left w:val="none" w:sz="0" w:space="0" w:color="auto"/>
                <w:bottom w:val="none" w:sz="0" w:space="0" w:color="auto"/>
                <w:right w:val="none" w:sz="0" w:space="0" w:color="auto"/>
              </w:divBdr>
            </w:div>
            <w:div w:id="708143030">
              <w:marLeft w:val="0"/>
              <w:marRight w:val="0"/>
              <w:marTop w:val="0"/>
              <w:marBottom w:val="0"/>
              <w:divBdr>
                <w:top w:val="none" w:sz="0" w:space="0" w:color="auto"/>
                <w:left w:val="none" w:sz="0" w:space="0" w:color="auto"/>
                <w:bottom w:val="none" w:sz="0" w:space="0" w:color="auto"/>
                <w:right w:val="none" w:sz="0" w:space="0" w:color="auto"/>
              </w:divBdr>
            </w:div>
            <w:div w:id="1369918660">
              <w:marLeft w:val="0"/>
              <w:marRight w:val="0"/>
              <w:marTop w:val="0"/>
              <w:marBottom w:val="0"/>
              <w:divBdr>
                <w:top w:val="none" w:sz="0" w:space="0" w:color="auto"/>
                <w:left w:val="none" w:sz="0" w:space="0" w:color="auto"/>
                <w:bottom w:val="none" w:sz="0" w:space="0" w:color="auto"/>
                <w:right w:val="none" w:sz="0" w:space="0" w:color="auto"/>
              </w:divBdr>
            </w:div>
            <w:div w:id="227880612">
              <w:marLeft w:val="0"/>
              <w:marRight w:val="0"/>
              <w:marTop w:val="0"/>
              <w:marBottom w:val="0"/>
              <w:divBdr>
                <w:top w:val="none" w:sz="0" w:space="0" w:color="auto"/>
                <w:left w:val="none" w:sz="0" w:space="0" w:color="auto"/>
                <w:bottom w:val="none" w:sz="0" w:space="0" w:color="auto"/>
                <w:right w:val="none" w:sz="0" w:space="0" w:color="auto"/>
              </w:divBdr>
            </w:div>
            <w:div w:id="1708679096">
              <w:marLeft w:val="0"/>
              <w:marRight w:val="0"/>
              <w:marTop w:val="0"/>
              <w:marBottom w:val="0"/>
              <w:divBdr>
                <w:top w:val="none" w:sz="0" w:space="0" w:color="auto"/>
                <w:left w:val="none" w:sz="0" w:space="0" w:color="auto"/>
                <w:bottom w:val="none" w:sz="0" w:space="0" w:color="auto"/>
                <w:right w:val="none" w:sz="0" w:space="0" w:color="auto"/>
              </w:divBdr>
            </w:div>
            <w:div w:id="939222679">
              <w:marLeft w:val="0"/>
              <w:marRight w:val="0"/>
              <w:marTop w:val="0"/>
              <w:marBottom w:val="0"/>
              <w:divBdr>
                <w:top w:val="none" w:sz="0" w:space="0" w:color="auto"/>
                <w:left w:val="none" w:sz="0" w:space="0" w:color="auto"/>
                <w:bottom w:val="none" w:sz="0" w:space="0" w:color="auto"/>
                <w:right w:val="none" w:sz="0" w:space="0" w:color="auto"/>
              </w:divBdr>
            </w:div>
            <w:div w:id="1141313298">
              <w:marLeft w:val="0"/>
              <w:marRight w:val="0"/>
              <w:marTop w:val="0"/>
              <w:marBottom w:val="0"/>
              <w:divBdr>
                <w:top w:val="none" w:sz="0" w:space="0" w:color="auto"/>
                <w:left w:val="none" w:sz="0" w:space="0" w:color="auto"/>
                <w:bottom w:val="none" w:sz="0" w:space="0" w:color="auto"/>
                <w:right w:val="none" w:sz="0" w:space="0" w:color="auto"/>
              </w:divBdr>
            </w:div>
            <w:div w:id="549418846">
              <w:marLeft w:val="0"/>
              <w:marRight w:val="0"/>
              <w:marTop w:val="0"/>
              <w:marBottom w:val="0"/>
              <w:divBdr>
                <w:top w:val="none" w:sz="0" w:space="0" w:color="auto"/>
                <w:left w:val="none" w:sz="0" w:space="0" w:color="auto"/>
                <w:bottom w:val="none" w:sz="0" w:space="0" w:color="auto"/>
                <w:right w:val="none" w:sz="0" w:space="0" w:color="auto"/>
              </w:divBdr>
            </w:div>
            <w:div w:id="70082097">
              <w:marLeft w:val="0"/>
              <w:marRight w:val="0"/>
              <w:marTop w:val="0"/>
              <w:marBottom w:val="0"/>
              <w:divBdr>
                <w:top w:val="none" w:sz="0" w:space="0" w:color="auto"/>
                <w:left w:val="none" w:sz="0" w:space="0" w:color="auto"/>
                <w:bottom w:val="none" w:sz="0" w:space="0" w:color="auto"/>
                <w:right w:val="none" w:sz="0" w:space="0" w:color="auto"/>
              </w:divBdr>
            </w:div>
            <w:div w:id="705450272">
              <w:marLeft w:val="0"/>
              <w:marRight w:val="0"/>
              <w:marTop w:val="0"/>
              <w:marBottom w:val="0"/>
              <w:divBdr>
                <w:top w:val="none" w:sz="0" w:space="0" w:color="auto"/>
                <w:left w:val="none" w:sz="0" w:space="0" w:color="auto"/>
                <w:bottom w:val="none" w:sz="0" w:space="0" w:color="auto"/>
                <w:right w:val="none" w:sz="0" w:space="0" w:color="auto"/>
              </w:divBdr>
            </w:div>
            <w:div w:id="1319990932">
              <w:marLeft w:val="0"/>
              <w:marRight w:val="0"/>
              <w:marTop w:val="0"/>
              <w:marBottom w:val="0"/>
              <w:divBdr>
                <w:top w:val="none" w:sz="0" w:space="0" w:color="auto"/>
                <w:left w:val="none" w:sz="0" w:space="0" w:color="auto"/>
                <w:bottom w:val="none" w:sz="0" w:space="0" w:color="auto"/>
                <w:right w:val="none" w:sz="0" w:space="0" w:color="auto"/>
              </w:divBdr>
            </w:div>
            <w:div w:id="909580015">
              <w:marLeft w:val="0"/>
              <w:marRight w:val="0"/>
              <w:marTop w:val="0"/>
              <w:marBottom w:val="0"/>
              <w:divBdr>
                <w:top w:val="none" w:sz="0" w:space="0" w:color="auto"/>
                <w:left w:val="none" w:sz="0" w:space="0" w:color="auto"/>
                <w:bottom w:val="none" w:sz="0" w:space="0" w:color="auto"/>
                <w:right w:val="none" w:sz="0" w:space="0" w:color="auto"/>
              </w:divBdr>
            </w:div>
            <w:div w:id="1569655329">
              <w:marLeft w:val="0"/>
              <w:marRight w:val="0"/>
              <w:marTop w:val="0"/>
              <w:marBottom w:val="0"/>
              <w:divBdr>
                <w:top w:val="none" w:sz="0" w:space="0" w:color="auto"/>
                <w:left w:val="none" w:sz="0" w:space="0" w:color="auto"/>
                <w:bottom w:val="none" w:sz="0" w:space="0" w:color="auto"/>
                <w:right w:val="none" w:sz="0" w:space="0" w:color="auto"/>
              </w:divBdr>
            </w:div>
            <w:div w:id="323163996">
              <w:marLeft w:val="0"/>
              <w:marRight w:val="0"/>
              <w:marTop w:val="0"/>
              <w:marBottom w:val="0"/>
              <w:divBdr>
                <w:top w:val="none" w:sz="0" w:space="0" w:color="auto"/>
                <w:left w:val="none" w:sz="0" w:space="0" w:color="auto"/>
                <w:bottom w:val="none" w:sz="0" w:space="0" w:color="auto"/>
                <w:right w:val="none" w:sz="0" w:space="0" w:color="auto"/>
              </w:divBdr>
            </w:div>
            <w:div w:id="773402319">
              <w:marLeft w:val="0"/>
              <w:marRight w:val="0"/>
              <w:marTop w:val="0"/>
              <w:marBottom w:val="0"/>
              <w:divBdr>
                <w:top w:val="none" w:sz="0" w:space="0" w:color="auto"/>
                <w:left w:val="none" w:sz="0" w:space="0" w:color="auto"/>
                <w:bottom w:val="none" w:sz="0" w:space="0" w:color="auto"/>
                <w:right w:val="none" w:sz="0" w:space="0" w:color="auto"/>
              </w:divBdr>
            </w:div>
            <w:div w:id="1501653586">
              <w:marLeft w:val="0"/>
              <w:marRight w:val="0"/>
              <w:marTop w:val="0"/>
              <w:marBottom w:val="0"/>
              <w:divBdr>
                <w:top w:val="none" w:sz="0" w:space="0" w:color="auto"/>
                <w:left w:val="none" w:sz="0" w:space="0" w:color="auto"/>
                <w:bottom w:val="none" w:sz="0" w:space="0" w:color="auto"/>
                <w:right w:val="none" w:sz="0" w:space="0" w:color="auto"/>
              </w:divBdr>
            </w:div>
            <w:div w:id="2079814998">
              <w:marLeft w:val="0"/>
              <w:marRight w:val="0"/>
              <w:marTop w:val="0"/>
              <w:marBottom w:val="0"/>
              <w:divBdr>
                <w:top w:val="none" w:sz="0" w:space="0" w:color="auto"/>
                <w:left w:val="none" w:sz="0" w:space="0" w:color="auto"/>
                <w:bottom w:val="none" w:sz="0" w:space="0" w:color="auto"/>
                <w:right w:val="none" w:sz="0" w:space="0" w:color="auto"/>
              </w:divBdr>
            </w:div>
            <w:div w:id="487214524">
              <w:marLeft w:val="0"/>
              <w:marRight w:val="0"/>
              <w:marTop w:val="0"/>
              <w:marBottom w:val="0"/>
              <w:divBdr>
                <w:top w:val="none" w:sz="0" w:space="0" w:color="auto"/>
                <w:left w:val="none" w:sz="0" w:space="0" w:color="auto"/>
                <w:bottom w:val="none" w:sz="0" w:space="0" w:color="auto"/>
                <w:right w:val="none" w:sz="0" w:space="0" w:color="auto"/>
              </w:divBdr>
            </w:div>
            <w:div w:id="1090397348">
              <w:marLeft w:val="0"/>
              <w:marRight w:val="0"/>
              <w:marTop w:val="0"/>
              <w:marBottom w:val="0"/>
              <w:divBdr>
                <w:top w:val="none" w:sz="0" w:space="0" w:color="auto"/>
                <w:left w:val="none" w:sz="0" w:space="0" w:color="auto"/>
                <w:bottom w:val="none" w:sz="0" w:space="0" w:color="auto"/>
                <w:right w:val="none" w:sz="0" w:space="0" w:color="auto"/>
              </w:divBdr>
            </w:div>
            <w:div w:id="1194997952">
              <w:marLeft w:val="0"/>
              <w:marRight w:val="0"/>
              <w:marTop w:val="0"/>
              <w:marBottom w:val="0"/>
              <w:divBdr>
                <w:top w:val="none" w:sz="0" w:space="0" w:color="auto"/>
                <w:left w:val="none" w:sz="0" w:space="0" w:color="auto"/>
                <w:bottom w:val="none" w:sz="0" w:space="0" w:color="auto"/>
                <w:right w:val="none" w:sz="0" w:space="0" w:color="auto"/>
              </w:divBdr>
            </w:div>
            <w:div w:id="1099909010">
              <w:marLeft w:val="0"/>
              <w:marRight w:val="0"/>
              <w:marTop w:val="0"/>
              <w:marBottom w:val="0"/>
              <w:divBdr>
                <w:top w:val="none" w:sz="0" w:space="0" w:color="auto"/>
                <w:left w:val="none" w:sz="0" w:space="0" w:color="auto"/>
                <w:bottom w:val="none" w:sz="0" w:space="0" w:color="auto"/>
                <w:right w:val="none" w:sz="0" w:space="0" w:color="auto"/>
              </w:divBdr>
            </w:div>
            <w:div w:id="1061370054">
              <w:marLeft w:val="0"/>
              <w:marRight w:val="0"/>
              <w:marTop w:val="0"/>
              <w:marBottom w:val="0"/>
              <w:divBdr>
                <w:top w:val="none" w:sz="0" w:space="0" w:color="auto"/>
                <w:left w:val="none" w:sz="0" w:space="0" w:color="auto"/>
                <w:bottom w:val="none" w:sz="0" w:space="0" w:color="auto"/>
                <w:right w:val="none" w:sz="0" w:space="0" w:color="auto"/>
              </w:divBdr>
            </w:div>
            <w:div w:id="169491057">
              <w:marLeft w:val="0"/>
              <w:marRight w:val="0"/>
              <w:marTop w:val="0"/>
              <w:marBottom w:val="0"/>
              <w:divBdr>
                <w:top w:val="none" w:sz="0" w:space="0" w:color="auto"/>
                <w:left w:val="none" w:sz="0" w:space="0" w:color="auto"/>
                <w:bottom w:val="none" w:sz="0" w:space="0" w:color="auto"/>
                <w:right w:val="none" w:sz="0" w:space="0" w:color="auto"/>
              </w:divBdr>
            </w:div>
            <w:div w:id="378477210">
              <w:marLeft w:val="0"/>
              <w:marRight w:val="0"/>
              <w:marTop w:val="0"/>
              <w:marBottom w:val="0"/>
              <w:divBdr>
                <w:top w:val="none" w:sz="0" w:space="0" w:color="auto"/>
                <w:left w:val="none" w:sz="0" w:space="0" w:color="auto"/>
                <w:bottom w:val="none" w:sz="0" w:space="0" w:color="auto"/>
                <w:right w:val="none" w:sz="0" w:space="0" w:color="auto"/>
              </w:divBdr>
            </w:div>
            <w:div w:id="259653842">
              <w:marLeft w:val="0"/>
              <w:marRight w:val="0"/>
              <w:marTop w:val="0"/>
              <w:marBottom w:val="0"/>
              <w:divBdr>
                <w:top w:val="none" w:sz="0" w:space="0" w:color="auto"/>
                <w:left w:val="none" w:sz="0" w:space="0" w:color="auto"/>
                <w:bottom w:val="none" w:sz="0" w:space="0" w:color="auto"/>
                <w:right w:val="none" w:sz="0" w:space="0" w:color="auto"/>
              </w:divBdr>
            </w:div>
            <w:div w:id="1935893628">
              <w:marLeft w:val="0"/>
              <w:marRight w:val="0"/>
              <w:marTop w:val="0"/>
              <w:marBottom w:val="0"/>
              <w:divBdr>
                <w:top w:val="none" w:sz="0" w:space="0" w:color="auto"/>
                <w:left w:val="none" w:sz="0" w:space="0" w:color="auto"/>
                <w:bottom w:val="none" w:sz="0" w:space="0" w:color="auto"/>
                <w:right w:val="none" w:sz="0" w:space="0" w:color="auto"/>
              </w:divBdr>
            </w:div>
            <w:div w:id="312564129">
              <w:marLeft w:val="0"/>
              <w:marRight w:val="0"/>
              <w:marTop w:val="0"/>
              <w:marBottom w:val="0"/>
              <w:divBdr>
                <w:top w:val="none" w:sz="0" w:space="0" w:color="auto"/>
                <w:left w:val="none" w:sz="0" w:space="0" w:color="auto"/>
                <w:bottom w:val="none" w:sz="0" w:space="0" w:color="auto"/>
                <w:right w:val="none" w:sz="0" w:space="0" w:color="auto"/>
              </w:divBdr>
            </w:div>
            <w:div w:id="603347063">
              <w:marLeft w:val="0"/>
              <w:marRight w:val="0"/>
              <w:marTop w:val="0"/>
              <w:marBottom w:val="0"/>
              <w:divBdr>
                <w:top w:val="none" w:sz="0" w:space="0" w:color="auto"/>
                <w:left w:val="none" w:sz="0" w:space="0" w:color="auto"/>
                <w:bottom w:val="none" w:sz="0" w:space="0" w:color="auto"/>
                <w:right w:val="none" w:sz="0" w:space="0" w:color="auto"/>
              </w:divBdr>
            </w:div>
            <w:div w:id="1985961874">
              <w:marLeft w:val="0"/>
              <w:marRight w:val="0"/>
              <w:marTop w:val="0"/>
              <w:marBottom w:val="0"/>
              <w:divBdr>
                <w:top w:val="none" w:sz="0" w:space="0" w:color="auto"/>
                <w:left w:val="none" w:sz="0" w:space="0" w:color="auto"/>
                <w:bottom w:val="none" w:sz="0" w:space="0" w:color="auto"/>
                <w:right w:val="none" w:sz="0" w:space="0" w:color="auto"/>
              </w:divBdr>
            </w:div>
            <w:div w:id="21907073">
              <w:marLeft w:val="0"/>
              <w:marRight w:val="0"/>
              <w:marTop w:val="0"/>
              <w:marBottom w:val="0"/>
              <w:divBdr>
                <w:top w:val="none" w:sz="0" w:space="0" w:color="auto"/>
                <w:left w:val="none" w:sz="0" w:space="0" w:color="auto"/>
                <w:bottom w:val="none" w:sz="0" w:space="0" w:color="auto"/>
                <w:right w:val="none" w:sz="0" w:space="0" w:color="auto"/>
              </w:divBdr>
            </w:div>
            <w:div w:id="1651861533">
              <w:marLeft w:val="0"/>
              <w:marRight w:val="0"/>
              <w:marTop w:val="0"/>
              <w:marBottom w:val="0"/>
              <w:divBdr>
                <w:top w:val="none" w:sz="0" w:space="0" w:color="auto"/>
                <w:left w:val="none" w:sz="0" w:space="0" w:color="auto"/>
                <w:bottom w:val="none" w:sz="0" w:space="0" w:color="auto"/>
                <w:right w:val="none" w:sz="0" w:space="0" w:color="auto"/>
              </w:divBdr>
            </w:div>
            <w:div w:id="1424573288">
              <w:marLeft w:val="0"/>
              <w:marRight w:val="0"/>
              <w:marTop w:val="0"/>
              <w:marBottom w:val="0"/>
              <w:divBdr>
                <w:top w:val="none" w:sz="0" w:space="0" w:color="auto"/>
                <w:left w:val="none" w:sz="0" w:space="0" w:color="auto"/>
                <w:bottom w:val="none" w:sz="0" w:space="0" w:color="auto"/>
                <w:right w:val="none" w:sz="0" w:space="0" w:color="auto"/>
              </w:divBdr>
            </w:div>
            <w:div w:id="2126774312">
              <w:marLeft w:val="0"/>
              <w:marRight w:val="0"/>
              <w:marTop w:val="0"/>
              <w:marBottom w:val="0"/>
              <w:divBdr>
                <w:top w:val="none" w:sz="0" w:space="0" w:color="auto"/>
                <w:left w:val="none" w:sz="0" w:space="0" w:color="auto"/>
                <w:bottom w:val="none" w:sz="0" w:space="0" w:color="auto"/>
                <w:right w:val="none" w:sz="0" w:space="0" w:color="auto"/>
              </w:divBdr>
            </w:div>
            <w:div w:id="363556520">
              <w:marLeft w:val="0"/>
              <w:marRight w:val="0"/>
              <w:marTop w:val="0"/>
              <w:marBottom w:val="0"/>
              <w:divBdr>
                <w:top w:val="none" w:sz="0" w:space="0" w:color="auto"/>
                <w:left w:val="none" w:sz="0" w:space="0" w:color="auto"/>
                <w:bottom w:val="none" w:sz="0" w:space="0" w:color="auto"/>
                <w:right w:val="none" w:sz="0" w:space="0" w:color="auto"/>
              </w:divBdr>
            </w:div>
            <w:div w:id="1027752390">
              <w:marLeft w:val="0"/>
              <w:marRight w:val="0"/>
              <w:marTop w:val="0"/>
              <w:marBottom w:val="0"/>
              <w:divBdr>
                <w:top w:val="none" w:sz="0" w:space="0" w:color="auto"/>
                <w:left w:val="none" w:sz="0" w:space="0" w:color="auto"/>
                <w:bottom w:val="none" w:sz="0" w:space="0" w:color="auto"/>
                <w:right w:val="none" w:sz="0" w:space="0" w:color="auto"/>
              </w:divBdr>
            </w:div>
            <w:div w:id="1948124410">
              <w:marLeft w:val="0"/>
              <w:marRight w:val="0"/>
              <w:marTop w:val="0"/>
              <w:marBottom w:val="0"/>
              <w:divBdr>
                <w:top w:val="none" w:sz="0" w:space="0" w:color="auto"/>
                <w:left w:val="none" w:sz="0" w:space="0" w:color="auto"/>
                <w:bottom w:val="none" w:sz="0" w:space="0" w:color="auto"/>
                <w:right w:val="none" w:sz="0" w:space="0" w:color="auto"/>
              </w:divBdr>
            </w:div>
            <w:div w:id="69933634">
              <w:marLeft w:val="0"/>
              <w:marRight w:val="0"/>
              <w:marTop w:val="0"/>
              <w:marBottom w:val="0"/>
              <w:divBdr>
                <w:top w:val="none" w:sz="0" w:space="0" w:color="auto"/>
                <w:left w:val="none" w:sz="0" w:space="0" w:color="auto"/>
                <w:bottom w:val="none" w:sz="0" w:space="0" w:color="auto"/>
                <w:right w:val="none" w:sz="0" w:space="0" w:color="auto"/>
              </w:divBdr>
            </w:div>
            <w:div w:id="1410812858">
              <w:marLeft w:val="0"/>
              <w:marRight w:val="0"/>
              <w:marTop w:val="0"/>
              <w:marBottom w:val="0"/>
              <w:divBdr>
                <w:top w:val="none" w:sz="0" w:space="0" w:color="auto"/>
                <w:left w:val="none" w:sz="0" w:space="0" w:color="auto"/>
                <w:bottom w:val="none" w:sz="0" w:space="0" w:color="auto"/>
                <w:right w:val="none" w:sz="0" w:space="0" w:color="auto"/>
              </w:divBdr>
            </w:div>
            <w:div w:id="1071152394">
              <w:marLeft w:val="0"/>
              <w:marRight w:val="0"/>
              <w:marTop w:val="0"/>
              <w:marBottom w:val="0"/>
              <w:divBdr>
                <w:top w:val="none" w:sz="0" w:space="0" w:color="auto"/>
                <w:left w:val="none" w:sz="0" w:space="0" w:color="auto"/>
                <w:bottom w:val="none" w:sz="0" w:space="0" w:color="auto"/>
                <w:right w:val="none" w:sz="0" w:space="0" w:color="auto"/>
              </w:divBdr>
            </w:div>
            <w:div w:id="312294305">
              <w:marLeft w:val="0"/>
              <w:marRight w:val="0"/>
              <w:marTop w:val="0"/>
              <w:marBottom w:val="0"/>
              <w:divBdr>
                <w:top w:val="none" w:sz="0" w:space="0" w:color="auto"/>
                <w:left w:val="none" w:sz="0" w:space="0" w:color="auto"/>
                <w:bottom w:val="none" w:sz="0" w:space="0" w:color="auto"/>
                <w:right w:val="none" w:sz="0" w:space="0" w:color="auto"/>
              </w:divBdr>
            </w:div>
            <w:div w:id="494760265">
              <w:marLeft w:val="0"/>
              <w:marRight w:val="0"/>
              <w:marTop w:val="0"/>
              <w:marBottom w:val="0"/>
              <w:divBdr>
                <w:top w:val="none" w:sz="0" w:space="0" w:color="auto"/>
                <w:left w:val="none" w:sz="0" w:space="0" w:color="auto"/>
                <w:bottom w:val="none" w:sz="0" w:space="0" w:color="auto"/>
                <w:right w:val="none" w:sz="0" w:space="0" w:color="auto"/>
              </w:divBdr>
            </w:div>
            <w:div w:id="403378879">
              <w:marLeft w:val="0"/>
              <w:marRight w:val="0"/>
              <w:marTop w:val="0"/>
              <w:marBottom w:val="0"/>
              <w:divBdr>
                <w:top w:val="none" w:sz="0" w:space="0" w:color="auto"/>
                <w:left w:val="none" w:sz="0" w:space="0" w:color="auto"/>
                <w:bottom w:val="none" w:sz="0" w:space="0" w:color="auto"/>
                <w:right w:val="none" w:sz="0" w:space="0" w:color="auto"/>
              </w:divBdr>
            </w:div>
            <w:div w:id="1045835037">
              <w:marLeft w:val="0"/>
              <w:marRight w:val="0"/>
              <w:marTop w:val="0"/>
              <w:marBottom w:val="0"/>
              <w:divBdr>
                <w:top w:val="none" w:sz="0" w:space="0" w:color="auto"/>
                <w:left w:val="none" w:sz="0" w:space="0" w:color="auto"/>
                <w:bottom w:val="none" w:sz="0" w:space="0" w:color="auto"/>
                <w:right w:val="none" w:sz="0" w:space="0" w:color="auto"/>
              </w:divBdr>
            </w:div>
            <w:div w:id="1224371861">
              <w:marLeft w:val="0"/>
              <w:marRight w:val="0"/>
              <w:marTop w:val="0"/>
              <w:marBottom w:val="0"/>
              <w:divBdr>
                <w:top w:val="none" w:sz="0" w:space="0" w:color="auto"/>
                <w:left w:val="none" w:sz="0" w:space="0" w:color="auto"/>
                <w:bottom w:val="none" w:sz="0" w:space="0" w:color="auto"/>
                <w:right w:val="none" w:sz="0" w:space="0" w:color="auto"/>
              </w:divBdr>
            </w:div>
            <w:div w:id="1656298006">
              <w:marLeft w:val="0"/>
              <w:marRight w:val="0"/>
              <w:marTop w:val="0"/>
              <w:marBottom w:val="0"/>
              <w:divBdr>
                <w:top w:val="none" w:sz="0" w:space="0" w:color="auto"/>
                <w:left w:val="none" w:sz="0" w:space="0" w:color="auto"/>
                <w:bottom w:val="none" w:sz="0" w:space="0" w:color="auto"/>
                <w:right w:val="none" w:sz="0" w:space="0" w:color="auto"/>
              </w:divBdr>
            </w:div>
            <w:div w:id="1440837809">
              <w:marLeft w:val="0"/>
              <w:marRight w:val="0"/>
              <w:marTop w:val="0"/>
              <w:marBottom w:val="0"/>
              <w:divBdr>
                <w:top w:val="none" w:sz="0" w:space="0" w:color="auto"/>
                <w:left w:val="none" w:sz="0" w:space="0" w:color="auto"/>
                <w:bottom w:val="none" w:sz="0" w:space="0" w:color="auto"/>
                <w:right w:val="none" w:sz="0" w:space="0" w:color="auto"/>
              </w:divBdr>
            </w:div>
            <w:div w:id="1399590677">
              <w:marLeft w:val="0"/>
              <w:marRight w:val="0"/>
              <w:marTop w:val="0"/>
              <w:marBottom w:val="0"/>
              <w:divBdr>
                <w:top w:val="none" w:sz="0" w:space="0" w:color="auto"/>
                <w:left w:val="none" w:sz="0" w:space="0" w:color="auto"/>
                <w:bottom w:val="none" w:sz="0" w:space="0" w:color="auto"/>
                <w:right w:val="none" w:sz="0" w:space="0" w:color="auto"/>
              </w:divBdr>
            </w:div>
            <w:div w:id="461463019">
              <w:marLeft w:val="0"/>
              <w:marRight w:val="0"/>
              <w:marTop w:val="0"/>
              <w:marBottom w:val="0"/>
              <w:divBdr>
                <w:top w:val="none" w:sz="0" w:space="0" w:color="auto"/>
                <w:left w:val="none" w:sz="0" w:space="0" w:color="auto"/>
                <w:bottom w:val="none" w:sz="0" w:space="0" w:color="auto"/>
                <w:right w:val="none" w:sz="0" w:space="0" w:color="auto"/>
              </w:divBdr>
            </w:div>
            <w:div w:id="478040737">
              <w:marLeft w:val="0"/>
              <w:marRight w:val="0"/>
              <w:marTop w:val="0"/>
              <w:marBottom w:val="0"/>
              <w:divBdr>
                <w:top w:val="none" w:sz="0" w:space="0" w:color="auto"/>
                <w:left w:val="none" w:sz="0" w:space="0" w:color="auto"/>
                <w:bottom w:val="none" w:sz="0" w:space="0" w:color="auto"/>
                <w:right w:val="none" w:sz="0" w:space="0" w:color="auto"/>
              </w:divBdr>
            </w:div>
            <w:div w:id="211574559">
              <w:marLeft w:val="0"/>
              <w:marRight w:val="0"/>
              <w:marTop w:val="0"/>
              <w:marBottom w:val="0"/>
              <w:divBdr>
                <w:top w:val="none" w:sz="0" w:space="0" w:color="auto"/>
                <w:left w:val="none" w:sz="0" w:space="0" w:color="auto"/>
                <w:bottom w:val="none" w:sz="0" w:space="0" w:color="auto"/>
                <w:right w:val="none" w:sz="0" w:space="0" w:color="auto"/>
              </w:divBdr>
            </w:div>
            <w:div w:id="1356734058">
              <w:marLeft w:val="0"/>
              <w:marRight w:val="0"/>
              <w:marTop w:val="0"/>
              <w:marBottom w:val="0"/>
              <w:divBdr>
                <w:top w:val="none" w:sz="0" w:space="0" w:color="auto"/>
                <w:left w:val="none" w:sz="0" w:space="0" w:color="auto"/>
                <w:bottom w:val="none" w:sz="0" w:space="0" w:color="auto"/>
                <w:right w:val="none" w:sz="0" w:space="0" w:color="auto"/>
              </w:divBdr>
            </w:div>
            <w:div w:id="1787652414">
              <w:marLeft w:val="0"/>
              <w:marRight w:val="0"/>
              <w:marTop w:val="0"/>
              <w:marBottom w:val="0"/>
              <w:divBdr>
                <w:top w:val="none" w:sz="0" w:space="0" w:color="auto"/>
                <w:left w:val="none" w:sz="0" w:space="0" w:color="auto"/>
                <w:bottom w:val="none" w:sz="0" w:space="0" w:color="auto"/>
                <w:right w:val="none" w:sz="0" w:space="0" w:color="auto"/>
              </w:divBdr>
            </w:div>
            <w:div w:id="674846516">
              <w:marLeft w:val="0"/>
              <w:marRight w:val="0"/>
              <w:marTop w:val="0"/>
              <w:marBottom w:val="0"/>
              <w:divBdr>
                <w:top w:val="none" w:sz="0" w:space="0" w:color="auto"/>
                <w:left w:val="none" w:sz="0" w:space="0" w:color="auto"/>
                <w:bottom w:val="none" w:sz="0" w:space="0" w:color="auto"/>
                <w:right w:val="none" w:sz="0" w:space="0" w:color="auto"/>
              </w:divBdr>
            </w:div>
            <w:div w:id="2046562705">
              <w:marLeft w:val="0"/>
              <w:marRight w:val="0"/>
              <w:marTop w:val="0"/>
              <w:marBottom w:val="0"/>
              <w:divBdr>
                <w:top w:val="none" w:sz="0" w:space="0" w:color="auto"/>
                <w:left w:val="none" w:sz="0" w:space="0" w:color="auto"/>
                <w:bottom w:val="none" w:sz="0" w:space="0" w:color="auto"/>
                <w:right w:val="none" w:sz="0" w:space="0" w:color="auto"/>
              </w:divBdr>
            </w:div>
            <w:div w:id="11959930">
              <w:marLeft w:val="0"/>
              <w:marRight w:val="0"/>
              <w:marTop w:val="0"/>
              <w:marBottom w:val="0"/>
              <w:divBdr>
                <w:top w:val="none" w:sz="0" w:space="0" w:color="auto"/>
                <w:left w:val="none" w:sz="0" w:space="0" w:color="auto"/>
                <w:bottom w:val="none" w:sz="0" w:space="0" w:color="auto"/>
                <w:right w:val="none" w:sz="0" w:space="0" w:color="auto"/>
              </w:divBdr>
            </w:div>
            <w:div w:id="1117406266">
              <w:marLeft w:val="0"/>
              <w:marRight w:val="0"/>
              <w:marTop w:val="0"/>
              <w:marBottom w:val="0"/>
              <w:divBdr>
                <w:top w:val="none" w:sz="0" w:space="0" w:color="auto"/>
                <w:left w:val="none" w:sz="0" w:space="0" w:color="auto"/>
                <w:bottom w:val="none" w:sz="0" w:space="0" w:color="auto"/>
                <w:right w:val="none" w:sz="0" w:space="0" w:color="auto"/>
              </w:divBdr>
            </w:div>
            <w:div w:id="1975259615">
              <w:marLeft w:val="0"/>
              <w:marRight w:val="0"/>
              <w:marTop w:val="0"/>
              <w:marBottom w:val="0"/>
              <w:divBdr>
                <w:top w:val="none" w:sz="0" w:space="0" w:color="auto"/>
                <w:left w:val="none" w:sz="0" w:space="0" w:color="auto"/>
                <w:bottom w:val="none" w:sz="0" w:space="0" w:color="auto"/>
                <w:right w:val="none" w:sz="0" w:space="0" w:color="auto"/>
              </w:divBdr>
            </w:div>
            <w:div w:id="921991629">
              <w:marLeft w:val="0"/>
              <w:marRight w:val="0"/>
              <w:marTop w:val="0"/>
              <w:marBottom w:val="0"/>
              <w:divBdr>
                <w:top w:val="none" w:sz="0" w:space="0" w:color="auto"/>
                <w:left w:val="none" w:sz="0" w:space="0" w:color="auto"/>
                <w:bottom w:val="none" w:sz="0" w:space="0" w:color="auto"/>
                <w:right w:val="none" w:sz="0" w:space="0" w:color="auto"/>
              </w:divBdr>
            </w:div>
            <w:div w:id="1446463360">
              <w:marLeft w:val="0"/>
              <w:marRight w:val="0"/>
              <w:marTop w:val="0"/>
              <w:marBottom w:val="0"/>
              <w:divBdr>
                <w:top w:val="none" w:sz="0" w:space="0" w:color="auto"/>
                <w:left w:val="none" w:sz="0" w:space="0" w:color="auto"/>
                <w:bottom w:val="none" w:sz="0" w:space="0" w:color="auto"/>
                <w:right w:val="none" w:sz="0" w:space="0" w:color="auto"/>
              </w:divBdr>
            </w:div>
            <w:div w:id="67385864">
              <w:marLeft w:val="0"/>
              <w:marRight w:val="0"/>
              <w:marTop w:val="0"/>
              <w:marBottom w:val="0"/>
              <w:divBdr>
                <w:top w:val="none" w:sz="0" w:space="0" w:color="auto"/>
                <w:left w:val="none" w:sz="0" w:space="0" w:color="auto"/>
                <w:bottom w:val="none" w:sz="0" w:space="0" w:color="auto"/>
                <w:right w:val="none" w:sz="0" w:space="0" w:color="auto"/>
              </w:divBdr>
            </w:div>
            <w:div w:id="1505244870">
              <w:marLeft w:val="0"/>
              <w:marRight w:val="0"/>
              <w:marTop w:val="0"/>
              <w:marBottom w:val="0"/>
              <w:divBdr>
                <w:top w:val="none" w:sz="0" w:space="0" w:color="auto"/>
                <w:left w:val="none" w:sz="0" w:space="0" w:color="auto"/>
                <w:bottom w:val="none" w:sz="0" w:space="0" w:color="auto"/>
                <w:right w:val="none" w:sz="0" w:space="0" w:color="auto"/>
              </w:divBdr>
            </w:div>
            <w:div w:id="1898937050">
              <w:marLeft w:val="0"/>
              <w:marRight w:val="0"/>
              <w:marTop w:val="0"/>
              <w:marBottom w:val="0"/>
              <w:divBdr>
                <w:top w:val="none" w:sz="0" w:space="0" w:color="auto"/>
                <w:left w:val="none" w:sz="0" w:space="0" w:color="auto"/>
                <w:bottom w:val="none" w:sz="0" w:space="0" w:color="auto"/>
                <w:right w:val="none" w:sz="0" w:space="0" w:color="auto"/>
              </w:divBdr>
            </w:div>
            <w:div w:id="890311183">
              <w:marLeft w:val="0"/>
              <w:marRight w:val="0"/>
              <w:marTop w:val="0"/>
              <w:marBottom w:val="0"/>
              <w:divBdr>
                <w:top w:val="none" w:sz="0" w:space="0" w:color="auto"/>
                <w:left w:val="none" w:sz="0" w:space="0" w:color="auto"/>
                <w:bottom w:val="none" w:sz="0" w:space="0" w:color="auto"/>
                <w:right w:val="none" w:sz="0" w:space="0" w:color="auto"/>
              </w:divBdr>
            </w:div>
            <w:div w:id="1259800759">
              <w:marLeft w:val="0"/>
              <w:marRight w:val="0"/>
              <w:marTop w:val="0"/>
              <w:marBottom w:val="0"/>
              <w:divBdr>
                <w:top w:val="none" w:sz="0" w:space="0" w:color="auto"/>
                <w:left w:val="none" w:sz="0" w:space="0" w:color="auto"/>
                <w:bottom w:val="none" w:sz="0" w:space="0" w:color="auto"/>
                <w:right w:val="none" w:sz="0" w:space="0" w:color="auto"/>
              </w:divBdr>
            </w:div>
            <w:div w:id="1629236121">
              <w:marLeft w:val="0"/>
              <w:marRight w:val="0"/>
              <w:marTop w:val="0"/>
              <w:marBottom w:val="0"/>
              <w:divBdr>
                <w:top w:val="none" w:sz="0" w:space="0" w:color="auto"/>
                <w:left w:val="none" w:sz="0" w:space="0" w:color="auto"/>
                <w:bottom w:val="none" w:sz="0" w:space="0" w:color="auto"/>
                <w:right w:val="none" w:sz="0" w:space="0" w:color="auto"/>
              </w:divBdr>
            </w:div>
            <w:div w:id="253710962">
              <w:marLeft w:val="0"/>
              <w:marRight w:val="0"/>
              <w:marTop w:val="0"/>
              <w:marBottom w:val="0"/>
              <w:divBdr>
                <w:top w:val="none" w:sz="0" w:space="0" w:color="auto"/>
                <w:left w:val="none" w:sz="0" w:space="0" w:color="auto"/>
                <w:bottom w:val="none" w:sz="0" w:space="0" w:color="auto"/>
                <w:right w:val="none" w:sz="0" w:space="0" w:color="auto"/>
              </w:divBdr>
            </w:div>
            <w:div w:id="201747507">
              <w:marLeft w:val="0"/>
              <w:marRight w:val="0"/>
              <w:marTop w:val="0"/>
              <w:marBottom w:val="0"/>
              <w:divBdr>
                <w:top w:val="none" w:sz="0" w:space="0" w:color="auto"/>
                <w:left w:val="none" w:sz="0" w:space="0" w:color="auto"/>
                <w:bottom w:val="none" w:sz="0" w:space="0" w:color="auto"/>
                <w:right w:val="none" w:sz="0" w:space="0" w:color="auto"/>
              </w:divBdr>
            </w:div>
            <w:div w:id="2051027134">
              <w:marLeft w:val="0"/>
              <w:marRight w:val="0"/>
              <w:marTop w:val="0"/>
              <w:marBottom w:val="0"/>
              <w:divBdr>
                <w:top w:val="none" w:sz="0" w:space="0" w:color="auto"/>
                <w:left w:val="none" w:sz="0" w:space="0" w:color="auto"/>
                <w:bottom w:val="none" w:sz="0" w:space="0" w:color="auto"/>
                <w:right w:val="none" w:sz="0" w:space="0" w:color="auto"/>
              </w:divBdr>
            </w:div>
            <w:div w:id="1943804659">
              <w:marLeft w:val="0"/>
              <w:marRight w:val="0"/>
              <w:marTop w:val="0"/>
              <w:marBottom w:val="0"/>
              <w:divBdr>
                <w:top w:val="none" w:sz="0" w:space="0" w:color="auto"/>
                <w:left w:val="none" w:sz="0" w:space="0" w:color="auto"/>
                <w:bottom w:val="none" w:sz="0" w:space="0" w:color="auto"/>
                <w:right w:val="none" w:sz="0" w:space="0" w:color="auto"/>
              </w:divBdr>
            </w:div>
            <w:div w:id="1870750934">
              <w:marLeft w:val="0"/>
              <w:marRight w:val="0"/>
              <w:marTop w:val="0"/>
              <w:marBottom w:val="0"/>
              <w:divBdr>
                <w:top w:val="none" w:sz="0" w:space="0" w:color="auto"/>
                <w:left w:val="none" w:sz="0" w:space="0" w:color="auto"/>
                <w:bottom w:val="none" w:sz="0" w:space="0" w:color="auto"/>
                <w:right w:val="none" w:sz="0" w:space="0" w:color="auto"/>
              </w:divBdr>
            </w:div>
            <w:div w:id="177619279">
              <w:marLeft w:val="0"/>
              <w:marRight w:val="0"/>
              <w:marTop w:val="0"/>
              <w:marBottom w:val="0"/>
              <w:divBdr>
                <w:top w:val="none" w:sz="0" w:space="0" w:color="auto"/>
                <w:left w:val="none" w:sz="0" w:space="0" w:color="auto"/>
                <w:bottom w:val="none" w:sz="0" w:space="0" w:color="auto"/>
                <w:right w:val="none" w:sz="0" w:space="0" w:color="auto"/>
              </w:divBdr>
            </w:div>
            <w:div w:id="2139566110">
              <w:marLeft w:val="0"/>
              <w:marRight w:val="0"/>
              <w:marTop w:val="0"/>
              <w:marBottom w:val="0"/>
              <w:divBdr>
                <w:top w:val="none" w:sz="0" w:space="0" w:color="auto"/>
                <w:left w:val="none" w:sz="0" w:space="0" w:color="auto"/>
                <w:bottom w:val="none" w:sz="0" w:space="0" w:color="auto"/>
                <w:right w:val="none" w:sz="0" w:space="0" w:color="auto"/>
              </w:divBdr>
            </w:div>
            <w:div w:id="2051151612">
              <w:marLeft w:val="0"/>
              <w:marRight w:val="0"/>
              <w:marTop w:val="0"/>
              <w:marBottom w:val="0"/>
              <w:divBdr>
                <w:top w:val="none" w:sz="0" w:space="0" w:color="auto"/>
                <w:left w:val="none" w:sz="0" w:space="0" w:color="auto"/>
                <w:bottom w:val="none" w:sz="0" w:space="0" w:color="auto"/>
                <w:right w:val="none" w:sz="0" w:space="0" w:color="auto"/>
              </w:divBdr>
            </w:div>
            <w:div w:id="1417508698">
              <w:marLeft w:val="0"/>
              <w:marRight w:val="0"/>
              <w:marTop w:val="0"/>
              <w:marBottom w:val="0"/>
              <w:divBdr>
                <w:top w:val="none" w:sz="0" w:space="0" w:color="auto"/>
                <w:left w:val="none" w:sz="0" w:space="0" w:color="auto"/>
                <w:bottom w:val="none" w:sz="0" w:space="0" w:color="auto"/>
                <w:right w:val="none" w:sz="0" w:space="0" w:color="auto"/>
              </w:divBdr>
            </w:div>
            <w:div w:id="1374889131">
              <w:marLeft w:val="0"/>
              <w:marRight w:val="0"/>
              <w:marTop w:val="0"/>
              <w:marBottom w:val="0"/>
              <w:divBdr>
                <w:top w:val="none" w:sz="0" w:space="0" w:color="auto"/>
                <w:left w:val="none" w:sz="0" w:space="0" w:color="auto"/>
                <w:bottom w:val="none" w:sz="0" w:space="0" w:color="auto"/>
                <w:right w:val="none" w:sz="0" w:space="0" w:color="auto"/>
              </w:divBdr>
            </w:div>
            <w:div w:id="1136067583">
              <w:marLeft w:val="0"/>
              <w:marRight w:val="0"/>
              <w:marTop w:val="0"/>
              <w:marBottom w:val="0"/>
              <w:divBdr>
                <w:top w:val="none" w:sz="0" w:space="0" w:color="auto"/>
                <w:left w:val="none" w:sz="0" w:space="0" w:color="auto"/>
                <w:bottom w:val="none" w:sz="0" w:space="0" w:color="auto"/>
                <w:right w:val="none" w:sz="0" w:space="0" w:color="auto"/>
              </w:divBdr>
            </w:div>
            <w:div w:id="1528837878">
              <w:marLeft w:val="0"/>
              <w:marRight w:val="0"/>
              <w:marTop w:val="0"/>
              <w:marBottom w:val="0"/>
              <w:divBdr>
                <w:top w:val="none" w:sz="0" w:space="0" w:color="auto"/>
                <w:left w:val="none" w:sz="0" w:space="0" w:color="auto"/>
                <w:bottom w:val="none" w:sz="0" w:space="0" w:color="auto"/>
                <w:right w:val="none" w:sz="0" w:space="0" w:color="auto"/>
              </w:divBdr>
            </w:div>
            <w:div w:id="26295291">
              <w:marLeft w:val="0"/>
              <w:marRight w:val="0"/>
              <w:marTop w:val="0"/>
              <w:marBottom w:val="0"/>
              <w:divBdr>
                <w:top w:val="none" w:sz="0" w:space="0" w:color="auto"/>
                <w:left w:val="none" w:sz="0" w:space="0" w:color="auto"/>
                <w:bottom w:val="none" w:sz="0" w:space="0" w:color="auto"/>
                <w:right w:val="none" w:sz="0" w:space="0" w:color="auto"/>
              </w:divBdr>
            </w:div>
            <w:div w:id="937833269">
              <w:marLeft w:val="0"/>
              <w:marRight w:val="0"/>
              <w:marTop w:val="0"/>
              <w:marBottom w:val="0"/>
              <w:divBdr>
                <w:top w:val="none" w:sz="0" w:space="0" w:color="auto"/>
                <w:left w:val="none" w:sz="0" w:space="0" w:color="auto"/>
                <w:bottom w:val="none" w:sz="0" w:space="0" w:color="auto"/>
                <w:right w:val="none" w:sz="0" w:space="0" w:color="auto"/>
              </w:divBdr>
            </w:div>
            <w:div w:id="2146239116">
              <w:marLeft w:val="0"/>
              <w:marRight w:val="0"/>
              <w:marTop w:val="0"/>
              <w:marBottom w:val="0"/>
              <w:divBdr>
                <w:top w:val="none" w:sz="0" w:space="0" w:color="auto"/>
                <w:left w:val="none" w:sz="0" w:space="0" w:color="auto"/>
                <w:bottom w:val="none" w:sz="0" w:space="0" w:color="auto"/>
                <w:right w:val="none" w:sz="0" w:space="0" w:color="auto"/>
              </w:divBdr>
            </w:div>
            <w:div w:id="779685669">
              <w:marLeft w:val="0"/>
              <w:marRight w:val="0"/>
              <w:marTop w:val="0"/>
              <w:marBottom w:val="0"/>
              <w:divBdr>
                <w:top w:val="none" w:sz="0" w:space="0" w:color="auto"/>
                <w:left w:val="none" w:sz="0" w:space="0" w:color="auto"/>
                <w:bottom w:val="none" w:sz="0" w:space="0" w:color="auto"/>
                <w:right w:val="none" w:sz="0" w:space="0" w:color="auto"/>
              </w:divBdr>
            </w:div>
            <w:div w:id="20283239">
              <w:marLeft w:val="0"/>
              <w:marRight w:val="0"/>
              <w:marTop w:val="0"/>
              <w:marBottom w:val="0"/>
              <w:divBdr>
                <w:top w:val="none" w:sz="0" w:space="0" w:color="auto"/>
                <w:left w:val="none" w:sz="0" w:space="0" w:color="auto"/>
                <w:bottom w:val="none" w:sz="0" w:space="0" w:color="auto"/>
                <w:right w:val="none" w:sz="0" w:space="0" w:color="auto"/>
              </w:divBdr>
            </w:div>
            <w:div w:id="767041454">
              <w:marLeft w:val="0"/>
              <w:marRight w:val="0"/>
              <w:marTop w:val="0"/>
              <w:marBottom w:val="0"/>
              <w:divBdr>
                <w:top w:val="none" w:sz="0" w:space="0" w:color="auto"/>
                <w:left w:val="none" w:sz="0" w:space="0" w:color="auto"/>
                <w:bottom w:val="none" w:sz="0" w:space="0" w:color="auto"/>
                <w:right w:val="none" w:sz="0" w:space="0" w:color="auto"/>
              </w:divBdr>
            </w:div>
            <w:div w:id="1709794325">
              <w:marLeft w:val="0"/>
              <w:marRight w:val="0"/>
              <w:marTop w:val="0"/>
              <w:marBottom w:val="0"/>
              <w:divBdr>
                <w:top w:val="none" w:sz="0" w:space="0" w:color="auto"/>
                <w:left w:val="none" w:sz="0" w:space="0" w:color="auto"/>
                <w:bottom w:val="none" w:sz="0" w:space="0" w:color="auto"/>
                <w:right w:val="none" w:sz="0" w:space="0" w:color="auto"/>
              </w:divBdr>
            </w:div>
            <w:div w:id="628974818">
              <w:marLeft w:val="0"/>
              <w:marRight w:val="0"/>
              <w:marTop w:val="0"/>
              <w:marBottom w:val="0"/>
              <w:divBdr>
                <w:top w:val="none" w:sz="0" w:space="0" w:color="auto"/>
                <w:left w:val="none" w:sz="0" w:space="0" w:color="auto"/>
                <w:bottom w:val="none" w:sz="0" w:space="0" w:color="auto"/>
                <w:right w:val="none" w:sz="0" w:space="0" w:color="auto"/>
              </w:divBdr>
            </w:div>
            <w:div w:id="1427114633">
              <w:marLeft w:val="0"/>
              <w:marRight w:val="0"/>
              <w:marTop w:val="0"/>
              <w:marBottom w:val="0"/>
              <w:divBdr>
                <w:top w:val="none" w:sz="0" w:space="0" w:color="auto"/>
                <w:left w:val="none" w:sz="0" w:space="0" w:color="auto"/>
                <w:bottom w:val="none" w:sz="0" w:space="0" w:color="auto"/>
                <w:right w:val="none" w:sz="0" w:space="0" w:color="auto"/>
              </w:divBdr>
            </w:div>
            <w:div w:id="683241954">
              <w:marLeft w:val="0"/>
              <w:marRight w:val="0"/>
              <w:marTop w:val="0"/>
              <w:marBottom w:val="0"/>
              <w:divBdr>
                <w:top w:val="none" w:sz="0" w:space="0" w:color="auto"/>
                <w:left w:val="none" w:sz="0" w:space="0" w:color="auto"/>
                <w:bottom w:val="none" w:sz="0" w:space="0" w:color="auto"/>
                <w:right w:val="none" w:sz="0" w:space="0" w:color="auto"/>
              </w:divBdr>
            </w:div>
            <w:div w:id="167065332">
              <w:marLeft w:val="0"/>
              <w:marRight w:val="0"/>
              <w:marTop w:val="0"/>
              <w:marBottom w:val="0"/>
              <w:divBdr>
                <w:top w:val="none" w:sz="0" w:space="0" w:color="auto"/>
                <w:left w:val="none" w:sz="0" w:space="0" w:color="auto"/>
                <w:bottom w:val="none" w:sz="0" w:space="0" w:color="auto"/>
                <w:right w:val="none" w:sz="0" w:space="0" w:color="auto"/>
              </w:divBdr>
            </w:div>
            <w:div w:id="1354646386">
              <w:marLeft w:val="0"/>
              <w:marRight w:val="0"/>
              <w:marTop w:val="0"/>
              <w:marBottom w:val="0"/>
              <w:divBdr>
                <w:top w:val="none" w:sz="0" w:space="0" w:color="auto"/>
                <w:left w:val="none" w:sz="0" w:space="0" w:color="auto"/>
                <w:bottom w:val="none" w:sz="0" w:space="0" w:color="auto"/>
                <w:right w:val="none" w:sz="0" w:space="0" w:color="auto"/>
              </w:divBdr>
            </w:div>
            <w:div w:id="385832754">
              <w:marLeft w:val="0"/>
              <w:marRight w:val="0"/>
              <w:marTop w:val="0"/>
              <w:marBottom w:val="0"/>
              <w:divBdr>
                <w:top w:val="none" w:sz="0" w:space="0" w:color="auto"/>
                <w:left w:val="none" w:sz="0" w:space="0" w:color="auto"/>
                <w:bottom w:val="none" w:sz="0" w:space="0" w:color="auto"/>
                <w:right w:val="none" w:sz="0" w:space="0" w:color="auto"/>
              </w:divBdr>
            </w:div>
            <w:div w:id="935670335">
              <w:marLeft w:val="0"/>
              <w:marRight w:val="0"/>
              <w:marTop w:val="0"/>
              <w:marBottom w:val="0"/>
              <w:divBdr>
                <w:top w:val="none" w:sz="0" w:space="0" w:color="auto"/>
                <w:left w:val="none" w:sz="0" w:space="0" w:color="auto"/>
                <w:bottom w:val="none" w:sz="0" w:space="0" w:color="auto"/>
                <w:right w:val="none" w:sz="0" w:space="0" w:color="auto"/>
              </w:divBdr>
            </w:div>
            <w:div w:id="946083866">
              <w:marLeft w:val="0"/>
              <w:marRight w:val="0"/>
              <w:marTop w:val="0"/>
              <w:marBottom w:val="0"/>
              <w:divBdr>
                <w:top w:val="none" w:sz="0" w:space="0" w:color="auto"/>
                <w:left w:val="none" w:sz="0" w:space="0" w:color="auto"/>
                <w:bottom w:val="none" w:sz="0" w:space="0" w:color="auto"/>
                <w:right w:val="none" w:sz="0" w:space="0" w:color="auto"/>
              </w:divBdr>
            </w:div>
            <w:div w:id="774517357">
              <w:marLeft w:val="0"/>
              <w:marRight w:val="0"/>
              <w:marTop w:val="0"/>
              <w:marBottom w:val="0"/>
              <w:divBdr>
                <w:top w:val="none" w:sz="0" w:space="0" w:color="auto"/>
                <w:left w:val="none" w:sz="0" w:space="0" w:color="auto"/>
                <w:bottom w:val="none" w:sz="0" w:space="0" w:color="auto"/>
                <w:right w:val="none" w:sz="0" w:space="0" w:color="auto"/>
              </w:divBdr>
            </w:div>
            <w:div w:id="125588385">
              <w:marLeft w:val="0"/>
              <w:marRight w:val="0"/>
              <w:marTop w:val="0"/>
              <w:marBottom w:val="0"/>
              <w:divBdr>
                <w:top w:val="none" w:sz="0" w:space="0" w:color="auto"/>
                <w:left w:val="none" w:sz="0" w:space="0" w:color="auto"/>
                <w:bottom w:val="none" w:sz="0" w:space="0" w:color="auto"/>
                <w:right w:val="none" w:sz="0" w:space="0" w:color="auto"/>
              </w:divBdr>
            </w:div>
            <w:div w:id="2050302784">
              <w:marLeft w:val="0"/>
              <w:marRight w:val="0"/>
              <w:marTop w:val="0"/>
              <w:marBottom w:val="0"/>
              <w:divBdr>
                <w:top w:val="none" w:sz="0" w:space="0" w:color="auto"/>
                <w:left w:val="none" w:sz="0" w:space="0" w:color="auto"/>
                <w:bottom w:val="none" w:sz="0" w:space="0" w:color="auto"/>
                <w:right w:val="none" w:sz="0" w:space="0" w:color="auto"/>
              </w:divBdr>
            </w:div>
            <w:div w:id="16574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9097">
      <w:bodyDiv w:val="1"/>
      <w:marLeft w:val="0"/>
      <w:marRight w:val="0"/>
      <w:marTop w:val="0"/>
      <w:marBottom w:val="0"/>
      <w:divBdr>
        <w:top w:val="none" w:sz="0" w:space="0" w:color="auto"/>
        <w:left w:val="none" w:sz="0" w:space="0" w:color="auto"/>
        <w:bottom w:val="none" w:sz="0" w:space="0" w:color="auto"/>
        <w:right w:val="none" w:sz="0" w:space="0" w:color="auto"/>
      </w:divBdr>
    </w:div>
    <w:div w:id="966591167">
      <w:bodyDiv w:val="1"/>
      <w:marLeft w:val="0"/>
      <w:marRight w:val="0"/>
      <w:marTop w:val="0"/>
      <w:marBottom w:val="0"/>
      <w:divBdr>
        <w:top w:val="none" w:sz="0" w:space="0" w:color="auto"/>
        <w:left w:val="none" w:sz="0" w:space="0" w:color="auto"/>
        <w:bottom w:val="none" w:sz="0" w:space="0" w:color="auto"/>
        <w:right w:val="none" w:sz="0" w:space="0" w:color="auto"/>
      </w:divBdr>
      <w:divsChild>
        <w:div w:id="159783189">
          <w:marLeft w:val="0"/>
          <w:marRight w:val="0"/>
          <w:marTop w:val="0"/>
          <w:marBottom w:val="0"/>
          <w:divBdr>
            <w:top w:val="none" w:sz="0" w:space="0" w:color="auto"/>
            <w:left w:val="none" w:sz="0" w:space="0" w:color="auto"/>
            <w:bottom w:val="none" w:sz="0" w:space="0" w:color="auto"/>
            <w:right w:val="none" w:sz="0" w:space="0" w:color="auto"/>
          </w:divBdr>
          <w:divsChild>
            <w:div w:id="574320555">
              <w:marLeft w:val="0"/>
              <w:marRight w:val="0"/>
              <w:marTop w:val="0"/>
              <w:marBottom w:val="0"/>
              <w:divBdr>
                <w:top w:val="none" w:sz="0" w:space="0" w:color="auto"/>
                <w:left w:val="none" w:sz="0" w:space="0" w:color="auto"/>
                <w:bottom w:val="none" w:sz="0" w:space="0" w:color="auto"/>
                <w:right w:val="none" w:sz="0" w:space="0" w:color="auto"/>
              </w:divBdr>
            </w:div>
            <w:div w:id="307707250">
              <w:marLeft w:val="0"/>
              <w:marRight w:val="0"/>
              <w:marTop w:val="0"/>
              <w:marBottom w:val="0"/>
              <w:divBdr>
                <w:top w:val="none" w:sz="0" w:space="0" w:color="auto"/>
                <w:left w:val="none" w:sz="0" w:space="0" w:color="auto"/>
                <w:bottom w:val="none" w:sz="0" w:space="0" w:color="auto"/>
                <w:right w:val="none" w:sz="0" w:space="0" w:color="auto"/>
              </w:divBdr>
            </w:div>
            <w:div w:id="1459765337">
              <w:marLeft w:val="0"/>
              <w:marRight w:val="0"/>
              <w:marTop w:val="0"/>
              <w:marBottom w:val="0"/>
              <w:divBdr>
                <w:top w:val="none" w:sz="0" w:space="0" w:color="auto"/>
                <w:left w:val="none" w:sz="0" w:space="0" w:color="auto"/>
                <w:bottom w:val="none" w:sz="0" w:space="0" w:color="auto"/>
                <w:right w:val="none" w:sz="0" w:space="0" w:color="auto"/>
              </w:divBdr>
            </w:div>
            <w:div w:id="583220368">
              <w:marLeft w:val="0"/>
              <w:marRight w:val="0"/>
              <w:marTop w:val="0"/>
              <w:marBottom w:val="0"/>
              <w:divBdr>
                <w:top w:val="none" w:sz="0" w:space="0" w:color="auto"/>
                <w:left w:val="none" w:sz="0" w:space="0" w:color="auto"/>
                <w:bottom w:val="none" w:sz="0" w:space="0" w:color="auto"/>
                <w:right w:val="none" w:sz="0" w:space="0" w:color="auto"/>
              </w:divBdr>
            </w:div>
            <w:div w:id="69082253">
              <w:marLeft w:val="0"/>
              <w:marRight w:val="0"/>
              <w:marTop w:val="0"/>
              <w:marBottom w:val="0"/>
              <w:divBdr>
                <w:top w:val="none" w:sz="0" w:space="0" w:color="auto"/>
                <w:left w:val="none" w:sz="0" w:space="0" w:color="auto"/>
                <w:bottom w:val="none" w:sz="0" w:space="0" w:color="auto"/>
                <w:right w:val="none" w:sz="0" w:space="0" w:color="auto"/>
              </w:divBdr>
            </w:div>
            <w:div w:id="1508326782">
              <w:marLeft w:val="0"/>
              <w:marRight w:val="0"/>
              <w:marTop w:val="0"/>
              <w:marBottom w:val="0"/>
              <w:divBdr>
                <w:top w:val="none" w:sz="0" w:space="0" w:color="auto"/>
                <w:left w:val="none" w:sz="0" w:space="0" w:color="auto"/>
                <w:bottom w:val="none" w:sz="0" w:space="0" w:color="auto"/>
                <w:right w:val="none" w:sz="0" w:space="0" w:color="auto"/>
              </w:divBdr>
            </w:div>
            <w:div w:id="497160735">
              <w:marLeft w:val="0"/>
              <w:marRight w:val="0"/>
              <w:marTop w:val="0"/>
              <w:marBottom w:val="0"/>
              <w:divBdr>
                <w:top w:val="none" w:sz="0" w:space="0" w:color="auto"/>
                <w:left w:val="none" w:sz="0" w:space="0" w:color="auto"/>
                <w:bottom w:val="none" w:sz="0" w:space="0" w:color="auto"/>
                <w:right w:val="none" w:sz="0" w:space="0" w:color="auto"/>
              </w:divBdr>
            </w:div>
            <w:div w:id="851337666">
              <w:marLeft w:val="0"/>
              <w:marRight w:val="0"/>
              <w:marTop w:val="0"/>
              <w:marBottom w:val="0"/>
              <w:divBdr>
                <w:top w:val="none" w:sz="0" w:space="0" w:color="auto"/>
                <w:left w:val="none" w:sz="0" w:space="0" w:color="auto"/>
                <w:bottom w:val="none" w:sz="0" w:space="0" w:color="auto"/>
                <w:right w:val="none" w:sz="0" w:space="0" w:color="auto"/>
              </w:divBdr>
            </w:div>
            <w:div w:id="2133478189">
              <w:marLeft w:val="0"/>
              <w:marRight w:val="0"/>
              <w:marTop w:val="0"/>
              <w:marBottom w:val="0"/>
              <w:divBdr>
                <w:top w:val="none" w:sz="0" w:space="0" w:color="auto"/>
                <w:left w:val="none" w:sz="0" w:space="0" w:color="auto"/>
                <w:bottom w:val="none" w:sz="0" w:space="0" w:color="auto"/>
                <w:right w:val="none" w:sz="0" w:space="0" w:color="auto"/>
              </w:divBdr>
            </w:div>
            <w:div w:id="307132434">
              <w:marLeft w:val="0"/>
              <w:marRight w:val="0"/>
              <w:marTop w:val="0"/>
              <w:marBottom w:val="0"/>
              <w:divBdr>
                <w:top w:val="none" w:sz="0" w:space="0" w:color="auto"/>
                <w:left w:val="none" w:sz="0" w:space="0" w:color="auto"/>
                <w:bottom w:val="none" w:sz="0" w:space="0" w:color="auto"/>
                <w:right w:val="none" w:sz="0" w:space="0" w:color="auto"/>
              </w:divBdr>
            </w:div>
            <w:div w:id="107168137">
              <w:marLeft w:val="0"/>
              <w:marRight w:val="0"/>
              <w:marTop w:val="0"/>
              <w:marBottom w:val="0"/>
              <w:divBdr>
                <w:top w:val="none" w:sz="0" w:space="0" w:color="auto"/>
                <w:left w:val="none" w:sz="0" w:space="0" w:color="auto"/>
                <w:bottom w:val="none" w:sz="0" w:space="0" w:color="auto"/>
                <w:right w:val="none" w:sz="0" w:space="0" w:color="auto"/>
              </w:divBdr>
            </w:div>
            <w:div w:id="815493759">
              <w:marLeft w:val="0"/>
              <w:marRight w:val="0"/>
              <w:marTop w:val="0"/>
              <w:marBottom w:val="0"/>
              <w:divBdr>
                <w:top w:val="none" w:sz="0" w:space="0" w:color="auto"/>
                <w:left w:val="none" w:sz="0" w:space="0" w:color="auto"/>
                <w:bottom w:val="none" w:sz="0" w:space="0" w:color="auto"/>
                <w:right w:val="none" w:sz="0" w:space="0" w:color="auto"/>
              </w:divBdr>
            </w:div>
            <w:div w:id="516509163">
              <w:marLeft w:val="0"/>
              <w:marRight w:val="0"/>
              <w:marTop w:val="0"/>
              <w:marBottom w:val="0"/>
              <w:divBdr>
                <w:top w:val="none" w:sz="0" w:space="0" w:color="auto"/>
                <w:left w:val="none" w:sz="0" w:space="0" w:color="auto"/>
                <w:bottom w:val="none" w:sz="0" w:space="0" w:color="auto"/>
                <w:right w:val="none" w:sz="0" w:space="0" w:color="auto"/>
              </w:divBdr>
            </w:div>
            <w:div w:id="1147088632">
              <w:marLeft w:val="0"/>
              <w:marRight w:val="0"/>
              <w:marTop w:val="0"/>
              <w:marBottom w:val="0"/>
              <w:divBdr>
                <w:top w:val="none" w:sz="0" w:space="0" w:color="auto"/>
                <w:left w:val="none" w:sz="0" w:space="0" w:color="auto"/>
                <w:bottom w:val="none" w:sz="0" w:space="0" w:color="auto"/>
                <w:right w:val="none" w:sz="0" w:space="0" w:color="auto"/>
              </w:divBdr>
            </w:div>
            <w:div w:id="2108697104">
              <w:marLeft w:val="0"/>
              <w:marRight w:val="0"/>
              <w:marTop w:val="0"/>
              <w:marBottom w:val="0"/>
              <w:divBdr>
                <w:top w:val="none" w:sz="0" w:space="0" w:color="auto"/>
                <w:left w:val="none" w:sz="0" w:space="0" w:color="auto"/>
                <w:bottom w:val="none" w:sz="0" w:space="0" w:color="auto"/>
                <w:right w:val="none" w:sz="0" w:space="0" w:color="auto"/>
              </w:divBdr>
            </w:div>
            <w:div w:id="1258292455">
              <w:marLeft w:val="0"/>
              <w:marRight w:val="0"/>
              <w:marTop w:val="0"/>
              <w:marBottom w:val="0"/>
              <w:divBdr>
                <w:top w:val="none" w:sz="0" w:space="0" w:color="auto"/>
                <w:left w:val="none" w:sz="0" w:space="0" w:color="auto"/>
                <w:bottom w:val="none" w:sz="0" w:space="0" w:color="auto"/>
                <w:right w:val="none" w:sz="0" w:space="0" w:color="auto"/>
              </w:divBdr>
            </w:div>
            <w:div w:id="391931755">
              <w:marLeft w:val="0"/>
              <w:marRight w:val="0"/>
              <w:marTop w:val="0"/>
              <w:marBottom w:val="0"/>
              <w:divBdr>
                <w:top w:val="none" w:sz="0" w:space="0" w:color="auto"/>
                <w:left w:val="none" w:sz="0" w:space="0" w:color="auto"/>
                <w:bottom w:val="none" w:sz="0" w:space="0" w:color="auto"/>
                <w:right w:val="none" w:sz="0" w:space="0" w:color="auto"/>
              </w:divBdr>
            </w:div>
            <w:div w:id="746996689">
              <w:marLeft w:val="0"/>
              <w:marRight w:val="0"/>
              <w:marTop w:val="0"/>
              <w:marBottom w:val="0"/>
              <w:divBdr>
                <w:top w:val="none" w:sz="0" w:space="0" w:color="auto"/>
                <w:left w:val="none" w:sz="0" w:space="0" w:color="auto"/>
                <w:bottom w:val="none" w:sz="0" w:space="0" w:color="auto"/>
                <w:right w:val="none" w:sz="0" w:space="0" w:color="auto"/>
              </w:divBdr>
            </w:div>
            <w:div w:id="1421414833">
              <w:marLeft w:val="0"/>
              <w:marRight w:val="0"/>
              <w:marTop w:val="0"/>
              <w:marBottom w:val="0"/>
              <w:divBdr>
                <w:top w:val="none" w:sz="0" w:space="0" w:color="auto"/>
                <w:left w:val="none" w:sz="0" w:space="0" w:color="auto"/>
                <w:bottom w:val="none" w:sz="0" w:space="0" w:color="auto"/>
                <w:right w:val="none" w:sz="0" w:space="0" w:color="auto"/>
              </w:divBdr>
            </w:div>
            <w:div w:id="1273902568">
              <w:marLeft w:val="0"/>
              <w:marRight w:val="0"/>
              <w:marTop w:val="0"/>
              <w:marBottom w:val="0"/>
              <w:divBdr>
                <w:top w:val="none" w:sz="0" w:space="0" w:color="auto"/>
                <w:left w:val="none" w:sz="0" w:space="0" w:color="auto"/>
                <w:bottom w:val="none" w:sz="0" w:space="0" w:color="auto"/>
                <w:right w:val="none" w:sz="0" w:space="0" w:color="auto"/>
              </w:divBdr>
            </w:div>
            <w:div w:id="225577753">
              <w:marLeft w:val="0"/>
              <w:marRight w:val="0"/>
              <w:marTop w:val="0"/>
              <w:marBottom w:val="0"/>
              <w:divBdr>
                <w:top w:val="none" w:sz="0" w:space="0" w:color="auto"/>
                <w:left w:val="none" w:sz="0" w:space="0" w:color="auto"/>
                <w:bottom w:val="none" w:sz="0" w:space="0" w:color="auto"/>
                <w:right w:val="none" w:sz="0" w:space="0" w:color="auto"/>
              </w:divBdr>
            </w:div>
            <w:div w:id="1519196323">
              <w:marLeft w:val="0"/>
              <w:marRight w:val="0"/>
              <w:marTop w:val="0"/>
              <w:marBottom w:val="0"/>
              <w:divBdr>
                <w:top w:val="none" w:sz="0" w:space="0" w:color="auto"/>
                <w:left w:val="none" w:sz="0" w:space="0" w:color="auto"/>
                <w:bottom w:val="none" w:sz="0" w:space="0" w:color="auto"/>
                <w:right w:val="none" w:sz="0" w:space="0" w:color="auto"/>
              </w:divBdr>
            </w:div>
            <w:div w:id="866215058">
              <w:marLeft w:val="0"/>
              <w:marRight w:val="0"/>
              <w:marTop w:val="0"/>
              <w:marBottom w:val="0"/>
              <w:divBdr>
                <w:top w:val="none" w:sz="0" w:space="0" w:color="auto"/>
                <w:left w:val="none" w:sz="0" w:space="0" w:color="auto"/>
                <w:bottom w:val="none" w:sz="0" w:space="0" w:color="auto"/>
                <w:right w:val="none" w:sz="0" w:space="0" w:color="auto"/>
              </w:divBdr>
            </w:div>
            <w:div w:id="1296444927">
              <w:marLeft w:val="0"/>
              <w:marRight w:val="0"/>
              <w:marTop w:val="0"/>
              <w:marBottom w:val="0"/>
              <w:divBdr>
                <w:top w:val="none" w:sz="0" w:space="0" w:color="auto"/>
                <w:left w:val="none" w:sz="0" w:space="0" w:color="auto"/>
                <w:bottom w:val="none" w:sz="0" w:space="0" w:color="auto"/>
                <w:right w:val="none" w:sz="0" w:space="0" w:color="auto"/>
              </w:divBdr>
            </w:div>
            <w:div w:id="569775766">
              <w:marLeft w:val="0"/>
              <w:marRight w:val="0"/>
              <w:marTop w:val="0"/>
              <w:marBottom w:val="0"/>
              <w:divBdr>
                <w:top w:val="none" w:sz="0" w:space="0" w:color="auto"/>
                <w:left w:val="none" w:sz="0" w:space="0" w:color="auto"/>
                <w:bottom w:val="none" w:sz="0" w:space="0" w:color="auto"/>
                <w:right w:val="none" w:sz="0" w:space="0" w:color="auto"/>
              </w:divBdr>
            </w:div>
            <w:div w:id="163210779">
              <w:marLeft w:val="0"/>
              <w:marRight w:val="0"/>
              <w:marTop w:val="0"/>
              <w:marBottom w:val="0"/>
              <w:divBdr>
                <w:top w:val="none" w:sz="0" w:space="0" w:color="auto"/>
                <w:left w:val="none" w:sz="0" w:space="0" w:color="auto"/>
                <w:bottom w:val="none" w:sz="0" w:space="0" w:color="auto"/>
                <w:right w:val="none" w:sz="0" w:space="0" w:color="auto"/>
              </w:divBdr>
            </w:div>
            <w:div w:id="763066462">
              <w:marLeft w:val="0"/>
              <w:marRight w:val="0"/>
              <w:marTop w:val="0"/>
              <w:marBottom w:val="0"/>
              <w:divBdr>
                <w:top w:val="none" w:sz="0" w:space="0" w:color="auto"/>
                <w:left w:val="none" w:sz="0" w:space="0" w:color="auto"/>
                <w:bottom w:val="none" w:sz="0" w:space="0" w:color="auto"/>
                <w:right w:val="none" w:sz="0" w:space="0" w:color="auto"/>
              </w:divBdr>
            </w:div>
            <w:div w:id="1417675755">
              <w:marLeft w:val="0"/>
              <w:marRight w:val="0"/>
              <w:marTop w:val="0"/>
              <w:marBottom w:val="0"/>
              <w:divBdr>
                <w:top w:val="none" w:sz="0" w:space="0" w:color="auto"/>
                <w:left w:val="none" w:sz="0" w:space="0" w:color="auto"/>
                <w:bottom w:val="none" w:sz="0" w:space="0" w:color="auto"/>
                <w:right w:val="none" w:sz="0" w:space="0" w:color="auto"/>
              </w:divBdr>
            </w:div>
            <w:div w:id="1680305036">
              <w:marLeft w:val="0"/>
              <w:marRight w:val="0"/>
              <w:marTop w:val="0"/>
              <w:marBottom w:val="0"/>
              <w:divBdr>
                <w:top w:val="none" w:sz="0" w:space="0" w:color="auto"/>
                <w:left w:val="none" w:sz="0" w:space="0" w:color="auto"/>
                <w:bottom w:val="none" w:sz="0" w:space="0" w:color="auto"/>
                <w:right w:val="none" w:sz="0" w:space="0" w:color="auto"/>
              </w:divBdr>
            </w:div>
            <w:div w:id="117141885">
              <w:marLeft w:val="0"/>
              <w:marRight w:val="0"/>
              <w:marTop w:val="0"/>
              <w:marBottom w:val="0"/>
              <w:divBdr>
                <w:top w:val="none" w:sz="0" w:space="0" w:color="auto"/>
                <w:left w:val="none" w:sz="0" w:space="0" w:color="auto"/>
                <w:bottom w:val="none" w:sz="0" w:space="0" w:color="auto"/>
                <w:right w:val="none" w:sz="0" w:space="0" w:color="auto"/>
              </w:divBdr>
            </w:div>
            <w:div w:id="2007897054">
              <w:marLeft w:val="0"/>
              <w:marRight w:val="0"/>
              <w:marTop w:val="0"/>
              <w:marBottom w:val="0"/>
              <w:divBdr>
                <w:top w:val="none" w:sz="0" w:space="0" w:color="auto"/>
                <w:left w:val="none" w:sz="0" w:space="0" w:color="auto"/>
                <w:bottom w:val="none" w:sz="0" w:space="0" w:color="auto"/>
                <w:right w:val="none" w:sz="0" w:space="0" w:color="auto"/>
              </w:divBdr>
            </w:div>
            <w:div w:id="909340125">
              <w:marLeft w:val="0"/>
              <w:marRight w:val="0"/>
              <w:marTop w:val="0"/>
              <w:marBottom w:val="0"/>
              <w:divBdr>
                <w:top w:val="none" w:sz="0" w:space="0" w:color="auto"/>
                <w:left w:val="none" w:sz="0" w:space="0" w:color="auto"/>
                <w:bottom w:val="none" w:sz="0" w:space="0" w:color="auto"/>
                <w:right w:val="none" w:sz="0" w:space="0" w:color="auto"/>
              </w:divBdr>
            </w:div>
            <w:div w:id="1692998648">
              <w:marLeft w:val="0"/>
              <w:marRight w:val="0"/>
              <w:marTop w:val="0"/>
              <w:marBottom w:val="0"/>
              <w:divBdr>
                <w:top w:val="none" w:sz="0" w:space="0" w:color="auto"/>
                <w:left w:val="none" w:sz="0" w:space="0" w:color="auto"/>
                <w:bottom w:val="none" w:sz="0" w:space="0" w:color="auto"/>
                <w:right w:val="none" w:sz="0" w:space="0" w:color="auto"/>
              </w:divBdr>
            </w:div>
            <w:div w:id="2018002257">
              <w:marLeft w:val="0"/>
              <w:marRight w:val="0"/>
              <w:marTop w:val="0"/>
              <w:marBottom w:val="0"/>
              <w:divBdr>
                <w:top w:val="none" w:sz="0" w:space="0" w:color="auto"/>
                <w:left w:val="none" w:sz="0" w:space="0" w:color="auto"/>
                <w:bottom w:val="none" w:sz="0" w:space="0" w:color="auto"/>
                <w:right w:val="none" w:sz="0" w:space="0" w:color="auto"/>
              </w:divBdr>
            </w:div>
            <w:div w:id="1184172263">
              <w:marLeft w:val="0"/>
              <w:marRight w:val="0"/>
              <w:marTop w:val="0"/>
              <w:marBottom w:val="0"/>
              <w:divBdr>
                <w:top w:val="none" w:sz="0" w:space="0" w:color="auto"/>
                <w:left w:val="none" w:sz="0" w:space="0" w:color="auto"/>
                <w:bottom w:val="none" w:sz="0" w:space="0" w:color="auto"/>
                <w:right w:val="none" w:sz="0" w:space="0" w:color="auto"/>
              </w:divBdr>
            </w:div>
            <w:div w:id="62148960">
              <w:marLeft w:val="0"/>
              <w:marRight w:val="0"/>
              <w:marTop w:val="0"/>
              <w:marBottom w:val="0"/>
              <w:divBdr>
                <w:top w:val="none" w:sz="0" w:space="0" w:color="auto"/>
                <w:left w:val="none" w:sz="0" w:space="0" w:color="auto"/>
                <w:bottom w:val="none" w:sz="0" w:space="0" w:color="auto"/>
                <w:right w:val="none" w:sz="0" w:space="0" w:color="auto"/>
              </w:divBdr>
            </w:div>
            <w:div w:id="1995335893">
              <w:marLeft w:val="0"/>
              <w:marRight w:val="0"/>
              <w:marTop w:val="0"/>
              <w:marBottom w:val="0"/>
              <w:divBdr>
                <w:top w:val="none" w:sz="0" w:space="0" w:color="auto"/>
                <w:left w:val="none" w:sz="0" w:space="0" w:color="auto"/>
                <w:bottom w:val="none" w:sz="0" w:space="0" w:color="auto"/>
                <w:right w:val="none" w:sz="0" w:space="0" w:color="auto"/>
              </w:divBdr>
            </w:div>
            <w:div w:id="1644306990">
              <w:marLeft w:val="0"/>
              <w:marRight w:val="0"/>
              <w:marTop w:val="0"/>
              <w:marBottom w:val="0"/>
              <w:divBdr>
                <w:top w:val="none" w:sz="0" w:space="0" w:color="auto"/>
                <w:left w:val="none" w:sz="0" w:space="0" w:color="auto"/>
                <w:bottom w:val="none" w:sz="0" w:space="0" w:color="auto"/>
                <w:right w:val="none" w:sz="0" w:space="0" w:color="auto"/>
              </w:divBdr>
            </w:div>
            <w:div w:id="1484354780">
              <w:marLeft w:val="0"/>
              <w:marRight w:val="0"/>
              <w:marTop w:val="0"/>
              <w:marBottom w:val="0"/>
              <w:divBdr>
                <w:top w:val="none" w:sz="0" w:space="0" w:color="auto"/>
                <w:left w:val="none" w:sz="0" w:space="0" w:color="auto"/>
                <w:bottom w:val="none" w:sz="0" w:space="0" w:color="auto"/>
                <w:right w:val="none" w:sz="0" w:space="0" w:color="auto"/>
              </w:divBdr>
            </w:div>
            <w:div w:id="1288126096">
              <w:marLeft w:val="0"/>
              <w:marRight w:val="0"/>
              <w:marTop w:val="0"/>
              <w:marBottom w:val="0"/>
              <w:divBdr>
                <w:top w:val="none" w:sz="0" w:space="0" w:color="auto"/>
                <w:left w:val="none" w:sz="0" w:space="0" w:color="auto"/>
                <w:bottom w:val="none" w:sz="0" w:space="0" w:color="auto"/>
                <w:right w:val="none" w:sz="0" w:space="0" w:color="auto"/>
              </w:divBdr>
            </w:div>
            <w:div w:id="710570651">
              <w:marLeft w:val="0"/>
              <w:marRight w:val="0"/>
              <w:marTop w:val="0"/>
              <w:marBottom w:val="0"/>
              <w:divBdr>
                <w:top w:val="none" w:sz="0" w:space="0" w:color="auto"/>
                <w:left w:val="none" w:sz="0" w:space="0" w:color="auto"/>
                <w:bottom w:val="none" w:sz="0" w:space="0" w:color="auto"/>
                <w:right w:val="none" w:sz="0" w:space="0" w:color="auto"/>
              </w:divBdr>
            </w:div>
            <w:div w:id="1191800971">
              <w:marLeft w:val="0"/>
              <w:marRight w:val="0"/>
              <w:marTop w:val="0"/>
              <w:marBottom w:val="0"/>
              <w:divBdr>
                <w:top w:val="none" w:sz="0" w:space="0" w:color="auto"/>
                <w:left w:val="none" w:sz="0" w:space="0" w:color="auto"/>
                <w:bottom w:val="none" w:sz="0" w:space="0" w:color="auto"/>
                <w:right w:val="none" w:sz="0" w:space="0" w:color="auto"/>
              </w:divBdr>
            </w:div>
            <w:div w:id="974873858">
              <w:marLeft w:val="0"/>
              <w:marRight w:val="0"/>
              <w:marTop w:val="0"/>
              <w:marBottom w:val="0"/>
              <w:divBdr>
                <w:top w:val="none" w:sz="0" w:space="0" w:color="auto"/>
                <w:left w:val="none" w:sz="0" w:space="0" w:color="auto"/>
                <w:bottom w:val="none" w:sz="0" w:space="0" w:color="auto"/>
                <w:right w:val="none" w:sz="0" w:space="0" w:color="auto"/>
              </w:divBdr>
            </w:div>
            <w:div w:id="550845333">
              <w:marLeft w:val="0"/>
              <w:marRight w:val="0"/>
              <w:marTop w:val="0"/>
              <w:marBottom w:val="0"/>
              <w:divBdr>
                <w:top w:val="none" w:sz="0" w:space="0" w:color="auto"/>
                <w:left w:val="none" w:sz="0" w:space="0" w:color="auto"/>
                <w:bottom w:val="none" w:sz="0" w:space="0" w:color="auto"/>
                <w:right w:val="none" w:sz="0" w:space="0" w:color="auto"/>
              </w:divBdr>
            </w:div>
            <w:div w:id="1440949702">
              <w:marLeft w:val="0"/>
              <w:marRight w:val="0"/>
              <w:marTop w:val="0"/>
              <w:marBottom w:val="0"/>
              <w:divBdr>
                <w:top w:val="none" w:sz="0" w:space="0" w:color="auto"/>
                <w:left w:val="none" w:sz="0" w:space="0" w:color="auto"/>
                <w:bottom w:val="none" w:sz="0" w:space="0" w:color="auto"/>
                <w:right w:val="none" w:sz="0" w:space="0" w:color="auto"/>
              </w:divBdr>
            </w:div>
            <w:div w:id="1003316468">
              <w:marLeft w:val="0"/>
              <w:marRight w:val="0"/>
              <w:marTop w:val="0"/>
              <w:marBottom w:val="0"/>
              <w:divBdr>
                <w:top w:val="none" w:sz="0" w:space="0" w:color="auto"/>
                <w:left w:val="none" w:sz="0" w:space="0" w:color="auto"/>
                <w:bottom w:val="none" w:sz="0" w:space="0" w:color="auto"/>
                <w:right w:val="none" w:sz="0" w:space="0" w:color="auto"/>
              </w:divBdr>
            </w:div>
            <w:div w:id="423065913">
              <w:marLeft w:val="0"/>
              <w:marRight w:val="0"/>
              <w:marTop w:val="0"/>
              <w:marBottom w:val="0"/>
              <w:divBdr>
                <w:top w:val="none" w:sz="0" w:space="0" w:color="auto"/>
                <w:left w:val="none" w:sz="0" w:space="0" w:color="auto"/>
                <w:bottom w:val="none" w:sz="0" w:space="0" w:color="auto"/>
                <w:right w:val="none" w:sz="0" w:space="0" w:color="auto"/>
              </w:divBdr>
            </w:div>
            <w:div w:id="983656571">
              <w:marLeft w:val="0"/>
              <w:marRight w:val="0"/>
              <w:marTop w:val="0"/>
              <w:marBottom w:val="0"/>
              <w:divBdr>
                <w:top w:val="none" w:sz="0" w:space="0" w:color="auto"/>
                <w:left w:val="none" w:sz="0" w:space="0" w:color="auto"/>
                <w:bottom w:val="none" w:sz="0" w:space="0" w:color="auto"/>
                <w:right w:val="none" w:sz="0" w:space="0" w:color="auto"/>
              </w:divBdr>
            </w:div>
            <w:div w:id="1455249834">
              <w:marLeft w:val="0"/>
              <w:marRight w:val="0"/>
              <w:marTop w:val="0"/>
              <w:marBottom w:val="0"/>
              <w:divBdr>
                <w:top w:val="none" w:sz="0" w:space="0" w:color="auto"/>
                <w:left w:val="none" w:sz="0" w:space="0" w:color="auto"/>
                <w:bottom w:val="none" w:sz="0" w:space="0" w:color="auto"/>
                <w:right w:val="none" w:sz="0" w:space="0" w:color="auto"/>
              </w:divBdr>
            </w:div>
            <w:div w:id="1884753066">
              <w:marLeft w:val="0"/>
              <w:marRight w:val="0"/>
              <w:marTop w:val="0"/>
              <w:marBottom w:val="0"/>
              <w:divBdr>
                <w:top w:val="none" w:sz="0" w:space="0" w:color="auto"/>
                <w:left w:val="none" w:sz="0" w:space="0" w:color="auto"/>
                <w:bottom w:val="none" w:sz="0" w:space="0" w:color="auto"/>
                <w:right w:val="none" w:sz="0" w:space="0" w:color="auto"/>
              </w:divBdr>
            </w:div>
            <w:div w:id="1637642584">
              <w:marLeft w:val="0"/>
              <w:marRight w:val="0"/>
              <w:marTop w:val="0"/>
              <w:marBottom w:val="0"/>
              <w:divBdr>
                <w:top w:val="none" w:sz="0" w:space="0" w:color="auto"/>
                <w:left w:val="none" w:sz="0" w:space="0" w:color="auto"/>
                <w:bottom w:val="none" w:sz="0" w:space="0" w:color="auto"/>
                <w:right w:val="none" w:sz="0" w:space="0" w:color="auto"/>
              </w:divBdr>
            </w:div>
            <w:div w:id="1420830882">
              <w:marLeft w:val="0"/>
              <w:marRight w:val="0"/>
              <w:marTop w:val="0"/>
              <w:marBottom w:val="0"/>
              <w:divBdr>
                <w:top w:val="none" w:sz="0" w:space="0" w:color="auto"/>
                <w:left w:val="none" w:sz="0" w:space="0" w:color="auto"/>
                <w:bottom w:val="none" w:sz="0" w:space="0" w:color="auto"/>
                <w:right w:val="none" w:sz="0" w:space="0" w:color="auto"/>
              </w:divBdr>
            </w:div>
            <w:div w:id="1624536860">
              <w:marLeft w:val="0"/>
              <w:marRight w:val="0"/>
              <w:marTop w:val="0"/>
              <w:marBottom w:val="0"/>
              <w:divBdr>
                <w:top w:val="none" w:sz="0" w:space="0" w:color="auto"/>
                <w:left w:val="none" w:sz="0" w:space="0" w:color="auto"/>
                <w:bottom w:val="none" w:sz="0" w:space="0" w:color="auto"/>
                <w:right w:val="none" w:sz="0" w:space="0" w:color="auto"/>
              </w:divBdr>
            </w:div>
            <w:div w:id="458766051">
              <w:marLeft w:val="0"/>
              <w:marRight w:val="0"/>
              <w:marTop w:val="0"/>
              <w:marBottom w:val="0"/>
              <w:divBdr>
                <w:top w:val="none" w:sz="0" w:space="0" w:color="auto"/>
                <w:left w:val="none" w:sz="0" w:space="0" w:color="auto"/>
                <w:bottom w:val="none" w:sz="0" w:space="0" w:color="auto"/>
                <w:right w:val="none" w:sz="0" w:space="0" w:color="auto"/>
              </w:divBdr>
            </w:div>
            <w:div w:id="1155991262">
              <w:marLeft w:val="0"/>
              <w:marRight w:val="0"/>
              <w:marTop w:val="0"/>
              <w:marBottom w:val="0"/>
              <w:divBdr>
                <w:top w:val="none" w:sz="0" w:space="0" w:color="auto"/>
                <w:left w:val="none" w:sz="0" w:space="0" w:color="auto"/>
                <w:bottom w:val="none" w:sz="0" w:space="0" w:color="auto"/>
                <w:right w:val="none" w:sz="0" w:space="0" w:color="auto"/>
              </w:divBdr>
            </w:div>
            <w:div w:id="46733982">
              <w:marLeft w:val="0"/>
              <w:marRight w:val="0"/>
              <w:marTop w:val="0"/>
              <w:marBottom w:val="0"/>
              <w:divBdr>
                <w:top w:val="none" w:sz="0" w:space="0" w:color="auto"/>
                <w:left w:val="none" w:sz="0" w:space="0" w:color="auto"/>
                <w:bottom w:val="none" w:sz="0" w:space="0" w:color="auto"/>
                <w:right w:val="none" w:sz="0" w:space="0" w:color="auto"/>
              </w:divBdr>
            </w:div>
            <w:div w:id="1099332023">
              <w:marLeft w:val="0"/>
              <w:marRight w:val="0"/>
              <w:marTop w:val="0"/>
              <w:marBottom w:val="0"/>
              <w:divBdr>
                <w:top w:val="none" w:sz="0" w:space="0" w:color="auto"/>
                <w:left w:val="none" w:sz="0" w:space="0" w:color="auto"/>
                <w:bottom w:val="none" w:sz="0" w:space="0" w:color="auto"/>
                <w:right w:val="none" w:sz="0" w:space="0" w:color="auto"/>
              </w:divBdr>
            </w:div>
            <w:div w:id="280498624">
              <w:marLeft w:val="0"/>
              <w:marRight w:val="0"/>
              <w:marTop w:val="0"/>
              <w:marBottom w:val="0"/>
              <w:divBdr>
                <w:top w:val="none" w:sz="0" w:space="0" w:color="auto"/>
                <w:left w:val="none" w:sz="0" w:space="0" w:color="auto"/>
                <w:bottom w:val="none" w:sz="0" w:space="0" w:color="auto"/>
                <w:right w:val="none" w:sz="0" w:space="0" w:color="auto"/>
              </w:divBdr>
            </w:div>
            <w:div w:id="1913081868">
              <w:marLeft w:val="0"/>
              <w:marRight w:val="0"/>
              <w:marTop w:val="0"/>
              <w:marBottom w:val="0"/>
              <w:divBdr>
                <w:top w:val="none" w:sz="0" w:space="0" w:color="auto"/>
                <w:left w:val="none" w:sz="0" w:space="0" w:color="auto"/>
                <w:bottom w:val="none" w:sz="0" w:space="0" w:color="auto"/>
                <w:right w:val="none" w:sz="0" w:space="0" w:color="auto"/>
              </w:divBdr>
            </w:div>
            <w:div w:id="19822595">
              <w:marLeft w:val="0"/>
              <w:marRight w:val="0"/>
              <w:marTop w:val="0"/>
              <w:marBottom w:val="0"/>
              <w:divBdr>
                <w:top w:val="none" w:sz="0" w:space="0" w:color="auto"/>
                <w:left w:val="none" w:sz="0" w:space="0" w:color="auto"/>
                <w:bottom w:val="none" w:sz="0" w:space="0" w:color="auto"/>
                <w:right w:val="none" w:sz="0" w:space="0" w:color="auto"/>
              </w:divBdr>
            </w:div>
            <w:div w:id="1233545373">
              <w:marLeft w:val="0"/>
              <w:marRight w:val="0"/>
              <w:marTop w:val="0"/>
              <w:marBottom w:val="0"/>
              <w:divBdr>
                <w:top w:val="none" w:sz="0" w:space="0" w:color="auto"/>
                <w:left w:val="none" w:sz="0" w:space="0" w:color="auto"/>
                <w:bottom w:val="none" w:sz="0" w:space="0" w:color="auto"/>
                <w:right w:val="none" w:sz="0" w:space="0" w:color="auto"/>
              </w:divBdr>
            </w:div>
            <w:div w:id="1946039641">
              <w:marLeft w:val="0"/>
              <w:marRight w:val="0"/>
              <w:marTop w:val="0"/>
              <w:marBottom w:val="0"/>
              <w:divBdr>
                <w:top w:val="none" w:sz="0" w:space="0" w:color="auto"/>
                <w:left w:val="none" w:sz="0" w:space="0" w:color="auto"/>
                <w:bottom w:val="none" w:sz="0" w:space="0" w:color="auto"/>
                <w:right w:val="none" w:sz="0" w:space="0" w:color="auto"/>
              </w:divBdr>
            </w:div>
            <w:div w:id="1069352403">
              <w:marLeft w:val="0"/>
              <w:marRight w:val="0"/>
              <w:marTop w:val="0"/>
              <w:marBottom w:val="0"/>
              <w:divBdr>
                <w:top w:val="none" w:sz="0" w:space="0" w:color="auto"/>
                <w:left w:val="none" w:sz="0" w:space="0" w:color="auto"/>
                <w:bottom w:val="none" w:sz="0" w:space="0" w:color="auto"/>
                <w:right w:val="none" w:sz="0" w:space="0" w:color="auto"/>
              </w:divBdr>
            </w:div>
            <w:div w:id="2034376881">
              <w:marLeft w:val="0"/>
              <w:marRight w:val="0"/>
              <w:marTop w:val="0"/>
              <w:marBottom w:val="0"/>
              <w:divBdr>
                <w:top w:val="none" w:sz="0" w:space="0" w:color="auto"/>
                <w:left w:val="none" w:sz="0" w:space="0" w:color="auto"/>
                <w:bottom w:val="none" w:sz="0" w:space="0" w:color="auto"/>
                <w:right w:val="none" w:sz="0" w:space="0" w:color="auto"/>
              </w:divBdr>
            </w:div>
            <w:div w:id="1191918113">
              <w:marLeft w:val="0"/>
              <w:marRight w:val="0"/>
              <w:marTop w:val="0"/>
              <w:marBottom w:val="0"/>
              <w:divBdr>
                <w:top w:val="none" w:sz="0" w:space="0" w:color="auto"/>
                <w:left w:val="none" w:sz="0" w:space="0" w:color="auto"/>
                <w:bottom w:val="none" w:sz="0" w:space="0" w:color="auto"/>
                <w:right w:val="none" w:sz="0" w:space="0" w:color="auto"/>
              </w:divBdr>
            </w:div>
            <w:div w:id="369115748">
              <w:marLeft w:val="0"/>
              <w:marRight w:val="0"/>
              <w:marTop w:val="0"/>
              <w:marBottom w:val="0"/>
              <w:divBdr>
                <w:top w:val="none" w:sz="0" w:space="0" w:color="auto"/>
                <w:left w:val="none" w:sz="0" w:space="0" w:color="auto"/>
                <w:bottom w:val="none" w:sz="0" w:space="0" w:color="auto"/>
                <w:right w:val="none" w:sz="0" w:space="0" w:color="auto"/>
              </w:divBdr>
            </w:div>
            <w:div w:id="585041442">
              <w:marLeft w:val="0"/>
              <w:marRight w:val="0"/>
              <w:marTop w:val="0"/>
              <w:marBottom w:val="0"/>
              <w:divBdr>
                <w:top w:val="none" w:sz="0" w:space="0" w:color="auto"/>
                <w:left w:val="none" w:sz="0" w:space="0" w:color="auto"/>
                <w:bottom w:val="none" w:sz="0" w:space="0" w:color="auto"/>
                <w:right w:val="none" w:sz="0" w:space="0" w:color="auto"/>
              </w:divBdr>
            </w:div>
            <w:div w:id="1243491156">
              <w:marLeft w:val="0"/>
              <w:marRight w:val="0"/>
              <w:marTop w:val="0"/>
              <w:marBottom w:val="0"/>
              <w:divBdr>
                <w:top w:val="none" w:sz="0" w:space="0" w:color="auto"/>
                <w:left w:val="none" w:sz="0" w:space="0" w:color="auto"/>
                <w:bottom w:val="none" w:sz="0" w:space="0" w:color="auto"/>
                <w:right w:val="none" w:sz="0" w:space="0" w:color="auto"/>
              </w:divBdr>
            </w:div>
            <w:div w:id="958683485">
              <w:marLeft w:val="0"/>
              <w:marRight w:val="0"/>
              <w:marTop w:val="0"/>
              <w:marBottom w:val="0"/>
              <w:divBdr>
                <w:top w:val="none" w:sz="0" w:space="0" w:color="auto"/>
                <w:left w:val="none" w:sz="0" w:space="0" w:color="auto"/>
                <w:bottom w:val="none" w:sz="0" w:space="0" w:color="auto"/>
                <w:right w:val="none" w:sz="0" w:space="0" w:color="auto"/>
              </w:divBdr>
            </w:div>
            <w:div w:id="1464037865">
              <w:marLeft w:val="0"/>
              <w:marRight w:val="0"/>
              <w:marTop w:val="0"/>
              <w:marBottom w:val="0"/>
              <w:divBdr>
                <w:top w:val="none" w:sz="0" w:space="0" w:color="auto"/>
                <w:left w:val="none" w:sz="0" w:space="0" w:color="auto"/>
                <w:bottom w:val="none" w:sz="0" w:space="0" w:color="auto"/>
                <w:right w:val="none" w:sz="0" w:space="0" w:color="auto"/>
              </w:divBdr>
            </w:div>
            <w:div w:id="760613619">
              <w:marLeft w:val="0"/>
              <w:marRight w:val="0"/>
              <w:marTop w:val="0"/>
              <w:marBottom w:val="0"/>
              <w:divBdr>
                <w:top w:val="none" w:sz="0" w:space="0" w:color="auto"/>
                <w:left w:val="none" w:sz="0" w:space="0" w:color="auto"/>
                <w:bottom w:val="none" w:sz="0" w:space="0" w:color="auto"/>
                <w:right w:val="none" w:sz="0" w:space="0" w:color="auto"/>
              </w:divBdr>
            </w:div>
            <w:div w:id="338703224">
              <w:marLeft w:val="0"/>
              <w:marRight w:val="0"/>
              <w:marTop w:val="0"/>
              <w:marBottom w:val="0"/>
              <w:divBdr>
                <w:top w:val="none" w:sz="0" w:space="0" w:color="auto"/>
                <w:left w:val="none" w:sz="0" w:space="0" w:color="auto"/>
                <w:bottom w:val="none" w:sz="0" w:space="0" w:color="auto"/>
                <w:right w:val="none" w:sz="0" w:space="0" w:color="auto"/>
              </w:divBdr>
            </w:div>
            <w:div w:id="523790567">
              <w:marLeft w:val="0"/>
              <w:marRight w:val="0"/>
              <w:marTop w:val="0"/>
              <w:marBottom w:val="0"/>
              <w:divBdr>
                <w:top w:val="none" w:sz="0" w:space="0" w:color="auto"/>
                <w:left w:val="none" w:sz="0" w:space="0" w:color="auto"/>
                <w:bottom w:val="none" w:sz="0" w:space="0" w:color="auto"/>
                <w:right w:val="none" w:sz="0" w:space="0" w:color="auto"/>
              </w:divBdr>
            </w:div>
            <w:div w:id="453333825">
              <w:marLeft w:val="0"/>
              <w:marRight w:val="0"/>
              <w:marTop w:val="0"/>
              <w:marBottom w:val="0"/>
              <w:divBdr>
                <w:top w:val="none" w:sz="0" w:space="0" w:color="auto"/>
                <w:left w:val="none" w:sz="0" w:space="0" w:color="auto"/>
                <w:bottom w:val="none" w:sz="0" w:space="0" w:color="auto"/>
                <w:right w:val="none" w:sz="0" w:space="0" w:color="auto"/>
              </w:divBdr>
            </w:div>
            <w:div w:id="131485144">
              <w:marLeft w:val="0"/>
              <w:marRight w:val="0"/>
              <w:marTop w:val="0"/>
              <w:marBottom w:val="0"/>
              <w:divBdr>
                <w:top w:val="none" w:sz="0" w:space="0" w:color="auto"/>
                <w:left w:val="none" w:sz="0" w:space="0" w:color="auto"/>
                <w:bottom w:val="none" w:sz="0" w:space="0" w:color="auto"/>
                <w:right w:val="none" w:sz="0" w:space="0" w:color="auto"/>
              </w:divBdr>
            </w:div>
            <w:div w:id="1736968342">
              <w:marLeft w:val="0"/>
              <w:marRight w:val="0"/>
              <w:marTop w:val="0"/>
              <w:marBottom w:val="0"/>
              <w:divBdr>
                <w:top w:val="none" w:sz="0" w:space="0" w:color="auto"/>
                <w:left w:val="none" w:sz="0" w:space="0" w:color="auto"/>
                <w:bottom w:val="none" w:sz="0" w:space="0" w:color="auto"/>
                <w:right w:val="none" w:sz="0" w:space="0" w:color="auto"/>
              </w:divBdr>
            </w:div>
            <w:div w:id="2088335552">
              <w:marLeft w:val="0"/>
              <w:marRight w:val="0"/>
              <w:marTop w:val="0"/>
              <w:marBottom w:val="0"/>
              <w:divBdr>
                <w:top w:val="none" w:sz="0" w:space="0" w:color="auto"/>
                <w:left w:val="none" w:sz="0" w:space="0" w:color="auto"/>
                <w:bottom w:val="none" w:sz="0" w:space="0" w:color="auto"/>
                <w:right w:val="none" w:sz="0" w:space="0" w:color="auto"/>
              </w:divBdr>
            </w:div>
            <w:div w:id="369960435">
              <w:marLeft w:val="0"/>
              <w:marRight w:val="0"/>
              <w:marTop w:val="0"/>
              <w:marBottom w:val="0"/>
              <w:divBdr>
                <w:top w:val="none" w:sz="0" w:space="0" w:color="auto"/>
                <w:left w:val="none" w:sz="0" w:space="0" w:color="auto"/>
                <w:bottom w:val="none" w:sz="0" w:space="0" w:color="auto"/>
                <w:right w:val="none" w:sz="0" w:space="0" w:color="auto"/>
              </w:divBdr>
            </w:div>
            <w:div w:id="21026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2778">
      <w:bodyDiv w:val="1"/>
      <w:marLeft w:val="0"/>
      <w:marRight w:val="0"/>
      <w:marTop w:val="0"/>
      <w:marBottom w:val="0"/>
      <w:divBdr>
        <w:top w:val="none" w:sz="0" w:space="0" w:color="auto"/>
        <w:left w:val="none" w:sz="0" w:space="0" w:color="auto"/>
        <w:bottom w:val="none" w:sz="0" w:space="0" w:color="auto"/>
        <w:right w:val="none" w:sz="0" w:space="0" w:color="auto"/>
      </w:divBdr>
      <w:divsChild>
        <w:div w:id="929965630">
          <w:marLeft w:val="0"/>
          <w:marRight w:val="0"/>
          <w:marTop w:val="0"/>
          <w:marBottom w:val="0"/>
          <w:divBdr>
            <w:top w:val="none" w:sz="0" w:space="0" w:color="auto"/>
            <w:left w:val="none" w:sz="0" w:space="0" w:color="auto"/>
            <w:bottom w:val="none" w:sz="0" w:space="0" w:color="auto"/>
            <w:right w:val="none" w:sz="0" w:space="0" w:color="auto"/>
          </w:divBdr>
          <w:divsChild>
            <w:div w:id="5355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35141">
      <w:bodyDiv w:val="1"/>
      <w:marLeft w:val="0"/>
      <w:marRight w:val="0"/>
      <w:marTop w:val="0"/>
      <w:marBottom w:val="0"/>
      <w:divBdr>
        <w:top w:val="none" w:sz="0" w:space="0" w:color="auto"/>
        <w:left w:val="none" w:sz="0" w:space="0" w:color="auto"/>
        <w:bottom w:val="none" w:sz="0" w:space="0" w:color="auto"/>
        <w:right w:val="none" w:sz="0" w:space="0" w:color="auto"/>
      </w:divBdr>
    </w:div>
    <w:div w:id="1064110182">
      <w:bodyDiv w:val="1"/>
      <w:marLeft w:val="0"/>
      <w:marRight w:val="0"/>
      <w:marTop w:val="0"/>
      <w:marBottom w:val="0"/>
      <w:divBdr>
        <w:top w:val="none" w:sz="0" w:space="0" w:color="auto"/>
        <w:left w:val="none" w:sz="0" w:space="0" w:color="auto"/>
        <w:bottom w:val="none" w:sz="0" w:space="0" w:color="auto"/>
        <w:right w:val="none" w:sz="0" w:space="0" w:color="auto"/>
      </w:divBdr>
      <w:divsChild>
        <w:div w:id="1046177420">
          <w:marLeft w:val="0"/>
          <w:marRight w:val="0"/>
          <w:marTop w:val="0"/>
          <w:marBottom w:val="0"/>
          <w:divBdr>
            <w:top w:val="none" w:sz="0" w:space="0" w:color="auto"/>
            <w:left w:val="none" w:sz="0" w:space="0" w:color="auto"/>
            <w:bottom w:val="none" w:sz="0" w:space="0" w:color="auto"/>
            <w:right w:val="none" w:sz="0" w:space="0" w:color="auto"/>
          </w:divBdr>
          <w:divsChild>
            <w:div w:id="16344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0306">
      <w:bodyDiv w:val="1"/>
      <w:marLeft w:val="0"/>
      <w:marRight w:val="0"/>
      <w:marTop w:val="0"/>
      <w:marBottom w:val="0"/>
      <w:divBdr>
        <w:top w:val="none" w:sz="0" w:space="0" w:color="auto"/>
        <w:left w:val="none" w:sz="0" w:space="0" w:color="auto"/>
        <w:bottom w:val="none" w:sz="0" w:space="0" w:color="auto"/>
        <w:right w:val="none" w:sz="0" w:space="0" w:color="auto"/>
      </w:divBdr>
      <w:divsChild>
        <w:div w:id="698966098">
          <w:marLeft w:val="0"/>
          <w:marRight w:val="0"/>
          <w:marTop w:val="0"/>
          <w:marBottom w:val="0"/>
          <w:divBdr>
            <w:top w:val="none" w:sz="0" w:space="0" w:color="auto"/>
            <w:left w:val="none" w:sz="0" w:space="0" w:color="auto"/>
            <w:bottom w:val="none" w:sz="0" w:space="0" w:color="auto"/>
            <w:right w:val="none" w:sz="0" w:space="0" w:color="auto"/>
          </w:divBdr>
          <w:divsChild>
            <w:div w:id="1067386869">
              <w:marLeft w:val="0"/>
              <w:marRight w:val="0"/>
              <w:marTop w:val="0"/>
              <w:marBottom w:val="0"/>
              <w:divBdr>
                <w:top w:val="none" w:sz="0" w:space="0" w:color="auto"/>
                <w:left w:val="none" w:sz="0" w:space="0" w:color="auto"/>
                <w:bottom w:val="none" w:sz="0" w:space="0" w:color="auto"/>
                <w:right w:val="none" w:sz="0" w:space="0" w:color="auto"/>
              </w:divBdr>
            </w:div>
            <w:div w:id="1451390534">
              <w:marLeft w:val="0"/>
              <w:marRight w:val="0"/>
              <w:marTop w:val="0"/>
              <w:marBottom w:val="0"/>
              <w:divBdr>
                <w:top w:val="none" w:sz="0" w:space="0" w:color="auto"/>
                <w:left w:val="none" w:sz="0" w:space="0" w:color="auto"/>
                <w:bottom w:val="none" w:sz="0" w:space="0" w:color="auto"/>
                <w:right w:val="none" w:sz="0" w:space="0" w:color="auto"/>
              </w:divBdr>
            </w:div>
            <w:div w:id="146939220">
              <w:marLeft w:val="0"/>
              <w:marRight w:val="0"/>
              <w:marTop w:val="0"/>
              <w:marBottom w:val="0"/>
              <w:divBdr>
                <w:top w:val="none" w:sz="0" w:space="0" w:color="auto"/>
                <w:left w:val="none" w:sz="0" w:space="0" w:color="auto"/>
                <w:bottom w:val="none" w:sz="0" w:space="0" w:color="auto"/>
                <w:right w:val="none" w:sz="0" w:space="0" w:color="auto"/>
              </w:divBdr>
            </w:div>
            <w:div w:id="792598434">
              <w:marLeft w:val="0"/>
              <w:marRight w:val="0"/>
              <w:marTop w:val="0"/>
              <w:marBottom w:val="0"/>
              <w:divBdr>
                <w:top w:val="none" w:sz="0" w:space="0" w:color="auto"/>
                <w:left w:val="none" w:sz="0" w:space="0" w:color="auto"/>
                <w:bottom w:val="none" w:sz="0" w:space="0" w:color="auto"/>
                <w:right w:val="none" w:sz="0" w:space="0" w:color="auto"/>
              </w:divBdr>
            </w:div>
            <w:div w:id="1022324829">
              <w:marLeft w:val="0"/>
              <w:marRight w:val="0"/>
              <w:marTop w:val="0"/>
              <w:marBottom w:val="0"/>
              <w:divBdr>
                <w:top w:val="none" w:sz="0" w:space="0" w:color="auto"/>
                <w:left w:val="none" w:sz="0" w:space="0" w:color="auto"/>
                <w:bottom w:val="none" w:sz="0" w:space="0" w:color="auto"/>
                <w:right w:val="none" w:sz="0" w:space="0" w:color="auto"/>
              </w:divBdr>
            </w:div>
            <w:div w:id="1076167548">
              <w:marLeft w:val="0"/>
              <w:marRight w:val="0"/>
              <w:marTop w:val="0"/>
              <w:marBottom w:val="0"/>
              <w:divBdr>
                <w:top w:val="none" w:sz="0" w:space="0" w:color="auto"/>
                <w:left w:val="none" w:sz="0" w:space="0" w:color="auto"/>
                <w:bottom w:val="none" w:sz="0" w:space="0" w:color="auto"/>
                <w:right w:val="none" w:sz="0" w:space="0" w:color="auto"/>
              </w:divBdr>
            </w:div>
            <w:div w:id="746462754">
              <w:marLeft w:val="0"/>
              <w:marRight w:val="0"/>
              <w:marTop w:val="0"/>
              <w:marBottom w:val="0"/>
              <w:divBdr>
                <w:top w:val="none" w:sz="0" w:space="0" w:color="auto"/>
                <w:left w:val="none" w:sz="0" w:space="0" w:color="auto"/>
                <w:bottom w:val="none" w:sz="0" w:space="0" w:color="auto"/>
                <w:right w:val="none" w:sz="0" w:space="0" w:color="auto"/>
              </w:divBdr>
            </w:div>
            <w:div w:id="306126271">
              <w:marLeft w:val="0"/>
              <w:marRight w:val="0"/>
              <w:marTop w:val="0"/>
              <w:marBottom w:val="0"/>
              <w:divBdr>
                <w:top w:val="none" w:sz="0" w:space="0" w:color="auto"/>
                <w:left w:val="none" w:sz="0" w:space="0" w:color="auto"/>
                <w:bottom w:val="none" w:sz="0" w:space="0" w:color="auto"/>
                <w:right w:val="none" w:sz="0" w:space="0" w:color="auto"/>
              </w:divBdr>
            </w:div>
            <w:div w:id="1234315833">
              <w:marLeft w:val="0"/>
              <w:marRight w:val="0"/>
              <w:marTop w:val="0"/>
              <w:marBottom w:val="0"/>
              <w:divBdr>
                <w:top w:val="none" w:sz="0" w:space="0" w:color="auto"/>
                <w:left w:val="none" w:sz="0" w:space="0" w:color="auto"/>
                <w:bottom w:val="none" w:sz="0" w:space="0" w:color="auto"/>
                <w:right w:val="none" w:sz="0" w:space="0" w:color="auto"/>
              </w:divBdr>
            </w:div>
            <w:div w:id="1466970919">
              <w:marLeft w:val="0"/>
              <w:marRight w:val="0"/>
              <w:marTop w:val="0"/>
              <w:marBottom w:val="0"/>
              <w:divBdr>
                <w:top w:val="none" w:sz="0" w:space="0" w:color="auto"/>
                <w:left w:val="none" w:sz="0" w:space="0" w:color="auto"/>
                <w:bottom w:val="none" w:sz="0" w:space="0" w:color="auto"/>
                <w:right w:val="none" w:sz="0" w:space="0" w:color="auto"/>
              </w:divBdr>
            </w:div>
            <w:div w:id="1946300836">
              <w:marLeft w:val="0"/>
              <w:marRight w:val="0"/>
              <w:marTop w:val="0"/>
              <w:marBottom w:val="0"/>
              <w:divBdr>
                <w:top w:val="none" w:sz="0" w:space="0" w:color="auto"/>
                <w:left w:val="none" w:sz="0" w:space="0" w:color="auto"/>
                <w:bottom w:val="none" w:sz="0" w:space="0" w:color="auto"/>
                <w:right w:val="none" w:sz="0" w:space="0" w:color="auto"/>
              </w:divBdr>
            </w:div>
            <w:div w:id="162815866">
              <w:marLeft w:val="0"/>
              <w:marRight w:val="0"/>
              <w:marTop w:val="0"/>
              <w:marBottom w:val="0"/>
              <w:divBdr>
                <w:top w:val="none" w:sz="0" w:space="0" w:color="auto"/>
                <w:left w:val="none" w:sz="0" w:space="0" w:color="auto"/>
                <w:bottom w:val="none" w:sz="0" w:space="0" w:color="auto"/>
                <w:right w:val="none" w:sz="0" w:space="0" w:color="auto"/>
              </w:divBdr>
            </w:div>
            <w:div w:id="1929926731">
              <w:marLeft w:val="0"/>
              <w:marRight w:val="0"/>
              <w:marTop w:val="0"/>
              <w:marBottom w:val="0"/>
              <w:divBdr>
                <w:top w:val="none" w:sz="0" w:space="0" w:color="auto"/>
                <w:left w:val="none" w:sz="0" w:space="0" w:color="auto"/>
                <w:bottom w:val="none" w:sz="0" w:space="0" w:color="auto"/>
                <w:right w:val="none" w:sz="0" w:space="0" w:color="auto"/>
              </w:divBdr>
            </w:div>
            <w:div w:id="1432429587">
              <w:marLeft w:val="0"/>
              <w:marRight w:val="0"/>
              <w:marTop w:val="0"/>
              <w:marBottom w:val="0"/>
              <w:divBdr>
                <w:top w:val="none" w:sz="0" w:space="0" w:color="auto"/>
                <w:left w:val="none" w:sz="0" w:space="0" w:color="auto"/>
                <w:bottom w:val="none" w:sz="0" w:space="0" w:color="auto"/>
                <w:right w:val="none" w:sz="0" w:space="0" w:color="auto"/>
              </w:divBdr>
            </w:div>
            <w:div w:id="2092921710">
              <w:marLeft w:val="0"/>
              <w:marRight w:val="0"/>
              <w:marTop w:val="0"/>
              <w:marBottom w:val="0"/>
              <w:divBdr>
                <w:top w:val="none" w:sz="0" w:space="0" w:color="auto"/>
                <w:left w:val="none" w:sz="0" w:space="0" w:color="auto"/>
                <w:bottom w:val="none" w:sz="0" w:space="0" w:color="auto"/>
                <w:right w:val="none" w:sz="0" w:space="0" w:color="auto"/>
              </w:divBdr>
            </w:div>
            <w:div w:id="1718241477">
              <w:marLeft w:val="0"/>
              <w:marRight w:val="0"/>
              <w:marTop w:val="0"/>
              <w:marBottom w:val="0"/>
              <w:divBdr>
                <w:top w:val="none" w:sz="0" w:space="0" w:color="auto"/>
                <w:left w:val="none" w:sz="0" w:space="0" w:color="auto"/>
                <w:bottom w:val="none" w:sz="0" w:space="0" w:color="auto"/>
                <w:right w:val="none" w:sz="0" w:space="0" w:color="auto"/>
              </w:divBdr>
            </w:div>
            <w:div w:id="1053114835">
              <w:marLeft w:val="0"/>
              <w:marRight w:val="0"/>
              <w:marTop w:val="0"/>
              <w:marBottom w:val="0"/>
              <w:divBdr>
                <w:top w:val="none" w:sz="0" w:space="0" w:color="auto"/>
                <w:left w:val="none" w:sz="0" w:space="0" w:color="auto"/>
                <w:bottom w:val="none" w:sz="0" w:space="0" w:color="auto"/>
                <w:right w:val="none" w:sz="0" w:space="0" w:color="auto"/>
              </w:divBdr>
            </w:div>
            <w:div w:id="1614169987">
              <w:marLeft w:val="0"/>
              <w:marRight w:val="0"/>
              <w:marTop w:val="0"/>
              <w:marBottom w:val="0"/>
              <w:divBdr>
                <w:top w:val="none" w:sz="0" w:space="0" w:color="auto"/>
                <w:left w:val="none" w:sz="0" w:space="0" w:color="auto"/>
                <w:bottom w:val="none" w:sz="0" w:space="0" w:color="auto"/>
                <w:right w:val="none" w:sz="0" w:space="0" w:color="auto"/>
              </w:divBdr>
            </w:div>
            <w:div w:id="474225422">
              <w:marLeft w:val="0"/>
              <w:marRight w:val="0"/>
              <w:marTop w:val="0"/>
              <w:marBottom w:val="0"/>
              <w:divBdr>
                <w:top w:val="none" w:sz="0" w:space="0" w:color="auto"/>
                <w:left w:val="none" w:sz="0" w:space="0" w:color="auto"/>
                <w:bottom w:val="none" w:sz="0" w:space="0" w:color="auto"/>
                <w:right w:val="none" w:sz="0" w:space="0" w:color="auto"/>
              </w:divBdr>
            </w:div>
            <w:div w:id="2132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5580">
      <w:bodyDiv w:val="1"/>
      <w:marLeft w:val="0"/>
      <w:marRight w:val="0"/>
      <w:marTop w:val="0"/>
      <w:marBottom w:val="0"/>
      <w:divBdr>
        <w:top w:val="none" w:sz="0" w:space="0" w:color="auto"/>
        <w:left w:val="none" w:sz="0" w:space="0" w:color="auto"/>
        <w:bottom w:val="none" w:sz="0" w:space="0" w:color="auto"/>
        <w:right w:val="none" w:sz="0" w:space="0" w:color="auto"/>
      </w:divBdr>
      <w:divsChild>
        <w:div w:id="106588869">
          <w:marLeft w:val="0"/>
          <w:marRight w:val="0"/>
          <w:marTop w:val="0"/>
          <w:marBottom w:val="0"/>
          <w:divBdr>
            <w:top w:val="none" w:sz="0" w:space="0" w:color="auto"/>
            <w:left w:val="none" w:sz="0" w:space="0" w:color="auto"/>
            <w:bottom w:val="none" w:sz="0" w:space="0" w:color="auto"/>
            <w:right w:val="none" w:sz="0" w:space="0" w:color="auto"/>
          </w:divBdr>
          <w:divsChild>
            <w:div w:id="15888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0934">
      <w:bodyDiv w:val="1"/>
      <w:marLeft w:val="0"/>
      <w:marRight w:val="0"/>
      <w:marTop w:val="0"/>
      <w:marBottom w:val="0"/>
      <w:divBdr>
        <w:top w:val="none" w:sz="0" w:space="0" w:color="auto"/>
        <w:left w:val="none" w:sz="0" w:space="0" w:color="auto"/>
        <w:bottom w:val="none" w:sz="0" w:space="0" w:color="auto"/>
        <w:right w:val="none" w:sz="0" w:space="0" w:color="auto"/>
      </w:divBdr>
      <w:divsChild>
        <w:div w:id="336619772">
          <w:marLeft w:val="0"/>
          <w:marRight w:val="0"/>
          <w:marTop w:val="0"/>
          <w:marBottom w:val="0"/>
          <w:divBdr>
            <w:top w:val="none" w:sz="0" w:space="0" w:color="auto"/>
            <w:left w:val="none" w:sz="0" w:space="0" w:color="auto"/>
            <w:bottom w:val="none" w:sz="0" w:space="0" w:color="auto"/>
            <w:right w:val="none" w:sz="0" w:space="0" w:color="auto"/>
          </w:divBdr>
          <w:divsChild>
            <w:div w:id="1635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126">
      <w:bodyDiv w:val="1"/>
      <w:marLeft w:val="0"/>
      <w:marRight w:val="0"/>
      <w:marTop w:val="0"/>
      <w:marBottom w:val="0"/>
      <w:divBdr>
        <w:top w:val="none" w:sz="0" w:space="0" w:color="auto"/>
        <w:left w:val="none" w:sz="0" w:space="0" w:color="auto"/>
        <w:bottom w:val="none" w:sz="0" w:space="0" w:color="auto"/>
        <w:right w:val="none" w:sz="0" w:space="0" w:color="auto"/>
      </w:divBdr>
      <w:divsChild>
        <w:div w:id="1214082334">
          <w:marLeft w:val="0"/>
          <w:marRight w:val="0"/>
          <w:marTop w:val="0"/>
          <w:marBottom w:val="0"/>
          <w:divBdr>
            <w:top w:val="none" w:sz="0" w:space="0" w:color="auto"/>
            <w:left w:val="none" w:sz="0" w:space="0" w:color="auto"/>
            <w:bottom w:val="none" w:sz="0" w:space="0" w:color="auto"/>
            <w:right w:val="none" w:sz="0" w:space="0" w:color="auto"/>
          </w:divBdr>
          <w:divsChild>
            <w:div w:id="1055616164">
              <w:marLeft w:val="0"/>
              <w:marRight w:val="0"/>
              <w:marTop w:val="0"/>
              <w:marBottom w:val="0"/>
              <w:divBdr>
                <w:top w:val="none" w:sz="0" w:space="0" w:color="auto"/>
                <w:left w:val="none" w:sz="0" w:space="0" w:color="auto"/>
                <w:bottom w:val="none" w:sz="0" w:space="0" w:color="auto"/>
                <w:right w:val="none" w:sz="0" w:space="0" w:color="auto"/>
              </w:divBdr>
            </w:div>
            <w:div w:id="1837722371">
              <w:marLeft w:val="0"/>
              <w:marRight w:val="0"/>
              <w:marTop w:val="0"/>
              <w:marBottom w:val="0"/>
              <w:divBdr>
                <w:top w:val="none" w:sz="0" w:space="0" w:color="auto"/>
                <w:left w:val="none" w:sz="0" w:space="0" w:color="auto"/>
                <w:bottom w:val="none" w:sz="0" w:space="0" w:color="auto"/>
                <w:right w:val="none" w:sz="0" w:space="0" w:color="auto"/>
              </w:divBdr>
            </w:div>
            <w:div w:id="2136554611">
              <w:marLeft w:val="0"/>
              <w:marRight w:val="0"/>
              <w:marTop w:val="0"/>
              <w:marBottom w:val="0"/>
              <w:divBdr>
                <w:top w:val="none" w:sz="0" w:space="0" w:color="auto"/>
                <w:left w:val="none" w:sz="0" w:space="0" w:color="auto"/>
                <w:bottom w:val="none" w:sz="0" w:space="0" w:color="auto"/>
                <w:right w:val="none" w:sz="0" w:space="0" w:color="auto"/>
              </w:divBdr>
            </w:div>
            <w:div w:id="871503918">
              <w:marLeft w:val="0"/>
              <w:marRight w:val="0"/>
              <w:marTop w:val="0"/>
              <w:marBottom w:val="0"/>
              <w:divBdr>
                <w:top w:val="none" w:sz="0" w:space="0" w:color="auto"/>
                <w:left w:val="none" w:sz="0" w:space="0" w:color="auto"/>
                <w:bottom w:val="none" w:sz="0" w:space="0" w:color="auto"/>
                <w:right w:val="none" w:sz="0" w:space="0" w:color="auto"/>
              </w:divBdr>
            </w:div>
            <w:div w:id="640888448">
              <w:marLeft w:val="0"/>
              <w:marRight w:val="0"/>
              <w:marTop w:val="0"/>
              <w:marBottom w:val="0"/>
              <w:divBdr>
                <w:top w:val="none" w:sz="0" w:space="0" w:color="auto"/>
                <w:left w:val="none" w:sz="0" w:space="0" w:color="auto"/>
                <w:bottom w:val="none" w:sz="0" w:space="0" w:color="auto"/>
                <w:right w:val="none" w:sz="0" w:space="0" w:color="auto"/>
              </w:divBdr>
            </w:div>
            <w:div w:id="1790204180">
              <w:marLeft w:val="0"/>
              <w:marRight w:val="0"/>
              <w:marTop w:val="0"/>
              <w:marBottom w:val="0"/>
              <w:divBdr>
                <w:top w:val="none" w:sz="0" w:space="0" w:color="auto"/>
                <w:left w:val="none" w:sz="0" w:space="0" w:color="auto"/>
                <w:bottom w:val="none" w:sz="0" w:space="0" w:color="auto"/>
                <w:right w:val="none" w:sz="0" w:space="0" w:color="auto"/>
              </w:divBdr>
            </w:div>
            <w:div w:id="20295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9853">
      <w:bodyDiv w:val="1"/>
      <w:marLeft w:val="0"/>
      <w:marRight w:val="0"/>
      <w:marTop w:val="0"/>
      <w:marBottom w:val="0"/>
      <w:divBdr>
        <w:top w:val="none" w:sz="0" w:space="0" w:color="auto"/>
        <w:left w:val="none" w:sz="0" w:space="0" w:color="auto"/>
        <w:bottom w:val="none" w:sz="0" w:space="0" w:color="auto"/>
        <w:right w:val="none" w:sz="0" w:space="0" w:color="auto"/>
      </w:divBdr>
      <w:divsChild>
        <w:div w:id="2095128660">
          <w:marLeft w:val="0"/>
          <w:marRight w:val="0"/>
          <w:marTop w:val="0"/>
          <w:marBottom w:val="0"/>
          <w:divBdr>
            <w:top w:val="none" w:sz="0" w:space="0" w:color="auto"/>
            <w:left w:val="none" w:sz="0" w:space="0" w:color="auto"/>
            <w:bottom w:val="none" w:sz="0" w:space="0" w:color="auto"/>
            <w:right w:val="none" w:sz="0" w:space="0" w:color="auto"/>
          </w:divBdr>
          <w:divsChild>
            <w:div w:id="6956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1406">
      <w:bodyDiv w:val="1"/>
      <w:marLeft w:val="0"/>
      <w:marRight w:val="0"/>
      <w:marTop w:val="0"/>
      <w:marBottom w:val="0"/>
      <w:divBdr>
        <w:top w:val="none" w:sz="0" w:space="0" w:color="auto"/>
        <w:left w:val="none" w:sz="0" w:space="0" w:color="auto"/>
        <w:bottom w:val="none" w:sz="0" w:space="0" w:color="auto"/>
        <w:right w:val="none" w:sz="0" w:space="0" w:color="auto"/>
      </w:divBdr>
      <w:divsChild>
        <w:div w:id="189419651">
          <w:marLeft w:val="0"/>
          <w:marRight w:val="0"/>
          <w:marTop w:val="0"/>
          <w:marBottom w:val="0"/>
          <w:divBdr>
            <w:top w:val="none" w:sz="0" w:space="0" w:color="auto"/>
            <w:left w:val="none" w:sz="0" w:space="0" w:color="auto"/>
            <w:bottom w:val="none" w:sz="0" w:space="0" w:color="auto"/>
            <w:right w:val="none" w:sz="0" w:space="0" w:color="auto"/>
          </w:divBdr>
          <w:divsChild>
            <w:div w:id="15965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6300">
      <w:bodyDiv w:val="1"/>
      <w:marLeft w:val="0"/>
      <w:marRight w:val="0"/>
      <w:marTop w:val="0"/>
      <w:marBottom w:val="0"/>
      <w:divBdr>
        <w:top w:val="none" w:sz="0" w:space="0" w:color="auto"/>
        <w:left w:val="none" w:sz="0" w:space="0" w:color="auto"/>
        <w:bottom w:val="none" w:sz="0" w:space="0" w:color="auto"/>
        <w:right w:val="none" w:sz="0" w:space="0" w:color="auto"/>
      </w:divBdr>
      <w:divsChild>
        <w:div w:id="1005211222">
          <w:marLeft w:val="0"/>
          <w:marRight w:val="0"/>
          <w:marTop w:val="0"/>
          <w:marBottom w:val="0"/>
          <w:divBdr>
            <w:top w:val="none" w:sz="0" w:space="0" w:color="auto"/>
            <w:left w:val="none" w:sz="0" w:space="0" w:color="auto"/>
            <w:bottom w:val="none" w:sz="0" w:space="0" w:color="auto"/>
            <w:right w:val="none" w:sz="0" w:space="0" w:color="auto"/>
          </w:divBdr>
          <w:divsChild>
            <w:div w:id="82575421">
              <w:marLeft w:val="0"/>
              <w:marRight w:val="0"/>
              <w:marTop w:val="0"/>
              <w:marBottom w:val="0"/>
              <w:divBdr>
                <w:top w:val="none" w:sz="0" w:space="0" w:color="auto"/>
                <w:left w:val="none" w:sz="0" w:space="0" w:color="auto"/>
                <w:bottom w:val="none" w:sz="0" w:space="0" w:color="auto"/>
                <w:right w:val="none" w:sz="0" w:space="0" w:color="auto"/>
              </w:divBdr>
            </w:div>
            <w:div w:id="551044488">
              <w:marLeft w:val="0"/>
              <w:marRight w:val="0"/>
              <w:marTop w:val="0"/>
              <w:marBottom w:val="0"/>
              <w:divBdr>
                <w:top w:val="none" w:sz="0" w:space="0" w:color="auto"/>
                <w:left w:val="none" w:sz="0" w:space="0" w:color="auto"/>
                <w:bottom w:val="none" w:sz="0" w:space="0" w:color="auto"/>
                <w:right w:val="none" w:sz="0" w:space="0" w:color="auto"/>
              </w:divBdr>
            </w:div>
            <w:div w:id="399717106">
              <w:marLeft w:val="0"/>
              <w:marRight w:val="0"/>
              <w:marTop w:val="0"/>
              <w:marBottom w:val="0"/>
              <w:divBdr>
                <w:top w:val="none" w:sz="0" w:space="0" w:color="auto"/>
                <w:left w:val="none" w:sz="0" w:space="0" w:color="auto"/>
                <w:bottom w:val="none" w:sz="0" w:space="0" w:color="auto"/>
                <w:right w:val="none" w:sz="0" w:space="0" w:color="auto"/>
              </w:divBdr>
            </w:div>
            <w:div w:id="125121615">
              <w:marLeft w:val="0"/>
              <w:marRight w:val="0"/>
              <w:marTop w:val="0"/>
              <w:marBottom w:val="0"/>
              <w:divBdr>
                <w:top w:val="none" w:sz="0" w:space="0" w:color="auto"/>
                <w:left w:val="none" w:sz="0" w:space="0" w:color="auto"/>
                <w:bottom w:val="none" w:sz="0" w:space="0" w:color="auto"/>
                <w:right w:val="none" w:sz="0" w:space="0" w:color="auto"/>
              </w:divBdr>
            </w:div>
            <w:div w:id="1334456569">
              <w:marLeft w:val="0"/>
              <w:marRight w:val="0"/>
              <w:marTop w:val="0"/>
              <w:marBottom w:val="0"/>
              <w:divBdr>
                <w:top w:val="none" w:sz="0" w:space="0" w:color="auto"/>
                <w:left w:val="none" w:sz="0" w:space="0" w:color="auto"/>
                <w:bottom w:val="none" w:sz="0" w:space="0" w:color="auto"/>
                <w:right w:val="none" w:sz="0" w:space="0" w:color="auto"/>
              </w:divBdr>
            </w:div>
            <w:div w:id="1258752076">
              <w:marLeft w:val="0"/>
              <w:marRight w:val="0"/>
              <w:marTop w:val="0"/>
              <w:marBottom w:val="0"/>
              <w:divBdr>
                <w:top w:val="none" w:sz="0" w:space="0" w:color="auto"/>
                <w:left w:val="none" w:sz="0" w:space="0" w:color="auto"/>
                <w:bottom w:val="none" w:sz="0" w:space="0" w:color="auto"/>
                <w:right w:val="none" w:sz="0" w:space="0" w:color="auto"/>
              </w:divBdr>
            </w:div>
            <w:div w:id="1606962376">
              <w:marLeft w:val="0"/>
              <w:marRight w:val="0"/>
              <w:marTop w:val="0"/>
              <w:marBottom w:val="0"/>
              <w:divBdr>
                <w:top w:val="none" w:sz="0" w:space="0" w:color="auto"/>
                <w:left w:val="none" w:sz="0" w:space="0" w:color="auto"/>
                <w:bottom w:val="none" w:sz="0" w:space="0" w:color="auto"/>
                <w:right w:val="none" w:sz="0" w:space="0" w:color="auto"/>
              </w:divBdr>
            </w:div>
            <w:div w:id="901906992">
              <w:marLeft w:val="0"/>
              <w:marRight w:val="0"/>
              <w:marTop w:val="0"/>
              <w:marBottom w:val="0"/>
              <w:divBdr>
                <w:top w:val="none" w:sz="0" w:space="0" w:color="auto"/>
                <w:left w:val="none" w:sz="0" w:space="0" w:color="auto"/>
                <w:bottom w:val="none" w:sz="0" w:space="0" w:color="auto"/>
                <w:right w:val="none" w:sz="0" w:space="0" w:color="auto"/>
              </w:divBdr>
            </w:div>
            <w:div w:id="1877621566">
              <w:marLeft w:val="0"/>
              <w:marRight w:val="0"/>
              <w:marTop w:val="0"/>
              <w:marBottom w:val="0"/>
              <w:divBdr>
                <w:top w:val="none" w:sz="0" w:space="0" w:color="auto"/>
                <w:left w:val="none" w:sz="0" w:space="0" w:color="auto"/>
                <w:bottom w:val="none" w:sz="0" w:space="0" w:color="auto"/>
                <w:right w:val="none" w:sz="0" w:space="0" w:color="auto"/>
              </w:divBdr>
            </w:div>
            <w:div w:id="1696924794">
              <w:marLeft w:val="0"/>
              <w:marRight w:val="0"/>
              <w:marTop w:val="0"/>
              <w:marBottom w:val="0"/>
              <w:divBdr>
                <w:top w:val="none" w:sz="0" w:space="0" w:color="auto"/>
                <w:left w:val="none" w:sz="0" w:space="0" w:color="auto"/>
                <w:bottom w:val="none" w:sz="0" w:space="0" w:color="auto"/>
                <w:right w:val="none" w:sz="0" w:space="0" w:color="auto"/>
              </w:divBdr>
            </w:div>
            <w:div w:id="929629826">
              <w:marLeft w:val="0"/>
              <w:marRight w:val="0"/>
              <w:marTop w:val="0"/>
              <w:marBottom w:val="0"/>
              <w:divBdr>
                <w:top w:val="none" w:sz="0" w:space="0" w:color="auto"/>
                <w:left w:val="none" w:sz="0" w:space="0" w:color="auto"/>
                <w:bottom w:val="none" w:sz="0" w:space="0" w:color="auto"/>
                <w:right w:val="none" w:sz="0" w:space="0" w:color="auto"/>
              </w:divBdr>
            </w:div>
            <w:div w:id="729113142">
              <w:marLeft w:val="0"/>
              <w:marRight w:val="0"/>
              <w:marTop w:val="0"/>
              <w:marBottom w:val="0"/>
              <w:divBdr>
                <w:top w:val="none" w:sz="0" w:space="0" w:color="auto"/>
                <w:left w:val="none" w:sz="0" w:space="0" w:color="auto"/>
                <w:bottom w:val="none" w:sz="0" w:space="0" w:color="auto"/>
                <w:right w:val="none" w:sz="0" w:space="0" w:color="auto"/>
              </w:divBdr>
            </w:div>
            <w:div w:id="1230187006">
              <w:marLeft w:val="0"/>
              <w:marRight w:val="0"/>
              <w:marTop w:val="0"/>
              <w:marBottom w:val="0"/>
              <w:divBdr>
                <w:top w:val="none" w:sz="0" w:space="0" w:color="auto"/>
                <w:left w:val="none" w:sz="0" w:space="0" w:color="auto"/>
                <w:bottom w:val="none" w:sz="0" w:space="0" w:color="auto"/>
                <w:right w:val="none" w:sz="0" w:space="0" w:color="auto"/>
              </w:divBdr>
            </w:div>
            <w:div w:id="2038120870">
              <w:marLeft w:val="0"/>
              <w:marRight w:val="0"/>
              <w:marTop w:val="0"/>
              <w:marBottom w:val="0"/>
              <w:divBdr>
                <w:top w:val="none" w:sz="0" w:space="0" w:color="auto"/>
                <w:left w:val="none" w:sz="0" w:space="0" w:color="auto"/>
                <w:bottom w:val="none" w:sz="0" w:space="0" w:color="auto"/>
                <w:right w:val="none" w:sz="0" w:space="0" w:color="auto"/>
              </w:divBdr>
            </w:div>
            <w:div w:id="712995700">
              <w:marLeft w:val="0"/>
              <w:marRight w:val="0"/>
              <w:marTop w:val="0"/>
              <w:marBottom w:val="0"/>
              <w:divBdr>
                <w:top w:val="none" w:sz="0" w:space="0" w:color="auto"/>
                <w:left w:val="none" w:sz="0" w:space="0" w:color="auto"/>
                <w:bottom w:val="none" w:sz="0" w:space="0" w:color="auto"/>
                <w:right w:val="none" w:sz="0" w:space="0" w:color="auto"/>
              </w:divBdr>
            </w:div>
            <w:div w:id="1432819395">
              <w:marLeft w:val="0"/>
              <w:marRight w:val="0"/>
              <w:marTop w:val="0"/>
              <w:marBottom w:val="0"/>
              <w:divBdr>
                <w:top w:val="none" w:sz="0" w:space="0" w:color="auto"/>
                <w:left w:val="none" w:sz="0" w:space="0" w:color="auto"/>
                <w:bottom w:val="none" w:sz="0" w:space="0" w:color="auto"/>
                <w:right w:val="none" w:sz="0" w:space="0" w:color="auto"/>
              </w:divBdr>
            </w:div>
            <w:div w:id="1167942007">
              <w:marLeft w:val="0"/>
              <w:marRight w:val="0"/>
              <w:marTop w:val="0"/>
              <w:marBottom w:val="0"/>
              <w:divBdr>
                <w:top w:val="none" w:sz="0" w:space="0" w:color="auto"/>
                <w:left w:val="none" w:sz="0" w:space="0" w:color="auto"/>
                <w:bottom w:val="none" w:sz="0" w:space="0" w:color="auto"/>
                <w:right w:val="none" w:sz="0" w:space="0" w:color="auto"/>
              </w:divBdr>
            </w:div>
            <w:div w:id="891304840">
              <w:marLeft w:val="0"/>
              <w:marRight w:val="0"/>
              <w:marTop w:val="0"/>
              <w:marBottom w:val="0"/>
              <w:divBdr>
                <w:top w:val="none" w:sz="0" w:space="0" w:color="auto"/>
                <w:left w:val="none" w:sz="0" w:space="0" w:color="auto"/>
                <w:bottom w:val="none" w:sz="0" w:space="0" w:color="auto"/>
                <w:right w:val="none" w:sz="0" w:space="0" w:color="auto"/>
              </w:divBdr>
            </w:div>
            <w:div w:id="1510633389">
              <w:marLeft w:val="0"/>
              <w:marRight w:val="0"/>
              <w:marTop w:val="0"/>
              <w:marBottom w:val="0"/>
              <w:divBdr>
                <w:top w:val="none" w:sz="0" w:space="0" w:color="auto"/>
                <w:left w:val="none" w:sz="0" w:space="0" w:color="auto"/>
                <w:bottom w:val="none" w:sz="0" w:space="0" w:color="auto"/>
                <w:right w:val="none" w:sz="0" w:space="0" w:color="auto"/>
              </w:divBdr>
            </w:div>
            <w:div w:id="1928227728">
              <w:marLeft w:val="0"/>
              <w:marRight w:val="0"/>
              <w:marTop w:val="0"/>
              <w:marBottom w:val="0"/>
              <w:divBdr>
                <w:top w:val="none" w:sz="0" w:space="0" w:color="auto"/>
                <w:left w:val="none" w:sz="0" w:space="0" w:color="auto"/>
                <w:bottom w:val="none" w:sz="0" w:space="0" w:color="auto"/>
                <w:right w:val="none" w:sz="0" w:space="0" w:color="auto"/>
              </w:divBdr>
            </w:div>
            <w:div w:id="700129061">
              <w:marLeft w:val="0"/>
              <w:marRight w:val="0"/>
              <w:marTop w:val="0"/>
              <w:marBottom w:val="0"/>
              <w:divBdr>
                <w:top w:val="none" w:sz="0" w:space="0" w:color="auto"/>
                <w:left w:val="none" w:sz="0" w:space="0" w:color="auto"/>
                <w:bottom w:val="none" w:sz="0" w:space="0" w:color="auto"/>
                <w:right w:val="none" w:sz="0" w:space="0" w:color="auto"/>
              </w:divBdr>
            </w:div>
            <w:div w:id="1549757569">
              <w:marLeft w:val="0"/>
              <w:marRight w:val="0"/>
              <w:marTop w:val="0"/>
              <w:marBottom w:val="0"/>
              <w:divBdr>
                <w:top w:val="none" w:sz="0" w:space="0" w:color="auto"/>
                <w:left w:val="none" w:sz="0" w:space="0" w:color="auto"/>
                <w:bottom w:val="none" w:sz="0" w:space="0" w:color="auto"/>
                <w:right w:val="none" w:sz="0" w:space="0" w:color="auto"/>
              </w:divBdr>
            </w:div>
            <w:div w:id="745809541">
              <w:marLeft w:val="0"/>
              <w:marRight w:val="0"/>
              <w:marTop w:val="0"/>
              <w:marBottom w:val="0"/>
              <w:divBdr>
                <w:top w:val="none" w:sz="0" w:space="0" w:color="auto"/>
                <w:left w:val="none" w:sz="0" w:space="0" w:color="auto"/>
                <w:bottom w:val="none" w:sz="0" w:space="0" w:color="auto"/>
                <w:right w:val="none" w:sz="0" w:space="0" w:color="auto"/>
              </w:divBdr>
            </w:div>
            <w:div w:id="1312056626">
              <w:marLeft w:val="0"/>
              <w:marRight w:val="0"/>
              <w:marTop w:val="0"/>
              <w:marBottom w:val="0"/>
              <w:divBdr>
                <w:top w:val="none" w:sz="0" w:space="0" w:color="auto"/>
                <w:left w:val="none" w:sz="0" w:space="0" w:color="auto"/>
                <w:bottom w:val="none" w:sz="0" w:space="0" w:color="auto"/>
                <w:right w:val="none" w:sz="0" w:space="0" w:color="auto"/>
              </w:divBdr>
            </w:div>
            <w:div w:id="1288051955">
              <w:marLeft w:val="0"/>
              <w:marRight w:val="0"/>
              <w:marTop w:val="0"/>
              <w:marBottom w:val="0"/>
              <w:divBdr>
                <w:top w:val="none" w:sz="0" w:space="0" w:color="auto"/>
                <w:left w:val="none" w:sz="0" w:space="0" w:color="auto"/>
                <w:bottom w:val="none" w:sz="0" w:space="0" w:color="auto"/>
                <w:right w:val="none" w:sz="0" w:space="0" w:color="auto"/>
              </w:divBdr>
            </w:div>
            <w:div w:id="411126965">
              <w:marLeft w:val="0"/>
              <w:marRight w:val="0"/>
              <w:marTop w:val="0"/>
              <w:marBottom w:val="0"/>
              <w:divBdr>
                <w:top w:val="none" w:sz="0" w:space="0" w:color="auto"/>
                <w:left w:val="none" w:sz="0" w:space="0" w:color="auto"/>
                <w:bottom w:val="none" w:sz="0" w:space="0" w:color="auto"/>
                <w:right w:val="none" w:sz="0" w:space="0" w:color="auto"/>
              </w:divBdr>
            </w:div>
            <w:div w:id="1638224939">
              <w:marLeft w:val="0"/>
              <w:marRight w:val="0"/>
              <w:marTop w:val="0"/>
              <w:marBottom w:val="0"/>
              <w:divBdr>
                <w:top w:val="none" w:sz="0" w:space="0" w:color="auto"/>
                <w:left w:val="none" w:sz="0" w:space="0" w:color="auto"/>
                <w:bottom w:val="none" w:sz="0" w:space="0" w:color="auto"/>
                <w:right w:val="none" w:sz="0" w:space="0" w:color="auto"/>
              </w:divBdr>
            </w:div>
            <w:div w:id="5201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60063">
      <w:bodyDiv w:val="1"/>
      <w:marLeft w:val="0"/>
      <w:marRight w:val="0"/>
      <w:marTop w:val="0"/>
      <w:marBottom w:val="0"/>
      <w:divBdr>
        <w:top w:val="none" w:sz="0" w:space="0" w:color="auto"/>
        <w:left w:val="none" w:sz="0" w:space="0" w:color="auto"/>
        <w:bottom w:val="none" w:sz="0" w:space="0" w:color="auto"/>
        <w:right w:val="none" w:sz="0" w:space="0" w:color="auto"/>
      </w:divBdr>
      <w:divsChild>
        <w:div w:id="1792431919">
          <w:marLeft w:val="0"/>
          <w:marRight w:val="0"/>
          <w:marTop w:val="0"/>
          <w:marBottom w:val="0"/>
          <w:divBdr>
            <w:top w:val="none" w:sz="0" w:space="0" w:color="auto"/>
            <w:left w:val="none" w:sz="0" w:space="0" w:color="auto"/>
            <w:bottom w:val="none" w:sz="0" w:space="0" w:color="auto"/>
            <w:right w:val="none" w:sz="0" w:space="0" w:color="auto"/>
          </w:divBdr>
          <w:divsChild>
            <w:div w:id="1519276881">
              <w:marLeft w:val="0"/>
              <w:marRight w:val="0"/>
              <w:marTop w:val="0"/>
              <w:marBottom w:val="0"/>
              <w:divBdr>
                <w:top w:val="none" w:sz="0" w:space="0" w:color="auto"/>
                <w:left w:val="none" w:sz="0" w:space="0" w:color="auto"/>
                <w:bottom w:val="none" w:sz="0" w:space="0" w:color="auto"/>
                <w:right w:val="none" w:sz="0" w:space="0" w:color="auto"/>
              </w:divBdr>
            </w:div>
            <w:div w:id="2109230736">
              <w:marLeft w:val="0"/>
              <w:marRight w:val="0"/>
              <w:marTop w:val="0"/>
              <w:marBottom w:val="0"/>
              <w:divBdr>
                <w:top w:val="none" w:sz="0" w:space="0" w:color="auto"/>
                <w:left w:val="none" w:sz="0" w:space="0" w:color="auto"/>
                <w:bottom w:val="none" w:sz="0" w:space="0" w:color="auto"/>
                <w:right w:val="none" w:sz="0" w:space="0" w:color="auto"/>
              </w:divBdr>
            </w:div>
            <w:div w:id="383678274">
              <w:marLeft w:val="0"/>
              <w:marRight w:val="0"/>
              <w:marTop w:val="0"/>
              <w:marBottom w:val="0"/>
              <w:divBdr>
                <w:top w:val="none" w:sz="0" w:space="0" w:color="auto"/>
                <w:left w:val="none" w:sz="0" w:space="0" w:color="auto"/>
                <w:bottom w:val="none" w:sz="0" w:space="0" w:color="auto"/>
                <w:right w:val="none" w:sz="0" w:space="0" w:color="auto"/>
              </w:divBdr>
            </w:div>
            <w:div w:id="1474101934">
              <w:marLeft w:val="0"/>
              <w:marRight w:val="0"/>
              <w:marTop w:val="0"/>
              <w:marBottom w:val="0"/>
              <w:divBdr>
                <w:top w:val="none" w:sz="0" w:space="0" w:color="auto"/>
                <w:left w:val="none" w:sz="0" w:space="0" w:color="auto"/>
                <w:bottom w:val="none" w:sz="0" w:space="0" w:color="auto"/>
                <w:right w:val="none" w:sz="0" w:space="0" w:color="auto"/>
              </w:divBdr>
            </w:div>
            <w:div w:id="1508473186">
              <w:marLeft w:val="0"/>
              <w:marRight w:val="0"/>
              <w:marTop w:val="0"/>
              <w:marBottom w:val="0"/>
              <w:divBdr>
                <w:top w:val="none" w:sz="0" w:space="0" w:color="auto"/>
                <w:left w:val="none" w:sz="0" w:space="0" w:color="auto"/>
                <w:bottom w:val="none" w:sz="0" w:space="0" w:color="auto"/>
                <w:right w:val="none" w:sz="0" w:space="0" w:color="auto"/>
              </w:divBdr>
            </w:div>
            <w:div w:id="1656029973">
              <w:marLeft w:val="0"/>
              <w:marRight w:val="0"/>
              <w:marTop w:val="0"/>
              <w:marBottom w:val="0"/>
              <w:divBdr>
                <w:top w:val="none" w:sz="0" w:space="0" w:color="auto"/>
                <w:left w:val="none" w:sz="0" w:space="0" w:color="auto"/>
                <w:bottom w:val="none" w:sz="0" w:space="0" w:color="auto"/>
                <w:right w:val="none" w:sz="0" w:space="0" w:color="auto"/>
              </w:divBdr>
            </w:div>
            <w:div w:id="955604719">
              <w:marLeft w:val="0"/>
              <w:marRight w:val="0"/>
              <w:marTop w:val="0"/>
              <w:marBottom w:val="0"/>
              <w:divBdr>
                <w:top w:val="none" w:sz="0" w:space="0" w:color="auto"/>
                <w:left w:val="none" w:sz="0" w:space="0" w:color="auto"/>
                <w:bottom w:val="none" w:sz="0" w:space="0" w:color="auto"/>
                <w:right w:val="none" w:sz="0" w:space="0" w:color="auto"/>
              </w:divBdr>
            </w:div>
            <w:div w:id="339743970">
              <w:marLeft w:val="0"/>
              <w:marRight w:val="0"/>
              <w:marTop w:val="0"/>
              <w:marBottom w:val="0"/>
              <w:divBdr>
                <w:top w:val="none" w:sz="0" w:space="0" w:color="auto"/>
                <w:left w:val="none" w:sz="0" w:space="0" w:color="auto"/>
                <w:bottom w:val="none" w:sz="0" w:space="0" w:color="auto"/>
                <w:right w:val="none" w:sz="0" w:space="0" w:color="auto"/>
              </w:divBdr>
            </w:div>
            <w:div w:id="1078593086">
              <w:marLeft w:val="0"/>
              <w:marRight w:val="0"/>
              <w:marTop w:val="0"/>
              <w:marBottom w:val="0"/>
              <w:divBdr>
                <w:top w:val="none" w:sz="0" w:space="0" w:color="auto"/>
                <w:left w:val="none" w:sz="0" w:space="0" w:color="auto"/>
                <w:bottom w:val="none" w:sz="0" w:space="0" w:color="auto"/>
                <w:right w:val="none" w:sz="0" w:space="0" w:color="auto"/>
              </w:divBdr>
            </w:div>
            <w:div w:id="151408721">
              <w:marLeft w:val="0"/>
              <w:marRight w:val="0"/>
              <w:marTop w:val="0"/>
              <w:marBottom w:val="0"/>
              <w:divBdr>
                <w:top w:val="none" w:sz="0" w:space="0" w:color="auto"/>
                <w:left w:val="none" w:sz="0" w:space="0" w:color="auto"/>
                <w:bottom w:val="none" w:sz="0" w:space="0" w:color="auto"/>
                <w:right w:val="none" w:sz="0" w:space="0" w:color="auto"/>
              </w:divBdr>
            </w:div>
            <w:div w:id="1202355587">
              <w:marLeft w:val="0"/>
              <w:marRight w:val="0"/>
              <w:marTop w:val="0"/>
              <w:marBottom w:val="0"/>
              <w:divBdr>
                <w:top w:val="none" w:sz="0" w:space="0" w:color="auto"/>
                <w:left w:val="none" w:sz="0" w:space="0" w:color="auto"/>
                <w:bottom w:val="none" w:sz="0" w:space="0" w:color="auto"/>
                <w:right w:val="none" w:sz="0" w:space="0" w:color="auto"/>
              </w:divBdr>
            </w:div>
            <w:div w:id="1218585745">
              <w:marLeft w:val="0"/>
              <w:marRight w:val="0"/>
              <w:marTop w:val="0"/>
              <w:marBottom w:val="0"/>
              <w:divBdr>
                <w:top w:val="none" w:sz="0" w:space="0" w:color="auto"/>
                <w:left w:val="none" w:sz="0" w:space="0" w:color="auto"/>
                <w:bottom w:val="none" w:sz="0" w:space="0" w:color="auto"/>
                <w:right w:val="none" w:sz="0" w:space="0" w:color="auto"/>
              </w:divBdr>
            </w:div>
            <w:div w:id="1900822663">
              <w:marLeft w:val="0"/>
              <w:marRight w:val="0"/>
              <w:marTop w:val="0"/>
              <w:marBottom w:val="0"/>
              <w:divBdr>
                <w:top w:val="none" w:sz="0" w:space="0" w:color="auto"/>
                <w:left w:val="none" w:sz="0" w:space="0" w:color="auto"/>
                <w:bottom w:val="none" w:sz="0" w:space="0" w:color="auto"/>
                <w:right w:val="none" w:sz="0" w:space="0" w:color="auto"/>
              </w:divBdr>
            </w:div>
            <w:div w:id="132866668">
              <w:marLeft w:val="0"/>
              <w:marRight w:val="0"/>
              <w:marTop w:val="0"/>
              <w:marBottom w:val="0"/>
              <w:divBdr>
                <w:top w:val="none" w:sz="0" w:space="0" w:color="auto"/>
                <w:left w:val="none" w:sz="0" w:space="0" w:color="auto"/>
                <w:bottom w:val="none" w:sz="0" w:space="0" w:color="auto"/>
                <w:right w:val="none" w:sz="0" w:space="0" w:color="auto"/>
              </w:divBdr>
            </w:div>
            <w:div w:id="1698501514">
              <w:marLeft w:val="0"/>
              <w:marRight w:val="0"/>
              <w:marTop w:val="0"/>
              <w:marBottom w:val="0"/>
              <w:divBdr>
                <w:top w:val="none" w:sz="0" w:space="0" w:color="auto"/>
                <w:left w:val="none" w:sz="0" w:space="0" w:color="auto"/>
                <w:bottom w:val="none" w:sz="0" w:space="0" w:color="auto"/>
                <w:right w:val="none" w:sz="0" w:space="0" w:color="auto"/>
              </w:divBdr>
            </w:div>
            <w:div w:id="570622952">
              <w:marLeft w:val="0"/>
              <w:marRight w:val="0"/>
              <w:marTop w:val="0"/>
              <w:marBottom w:val="0"/>
              <w:divBdr>
                <w:top w:val="none" w:sz="0" w:space="0" w:color="auto"/>
                <w:left w:val="none" w:sz="0" w:space="0" w:color="auto"/>
                <w:bottom w:val="none" w:sz="0" w:space="0" w:color="auto"/>
                <w:right w:val="none" w:sz="0" w:space="0" w:color="auto"/>
              </w:divBdr>
            </w:div>
            <w:div w:id="1840197846">
              <w:marLeft w:val="0"/>
              <w:marRight w:val="0"/>
              <w:marTop w:val="0"/>
              <w:marBottom w:val="0"/>
              <w:divBdr>
                <w:top w:val="none" w:sz="0" w:space="0" w:color="auto"/>
                <w:left w:val="none" w:sz="0" w:space="0" w:color="auto"/>
                <w:bottom w:val="none" w:sz="0" w:space="0" w:color="auto"/>
                <w:right w:val="none" w:sz="0" w:space="0" w:color="auto"/>
              </w:divBdr>
            </w:div>
            <w:div w:id="607006170">
              <w:marLeft w:val="0"/>
              <w:marRight w:val="0"/>
              <w:marTop w:val="0"/>
              <w:marBottom w:val="0"/>
              <w:divBdr>
                <w:top w:val="none" w:sz="0" w:space="0" w:color="auto"/>
                <w:left w:val="none" w:sz="0" w:space="0" w:color="auto"/>
                <w:bottom w:val="none" w:sz="0" w:space="0" w:color="auto"/>
                <w:right w:val="none" w:sz="0" w:space="0" w:color="auto"/>
              </w:divBdr>
            </w:div>
            <w:div w:id="255141651">
              <w:marLeft w:val="0"/>
              <w:marRight w:val="0"/>
              <w:marTop w:val="0"/>
              <w:marBottom w:val="0"/>
              <w:divBdr>
                <w:top w:val="none" w:sz="0" w:space="0" w:color="auto"/>
                <w:left w:val="none" w:sz="0" w:space="0" w:color="auto"/>
                <w:bottom w:val="none" w:sz="0" w:space="0" w:color="auto"/>
                <w:right w:val="none" w:sz="0" w:space="0" w:color="auto"/>
              </w:divBdr>
            </w:div>
            <w:div w:id="204218685">
              <w:marLeft w:val="0"/>
              <w:marRight w:val="0"/>
              <w:marTop w:val="0"/>
              <w:marBottom w:val="0"/>
              <w:divBdr>
                <w:top w:val="none" w:sz="0" w:space="0" w:color="auto"/>
                <w:left w:val="none" w:sz="0" w:space="0" w:color="auto"/>
                <w:bottom w:val="none" w:sz="0" w:space="0" w:color="auto"/>
                <w:right w:val="none" w:sz="0" w:space="0" w:color="auto"/>
              </w:divBdr>
            </w:div>
            <w:div w:id="932514092">
              <w:marLeft w:val="0"/>
              <w:marRight w:val="0"/>
              <w:marTop w:val="0"/>
              <w:marBottom w:val="0"/>
              <w:divBdr>
                <w:top w:val="none" w:sz="0" w:space="0" w:color="auto"/>
                <w:left w:val="none" w:sz="0" w:space="0" w:color="auto"/>
                <w:bottom w:val="none" w:sz="0" w:space="0" w:color="auto"/>
                <w:right w:val="none" w:sz="0" w:space="0" w:color="auto"/>
              </w:divBdr>
            </w:div>
            <w:div w:id="1867677223">
              <w:marLeft w:val="0"/>
              <w:marRight w:val="0"/>
              <w:marTop w:val="0"/>
              <w:marBottom w:val="0"/>
              <w:divBdr>
                <w:top w:val="none" w:sz="0" w:space="0" w:color="auto"/>
                <w:left w:val="none" w:sz="0" w:space="0" w:color="auto"/>
                <w:bottom w:val="none" w:sz="0" w:space="0" w:color="auto"/>
                <w:right w:val="none" w:sz="0" w:space="0" w:color="auto"/>
              </w:divBdr>
            </w:div>
            <w:div w:id="1053236349">
              <w:marLeft w:val="0"/>
              <w:marRight w:val="0"/>
              <w:marTop w:val="0"/>
              <w:marBottom w:val="0"/>
              <w:divBdr>
                <w:top w:val="none" w:sz="0" w:space="0" w:color="auto"/>
                <w:left w:val="none" w:sz="0" w:space="0" w:color="auto"/>
                <w:bottom w:val="none" w:sz="0" w:space="0" w:color="auto"/>
                <w:right w:val="none" w:sz="0" w:space="0" w:color="auto"/>
              </w:divBdr>
            </w:div>
            <w:div w:id="151141502">
              <w:marLeft w:val="0"/>
              <w:marRight w:val="0"/>
              <w:marTop w:val="0"/>
              <w:marBottom w:val="0"/>
              <w:divBdr>
                <w:top w:val="none" w:sz="0" w:space="0" w:color="auto"/>
                <w:left w:val="none" w:sz="0" w:space="0" w:color="auto"/>
                <w:bottom w:val="none" w:sz="0" w:space="0" w:color="auto"/>
                <w:right w:val="none" w:sz="0" w:space="0" w:color="auto"/>
              </w:divBdr>
            </w:div>
            <w:div w:id="1069038293">
              <w:marLeft w:val="0"/>
              <w:marRight w:val="0"/>
              <w:marTop w:val="0"/>
              <w:marBottom w:val="0"/>
              <w:divBdr>
                <w:top w:val="none" w:sz="0" w:space="0" w:color="auto"/>
                <w:left w:val="none" w:sz="0" w:space="0" w:color="auto"/>
                <w:bottom w:val="none" w:sz="0" w:space="0" w:color="auto"/>
                <w:right w:val="none" w:sz="0" w:space="0" w:color="auto"/>
              </w:divBdr>
            </w:div>
            <w:div w:id="664749486">
              <w:marLeft w:val="0"/>
              <w:marRight w:val="0"/>
              <w:marTop w:val="0"/>
              <w:marBottom w:val="0"/>
              <w:divBdr>
                <w:top w:val="none" w:sz="0" w:space="0" w:color="auto"/>
                <w:left w:val="none" w:sz="0" w:space="0" w:color="auto"/>
                <w:bottom w:val="none" w:sz="0" w:space="0" w:color="auto"/>
                <w:right w:val="none" w:sz="0" w:space="0" w:color="auto"/>
              </w:divBdr>
            </w:div>
            <w:div w:id="1298416188">
              <w:marLeft w:val="0"/>
              <w:marRight w:val="0"/>
              <w:marTop w:val="0"/>
              <w:marBottom w:val="0"/>
              <w:divBdr>
                <w:top w:val="none" w:sz="0" w:space="0" w:color="auto"/>
                <w:left w:val="none" w:sz="0" w:space="0" w:color="auto"/>
                <w:bottom w:val="none" w:sz="0" w:space="0" w:color="auto"/>
                <w:right w:val="none" w:sz="0" w:space="0" w:color="auto"/>
              </w:divBdr>
            </w:div>
            <w:div w:id="521944473">
              <w:marLeft w:val="0"/>
              <w:marRight w:val="0"/>
              <w:marTop w:val="0"/>
              <w:marBottom w:val="0"/>
              <w:divBdr>
                <w:top w:val="none" w:sz="0" w:space="0" w:color="auto"/>
                <w:left w:val="none" w:sz="0" w:space="0" w:color="auto"/>
                <w:bottom w:val="none" w:sz="0" w:space="0" w:color="auto"/>
                <w:right w:val="none" w:sz="0" w:space="0" w:color="auto"/>
              </w:divBdr>
            </w:div>
            <w:div w:id="1023896322">
              <w:marLeft w:val="0"/>
              <w:marRight w:val="0"/>
              <w:marTop w:val="0"/>
              <w:marBottom w:val="0"/>
              <w:divBdr>
                <w:top w:val="none" w:sz="0" w:space="0" w:color="auto"/>
                <w:left w:val="none" w:sz="0" w:space="0" w:color="auto"/>
                <w:bottom w:val="none" w:sz="0" w:space="0" w:color="auto"/>
                <w:right w:val="none" w:sz="0" w:space="0" w:color="auto"/>
              </w:divBdr>
            </w:div>
            <w:div w:id="1233196027">
              <w:marLeft w:val="0"/>
              <w:marRight w:val="0"/>
              <w:marTop w:val="0"/>
              <w:marBottom w:val="0"/>
              <w:divBdr>
                <w:top w:val="none" w:sz="0" w:space="0" w:color="auto"/>
                <w:left w:val="none" w:sz="0" w:space="0" w:color="auto"/>
                <w:bottom w:val="none" w:sz="0" w:space="0" w:color="auto"/>
                <w:right w:val="none" w:sz="0" w:space="0" w:color="auto"/>
              </w:divBdr>
            </w:div>
            <w:div w:id="264073910">
              <w:marLeft w:val="0"/>
              <w:marRight w:val="0"/>
              <w:marTop w:val="0"/>
              <w:marBottom w:val="0"/>
              <w:divBdr>
                <w:top w:val="none" w:sz="0" w:space="0" w:color="auto"/>
                <w:left w:val="none" w:sz="0" w:space="0" w:color="auto"/>
                <w:bottom w:val="none" w:sz="0" w:space="0" w:color="auto"/>
                <w:right w:val="none" w:sz="0" w:space="0" w:color="auto"/>
              </w:divBdr>
            </w:div>
            <w:div w:id="1551573932">
              <w:marLeft w:val="0"/>
              <w:marRight w:val="0"/>
              <w:marTop w:val="0"/>
              <w:marBottom w:val="0"/>
              <w:divBdr>
                <w:top w:val="none" w:sz="0" w:space="0" w:color="auto"/>
                <w:left w:val="none" w:sz="0" w:space="0" w:color="auto"/>
                <w:bottom w:val="none" w:sz="0" w:space="0" w:color="auto"/>
                <w:right w:val="none" w:sz="0" w:space="0" w:color="auto"/>
              </w:divBdr>
            </w:div>
            <w:div w:id="2114936279">
              <w:marLeft w:val="0"/>
              <w:marRight w:val="0"/>
              <w:marTop w:val="0"/>
              <w:marBottom w:val="0"/>
              <w:divBdr>
                <w:top w:val="none" w:sz="0" w:space="0" w:color="auto"/>
                <w:left w:val="none" w:sz="0" w:space="0" w:color="auto"/>
                <w:bottom w:val="none" w:sz="0" w:space="0" w:color="auto"/>
                <w:right w:val="none" w:sz="0" w:space="0" w:color="auto"/>
              </w:divBdr>
            </w:div>
            <w:div w:id="3271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792">
      <w:bodyDiv w:val="1"/>
      <w:marLeft w:val="0"/>
      <w:marRight w:val="0"/>
      <w:marTop w:val="0"/>
      <w:marBottom w:val="0"/>
      <w:divBdr>
        <w:top w:val="none" w:sz="0" w:space="0" w:color="auto"/>
        <w:left w:val="none" w:sz="0" w:space="0" w:color="auto"/>
        <w:bottom w:val="none" w:sz="0" w:space="0" w:color="auto"/>
        <w:right w:val="none" w:sz="0" w:space="0" w:color="auto"/>
      </w:divBdr>
      <w:divsChild>
        <w:div w:id="379786807">
          <w:marLeft w:val="0"/>
          <w:marRight w:val="0"/>
          <w:marTop w:val="0"/>
          <w:marBottom w:val="0"/>
          <w:divBdr>
            <w:top w:val="none" w:sz="0" w:space="0" w:color="auto"/>
            <w:left w:val="none" w:sz="0" w:space="0" w:color="auto"/>
            <w:bottom w:val="none" w:sz="0" w:space="0" w:color="auto"/>
            <w:right w:val="none" w:sz="0" w:space="0" w:color="auto"/>
          </w:divBdr>
          <w:divsChild>
            <w:div w:id="691733535">
              <w:marLeft w:val="0"/>
              <w:marRight w:val="0"/>
              <w:marTop w:val="0"/>
              <w:marBottom w:val="0"/>
              <w:divBdr>
                <w:top w:val="none" w:sz="0" w:space="0" w:color="auto"/>
                <w:left w:val="none" w:sz="0" w:space="0" w:color="auto"/>
                <w:bottom w:val="none" w:sz="0" w:space="0" w:color="auto"/>
                <w:right w:val="none" w:sz="0" w:space="0" w:color="auto"/>
              </w:divBdr>
            </w:div>
            <w:div w:id="320087093">
              <w:marLeft w:val="0"/>
              <w:marRight w:val="0"/>
              <w:marTop w:val="0"/>
              <w:marBottom w:val="0"/>
              <w:divBdr>
                <w:top w:val="none" w:sz="0" w:space="0" w:color="auto"/>
                <w:left w:val="none" w:sz="0" w:space="0" w:color="auto"/>
                <w:bottom w:val="none" w:sz="0" w:space="0" w:color="auto"/>
                <w:right w:val="none" w:sz="0" w:space="0" w:color="auto"/>
              </w:divBdr>
            </w:div>
            <w:div w:id="661784973">
              <w:marLeft w:val="0"/>
              <w:marRight w:val="0"/>
              <w:marTop w:val="0"/>
              <w:marBottom w:val="0"/>
              <w:divBdr>
                <w:top w:val="none" w:sz="0" w:space="0" w:color="auto"/>
                <w:left w:val="none" w:sz="0" w:space="0" w:color="auto"/>
                <w:bottom w:val="none" w:sz="0" w:space="0" w:color="auto"/>
                <w:right w:val="none" w:sz="0" w:space="0" w:color="auto"/>
              </w:divBdr>
            </w:div>
            <w:div w:id="1875997688">
              <w:marLeft w:val="0"/>
              <w:marRight w:val="0"/>
              <w:marTop w:val="0"/>
              <w:marBottom w:val="0"/>
              <w:divBdr>
                <w:top w:val="none" w:sz="0" w:space="0" w:color="auto"/>
                <w:left w:val="none" w:sz="0" w:space="0" w:color="auto"/>
                <w:bottom w:val="none" w:sz="0" w:space="0" w:color="auto"/>
                <w:right w:val="none" w:sz="0" w:space="0" w:color="auto"/>
              </w:divBdr>
            </w:div>
            <w:div w:id="603879203">
              <w:marLeft w:val="0"/>
              <w:marRight w:val="0"/>
              <w:marTop w:val="0"/>
              <w:marBottom w:val="0"/>
              <w:divBdr>
                <w:top w:val="none" w:sz="0" w:space="0" w:color="auto"/>
                <w:left w:val="none" w:sz="0" w:space="0" w:color="auto"/>
                <w:bottom w:val="none" w:sz="0" w:space="0" w:color="auto"/>
                <w:right w:val="none" w:sz="0" w:space="0" w:color="auto"/>
              </w:divBdr>
            </w:div>
            <w:div w:id="332533639">
              <w:marLeft w:val="0"/>
              <w:marRight w:val="0"/>
              <w:marTop w:val="0"/>
              <w:marBottom w:val="0"/>
              <w:divBdr>
                <w:top w:val="none" w:sz="0" w:space="0" w:color="auto"/>
                <w:left w:val="none" w:sz="0" w:space="0" w:color="auto"/>
                <w:bottom w:val="none" w:sz="0" w:space="0" w:color="auto"/>
                <w:right w:val="none" w:sz="0" w:space="0" w:color="auto"/>
              </w:divBdr>
            </w:div>
            <w:div w:id="1210846986">
              <w:marLeft w:val="0"/>
              <w:marRight w:val="0"/>
              <w:marTop w:val="0"/>
              <w:marBottom w:val="0"/>
              <w:divBdr>
                <w:top w:val="none" w:sz="0" w:space="0" w:color="auto"/>
                <w:left w:val="none" w:sz="0" w:space="0" w:color="auto"/>
                <w:bottom w:val="none" w:sz="0" w:space="0" w:color="auto"/>
                <w:right w:val="none" w:sz="0" w:space="0" w:color="auto"/>
              </w:divBdr>
            </w:div>
            <w:div w:id="57822499">
              <w:marLeft w:val="0"/>
              <w:marRight w:val="0"/>
              <w:marTop w:val="0"/>
              <w:marBottom w:val="0"/>
              <w:divBdr>
                <w:top w:val="none" w:sz="0" w:space="0" w:color="auto"/>
                <w:left w:val="none" w:sz="0" w:space="0" w:color="auto"/>
                <w:bottom w:val="none" w:sz="0" w:space="0" w:color="auto"/>
                <w:right w:val="none" w:sz="0" w:space="0" w:color="auto"/>
              </w:divBdr>
            </w:div>
            <w:div w:id="1431242409">
              <w:marLeft w:val="0"/>
              <w:marRight w:val="0"/>
              <w:marTop w:val="0"/>
              <w:marBottom w:val="0"/>
              <w:divBdr>
                <w:top w:val="none" w:sz="0" w:space="0" w:color="auto"/>
                <w:left w:val="none" w:sz="0" w:space="0" w:color="auto"/>
                <w:bottom w:val="none" w:sz="0" w:space="0" w:color="auto"/>
                <w:right w:val="none" w:sz="0" w:space="0" w:color="auto"/>
              </w:divBdr>
            </w:div>
            <w:div w:id="13507244">
              <w:marLeft w:val="0"/>
              <w:marRight w:val="0"/>
              <w:marTop w:val="0"/>
              <w:marBottom w:val="0"/>
              <w:divBdr>
                <w:top w:val="none" w:sz="0" w:space="0" w:color="auto"/>
                <w:left w:val="none" w:sz="0" w:space="0" w:color="auto"/>
                <w:bottom w:val="none" w:sz="0" w:space="0" w:color="auto"/>
                <w:right w:val="none" w:sz="0" w:space="0" w:color="auto"/>
              </w:divBdr>
            </w:div>
            <w:div w:id="1179856896">
              <w:marLeft w:val="0"/>
              <w:marRight w:val="0"/>
              <w:marTop w:val="0"/>
              <w:marBottom w:val="0"/>
              <w:divBdr>
                <w:top w:val="none" w:sz="0" w:space="0" w:color="auto"/>
                <w:left w:val="none" w:sz="0" w:space="0" w:color="auto"/>
                <w:bottom w:val="none" w:sz="0" w:space="0" w:color="auto"/>
                <w:right w:val="none" w:sz="0" w:space="0" w:color="auto"/>
              </w:divBdr>
            </w:div>
            <w:div w:id="2097050269">
              <w:marLeft w:val="0"/>
              <w:marRight w:val="0"/>
              <w:marTop w:val="0"/>
              <w:marBottom w:val="0"/>
              <w:divBdr>
                <w:top w:val="none" w:sz="0" w:space="0" w:color="auto"/>
                <w:left w:val="none" w:sz="0" w:space="0" w:color="auto"/>
                <w:bottom w:val="none" w:sz="0" w:space="0" w:color="auto"/>
                <w:right w:val="none" w:sz="0" w:space="0" w:color="auto"/>
              </w:divBdr>
            </w:div>
            <w:div w:id="317001516">
              <w:marLeft w:val="0"/>
              <w:marRight w:val="0"/>
              <w:marTop w:val="0"/>
              <w:marBottom w:val="0"/>
              <w:divBdr>
                <w:top w:val="none" w:sz="0" w:space="0" w:color="auto"/>
                <w:left w:val="none" w:sz="0" w:space="0" w:color="auto"/>
                <w:bottom w:val="none" w:sz="0" w:space="0" w:color="auto"/>
                <w:right w:val="none" w:sz="0" w:space="0" w:color="auto"/>
              </w:divBdr>
            </w:div>
            <w:div w:id="6906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1143">
      <w:bodyDiv w:val="1"/>
      <w:marLeft w:val="0"/>
      <w:marRight w:val="0"/>
      <w:marTop w:val="0"/>
      <w:marBottom w:val="0"/>
      <w:divBdr>
        <w:top w:val="none" w:sz="0" w:space="0" w:color="auto"/>
        <w:left w:val="none" w:sz="0" w:space="0" w:color="auto"/>
        <w:bottom w:val="none" w:sz="0" w:space="0" w:color="auto"/>
        <w:right w:val="none" w:sz="0" w:space="0" w:color="auto"/>
      </w:divBdr>
      <w:divsChild>
        <w:div w:id="849443797">
          <w:marLeft w:val="0"/>
          <w:marRight w:val="0"/>
          <w:marTop w:val="0"/>
          <w:marBottom w:val="0"/>
          <w:divBdr>
            <w:top w:val="none" w:sz="0" w:space="0" w:color="auto"/>
            <w:left w:val="none" w:sz="0" w:space="0" w:color="auto"/>
            <w:bottom w:val="none" w:sz="0" w:space="0" w:color="auto"/>
            <w:right w:val="none" w:sz="0" w:space="0" w:color="auto"/>
          </w:divBdr>
          <w:divsChild>
            <w:div w:id="617758187">
              <w:marLeft w:val="0"/>
              <w:marRight w:val="0"/>
              <w:marTop w:val="0"/>
              <w:marBottom w:val="0"/>
              <w:divBdr>
                <w:top w:val="none" w:sz="0" w:space="0" w:color="auto"/>
                <w:left w:val="none" w:sz="0" w:space="0" w:color="auto"/>
                <w:bottom w:val="none" w:sz="0" w:space="0" w:color="auto"/>
                <w:right w:val="none" w:sz="0" w:space="0" w:color="auto"/>
              </w:divBdr>
            </w:div>
            <w:div w:id="1863351243">
              <w:marLeft w:val="0"/>
              <w:marRight w:val="0"/>
              <w:marTop w:val="0"/>
              <w:marBottom w:val="0"/>
              <w:divBdr>
                <w:top w:val="none" w:sz="0" w:space="0" w:color="auto"/>
                <w:left w:val="none" w:sz="0" w:space="0" w:color="auto"/>
                <w:bottom w:val="none" w:sz="0" w:space="0" w:color="auto"/>
                <w:right w:val="none" w:sz="0" w:space="0" w:color="auto"/>
              </w:divBdr>
            </w:div>
            <w:div w:id="976882378">
              <w:marLeft w:val="0"/>
              <w:marRight w:val="0"/>
              <w:marTop w:val="0"/>
              <w:marBottom w:val="0"/>
              <w:divBdr>
                <w:top w:val="none" w:sz="0" w:space="0" w:color="auto"/>
                <w:left w:val="none" w:sz="0" w:space="0" w:color="auto"/>
                <w:bottom w:val="none" w:sz="0" w:space="0" w:color="auto"/>
                <w:right w:val="none" w:sz="0" w:space="0" w:color="auto"/>
              </w:divBdr>
            </w:div>
            <w:div w:id="1753775828">
              <w:marLeft w:val="0"/>
              <w:marRight w:val="0"/>
              <w:marTop w:val="0"/>
              <w:marBottom w:val="0"/>
              <w:divBdr>
                <w:top w:val="none" w:sz="0" w:space="0" w:color="auto"/>
                <w:left w:val="none" w:sz="0" w:space="0" w:color="auto"/>
                <w:bottom w:val="none" w:sz="0" w:space="0" w:color="auto"/>
                <w:right w:val="none" w:sz="0" w:space="0" w:color="auto"/>
              </w:divBdr>
            </w:div>
            <w:div w:id="758719704">
              <w:marLeft w:val="0"/>
              <w:marRight w:val="0"/>
              <w:marTop w:val="0"/>
              <w:marBottom w:val="0"/>
              <w:divBdr>
                <w:top w:val="none" w:sz="0" w:space="0" w:color="auto"/>
                <w:left w:val="none" w:sz="0" w:space="0" w:color="auto"/>
                <w:bottom w:val="none" w:sz="0" w:space="0" w:color="auto"/>
                <w:right w:val="none" w:sz="0" w:space="0" w:color="auto"/>
              </w:divBdr>
            </w:div>
            <w:div w:id="66538586">
              <w:marLeft w:val="0"/>
              <w:marRight w:val="0"/>
              <w:marTop w:val="0"/>
              <w:marBottom w:val="0"/>
              <w:divBdr>
                <w:top w:val="none" w:sz="0" w:space="0" w:color="auto"/>
                <w:left w:val="none" w:sz="0" w:space="0" w:color="auto"/>
                <w:bottom w:val="none" w:sz="0" w:space="0" w:color="auto"/>
                <w:right w:val="none" w:sz="0" w:space="0" w:color="auto"/>
              </w:divBdr>
            </w:div>
            <w:div w:id="872613693">
              <w:marLeft w:val="0"/>
              <w:marRight w:val="0"/>
              <w:marTop w:val="0"/>
              <w:marBottom w:val="0"/>
              <w:divBdr>
                <w:top w:val="none" w:sz="0" w:space="0" w:color="auto"/>
                <w:left w:val="none" w:sz="0" w:space="0" w:color="auto"/>
                <w:bottom w:val="none" w:sz="0" w:space="0" w:color="auto"/>
                <w:right w:val="none" w:sz="0" w:space="0" w:color="auto"/>
              </w:divBdr>
            </w:div>
            <w:div w:id="1033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3274">
      <w:bodyDiv w:val="1"/>
      <w:marLeft w:val="0"/>
      <w:marRight w:val="0"/>
      <w:marTop w:val="0"/>
      <w:marBottom w:val="0"/>
      <w:divBdr>
        <w:top w:val="none" w:sz="0" w:space="0" w:color="auto"/>
        <w:left w:val="none" w:sz="0" w:space="0" w:color="auto"/>
        <w:bottom w:val="none" w:sz="0" w:space="0" w:color="auto"/>
        <w:right w:val="none" w:sz="0" w:space="0" w:color="auto"/>
      </w:divBdr>
      <w:divsChild>
        <w:div w:id="836657391">
          <w:marLeft w:val="0"/>
          <w:marRight w:val="0"/>
          <w:marTop w:val="0"/>
          <w:marBottom w:val="0"/>
          <w:divBdr>
            <w:top w:val="none" w:sz="0" w:space="0" w:color="auto"/>
            <w:left w:val="none" w:sz="0" w:space="0" w:color="auto"/>
            <w:bottom w:val="none" w:sz="0" w:space="0" w:color="auto"/>
            <w:right w:val="none" w:sz="0" w:space="0" w:color="auto"/>
          </w:divBdr>
          <w:divsChild>
            <w:div w:id="1412121635">
              <w:marLeft w:val="0"/>
              <w:marRight w:val="0"/>
              <w:marTop w:val="0"/>
              <w:marBottom w:val="0"/>
              <w:divBdr>
                <w:top w:val="none" w:sz="0" w:space="0" w:color="auto"/>
                <w:left w:val="none" w:sz="0" w:space="0" w:color="auto"/>
                <w:bottom w:val="none" w:sz="0" w:space="0" w:color="auto"/>
                <w:right w:val="none" w:sz="0" w:space="0" w:color="auto"/>
              </w:divBdr>
            </w:div>
            <w:div w:id="264272771">
              <w:marLeft w:val="0"/>
              <w:marRight w:val="0"/>
              <w:marTop w:val="0"/>
              <w:marBottom w:val="0"/>
              <w:divBdr>
                <w:top w:val="none" w:sz="0" w:space="0" w:color="auto"/>
                <w:left w:val="none" w:sz="0" w:space="0" w:color="auto"/>
                <w:bottom w:val="none" w:sz="0" w:space="0" w:color="auto"/>
                <w:right w:val="none" w:sz="0" w:space="0" w:color="auto"/>
              </w:divBdr>
            </w:div>
            <w:div w:id="1899585181">
              <w:marLeft w:val="0"/>
              <w:marRight w:val="0"/>
              <w:marTop w:val="0"/>
              <w:marBottom w:val="0"/>
              <w:divBdr>
                <w:top w:val="none" w:sz="0" w:space="0" w:color="auto"/>
                <w:left w:val="none" w:sz="0" w:space="0" w:color="auto"/>
                <w:bottom w:val="none" w:sz="0" w:space="0" w:color="auto"/>
                <w:right w:val="none" w:sz="0" w:space="0" w:color="auto"/>
              </w:divBdr>
            </w:div>
            <w:div w:id="1252810804">
              <w:marLeft w:val="0"/>
              <w:marRight w:val="0"/>
              <w:marTop w:val="0"/>
              <w:marBottom w:val="0"/>
              <w:divBdr>
                <w:top w:val="none" w:sz="0" w:space="0" w:color="auto"/>
                <w:left w:val="none" w:sz="0" w:space="0" w:color="auto"/>
                <w:bottom w:val="none" w:sz="0" w:space="0" w:color="auto"/>
                <w:right w:val="none" w:sz="0" w:space="0" w:color="auto"/>
              </w:divBdr>
            </w:div>
            <w:div w:id="1311210151">
              <w:marLeft w:val="0"/>
              <w:marRight w:val="0"/>
              <w:marTop w:val="0"/>
              <w:marBottom w:val="0"/>
              <w:divBdr>
                <w:top w:val="none" w:sz="0" w:space="0" w:color="auto"/>
                <w:left w:val="none" w:sz="0" w:space="0" w:color="auto"/>
                <w:bottom w:val="none" w:sz="0" w:space="0" w:color="auto"/>
                <w:right w:val="none" w:sz="0" w:space="0" w:color="auto"/>
              </w:divBdr>
            </w:div>
            <w:div w:id="1778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89150">
      <w:bodyDiv w:val="1"/>
      <w:marLeft w:val="0"/>
      <w:marRight w:val="0"/>
      <w:marTop w:val="0"/>
      <w:marBottom w:val="0"/>
      <w:divBdr>
        <w:top w:val="none" w:sz="0" w:space="0" w:color="auto"/>
        <w:left w:val="none" w:sz="0" w:space="0" w:color="auto"/>
        <w:bottom w:val="none" w:sz="0" w:space="0" w:color="auto"/>
        <w:right w:val="none" w:sz="0" w:space="0" w:color="auto"/>
      </w:divBdr>
      <w:divsChild>
        <w:div w:id="1728720951">
          <w:marLeft w:val="0"/>
          <w:marRight w:val="0"/>
          <w:marTop w:val="0"/>
          <w:marBottom w:val="0"/>
          <w:divBdr>
            <w:top w:val="none" w:sz="0" w:space="0" w:color="auto"/>
            <w:left w:val="none" w:sz="0" w:space="0" w:color="auto"/>
            <w:bottom w:val="none" w:sz="0" w:space="0" w:color="auto"/>
            <w:right w:val="none" w:sz="0" w:space="0" w:color="auto"/>
          </w:divBdr>
          <w:divsChild>
            <w:div w:id="6119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186">
      <w:bodyDiv w:val="1"/>
      <w:marLeft w:val="0"/>
      <w:marRight w:val="0"/>
      <w:marTop w:val="0"/>
      <w:marBottom w:val="0"/>
      <w:divBdr>
        <w:top w:val="none" w:sz="0" w:space="0" w:color="auto"/>
        <w:left w:val="none" w:sz="0" w:space="0" w:color="auto"/>
        <w:bottom w:val="none" w:sz="0" w:space="0" w:color="auto"/>
        <w:right w:val="none" w:sz="0" w:space="0" w:color="auto"/>
      </w:divBdr>
      <w:divsChild>
        <w:div w:id="2041322526">
          <w:marLeft w:val="0"/>
          <w:marRight w:val="0"/>
          <w:marTop w:val="0"/>
          <w:marBottom w:val="0"/>
          <w:divBdr>
            <w:top w:val="none" w:sz="0" w:space="0" w:color="auto"/>
            <w:left w:val="none" w:sz="0" w:space="0" w:color="auto"/>
            <w:bottom w:val="none" w:sz="0" w:space="0" w:color="auto"/>
            <w:right w:val="none" w:sz="0" w:space="0" w:color="auto"/>
          </w:divBdr>
          <w:divsChild>
            <w:div w:id="1378043534">
              <w:marLeft w:val="0"/>
              <w:marRight w:val="0"/>
              <w:marTop w:val="0"/>
              <w:marBottom w:val="0"/>
              <w:divBdr>
                <w:top w:val="none" w:sz="0" w:space="0" w:color="auto"/>
                <w:left w:val="none" w:sz="0" w:space="0" w:color="auto"/>
                <w:bottom w:val="none" w:sz="0" w:space="0" w:color="auto"/>
                <w:right w:val="none" w:sz="0" w:space="0" w:color="auto"/>
              </w:divBdr>
            </w:div>
            <w:div w:id="1164783072">
              <w:marLeft w:val="0"/>
              <w:marRight w:val="0"/>
              <w:marTop w:val="0"/>
              <w:marBottom w:val="0"/>
              <w:divBdr>
                <w:top w:val="none" w:sz="0" w:space="0" w:color="auto"/>
                <w:left w:val="none" w:sz="0" w:space="0" w:color="auto"/>
                <w:bottom w:val="none" w:sz="0" w:space="0" w:color="auto"/>
                <w:right w:val="none" w:sz="0" w:space="0" w:color="auto"/>
              </w:divBdr>
            </w:div>
            <w:div w:id="1984038480">
              <w:marLeft w:val="0"/>
              <w:marRight w:val="0"/>
              <w:marTop w:val="0"/>
              <w:marBottom w:val="0"/>
              <w:divBdr>
                <w:top w:val="none" w:sz="0" w:space="0" w:color="auto"/>
                <w:left w:val="none" w:sz="0" w:space="0" w:color="auto"/>
                <w:bottom w:val="none" w:sz="0" w:space="0" w:color="auto"/>
                <w:right w:val="none" w:sz="0" w:space="0" w:color="auto"/>
              </w:divBdr>
            </w:div>
            <w:div w:id="1124927862">
              <w:marLeft w:val="0"/>
              <w:marRight w:val="0"/>
              <w:marTop w:val="0"/>
              <w:marBottom w:val="0"/>
              <w:divBdr>
                <w:top w:val="none" w:sz="0" w:space="0" w:color="auto"/>
                <w:left w:val="none" w:sz="0" w:space="0" w:color="auto"/>
                <w:bottom w:val="none" w:sz="0" w:space="0" w:color="auto"/>
                <w:right w:val="none" w:sz="0" w:space="0" w:color="auto"/>
              </w:divBdr>
            </w:div>
            <w:div w:id="181167909">
              <w:marLeft w:val="0"/>
              <w:marRight w:val="0"/>
              <w:marTop w:val="0"/>
              <w:marBottom w:val="0"/>
              <w:divBdr>
                <w:top w:val="none" w:sz="0" w:space="0" w:color="auto"/>
                <w:left w:val="none" w:sz="0" w:space="0" w:color="auto"/>
                <w:bottom w:val="none" w:sz="0" w:space="0" w:color="auto"/>
                <w:right w:val="none" w:sz="0" w:space="0" w:color="auto"/>
              </w:divBdr>
            </w:div>
            <w:div w:id="267003556">
              <w:marLeft w:val="0"/>
              <w:marRight w:val="0"/>
              <w:marTop w:val="0"/>
              <w:marBottom w:val="0"/>
              <w:divBdr>
                <w:top w:val="none" w:sz="0" w:space="0" w:color="auto"/>
                <w:left w:val="none" w:sz="0" w:space="0" w:color="auto"/>
                <w:bottom w:val="none" w:sz="0" w:space="0" w:color="auto"/>
                <w:right w:val="none" w:sz="0" w:space="0" w:color="auto"/>
              </w:divBdr>
            </w:div>
            <w:div w:id="1977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615">
      <w:bodyDiv w:val="1"/>
      <w:marLeft w:val="0"/>
      <w:marRight w:val="0"/>
      <w:marTop w:val="0"/>
      <w:marBottom w:val="0"/>
      <w:divBdr>
        <w:top w:val="none" w:sz="0" w:space="0" w:color="auto"/>
        <w:left w:val="none" w:sz="0" w:space="0" w:color="auto"/>
        <w:bottom w:val="none" w:sz="0" w:space="0" w:color="auto"/>
        <w:right w:val="none" w:sz="0" w:space="0" w:color="auto"/>
      </w:divBdr>
      <w:divsChild>
        <w:div w:id="1032536397">
          <w:marLeft w:val="0"/>
          <w:marRight w:val="0"/>
          <w:marTop w:val="0"/>
          <w:marBottom w:val="0"/>
          <w:divBdr>
            <w:top w:val="none" w:sz="0" w:space="0" w:color="auto"/>
            <w:left w:val="none" w:sz="0" w:space="0" w:color="auto"/>
            <w:bottom w:val="none" w:sz="0" w:space="0" w:color="auto"/>
            <w:right w:val="none" w:sz="0" w:space="0" w:color="auto"/>
          </w:divBdr>
          <w:divsChild>
            <w:div w:id="298919546">
              <w:marLeft w:val="0"/>
              <w:marRight w:val="0"/>
              <w:marTop w:val="0"/>
              <w:marBottom w:val="0"/>
              <w:divBdr>
                <w:top w:val="none" w:sz="0" w:space="0" w:color="auto"/>
                <w:left w:val="none" w:sz="0" w:space="0" w:color="auto"/>
                <w:bottom w:val="none" w:sz="0" w:space="0" w:color="auto"/>
                <w:right w:val="none" w:sz="0" w:space="0" w:color="auto"/>
              </w:divBdr>
            </w:div>
            <w:div w:id="569124263">
              <w:marLeft w:val="0"/>
              <w:marRight w:val="0"/>
              <w:marTop w:val="0"/>
              <w:marBottom w:val="0"/>
              <w:divBdr>
                <w:top w:val="none" w:sz="0" w:space="0" w:color="auto"/>
                <w:left w:val="none" w:sz="0" w:space="0" w:color="auto"/>
                <w:bottom w:val="none" w:sz="0" w:space="0" w:color="auto"/>
                <w:right w:val="none" w:sz="0" w:space="0" w:color="auto"/>
              </w:divBdr>
            </w:div>
            <w:div w:id="327372300">
              <w:marLeft w:val="0"/>
              <w:marRight w:val="0"/>
              <w:marTop w:val="0"/>
              <w:marBottom w:val="0"/>
              <w:divBdr>
                <w:top w:val="none" w:sz="0" w:space="0" w:color="auto"/>
                <w:left w:val="none" w:sz="0" w:space="0" w:color="auto"/>
                <w:bottom w:val="none" w:sz="0" w:space="0" w:color="auto"/>
                <w:right w:val="none" w:sz="0" w:space="0" w:color="auto"/>
              </w:divBdr>
            </w:div>
            <w:div w:id="1241257011">
              <w:marLeft w:val="0"/>
              <w:marRight w:val="0"/>
              <w:marTop w:val="0"/>
              <w:marBottom w:val="0"/>
              <w:divBdr>
                <w:top w:val="none" w:sz="0" w:space="0" w:color="auto"/>
                <w:left w:val="none" w:sz="0" w:space="0" w:color="auto"/>
                <w:bottom w:val="none" w:sz="0" w:space="0" w:color="auto"/>
                <w:right w:val="none" w:sz="0" w:space="0" w:color="auto"/>
              </w:divBdr>
            </w:div>
            <w:div w:id="1690913055">
              <w:marLeft w:val="0"/>
              <w:marRight w:val="0"/>
              <w:marTop w:val="0"/>
              <w:marBottom w:val="0"/>
              <w:divBdr>
                <w:top w:val="none" w:sz="0" w:space="0" w:color="auto"/>
                <w:left w:val="none" w:sz="0" w:space="0" w:color="auto"/>
                <w:bottom w:val="none" w:sz="0" w:space="0" w:color="auto"/>
                <w:right w:val="none" w:sz="0" w:space="0" w:color="auto"/>
              </w:divBdr>
            </w:div>
            <w:div w:id="1469932826">
              <w:marLeft w:val="0"/>
              <w:marRight w:val="0"/>
              <w:marTop w:val="0"/>
              <w:marBottom w:val="0"/>
              <w:divBdr>
                <w:top w:val="none" w:sz="0" w:space="0" w:color="auto"/>
                <w:left w:val="none" w:sz="0" w:space="0" w:color="auto"/>
                <w:bottom w:val="none" w:sz="0" w:space="0" w:color="auto"/>
                <w:right w:val="none" w:sz="0" w:space="0" w:color="auto"/>
              </w:divBdr>
            </w:div>
            <w:div w:id="1328749329">
              <w:marLeft w:val="0"/>
              <w:marRight w:val="0"/>
              <w:marTop w:val="0"/>
              <w:marBottom w:val="0"/>
              <w:divBdr>
                <w:top w:val="none" w:sz="0" w:space="0" w:color="auto"/>
                <w:left w:val="none" w:sz="0" w:space="0" w:color="auto"/>
                <w:bottom w:val="none" w:sz="0" w:space="0" w:color="auto"/>
                <w:right w:val="none" w:sz="0" w:space="0" w:color="auto"/>
              </w:divBdr>
            </w:div>
            <w:div w:id="1547720320">
              <w:marLeft w:val="0"/>
              <w:marRight w:val="0"/>
              <w:marTop w:val="0"/>
              <w:marBottom w:val="0"/>
              <w:divBdr>
                <w:top w:val="none" w:sz="0" w:space="0" w:color="auto"/>
                <w:left w:val="none" w:sz="0" w:space="0" w:color="auto"/>
                <w:bottom w:val="none" w:sz="0" w:space="0" w:color="auto"/>
                <w:right w:val="none" w:sz="0" w:space="0" w:color="auto"/>
              </w:divBdr>
            </w:div>
            <w:div w:id="2083139557">
              <w:marLeft w:val="0"/>
              <w:marRight w:val="0"/>
              <w:marTop w:val="0"/>
              <w:marBottom w:val="0"/>
              <w:divBdr>
                <w:top w:val="none" w:sz="0" w:space="0" w:color="auto"/>
                <w:left w:val="none" w:sz="0" w:space="0" w:color="auto"/>
                <w:bottom w:val="none" w:sz="0" w:space="0" w:color="auto"/>
                <w:right w:val="none" w:sz="0" w:space="0" w:color="auto"/>
              </w:divBdr>
            </w:div>
            <w:div w:id="1889145593">
              <w:marLeft w:val="0"/>
              <w:marRight w:val="0"/>
              <w:marTop w:val="0"/>
              <w:marBottom w:val="0"/>
              <w:divBdr>
                <w:top w:val="none" w:sz="0" w:space="0" w:color="auto"/>
                <w:left w:val="none" w:sz="0" w:space="0" w:color="auto"/>
                <w:bottom w:val="none" w:sz="0" w:space="0" w:color="auto"/>
                <w:right w:val="none" w:sz="0" w:space="0" w:color="auto"/>
              </w:divBdr>
            </w:div>
            <w:div w:id="1524054203">
              <w:marLeft w:val="0"/>
              <w:marRight w:val="0"/>
              <w:marTop w:val="0"/>
              <w:marBottom w:val="0"/>
              <w:divBdr>
                <w:top w:val="none" w:sz="0" w:space="0" w:color="auto"/>
                <w:left w:val="none" w:sz="0" w:space="0" w:color="auto"/>
                <w:bottom w:val="none" w:sz="0" w:space="0" w:color="auto"/>
                <w:right w:val="none" w:sz="0" w:space="0" w:color="auto"/>
              </w:divBdr>
            </w:div>
            <w:div w:id="2134321104">
              <w:marLeft w:val="0"/>
              <w:marRight w:val="0"/>
              <w:marTop w:val="0"/>
              <w:marBottom w:val="0"/>
              <w:divBdr>
                <w:top w:val="none" w:sz="0" w:space="0" w:color="auto"/>
                <w:left w:val="none" w:sz="0" w:space="0" w:color="auto"/>
                <w:bottom w:val="none" w:sz="0" w:space="0" w:color="auto"/>
                <w:right w:val="none" w:sz="0" w:space="0" w:color="auto"/>
              </w:divBdr>
            </w:div>
            <w:div w:id="1861358681">
              <w:marLeft w:val="0"/>
              <w:marRight w:val="0"/>
              <w:marTop w:val="0"/>
              <w:marBottom w:val="0"/>
              <w:divBdr>
                <w:top w:val="none" w:sz="0" w:space="0" w:color="auto"/>
                <w:left w:val="none" w:sz="0" w:space="0" w:color="auto"/>
                <w:bottom w:val="none" w:sz="0" w:space="0" w:color="auto"/>
                <w:right w:val="none" w:sz="0" w:space="0" w:color="auto"/>
              </w:divBdr>
            </w:div>
            <w:div w:id="648483402">
              <w:marLeft w:val="0"/>
              <w:marRight w:val="0"/>
              <w:marTop w:val="0"/>
              <w:marBottom w:val="0"/>
              <w:divBdr>
                <w:top w:val="none" w:sz="0" w:space="0" w:color="auto"/>
                <w:left w:val="none" w:sz="0" w:space="0" w:color="auto"/>
                <w:bottom w:val="none" w:sz="0" w:space="0" w:color="auto"/>
                <w:right w:val="none" w:sz="0" w:space="0" w:color="auto"/>
              </w:divBdr>
            </w:div>
            <w:div w:id="545917993">
              <w:marLeft w:val="0"/>
              <w:marRight w:val="0"/>
              <w:marTop w:val="0"/>
              <w:marBottom w:val="0"/>
              <w:divBdr>
                <w:top w:val="none" w:sz="0" w:space="0" w:color="auto"/>
                <w:left w:val="none" w:sz="0" w:space="0" w:color="auto"/>
                <w:bottom w:val="none" w:sz="0" w:space="0" w:color="auto"/>
                <w:right w:val="none" w:sz="0" w:space="0" w:color="auto"/>
              </w:divBdr>
            </w:div>
            <w:div w:id="272172837">
              <w:marLeft w:val="0"/>
              <w:marRight w:val="0"/>
              <w:marTop w:val="0"/>
              <w:marBottom w:val="0"/>
              <w:divBdr>
                <w:top w:val="none" w:sz="0" w:space="0" w:color="auto"/>
                <w:left w:val="none" w:sz="0" w:space="0" w:color="auto"/>
                <w:bottom w:val="none" w:sz="0" w:space="0" w:color="auto"/>
                <w:right w:val="none" w:sz="0" w:space="0" w:color="auto"/>
              </w:divBdr>
            </w:div>
            <w:div w:id="535968213">
              <w:marLeft w:val="0"/>
              <w:marRight w:val="0"/>
              <w:marTop w:val="0"/>
              <w:marBottom w:val="0"/>
              <w:divBdr>
                <w:top w:val="none" w:sz="0" w:space="0" w:color="auto"/>
                <w:left w:val="none" w:sz="0" w:space="0" w:color="auto"/>
                <w:bottom w:val="none" w:sz="0" w:space="0" w:color="auto"/>
                <w:right w:val="none" w:sz="0" w:space="0" w:color="auto"/>
              </w:divBdr>
            </w:div>
            <w:div w:id="649559880">
              <w:marLeft w:val="0"/>
              <w:marRight w:val="0"/>
              <w:marTop w:val="0"/>
              <w:marBottom w:val="0"/>
              <w:divBdr>
                <w:top w:val="none" w:sz="0" w:space="0" w:color="auto"/>
                <w:left w:val="none" w:sz="0" w:space="0" w:color="auto"/>
                <w:bottom w:val="none" w:sz="0" w:space="0" w:color="auto"/>
                <w:right w:val="none" w:sz="0" w:space="0" w:color="auto"/>
              </w:divBdr>
            </w:div>
            <w:div w:id="258417386">
              <w:marLeft w:val="0"/>
              <w:marRight w:val="0"/>
              <w:marTop w:val="0"/>
              <w:marBottom w:val="0"/>
              <w:divBdr>
                <w:top w:val="none" w:sz="0" w:space="0" w:color="auto"/>
                <w:left w:val="none" w:sz="0" w:space="0" w:color="auto"/>
                <w:bottom w:val="none" w:sz="0" w:space="0" w:color="auto"/>
                <w:right w:val="none" w:sz="0" w:space="0" w:color="auto"/>
              </w:divBdr>
            </w:div>
            <w:div w:id="34157615">
              <w:marLeft w:val="0"/>
              <w:marRight w:val="0"/>
              <w:marTop w:val="0"/>
              <w:marBottom w:val="0"/>
              <w:divBdr>
                <w:top w:val="none" w:sz="0" w:space="0" w:color="auto"/>
                <w:left w:val="none" w:sz="0" w:space="0" w:color="auto"/>
                <w:bottom w:val="none" w:sz="0" w:space="0" w:color="auto"/>
                <w:right w:val="none" w:sz="0" w:space="0" w:color="auto"/>
              </w:divBdr>
            </w:div>
            <w:div w:id="1995061842">
              <w:marLeft w:val="0"/>
              <w:marRight w:val="0"/>
              <w:marTop w:val="0"/>
              <w:marBottom w:val="0"/>
              <w:divBdr>
                <w:top w:val="none" w:sz="0" w:space="0" w:color="auto"/>
                <w:left w:val="none" w:sz="0" w:space="0" w:color="auto"/>
                <w:bottom w:val="none" w:sz="0" w:space="0" w:color="auto"/>
                <w:right w:val="none" w:sz="0" w:space="0" w:color="auto"/>
              </w:divBdr>
            </w:div>
            <w:div w:id="2058970420">
              <w:marLeft w:val="0"/>
              <w:marRight w:val="0"/>
              <w:marTop w:val="0"/>
              <w:marBottom w:val="0"/>
              <w:divBdr>
                <w:top w:val="none" w:sz="0" w:space="0" w:color="auto"/>
                <w:left w:val="none" w:sz="0" w:space="0" w:color="auto"/>
                <w:bottom w:val="none" w:sz="0" w:space="0" w:color="auto"/>
                <w:right w:val="none" w:sz="0" w:space="0" w:color="auto"/>
              </w:divBdr>
            </w:div>
            <w:div w:id="475991882">
              <w:marLeft w:val="0"/>
              <w:marRight w:val="0"/>
              <w:marTop w:val="0"/>
              <w:marBottom w:val="0"/>
              <w:divBdr>
                <w:top w:val="none" w:sz="0" w:space="0" w:color="auto"/>
                <w:left w:val="none" w:sz="0" w:space="0" w:color="auto"/>
                <w:bottom w:val="none" w:sz="0" w:space="0" w:color="auto"/>
                <w:right w:val="none" w:sz="0" w:space="0" w:color="auto"/>
              </w:divBdr>
            </w:div>
            <w:div w:id="266886084">
              <w:marLeft w:val="0"/>
              <w:marRight w:val="0"/>
              <w:marTop w:val="0"/>
              <w:marBottom w:val="0"/>
              <w:divBdr>
                <w:top w:val="none" w:sz="0" w:space="0" w:color="auto"/>
                <w:left w:val="none" w:sz="0" w:space="0" w:color="auto"/>
                <w:bottom w:val="none" w:sz="0" w:space="0" w:color="auto"/>
                <w:right w:val="none" w:sz="0" w:space="0" w:color="auto"/>
              </w:divBdr>
            </w:div>
            <w:div w:id="458493890">
              <w:marLeft w:val="0"/>
              <w:marRight w:val="0"/>
              <w:marTop w:val="0"/>
              <w:marBottom w:val="0"/>
              <w:divBdr>
                <w:top w:val="none" w:sz="0" w:space="0" w:color="auto"/>
                <w:left w:val="none" w:sz="0" w:space="0" w:color="auto"/>
                <w:bottom w:val="none" w:sz="0" w:space="0" w:color="auto"/>
                <w:right w:val="none" w:sz="0" w:space="0" w:color="auto"/>
              </w:divBdr>
            </w:div>
            <w:div w:id="384254342">
              <w:marLeft w:val="0"/>
              <w:marRight w:val="0"/>
              <w:marTop w:val="0"/>
              <w:marBottom w:val="0"/>
              <w:divBdr>
                <w:top w:val="none" w:sz="0" w:space="0" w:color="auto"/>
                <w:left w:val="none" w:sz="0" w:space="0" w:color="auto"/>
                <w:bottom w:val="none" w:sz="0" w:space="0" w:color="auto"/>
                <w:right w:val="none" w:sz="0" w:space="0" w:color="auto"/>
              </w:divBdr>
            </w:div>
            <w:div w:id="1120296840">
              <w:marLeft w:val="0"/>
              <w:marRight w:val="0"/>
              <w:marTop w:val="0"/>
              <w:marBottom w:val="0"/>
              <w:divBdr>
                <w:top w:val="none" w:sz="0" w:space="0" w:color="auto"/>
                <w:left w:val="none" w:sz="0" w:space="0" w:color="auto"/>
                <w:bottom w:val="none" w:sz="0" w:space="0" w:color="auto"/>
                <w:right w:val="none" w:sz="0" w:space="0" w:color="auto"/>
              </w:divBdr>
            </w:div>
            <w:div w:id="184246859">
              <w:marLeft w:val="0"/>
              <w:marRight w:val="0"/>
              <w:marTop w:val="0"/>
              <w:marBottom w:val="0"/>
              <w:divBdr>
                <w:top w:val="none" w:sz="0" w:space="0" w:color="auto"/>
                <w:left w:val="none" w:sz="0" w:space="0" w:color="auto"/>
                <w:bottom w:val="none" w:sz="0" w:space="0" w:color="auto"/>
                <w:right w:val="none" w:sz="0" w:space="0" w:color="auto"/>
              </w:divBdr>
            </w:div>
            <w:div w:id="1797942976">
              <w:marLeft w:val="0"/>
              <w:marRight w:val="0"/>
              <w:marTop w:val="0"/>
              <w:marBottom w:val="0"/>
              <w:divBdr>
                <w:top w:val="none" w:sz="0" w:space="0" w:color="auto"/>
                <w:left w:val="none" w:sz="0" w:space="0" w:color="auto"/>
                <w:bottom w:val="none" w:sz="0" w:space="0" w:color="auto"/>
                <w:right w:val="none" w:sz="0" w:space="0" w:color="auto"/>
              </w:divBdr>
            </w:div>
            <w:div w:id="17238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1721">
      <w:bodyDiv w:val="1"/>
      <w:marLeft w:val="0"/>
      <w:marRight w:val="0"/>
      <w:marTop w:val="0"/>
      <w:marBottom w:val="0"/>
      <w:divBdr>
        <w:top w:val="none" w:sz="0" w:space="0" w:color="auto"/>
        <w:left w:val="none" w:sz="0" w:space="0" w:color="auto"/>
        <w:bottom w:val="none" w:sz="0" w:space="0" w:color="auto"/>
        <w:right w:val="none" w:sz="0" w:space="0" w:color="auto"/>
      </w:divBdr>
      <w:divsChild>
        <w:div w:id="657346224">
          <w:marLeft w:val="0"/>
          <w:marRight w:val="0"/>
          <w:marTop w:val="0"/>
          <w:marBottom w:val="0"/>
          <w:divBdr>
            <w:top w:val="none" w:sz="0" w:space="0" w:color="auto"/>
            <w:left w:val="none" w:sz="0" w:space="0" w:color="auto"/>
            <w:bottom w:val="none" w:sz="0" w:space="0" w:color="auto"/>
            <w:right w:val="none" w:sz="0" w:space="0" w:color="auto"/>
          </w:divBdr>
          <w:divsChild>
            <w:div w:id="1987934809">
              <w:marLeft w:val="0"/>
              <w:marRight w:val="0"/>
              <w:marTop w:val="0"/>
              <w:marBottom w:val="0"/>
              <w:divBdr>
                <w:top w:val="none" w:sz="0" w:space="0" w:color="auto"/>
                <w:left w:val="none" w:sz="0" w:space="0" w:color="auto"/>
                <w:bottom w:val="none" w:sz="0" w:space="0" w:color="auto"/>
                <w:right w:val="none" w:sz="0" w:space="0" w:color="auto"/>
              </w:divBdr>
            </w:div>
            <w:div w:id="1225946885">
              <w:marLeft w:val="0"/>
              <w:marRight w:val="0"/>
              <w:marTop w:val="0"/>
              <w:marBottom w:val="0"/>
              <w:divBdr>
                <w:top w:val="none" w:sz="0" w:space="0" w:color="auto"/>
                <w:left w:val="none" w:sz="0" w:space="0" w:color="auto"/>
                <w:bottom w:val="none" w:sz="0" w:space="0" w:color="auto"/>
                <w:right w:val="none" w:sz="0" w:space="0" w:color="auto"/>
              </w:divBdr>
            </w:div>
            <w:div w:id="640312359">
              <w:marLeft w:val="0"/>
              <w:marRight w:val="0"/>
              <w:marTop w:val="0"/>
              <w:marBottom w:val="0"/>
              <w:divBdr>
                <w:top w:val="none" w:sz="0" w:space="0" w:color="auto"/>
                <w:left w:val="none" w:sz="0" w:space="0" w:color="auto"/>
                <w:bottom w:val="none" w:sz="0" w:space="0" w:color="auto"/>
                <w:right w:val="none" w:sz="0" w:space="0" w:color="auto"/>
              </w:divBdr>
            </w:div>
            <w:div w:id="1345085089">
              <w:marLeft w:val="0"/>
              <w:marRight w:val="0"/>
              <w:marTop w:val="0"/>
              <w:marBottom w:val="0"/>
              <w:divBdr>
                <w:top w:val="none" w:sz="0" w:space="0" w:color="auto"/>
                <w:left w:val="none" w:sz="0" w:space="0" w:color="auto"/>
                <w:bottom w:val="none" w:sz="0" w:space="0" w:color="auto"/>
                <w:right w:val="none" w:sz="0" w:space="0" w:color="auto"/>
              </w:divBdr>
            </w:div>
            <w:div w:id="1967854718">
              <w:marLeft w:val="0"/>
              <w:marRight w:val="0"/>
              <w:marTop w:val="0"/>
              <w:marBottom w:val="0"/>
              <w:divBdr>
                <w:top w:val="none" w:sz="0" w:space="0" w:color="auto"/>
                <w:left w:val="none" w:sz="0" w:space="0" w:color="auto"/>
                <w:bottom w:val="none" w:sz="0" w:space="0" w:color="auto"/>
                <w:right w:val="none" w:sz="0" w:space="0" w:color="auto"/>
              </w:divBdr>
            </w:div>
            <w:div w:id="744108667">
              <w:marLeft w:val="0"/>
              <w:marRight w:val="0"/>
              <w:marTop w:val="0"/>
              <w:marBottom w:val="0"/>
              <w:divBdr>
                <w:top w:val="none" w:sz="0" w:space="0" w:color="auto"/>
                <w:left w:val="none" w:sz="0" w:space="0" w:color="auto"/>
                <w:bottom w:val="none" w:sz="0" w:space="0" w:color="auto"/>
                <w:right w:val="none" w:sz="0" w:space="0" w:color="auto"/>
              </w:divBdr>
            </w:div>
            <w:div w:id="656542572">
              <w:marLeft w:val="0"/>
              <w:marRight w:val="0"/>
              <w:marTop w:val="0"/>
              <w:marBottom w:val="0"/>
              <w:divBdr>
                <w:top w:val="none" w:sz="0" w:space="0" w:color="auto"/>
                <w:left w:val="none" w:sz="0" w:space="0" w:color="auto"/>
                <w:bottom w:val="none" w:sz="0" w:space="0" w:color="auto"/>
                <w:right w:val="none" w:sz="0" w:space="0" w:color="auto"/>
              </w:divBdr>
            </w:div>
            <w:div w:id="1164079467">
              <w:marLeft w:val="0"/>
              <w:marRight w:val="0"/>
              <w:marTop w:val="0"/>
              <w:marBottom w:val="0"/>
              <w:divBdr>
                <w:top w:val="none" w:sz="0" w:space="0" w:color="auto"/>
                <w:left w:val="none" w:sz="0" w:space="0" w:color="auto"/>
                <w:bottom w:val="none" w:sz="0" w:space="0" w:color="auto"/>
                <w:right w:val="none" w:sz="0" w:space="0" w:color="auto"/>
              </w:divBdr>
            </w:div>
            <w:div w:id="758259378">
              <w:marLeft w:val="0"/>
              <w:marRight w:val="0"/>
              <w:marTop w:val="0"/>
              <w:marBottom w:val="0"/>
              <w:divBdr>
                <w:top w:val="none" w:sz="0" w:space="0" w:color="auto"/>
                <w:left w:val="none" w:sz="0" w:space="0" w:color="auto"/>
                <w:bottom w:val="none" w:sz="0" w:space="0" w:color="auto"/>
                <w:right w:val="none" w:sz="0" w:space="0" w:color="auto"/>
              </w:divBdr>
            </w:div>
            <w:div w:id="742145025">
              <w:marLeft w:val="0"/>
              <w:marRight w:val="0"/>
              <w:marTop w:val="0"/>
              <w:marBottom w:val="0"/>
              <w:divBdr>
                <w:top w:val="none" w:sz="0" w:space="0" w:color="auto"/>
                <w:left w:val="none" w:sz="0" w:space="0" w:color="auto"/>
                <w:bottom w:val="none" w:sz="0" w:space="0" w:color="auto"/>
                <w:right w:val="none" w:sz="0" w:space="0" w:color="auto"/>
              </w:divBdr>
            </w:div>
            <w:div w:id="146823653">
              <w:marLeft w:val="0"/>
              <w:marRight w:val="0"/>
              <w:marTop w:val="0"/>
              <w:marBottom w:val="0"/>
              <w:divBdr>
                <w:top w:val="none" w:sz="0" w:space="0" w:color="auto"/>
                <w:left w:val="none" w:sz="0" w:space="0" w:color="auto"/>
                <w:bottom w:val="none" w:sz="0" w:space="0" w:color="auto"/>
                <w:right w:val="none" w:sz="0" w:space="0" w:color="auto"/>
              </w:divBdr>
            </w:div>
            <w:div w:id="1292245986">
              <w:marLeft w:val="0"/>
              <w:marRight w:val="0"/>
              <w:marTop w:val="0"/>
              <w:marBottom w:val="0"/>
              <w:divBdr>
                <w:top w:val="none" w:sz="0" w:space="0" w:color="auto"/>
                <w:left w:val="none" w:sz="0" w:space="0" w:color="auto"/>
                <w:bottom w:val="none" w:sz="0" w:space="0" w:color="auto"/>
                <w:right w:val="none" w:sz="0" w:space="0" w:color="auto"/>
              </w:divBdr>
            </w:div>
            <w:div w:id="1128085538">
              <w:marLeft w:val="0"/>
              <w:marRight w:val="0"/>
              <w:marTop w:val="0"/>
              <w:marBottom w:val="0"/>
              <w:divBdr>
                <w:top w:val="none" w:sz="0" w:space="0" w:color="auto"/>
                <w:left w:val="none" w:sz="0" w:space="0" w:color="auto"/>
                <w:bottom w:val="none" w:sz="0" w:space="0" w:color="auto"/>
                <w:right w:val="none" w:sz="0" w:space="0" w:color="auto"/>
              </w:divBdr>
            </w:div>
            <w:div w:id="2025858367">
              <w:marLeft w:val="0"/>
              <w:marRight w:val="0"/>
              <w:marTop w:val="0"/>
              <w:marBottom w:val="0"/>
              <w:divBdr>
                <w:top w:val="none" w:sz="0" w:space="0" w:color="auto"/>
                <w:left w:val="none" w:sz="0" w:space="0" w:color="auto"/>
                <w:bottom w:val="none" w:sz="0" w:space="0" w:color="auto"/>
                <w:right w:val="none" w:sz="0" w:space="0" w:color="auto"/>
              </w:divBdr>
            </w:div>
            <w:div w:id="23210273">
              <w:marLeft w:val="0"/>
              <w:marRight w:val="0"/>
              <w:marTop w:val="0"/>
              <w:marBottom w:val="0"/>
              <w:divBdr>
                <w:top w:val="none" w:sz="0" w:space="0" w:color="auto"/>
                <w:left w:val="none" w:sz="0" w:space="0" w:color="auto"/>
                <w:bottom w:val="none" w:sz="0" w:space="0" w:color="auto"/>
                <w:right w:val="none" w:sz="0" w:space="0" w:color="auto"/>
              </w:divBdr>
            </w:div>
            <w:div w:id="1825511319">
              <w:marLeft w:val="0"/>
              <w:marRight w:val="0"/>
              <w:marTop w:val="0"/>
              <w:marBottom w:val="0"/>
              <w:divBdr>
                <w:top w:val="none" w:sz="0" w:space="0" w:color="auto"/>
                <w:left w:val="none" w:sz="0" w:space="0" w:color="auto"/>
                <w:bottom w:val="none" w:sz="0" w:space="0" w:color="auto"/>
                <w:right w:val="none" w:sz="0" w:space="0" w:color="auto"/>
              </w:divBdr>
            </w:div>
            <w:div w:id="2110733427">
              <w:marLeft w:val="0"/>
              <w:marRight w:val="0"/>
              <w:marTop w:val="0"/>
              <w:marBottom w:val="0"/>
              <w:divBdr>
                <w:top w:val="none" w:sz="0" w:space="0" w:color="auto"/>
                <w:left w:val="none" w:sz="0" w:space="0" w:color="auto"/>
                <w:bottom w:val="none" w:sz="0" w:space="0" w:color="auto"/>
                <w:right w:val="none" w:sz="0" w:space="0" w:color="auto"/>
              </w:divBdr>
            </w:div>
            <w:div w:id="796216227">
              <w:marLeft w:val="0"/>
              <w:marRight w:val="0"/>
              <w:marTop w:val="0"/>
              <w:marBottom w:val="0"/>
              <w:divBdr>
                <w:top w:val="none" w:sz="0" w:space="0" w:color="auto"/>
                <w:left w:val="none" w:sz="0" w:space="0" w:color="auto"/>
                <w:bottom w:val="none" w:sz="0" w:space="0" w:color="auto"/>
                <w:right w:val="none" w:sz="0" w:space="0" w:color="auto"/>
              </w:divBdr>
            </w:div>
            <w:div w:id="1531184777">
              <w:marLeft w:val="0"/>
              <w:marRight w:val="0"/>
              <w:marTop w:val="0"/>
              <w:marBottom w:val="0"/>
              <w:divBdr>
                <w:top w:val="none" w:sz="0" w:space="0" w:color="auto"/>
                <w:left w:val="none" w:sz="0" w:space="0" w:color="auto"/>
                <w:bottom w:val="none" w:sz="0" w:space="0" w:color="auto"/>
                <w:right w:val="none" w:sz="0" w:space="0" w:color="auto"/>
              </w:divBdr>
            </w:div>
            <w:div w:id="9035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1500">
      <w:bodyDiv w:val="1"/>
      <w:marLeft w:val="0"/>
      <w:marRight w:val="0"/>
      <w:marTop w:val="0"/>
      <w:marBottom w:val="0"/>
      <w:divBdr>
        <w:top w:val="none" w:sz="0" w:space="0" w:color="auto"/>
        <w:left w:val="none" w:sz="0" w:space="0" w:color="auto"/>
        <w:bottom w:val="none" w:sz="0" w:space="0" w:color="auto"/>
        <w:right w:val="none" w:sz="0" w:space="0" w:color="auto"/>
      </w:divBdr>
      <w:divsChild>
        <w:div w:id="1709135386">
          <w:marLeft w:val="0"/>
          <w:marRight w:val="0"/>
          <w:marTop w:val="0"/>
          <w:marBottom w:val="0"/>
          <w:divBdr>
            <w:top w:val="none" w:sz="0" w:space="0" w:color="auto"/>
            <w:left w:val="none" w:sz="0" w:space="0" w:color="auto"/>
            <w:bottom w:val="none" w:sz="0" w:space="0" w:color="auto"/>
            <w:right w:val="none" w:sz="0" w:space="0" w:color="auto"/>
          </w:divBdr>
          <w:divsChild>
            <w:div w:id="10043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846">
      <w:bodyDiv w:val="1"/>
      <w:marLeft w:val="0"/>
      <w:marRight w:val="0"/>
      <w:marTop w:val="0"/>
      <w:marBottom w:val="0"/>
      <w:divBdr>
        <w:top w:val="none" w:sz="0" w:space="0" w:color="auto"/>
        <w:left w:val="none" w:sz="0" w:space="0" w:color="auto"/>
        <w:bottom w:val="none" w:sz="0" w:space="0" w:color="auto"/>
        <w:right w:val="none" w:sz="0" w:space="0" w:color="auto"/>
      </w:divBdr>
    </w:div>
    <w:div w:id="1414544762">
      <w:bodyDiv w:val="1"/>
      <w:marLeft w:val="0"/>
      <w:marRight w:val="0"/>
      <w:marTop w:val="0"/>
      <w:marBottom w:val="0"/>
      <w:divBdr>
        <w:top w:val="none" w:sz="0" w:space="0" w:color="auto"/>
        <w:left w:val="none" w:sz="0" w:space="0" w:color="auto"/>
        <w:bottom w:val="none" w:sz="0" w:space="0" w:color="auto"/>
        <w:right w:val="none" w:sz="0" w:space="0" w:color="auto"/>
      </w:divBdr>
      <w:divsChild>
        <w:div w:id="1062293895">
          <w:marLeft w:val="0"/>
          <w:marRight w:val="0"/>
          <w:marTop w:val="0"/>
          <w:marBottom w:val="0"/>
          <w:divBdr>
            <w:top w:val="none" w:sz="0" w:space="0" w:color="auto"/>
            <w:left w:val="none" w:sz="0" w:space="0" w:color="auto"/>
            <w:bottom w:val="none" w:sz="0" w:space="0" w:color="auto"/>
            <w:right w:val="none" w:sz="0" w:space="0" w:color="auto"/>
          </w:divBdr>
          <w:divsChild>
            <w:div w:id="337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3488">
      <w:bodyDiv w:val="1"/>
      <w:marLeft w:val="0"/>
      <w:marRight w:val="0"/>
      <w:marTop w:val="0"/>
      <w:marBottom w:val="0"/>
      <w:divBdr>
        <w:top w:val="none" w:sz="0" w:space="0" w:color="auto"/>
        <w:left w:val="none" w:sz="0" w:space="0" w:color="auto"/>
        <w:bottom w:val="none" w:sz="0" w:space="0" w:color="auto"/>
        <w:right w:val="none" w:sz="0" w:space="0" w:color="auto"/>
      </w:divBdr>
      <w:divsChild>
        <w:div w:id="808976973">
          <w:marLeft w:val="0"/>
          <w:marRight w:val="0"/>
          <w:marTop w:val="0"/>
          <w:marBottom w:val="0"/>
          <w:divBdr>
            <w:top w:val="none" w:sz="0" w:space="0" w:color="auto"/>
            <w:left w:val="none" w:sz="0" w:space="0" w:color="auto"/>
            <w:bottom w:val="none" w:sz="0" w:space="0" w:color="auto"/>
            <w:right w:val="none" w:sz="0" w:space="0" w:color="auto"/>
          </w:divBdr>
          <w:divsChild>
            <w:div w:id="1521968129">
              <w:marLeft w:val="0"/>
              <w:marRight w:val="0"/>
              <w:marTop w:val="0"/>
              <w:marBottom w:val="0"/>
              <w:divBdr>
                <w:top w:val="none" w:sz="0" w:space="0" w:color="auto"/>
                <w:left w:val="none" w:sz="0" w:space="0" w:color="auto"/>
                <w:bottom w:val="none" w:sz="0" w:space="0" w:color="auto"/>
                <w:right w:val="none" w:sz="0" w:space="0" w:color="auto"/>
              </w:divBdr>
            </w:div>
            <w:div w:id="448166302">
              <w:marLeft w:val="0"/>
              <w:marRight w:val="0"/>
              <w:marTop w:val="0"/>
              <w:marBottom w:val="0"/>
              <w:divBdr>
                <w:top w:val="none" w:sz="0" w:space="0" w:color="auto"/>
                <w:left w:val="none" w:sz="0" w:space="0" w:color="auto"/>
                <w:bottom w:val="none" w:sz="0" w:space="0" w:color="auto"/>
                <w:right w:val="none" w:sz="0" w:space="0" w:color="auto"/>
              </w:divBdr>
            </w:div>
            <w:div w:id="1631548737">
              <w:marLeft w:val="0"/>
              <w:marRight w:val="0"/>
              <w:marTop w:val="0"/>
              <w:marBottom w:val="0"/>
              <w:divBdr>
                <w:top w:val="none" w:sz="0" w:space="0" w:color="auto"/>
                <w:left w:val="none" w:sz="0" w:space="0" w:color="auto"/>
                <w:bottom w:val="none" w:sz="0" w:space="0" w:color="auto"/>
                <w:right w:val="none" w:sz="0" w:space="0" w:color="auto"/>
              </w:divBdr>
            </w:div>
            <w:div w:id="2050106388">
              <w:marLeft w:val="0"/>
              <w:marRight w:val="0"/>
              <w:marTop w:val="0"/>
              <w:marBottom w:val="0"/>
              <w:divBdr>
                <w:top w:val="none" w:sz="0" w:space="0" w:color="auto"/>
                <w:left w:val="none" w:sz="0" w:space="0" w:color="auto"/>
                <w:bottom w:val="none" w:sz="0" w:space="0" w:color="auto"/>
                <w:right w:val="none" w:sz="0" w:space="0" w:color="auto"/>
              </w:divBdr>
            </w:div>
            <w:div w:id="352657364">
              <w:marLeft w:val="0"/>
              <w:marRight w:val="0"/>
              <w:marTop w:val="0"/>
              <w:marBottom w:val="0"/>
              <w:divBdr>
                <w:top w:val="none" w:sz="0" w:space="0" w:color="auto"/>
                <w:left w:val="none" w:sz="0" w:space="0" w:color="auto"/>
                <w:bottom w:val="none" w:sz="0" w:space="0" w:color="auto"/>
                <w:right w:val="none" w:sz="0" w:space="0" w:color="auto"/>
              </w:divBdr>
            </w:div>
            <w:div w:id="292712787">
              <w:marLeft w:val="0"/>
              <w:marRight w:val="0"/>
              <w:marTop w:val="0"/>
              <w:marBottom w:val="0"/>
              <w:divBdr>
                <w:top w:val="none" w:sz="0" w:space="0" w:color="auto"/>
                <w:left w:val="none" w:sz="0" w:space="0" w:color="auto"/>
                <w:bottom w:val="none" w:sz="0" w:space="0" w:color="auto"/>
                <w:right w:val="none" w:sz="0" w:space="0" w:color="auto"/>
              </w:divBdr>
            </w:div>
            <w:div w:id="685450662">
              <w:marLeft w:val="0"/>
              <w:marRight w:val="0"/>
              <w:marTop w:val="0"/>
              <w:marBottom w:val="0"/>
              <w:divBdr>
                <w:top w:val="none" w:sz="0" w:space="0" w:color="auto"/>
                <w:left w:val="none" w:sz="0" w:space="0" w:color="auto"/>
                <w:bottom w:val="none" w:sz="0" w:space="0" w:color="auto"/>
                <w:right w:val="none" w:sz="0" w:space="0" w:color="auto"/>
              </w:divBdr>
            </w:div>
            <w:div w:id="1810632917">
              <w:marLeft w:val="0"/>
              <w:marRight w:val="0"/>
              <w:marTop w:val="0"/>
              <w:marBottom w:val="0"/>
              <w:divBdr>
                <w:top w:val="none" w:sz="0" w:space="0" w:color="auto"/>
                <w:left w:val="none" w:sz="0" w:space="0" w:color="auto"/>
                <w:bottom w:val="none" w:sz="0" w:space="0" w:color="auto"/>
                <w:right w:val="none" w:sz="0" w:space="0" w:color="auto"/>
              </w:divBdr>
            </w:div>
            <w:div w:id="971716057">
              <w:marLeft w:val="0"/>
              <w:marRight w:val="0"/>
              <w:marTop w:val="0"/>
              <w:marBottom w:val="0"/>
              <w:divBdr>
                <w:top w:val="none" w:sz="0" w:space="0" w:color="auto"/>
                <w:left w:val="none" w:sz="0" w:space="0" w:color="auto"/>
                <w:bottom w:val="none" w:sz="0" w:space="0" w:color="auto"/>
                <w:right w:val="none" w:sz="0" w:space="0" w:color="auto"/>
              </w:divBdr>
            </w:div>
            <w:div w:id="1505631499">
              <w:marLeft w:val="0"/>
              <w:marRight w:val="0"/>
              <w:marTop w:val="0"/>
              <w:marBottom w:val="0"/>
              <w:divBdr>
                <w:top w:val="none" w:sz="0" w:space="0" w:color="auto"/>
                <w:left w:val="none" w:sz="0" w:space="0" w:color="auto"/>
                <w:bottom w:val="none" w:sz="0" w:space="0" w:color="auto"/>
                <w:right w:val="none" w:sz="0" w:space="0" w:color="auto"/>
              </w:divBdr>
            </w:div>
            <w:div w:id="852452061">
              <w:marLeft w:val="0"/>
              <w:marRight w:val="0"/>
              <w:marTop w:val="0"/>
              <w:marBottom w:val="0"/>
              <w:divBdr>
                <w:top w:val="none" w:sz="0" w:space="0" w:color="auto"/>
                <w:left w:val="none" w:sz="0" w:space="0" w:color="auto"/>
                <w:bottom w:val="none" w:sz="0" w:space="0" w:color="auto"/>
                <w:right w:val="none" w:sz="0" w:space="0" w:color="auto"/>
              </w:divBdr>
            </w:div>
            <w:div w:id="1527865879">
              <w:marLeft w:val="0"/>
              <w:marRight w:val="0"/>
              <w:marTop w:val="0"/>
              <w:marBottom w:val="0"/>
              <w:divBdr>
                <w:top w:val="none" w:sz="0" w:space="0" w:color="auto"/>
                <w:left w:val="none" w:sz="0" w:space="0" w:color="auto"/>
                <w:bottom w:val="none" w:sz="0" w:space="0" w:color="auto"/>
                <w:right w:val="none" w:sz="0" w:space="0" w:color="auto"/>
              </w:divBdr>
            </w:div>
            <w:div w:id="915091036">
              <w:marLeft w:val="0"/>
              <w:marRight w:val="0"/>
              <w:marTop w:val="0"/>
              <w:marBottom w:val="0"/>
              <w:divBdr>
                <w:top w:val="none" w:sz="0" w:space="0" w:color="auto"/>
                <w:left w:val="none" w:sz="0" w:space="0" w:color="auto"/>
                <w:bottom w:val="none" w:sz="0" w:space="0" w:color="auto"/>
                <w:right w:val="none" w:sz="0" w:space="0" w:color="auto"/>
              </w:divBdr>
            </w:div>
            <w:div w:id="543715796">
              <w:marLeft w:val="0"/>
              <w:marRight w:val="0"/>
              <w:marTop w:val="0"/>
              <w:marBottom w:val="0"/>
              <w:divBdr>
                <w:top w:val="none" w:sz="0" w:space="0" w:color="auto"/>
                <w:left w:val="none" w:sz="0" w:space="0" w:color="auto"/>
                <w:bottom w:val="none" w:sz="0" w:space="0" w:color="auto"/>
                <w:right w:val="none" w:sz="0" w:space="0" w:color="auto"/>
              </w:divBdr>
            </w:div>
            <w:div w:id="2049523375">
              <w:marLeft w:val="0"/>
              <w:marRight w:val="0"/>
              <w:marTop w:val="0"/>
              <w:marBottom w:val="0"/>
              <w:divBdr>
                <w:top w:val="none" w:sz="0" w:space="0" w:color="auto"/>
                <w:left w:val="none" w:sz="0" w:space="0" w:color="auto"/>
                <w:bottom w:val="none" w:sz="0" w:space="0" w:color="auto"/>
                <w:right w:val="none" w:sz="0" w:space="0" w:color="auto"/>
              </w:divBdr>
            </w:div>
            <w:div w:id="1400713632">
              <w:marLeft w:val="0"/>
              <w:marRight w:val="0"/>
              <w:marTop w:val="0"/>
              <w:marBottom w:val="0"/>
              <w:divBdr>
                <w:top w:val="none" w:sz="0" w:space="0" w:color="auto"/>
                <w:left w:val="none" w:sz="0" w:space="0" w:color="auto"/>
                <w:bottom w:val="none" w:sz="0" w:space="0" w:color="auto"/>
                <w:right w:val="none" w:sz="0" w:space="0" w:color="auto"/>
              </w:divBdr>
            </w:div>
            <w:div w:id="1267036479">
              <w:marLeft w:val="0"/>
              <w:marRight w:val="0"/>
              <w:marTop w:val="0"/>
              <w:marBottom w:val="0"/>
              <w:divBdr>
                <w:top w:val="none" w:sz="0" w:space="0" w:color="auto"/>
                <w:left w:val="none" w:sz="0" w:space="0" w:color="auto"/>
                <w:bottom w:val="none" w:sz="0" w:space="0" w:color="auto"/>
                <w:right w:val="none" w:sz="0" w:space="0" w:color="auto"/>
              </w:divBdr>
            </w:div>
            <w:div w:id="448285371">
              <w:marLeft w:val="0"/>
              <w:marRight w:val="0"/>
              <w:marTop w:val="0"/>
              <w:marBottom w:val="0"/>
              <w:divBdr>
                <w:top w:val="none" w:sz="0" w:space="0" w:color="auto"/>
                <w:left w:val="none" w:sz="0" w:space="0" w:color="auto"/>
                <w:bottom w:val="none" w:sz="0" w:space="0" w:color="auto"/>
                <w:right w:val="none" w:sz="0" w:space="0" w:color="auto"/>
              </w:divBdr>
            </w:div>
            <w:div w:id="2121603966">
              <w:marLeft w:val="0"/>
              <w:marRight w:val="0"/>
              <w:marTop w:val="0"/>
              <w:marBottom w:val="0"/>
              <w:divBdr>
                <w:top w:val="none" w:sz="0" w:space="0" w:color="auto"/>
                <w:left w:val="none" w:sz="0" w:space="0" w:color="auto"/>
                <w:bottom w:val="none" w:sz="0" w:space="0" w:color="auto"/>
                <w:right w:val="none" w:sz="0" w:space="0" w:color="auto"/>
              </w:divBdr>
            </w:div>
            <w:div w:id="1381317795">
              <w:marLeft w:val="0"/>
              <w:marRight w:val="0"/>
              <w:marTop w:val="0"/>
              <w:marBottom w:val="0"/>
              <w:divBdr>
                <w:top w:val="none" w:sz="0" w:space="0" w:color="auto"/>
                <w:left w:val="none" w:sz="0" w:space="0" w:color="auto"/>
                <w:bottom w:val="none" w:sz="0" w:space="0" w:color="auto"/>
                <w:right w:val="none" w:sz="0" w:space="0" w:color="auto"/>
              </w:divBdr>
            </w:div>
            <w:div w:id="1351369637">
              <w:marLeft w:val="0"/>
              <w:marRight w:val="0"/>
              <w:marTop w:val="0"/>
              <w:marBottom w:val="0"/>
              <w:divBdr>
                <w:top w:val="none" w:sz="0" w:space="0" w:color="auto"/>
                <w:left w:val="none" w:sz="0" w:space="0" w:color="auto"/>
                <w:bottom w:val="none" w:sz="0" w:space="0" w:color="auto"/>
                <w:right w:val="none" w:sz="0" w:space="0" w:color="auto"/>
              </w:divBdr>
            </w:div>
            <w:div w:id="849173492">
              <w:marLeft w:val="0"/>
              <w:marRight w:val="0"/>
              <w:marTop w:val="0"/>
              <w:marBottom w:val="0"/>
              <w:divBdr>
                <w:top w:val="none" w:sz="0" w:space="0" w:color="auto"/>
                <w:left w:val="none" w:sz="0" w:space="0" w:color="auto"/>
                <w:bottom w:val="none" w:sz="0" w:space="0" w:color="auto"/>
                <w:right w:val="none" w:sz="0" w:space="0" w:color="auto"/>
              </w:divBdr>
            </w:div>
            <w:div w:id="879708351">
              <w:marLeft w:val="0"/>
              <w:marRight w:val="0"/>
              <w:marTop w:val="0"/>
              <w:marBottom w:val="0"/>
              <w:divBdr>
                <w:top w:val="none" w:sz="0" w:space="0" w:color="auto"/>
                <w:left w:val="none" w:sz="0" w:space="0" w:color="auto"/>
                <w:bottom w:val="none" w:sz="0" w:space="0" w:color="auto"/>
                <w:right w:val="none" w:sz="0" w:space="0" w:color="auto"/>
              </w:divBdr>
            </w:div>
            <w:div w:id="1739010310">
              <w:marLeft w:val="0"/>
              <w:marRight w:val="0"/>
              <w:marTop w:val="0"/>
              <w:marBottom w:val="0"/>
              <w:divBdr>
                <w:top w:val="none" w:sz="0" w:space="0" w:color="auto"/>
                <w:left w:val="none" w:sz="0" w:space="0" w:color="auto"/>
                <w:bottom w:val="none" w:sz="0" w:space="0" w:color="auto"/>
                <w:right w:val="none" w:sz="0" w:space="0" w:color="auto"/>
              </w:divBdr>
            </w:div>
            <w:div w:id="1168135461">
              <w:marLeft w:val="0"/>
              <w:marRight w:val="0"/>
              <w:marTop w:val="0"/>
              <w:marBottom w:val="0"/>
              <w:divBdr>
                <w:top w:val="none" w:sz="0" w:space="0" w:color="auto"/>
                <w:left w:val="none" w:sz="0" w:space="0" w:color="auto"/>
                <w:bottom w:val="none" w:sz="0" w:space="0" w:color="auto"/>
                <w:right w:val="none" w:sz="0" w:space="0" w:color="auto"/>
              </w:divBdr>
            </w:div>
            <w:div w:id="522980178">
              <w:marLeft w:val="0"/>
              <w:marRight w:val="0"/>
              <w:marTop w:val="0"/>
              <w:marBottom w:val="0"/>
              <w:divBdr>
                <w:top w:val="none" w:sz="0" w:space="0" w:color="auto"/>
                <w:left w:val="none" w:sz="0" w:space="0" w:color="auto"/>
                <w:bottom w:val="none" w:sz="0" w:space="0" w:color="auto"/>
                <w:right w:val="none" w:sz="0" w:space="0" w:color="auto"/>
              </w:divBdr>
            </w:div>
            <w:div w:id="1141924767">
              <w:marLeft w:val="0"/>
              <w:marRight w:val="0"/>
              <w:marTop w:val="0"/>
              <w:marBottom w:val="0"/>
              <w:divBdr>
                <w:top w:val="none" w:sz="0" w:space="0" w:color="auto"/>
                <w:left w:val="none" w:sz="0" w:space="0" w:color="auto"/>
                <w:bottom w:val="none" w:sz="0" w:space="0" w:color="auto"/>
                <w:right w:val="none" w:sz="0" w:space="0" w:color="auto"/>
              </w:divBdr>
            </w:div>
            <w:div w:id="31149055">
              <w:marLeft w:val="0"/>
              <w:marRight w:val="0"/>
              <w:marTop w:val="0"/>
              <w:marBottom w:val="0"/>
              <w:divBdr>
                <w:top w:val="none" w:sz="0" w:space="0" w:color="auto"/>
                <w:left w:val="none" w:sz="0" w:space="0" w:color="auto"/>
                <w:bottom w:val="none" w:sz="0" w:space="0" w:color="auto"/>
                <w:right w:val="none" w:sz="0" w:space="0" w:color="auto"/>
              </w:divBdr>
            </w:div>
            <w:div w:id="656494792">
              <w:marLeft w:val="0"/>
              <w:marRight w:val="0"/>
              <w:marTop w:val="0"/>
              <w:marBottom w:val="0"/>
              <w:divBdr>
                <w:top w:val="none" w:sz="0" w:space="0" w:color="auto"/>
                <w:left w:val="none" w:sz="0" w:space="0" w:color="auto"/>
                <w:bottom w:val="none" w:sz="0" w:space="0" w:color="auto"/>
                <w:right w:val="none" w:sz="0" w:space="0" w:color="auto"/>
              </w:divBdr>
            </w:div>
            <w:div w:id="918489697">
              <w:marLeft w:val="0"/>
              <w:marRight w:val="0"/>
              <w:marTop w:val="0"/>
              <w:marBottom w:val="0"/>
              <w:divBdr>
                <w:top w:val="none" w:sz="0" w:space="0" w:color="auto"/>
                <w:left w:val="none" w:sz="0" w:space="0" w:color="auto"/>
                <w:bottom w:val="none" w:sz="0" w:space="0" w:color="auto"/>
                <w:right w:val="none" w:sz="0" w:space="0" w:color="auto"/>
              </w:divBdr>
            </w:div>
            <w:div w:id="850880250">
              <w:marLeft w:val="0"/>
              <w:marRight w:val="0"/>
              <w:marTop w:val="0"/>
              <w:marBottom w:val="0"/>
              <w:divBdr>
                <w:top w:val="none" w:sz="0" w:space="0" w:color="auto"/>
                <w:left w:val="none" w:sz="0" w:space="0" w:color="auto"/>
                <w:bottom w:val="none" w:sz="0" w:space="0" w:color="auto"/>
                <w:right w:val="none" w:sz="0" w:space="0" w:color="auto"/>
              </w:divBdr>
            </w:div>
            <w:div w:id="8859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8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215">
          <w:marLeft w:val="0"/>
          <w:marRight w:val="0"/>
          <w:marTop w:val="0"/>
          <w:marBottom w:val="0"/>
          <w:divBdr>
            <w:top w:val="none" w:sz="0" w:space="0" w:color="auto"/>
            <w:left w:val="none" w:sz="0" w:space="0" w:color="auto"/>
            <w:bottom w:val="none" w:sz="0" w:space="0" w:color="auto"/>
            <w:right w:val="none" w:sz="0" w:space="0" w:color="auto"/>
          </w:divBdr>
          <w:divsChild>
            <w:div w:id="556624165">
              <w:marLeft w:val="0"/>
              <w:marRight w:val="0"/>
              <w:marTop w:val="0"/>
              <w:marBottom w:val="0"/>
              <w:divBdr>
                <w:top w:val="none" w:sz="0" w:space="0" w:color="auto"/>
                <w:left w:val="none" w:sz="0" w:space="0" w:color="auto"/>
                <w:bottom w:val="none" w:sz="0" w:space="0" w:color="auto"/>
                <w:right w:val="none" w:sz="0" w:space="0" w:color="auto"/>
              </w:divBdr>
            </w:div>
            <w:div w:id="1282611683">
              <w:marLeft w:val="0"/>
              <w:marRight w:val="0"/>
              <w:marTop w:val="0"/>
              <w:marBottom w:val="0"/>
              <w:divBdr>
                <w:top w:val="none" w:sz="0" w:space="0" w:color="auto"/>
                <w:left w:val="none" w:sz="0" w:space="0" w:color="auto"/>
                <w:bottom w:val="none" w:sz="0" w:space="0" w:color="auto"/>
                <w:right w:val="none" w:sz="0" w:space="0" w:color="auto"/>
              </w:divBdr>
            </w:div>
            <w:div w:id="952908931">
              <w:marLeft w:val="0"/>
              <w:marRight w:val="0"/>
              <w:marTop w:val="0"/>
              <w:marBottom w:val="0"/>
              <w:divBdr>
                <w:top w:val="none" w:sz="0" w:space="0" w:color="auto"/>
                <w:left w:val="none" w:sz="0" w:space="0" w:color="auto"/>
                <w:bottom w:val="none" w:sz="0" w:space="0" w:color="auto"/>
                <w:right w:val="none" w:sz="0" w:space="0" w:color="auto"/>
              </w:divBdr>
            </w:div>
            <w:div w:id="342321785">
              <w:marLeft w:val="0"/>
              <w:marRight w:val="0"/>
              <w:marTop w:val="0"/>
              <w:marBottom w:val="0"/>
              <w:divBdr>
                <w:top w:val="none" w:sz="0" w:space="0" w:color="auto"/>
                <w:left w:val="none" w:sz="0" w:space="0" w:color="auto"/>
                <w:bottom w:val="none" w:sz="0" w:space="0" w:color="auto"/>
                <w:right w:val="none" w:sz="0" w:space="0" w:color="auto"/>
              </w:divBdr>
            </w:div>
            <w:div w:id="1060977858">
              <w:marLeft w:val="0"/>
              <w:marRight w:val="0"/>
              <w:marTop w:val="0"/>
              <w:marBottom w:val="0"/>
              <w:divBdr>
                <w:top w:val="none" w:sz="0" w:space="0" w:color="auto"/>
                <w:left w:val="none" w:sz="0" w:space="0" w:color="auto"/>
                <w:bottom w:val="none" w:sz="0" w:space="0" w:color="auto"/>
                <w:right w:val="none" w:sz="0" w:space="0" w:color="auto"/>
              </w:divBdr>
            </w:div>
            <w:div w:id="2012947917">
              <w:marLeft w:val="0"/>
              <w:marRight w:val="0"/>
              <w:marTop w:val="0"/>
              <w:marBottom w:val="0"/>
              <w:divBdr>
                <w:top w:val="none" w:sz="0" w:space="0" w:color="auto"/>
                <w:left w:val="none" w:sz="0" w:space="0" w:color="auto"/>
                <w:bottom w:val="none" w:sz="0" w:space="0" w:color="auto"/>
                <w:right w:val="none" w:sz="0" w:space="0" w:color="auto"/>
              </w:divBdr>
            </w:div>
            <w:div w:id="1121919914">
              <w:marLeft w:val="0"/>
              <w:marRight w:val="0"/>
              <w:marTop w:val="0"/>
              <w:marBottom w:val="0"/>
              <w:divBdr>
                <w:top w:val="none" w:sz="0" w:space="0" w:color="auto"/>
                <w:left w:val="none" w:sz="0" w:space="0" w:color="auto"/>
                <w:bottom w:val="none" w:sz="0" w:space="0" w:color="auto"/>
                <w:right w:val="none" w:sz="0" w:space="0" w:color="auto"/>
              </w:divBdr>
            </w:div>
            <w:div w:id="1179857728">
              <w:marLeft w:val="0"/>
              <w:marRight w:val="0"/>
              <w:marTop w:val="0"/>
              <w:marBottom w:val="0"/>
              <w:divBdr>
                <w:top w:val="none" w:sz="0" w:space="0" w:color="auto"/>
                <w:left w:val="none" w:sz="0" w:space="0" w:color="auto"/>
                <w:bottom w:val="none" w:sz="0" w:space="0" w:color="auto"/>
                <w:right w:val="none" w:sz="0" w:space="0" w:color="auto"/>
              </w:divBdr>
            </w:div>
            <w:div w:id="831796303">
              <w:marLeft w:val="0"/>
              <w:marRight w:val="0"/>
              <w:marTop w:val="0"/>
              <w:marBottom w:val="0"/>
              <w:divBdr>
                <w:top w:val="none" w:sz="0" w:space="0" w:color="auto"/>
                <w:left w:val="none" w:sz="0" w:space="0" w:color="auto"/>
                <w:bottom w:val="none" w:sz="0" w:space="0" w:color="auto"/>
                <w:right w:val="none" w:sz="0" w:space="0" w:color="auto"/>
              </w:divBdr>
            </w:div>
            <w:div w:id="1299452581">
              <w:marLeft w:val="0"/>
              <w:marRight w:val="0"/>
              <w:marTop w:val="0"/>
              <w:marBottom w:val="0"/>
              <w:divBdr>
                <w:top w:val="none" w:sz="0" w:space="0" w:color="auto"/>
                <w:left w:val="none" w:sz="0" w:space="0" w:color="auto"/>
                <w:bottom w:val="none" w:sz="0" w:space="0" w:color="auto"/>
                <w:right w:val="none" w:sz="0" w:space="0" w:color="auto"/>
              </w:divBdr>
            </w:div>
            <w:div w:id="1173302143">
              <w:marLeft w:val="0"/>
              <w:marRight w:val="0"/>
              <w:marTop w:val="0"/>
              <w:marBottom w:val="0"/>
              <w:divBdr>
                <w:top w:val="none" w:sz="0" w:space="0" w:color="auto"/>
                <w:left w:val="none" w:sz="0" w:space="0" w:color="auto"/>
                <w:bottom w:val="none" w:sz="0" w:space="0" w:color="auto"/>
                <w:right w:val="none" w:sz="0" w:space="0" w:color="auto"/>
              </w:divBdr>
            </w:div>
            <w:div w:id="804932932">
              <w:marLeft w:val="0"/>
              <w:marRight w:val="0"/>
              <w:marTop w:val="0"/>
              <w:marBottom w:val="0"/>
              <w:divBdr>
                <w:top w:val="none" w:sz="0" w:space="0" w:color="auto"/>
                <w:left w:val="none" w:sz="0" w:space="0" w:color="auto"/>
                <w:bottom w:val="none" w:sz="0" w:space="0" w:color="auto"/>
                <w:right w:val="none" w:sz="0" w:space="0" w:color="auto"/>
              </w:divBdr>
            </w:div>
            <w:div w:id="1079836985">
              <w:marLeft w:val="0"/>
              <w:marRight w:val="0"/>
              <w:marTop w:val="0"/>
              <w:marBottom w:val="0"/>
              <w:divBdr>
                <w:top w:val="none" w:sz="0" w:space="0" w:color="auto"/>
                <w:left w:val="none" w:sz="0" w:space="0" w:color="auto"/>
                <w:bottom w:val="none" w:sz="0" w:space="0" w:color="auto"/>
                <w:right w:val="none" w:sz="0" w:space="0" w:color="auto"/>
              </w:divBdr>
            </w:div>
            <w:div w:id="1829903737">
              <w:marLeft w:val="0"/>
              <w:marRight w:val="0"/>
              <w:marTop w:val="0"/>
              <w:marBottom w:val="0"/>
              <w:divBdr>
                <w:top w:val="none" w:sz="0" w:space="0" w:color="auto"/>
                <w:left w:val="none" w:sz="0" w:space="0" w:color="auto"/>
                <w:bottom w:val="none" w:sz="0" w:space="0" w:color="auto"/>
                <w:right w:val="none" w:sz="0" w:space="0" w:color="auto"/>
              </w:divBdr>
            </w:div>
            <w:div w:id="1090588487">
              <w:marLeft w:val="0"/>
              <w:marRight w:val="0"/>
              <w:marTop w:val="0"/>
              <w:marBottom w:val="0"/>
              <w:divBdr>
                <w:top w:val="none" w:sz="0" w:space="0" w:color="auto"/>
                <w:left w:val="none" w:sz="0" w:space="0" w:color="auto"/>
                <w:bottom w:val="none" w:sz="0" w:space="0" w:color="auto"/>
                <w:right w:val="none" w:sz="0" w:space="0" w:color="auto"/>
              </w:divBdr>
            </w:div>
            <w:div w:id="781219096">
              <w:marLeft w:val="0"/>
              <w:marRight w:val="0"/>
              <w:marTop w:val="0"/>
              <w:marBottom w:val="0"/>
              <w:divBdr>
                <w:top w:val="none" w:sz="0" w:space="0" w:color="auto"/>
                <w:left w:val="none" w:sz="0" w:space="0" w:color="auto"/>
                <w:bottom w:val="none" w:sz="0" w:space="0" w:color="auto"/>
                <w:right w:val="none" w:sz="0" w:space="0" w:color="auto"/>
              </w:divBdr>
            </w:div>
            <w:div w:id="879631949">
              <w:marLeft w:val="0"/>
              <w:marRight w:val="0"/>
              <w:marTop w:val="0"/>
              <w:marBottom w:val="0"/>
              <w:divBdr>
                <w:top w:val="none" w:sz="0" w:space="0" w:color="auto"/>
                <w:left w:val="none" w:sz="0" w:space="0" w:color="auto"/>
                <w:bottom w:val="none" w:sz="0" w:space="0" w:color="auto"/>
                <w:right w:val="none" w:sz="0" w:space="0" w:color="auto"/>
              </w:divBdr>
            </w:div>
            <w:div w:id="305352517">
              <w:marLeft w:val="0"/>
              <w:marRight w:val="0"/>
              <w:marTop w:val="0"/>
              <w:marBottom w:val="0"/>
              <w:divBdr>
                <w:top w:val="none" w:sz="0" w:space="0" w:color="auto"/>
                <w:left w:val="none" w:sz="0" w:space="0" w:color="auto"/>
                <w:bottom w:val="none" w:sz="0" w:space="0" w:color="auto"/>
                <w:right w:val="none" w:sz="0" w:space="0" w:color="auto"/>
              </w:divBdr>
            </w:div>
            <w:div w:id="512300939">
              <w:marLeft w:val="0"/>
              <w:marRight w:val="0"/>
              <w:marTop w:val="0"/>
              <w:marBottom w:val="0"/>
              <w:divBdr>
                <w:top w:val="none" w:sz="0" w:space="0" w:color="auto"/>
                <w:left w:val="none" w:sz="0" w:space="0" w:color="auto"/>
                <w:bottom w:val="none" w:sz="0" w:space="0" w:color="auto"/>
                <w:right w:val="none" w:sz="0" w:space="0" w:color="auto"/>
              </w:divBdr>
            </w:div>
            <w:div w:id="1332756880">
              <w:marLeft w:val="0"/>
              <w:marRight w:val="0"/>
              <w:marTop w:val="0"/>
              <w:marBottom w:val="0"/>
              <w:divBdr>
                <w:top w:val="none" w:sz="0" w:space="0" w:color="auto"/>
                <w:left w:val="none" w:sz="0" w:space="0" w:color="auto"/>
                <w:bottom w:val="none" w:sz="0" w:space="0" w:color="auto"/>
                <w:right w:val="none" w:sz="0" w:space="0" w:color="auto"/>
              </w:divBdr>
            </w:div>
            <w:div w:id="1516000673">
              <w:marLeft w:val="0"/>
              <w:marRight w:val="0"/>
              <w:marTop w:val="0"/>
              <w:marBottom w:val="0"/>
              <w:divBdr>
                <w:top w:val="none" w:sz="0" w:space="0" w:color="auto"/>
                <w:left w:val="none" w:sz="0" w:space="0" w:color="auto"/>
                <w:bottom w:val="none" w:sz="0" w:space="0" w:color="auto"/>
                <w:right w:val="none" w:sz="0" w:space="0" w:color="auto"/>
              </w:divBdr>
            </w:div>
            <w:div w:id="417824692">
              <w:marLeft w:val="0"/>
              <w:marRight w:val="0"/>
              <w:marTop w:val="0"/>
              <w:marBottom w:val="0"/>
              <w:divBdr>
                <w:top w:val="none" w:sz="0" w:space="0" w:color="auto"/>
                <w:left w:val="none" w:sz="0" w:space="0" w:color="auto"/>
                <w:bottom w:val="none" w:sz="0" w:space="0" w:color="auto"/>
                <w:right w:val="none" w:sz="0" w:space="0" w:color="auto"/>
              </w:divBdr>
            </w:div>
            <w:div w:id="1558518362">
              <w:marLeft w:val="0"/>
              <w:marRight w:val="0"/>
              <w:marTop w:val="0"/>
              <w:marBottom w:val="0"/>
              <w:divBdr>
                <w:top w:val="none" w:sz="0" w:space="0" w:color="auto"/>
                <w:left w:val="none" w:sz="0" w:space="0" w:color="auto"/>
                <w:bottom w:val="none" w:sz="0" w:space="0" w:color="auto"/>
                <w:right w:val="none" w:sz="0" w:space="0" w:color="auto"/>
              </w:divBdr>
            </w:div>
            <w:div w:id="2098864286">
              <w:marLeft w:val="0"/>
              <w:marRight w:val="0"/>
              <w:marTop w:val="0"/>
              <w:marBottom w:val="0"/>
              <w:divBdr>
                <w:top w:val="none" w:sz="0" w:space="0" w:color="auto"/>
                <w:left w:val="none" w:sz="0" w:space="0" w:color="auto"/>
                <w:bottom w:val="none" w:sz="0" w:space="0" w:color="auto"/>
                <w:right w:val="none" w:sz="0" w:space="0" w:color="auto"/>
              </w:divBdr>
            </w:div>
            <w:div w:id="1626693460">
              <w:marLeft w:val="0"/>
              <w:marRight w:val="0"/>
              <w:marTop w:val="0"/>
              <w:marBottom w:val="0"/>
              <w:divBdr>
                <w:top w:val="none" w:sz="0" w:space="0" w:color="auto"/>
                <w:left w:val="none" w:sz="0" w:space="0" w:color="auto"/>
                <w:bottom w:val="none" w:sz="0" w:space="0" w:color="auto"/>
                <w:right w:val="none" w:sz="0" w:space="0" w:color="auto"/>
              </w:divBdr>
            </w:div>
            <w:div w:id="1065296240">
              <w:marLeft w:val="0"/>
              <w:marRight w:val="0"/>
              <w:marTop w:val="0"/>
              <w:marBottom w:val="0"/>
              <w:divBdr>
                <w:top w:val="none" w:sz="0" w:space="0" w:color="auto"/>
                <w:left w:val="none" w:sz="0" w:space="0" w:color="auto"/>
                <w:bottom w:val="none" w:sz="0" w:space="0" w:color="auto"/>
                <w:right w:val="none" w:sz="0" w:space="0" w:color="auto"/>
              </w:divBdr>
            </w:div>
            <w:div w:id="1656377904">
              <w:marLeft w:val="0"/>
              <w:marRight w:val="0"/>
              <w:marTop w:val="0"/>
              <w:marBottom w:val="0"/>
              <w:divBdr>
                <w:top w:val="none" w:sz="0" w:space="0" w:color="auto"/>
                <w:left w:val="none" w:sz="0" w:space="0" w:color="auto"/>
                <w:bottom w:val="none" w:sz="0" w:space="0" w:color="auto"/>
                <w:right w:val="none" w:sz="0" w:space="0" w:color="auto"/>
              </w:divBdr>
            </w:div>
            <w:div w:id="416750895">
              <w:marLeft w:val="0"/>
              <w:marRight w:val="0"/>
              <w:marTop w:val="0"/>
              <w:marBottom w:val="0"/>
              <w:divBdr>
                <w:top w:val="none" w:sz="0" w:space="0" w:color="auto"/>
                <w:left w:val="none" w:sz="0" w:space="0" w:color="auto"/>
                <w:bottom w:val="none" w:sz="0" w:space="0" w:color="auto"/>
                <w:right w:val="none" w:sz="0" w:space="0" w:color="auto"/>
              </w:divBdr>
            </w:div>
            <w:div w:id="309674754">
              <w:marLeft w:val="0"/>
              <w:marRight w:val="0"/>
              <w:marTop w:val="0"/>
              <w:marBottom w:val="0"/>
              <w:divBdr>
                <w:top w:val="none" w:sz="0" w:space="0" w:color="auto"/>
                <w:left w:val="none" w:sz="0" w:space="0" w:color="auto"/>
                <w:bottom w:val="none" w:sz="0" w:space="0" w:color="auto"/>
                <w:right w:val="none" w:sz="0" w:space="0" w:color="auto"/>
              </w:divBdr>
            </w:div>
            <w:div w:id="1038554668">
              <w:marLeft w:val="0"/>
              <w:marRight w:val="0"/>
              <w:marTop w:val="0"/>
              <w:marBottom w:val="0"/>
              <w:divBdr>
                <w:top w:val="none" w:sz="0" w:space="0" w:color="auto"/>
                <w:left w:val="none" w:sz="0" w:space="0" w:color="auto"/>
                <w:bottom w:val="none" w:sz="0" w:space="0" w:color="auto"/>
                <w:right w:val="none" w:sz="0" w:space="0" w:color="auto"/>
              </w:divBdr>
            </w:div>
            <w:div w:id="750010284">
              <w:marLeft w:val="0"/>
              <w:marRight w:val="0"/>
              <w:marTop w:val="0"/>
              <w:marBottom w:val="0"/>
              <w:divBdr>
                <w:top w:val="none" w:sz="0" w:space="0" w:color="auto"/>
                <w:left w:val="none" w:sz="0" w:space="0" w:color="auto"/>
                <w:bottom w:val="none" w:sz="0" w:space="0" w:color="auto"/>
                <w:right w:val="none" w:sz="0" w:space="0" w:color="auto"/>
              </w:divBdr>
            </w:div>
            <w:div w:id="1385760322">
              <w:marLeft w:val="0"/>
              <w:marRight w:val="0"/>
              <w:marTop w:val="0"/>
              <w:marBottom w:val="0"/>
              <w:divBdr>
                <w:top w:val="none" w:sz="0" w:space="0" w:color="auto"/>
                <w:left w:val="none" w:sz="0" w:space="0" w:color="auto"/>
                <w:bottom w:val="none" w:sz="0" w:space="0" w:color="auto"/>
                <w:right w:val="none" w:sz="0" w:space="0" w:color="auto"/>
              </w:divBdr>
            </w:div>
            <w:div w:id="245187992">
              <w:marLeft w:val="0"/>
              <w:marRight w:val="0"/>
              <w:marTop w:val="0"/>
              <w:marBottom w:val="0"/>
              <w:divBdr>
                <w:top w:val="none" w:sz="0" w:space="0" w:color="auto"/>
                <w:left w:val="none" w:sz="0" w:space="0" w:color="auto"/>
                <w:bottom w:val="none" w:sz="0" w:space="0" w:color="auto"/>
                <w:right w:val="none" w:sz="0" w:space="0" w:color="auto"/>
              </w:divBdr>
            </w:div>
            <w:div w:id="1840343599">
              <w:marLeft w:val="0"/>
              <w:marRight w:val="0"/>
              <w:marTop w:val="0"/>
              <w:marBottom w:val="0"/>
              <w:divBdr>
                <w:top w:val="none" w:sz="0" w:space="0" w:color="auto"/>
                <w:left w:val="none" w:sz="0" w:space="0" w:color="auto"/>
                <w:bottom w:val="none" w:sz="0" w:space="0" w:color="auto"/>
                <w:right w:val="none" w:sz="0" w:space="0" w:color="auto"/>
              </w:divBdr>
            </w:div>
            <w:div w:id="790366941">
              <w:marLeft w:val="0"/>
              <w:marRight w:val="0"/>
              <w:marTop w:val="0"/>
              <w:marBottom w:val="0"/>
              <w:divBdr>
                <w:top w:val="none" w:sz="0" w:space="0" w:color="auto"/>
                <w:left w:val="none" w:sz="0" w:space="0" w:color="auto"/>
                <w:bottom w:val="none" w:sz="0" w:space="0" w:color="auto"/>
                <w:right w:val="none" w:sz="0" w:space="0" w:color="auto"/>
              </w:divBdr>
            </w:div>
            <w:div w:id="962661167">
              <w:marLeft w:val="0"/>
              <w:marRight w:val="0"/>
              <w:marTop w:val="0"/>
              <w:marBottom w:val="0"/>
              <w:divBdr>
                <w:top w:val="none" w:sz="0" w:space="0" w:color="auto"/>
                <w:left w:val="none" w:sz="0" w:space="0" w:color="auto"/>
                <w:bottom w:val="none" w:sz="0" w:space="0" w:color="auto"/>
                <w:right w:val="none" w:sz="0" w:space="0" w:color="auto"/>
              </w:divBdr>
            </w:div>
            <w:div w:id="426777171">
              <w:marLeft w:val="0"/>
              <w:marRight w:val="0"/>
              <w:marTop w:val="0"/>
              <w:marBottom w:val="0"/>
              <w:divBdr>
                <w:top w:val="none" w:sz="0" w:space="0" w:color="auto"/>
                <w:left w:val="none" w:sz="0" w:space="0" w:color="auto"/>
                <w:bottom w:val="none" w:sz="0" w:space="0" w:color="auto"/>
                <w:right w:val="none" w:sz="0" w:space="0" w:color="auto"/>
              </w:divBdr>
            </w:div>
            <w:div w:id="1637028896">
              <w:marLeft w:val="0"/>
              <w:marRight w:val="0"/>
              <w:marTop w:val="0"/>
              <w:marBottom w:val="0"/>
              <w:divBdr>
                <w:top w:val="none" w:sz="0" w:space="0" w:color="auto"/>
                <w:left w:val="none" w:sz="0" w:space="0" w:color="auto"/>
                <w:bottom w:val="none" w:sz="0" w:space="0" w:color="auto"/>
                <w:right w:val="none" w:sz="0" w:space="0" w:color="auto"/>
              </w:divBdr>
            </w:div>
            <w:div w:id="688915004">
              <w:marLeft w:val="0"/>
              <w:marRight w:val="0"/>
              <w:marTop w:val="0"/>
              <w:marBottom w:val="0"/>
              <w:divBdr>
                <w:top w:val="none" w:sz="0" w:space="0" w:color="auto"/>
                <w:left w:val="none" w:sz="0" w:space="0" w:color="auto"/>
                <w:bottom w:val="none" w:sz="0" w:space="0" w:color="auto"/>
                <w:right w:val="none" w:sz="0" w:space="0" w:color="auto"/>
              </w:divBdr>
            </w:div>
            <w:div w:id="1179125985">
              <w:marLeft w:val="0"/>
              <w:marRight w:val="0"/>
              <w:marTop w:val="0"/>
              <w:marBottom w:val="0"/>
              <w:divBdr>
                <w:top w:val="none" w:sz="0" w:space="0" w:color="auto"/>
                <w:left w:val="none" w:sz="0" w:space="0" w:color="auto"/>
                <w:bottom w:val="none" w:sz="0" w:space="0" w:color="auto"/>
                <w:right w:val="none" w:sz="0" w:space="0" w:color="auto"/>
              </w:divBdr>
            </w:div>
            <w:div w:id="970214529">
              <w:marLeft w:val="0"/>
              <w:marRight w:val="0"/>
              <w:marTop w:val="0"/>
              <w:marBottom w:val="0"/>
              <w:divBdr>
                <w:top w:val="none" w:sz="0" w:space="0" w:color="auto"/>
                <w:left w:val="none" w:sz="0" w:space="0" w:color="auto"/>
                <w:bottom w:val="none" w:sz="0" w:space="0" w:color="auto"/>
                <w:right w:val="none" w:sz="0" w:space="0" w:color="auto"/>
              </w:divBdr>
            </w:div>
            <w:div w:id="417750013">
              <w:marLeft w:val="0"/>
              <w:marRight w:val="0"/>
              <w:marTop w:val="0"/>
              <w:marBottom w:val="0"/>
              <w:divBdr>
                <w:top w:val="none" w:sz="0" w:space="0" w:color="auto"/>
                <w:left w:val="none" w:sz="0" w:space="0" w:color="auto"/>
                <w:bottom w:val="none" w:sz="0" w:space="0" w:color="auto"/>
                <w:right w:val="none" w:sz="0" w:space="0" w:color="auto"/>
              </w:divBdr>
            </w:div>
            <w:div w:id="333187785">
              <w:marLeft w:val="0"/>
              <w:marRight w:val="0"/>
              <w:marTop w:val="0"/>
              <w:marBottom w:val="0"/>
              <w:divBdr>
                <w:top w:val="none" w:sz="0" w:space="0" w:color="auto"/>
                <w:left w:val="none" w:sz="0" w:space="0" w:color="auto"/>
                <w:bottom w:val="none" w:sz="0" w:space="0" w:color="auto"/>
                <w:right w:val="none" w:sz="0" w:space="0" w:color="auto"/>
              </w:divBdr>
            </w:div>
            <w:div w:id="1452824306">
              <w:marLeft w:val="0"/>
              <w:marRight w:val="0"/>
              <w:marTop w:val="0"/>
              <w:marBottom w:val="0"/>
              <w:divBdr>
                <w:top w:val="none" w:sz="0" w:space="0" w:color="auto"/>
                <w:left w:val="none" w:sz="0" w:space="0" w:color="auto"/>
                <w:bottom w:val="none" w:sz="0" w:space="0" w:color="auto"/>
                <w:right w:val="none" w:sz="0" w:space="0" w:color="auto"/>
              </w:divBdr>
            </w:div>
            <w:div w:id="404424729">
              <w:marLeft w:val="0"/>
              <w:marRight w:val="0"/>
              <w:marTop w:val="0"/>
              <w:marBottom w:val="0"/>
              <w:divBdr>
                <w:top w:val="none" w:sz="0" w:space="0" w:color="auto"/>
                <w:left w:val="none" w:sz="0" w:space="0" w:color="auto"/>
                <w:bottom w:val="none" w:sz="0" w:space="0" w:color="auto"/>
                <w:right w:val="none" w:sz="0" w:space="0" w:color="auto"/>
              </w:divBdr>
            </w:div>
            <w:div w:id="801074772">
              <w:marLeft w:val="0"/>
              <w:marRight w:val="0"/>
              <w:marTop w:val="0"/>
              <w:marBottom w:val="0"/>
              <w:divBdr>
                <w:top w:val="none" w:sz="0" w:space="0" w:color="auto"/>
                <w:left w:val="none" w:sz="0" w:space="0" w:color="auto"/>
                <w:bottom w:val="none" w:sz="0" w:space="0" w:color="auto"/>
                <w:right w:val="none" w:sz="0" w:space="0" w:color="auto"/>
              </w:divBdr>
            </w:div>
            <w:div w:id="1158034694">
              <w:marLeft w:val="0"/>
              <w:marRight w:val="0"/>
              <w:marTop w:val="0"/>
              <w:marBottom w:val="0"/>
              <w:divBdr>
                <w:top w:val="none" w:sz="0" w:space="0" w:color="auto"/>
                <w:left w:val="none" w:sz="0" w:space="0" w:color="auto"/>
                <w:bottom w:val="none" w:sz="0" w:space="0" w:color="auto"/>
                <w:right w:val="none" w:sz="0" w:space="0" w:color="auto"/>
              </w:divBdr>
            </w:div>
            <w:div w:id="752319152">
              <w:marLeft w:val="0"/>
              <w:marRight w:val="0"/>
              <w:marTop w:val="0"/>
              <w:marBottom w:val="0"/>
              <w:divBdr>
                <w:top w:val="none" w:sz="0" w:space="0" w:color="auto"/>
                <w:left w:val="none" w:sz="0" w:space="0" w:color="auto"/>
                <w:bottom w:val="none" w:sz="0" w:space="0" w:color="auto"/>
                <w:right w:val="none" w:sz="0" w:space="0" w:color="auto"/>
              </w:divBdr>
            </w:div>
            <w:div w:id="1825510263">
              <w:marLeft w:val="0"/>
              <w:marRight w:val="0"/>
              <w:marTop w:val="0"/>
              <w:marBottom w:val="0"/>
              <w:divBdr>
                <w:top w:val="none" w:sz="0" w:space="0" w:color="auto"/>
                <w:left w:val="none" w:sz="0" w:space="0" w:color="auto"/>
                <w:bottom w:val="none" w:sz="0" w:space="0" w:color="auto"/>
                <w:right w:val="none" w:sz="0" w:space="0" w:color="auto"/>
              </w:divBdr>
            </w:div>
            <w:div w:id="1172064393">
              <w:marLeft w:val="0"/>
              <w:marRight w:val="0"/>
              <w:marTop w:val="0"/>
              <w:marBottom w:val="0"/>
              <w:divBdr>
                <w:top w:val="none" w:sz="0" w:space="0" w:color="auto"/>
                <w:left w:val="none" w:sz="0" w:space="0" w:color="auto"/>
                <w:bottom w:val="none" w:sz="0" w:space="0" w:color="auto"/>
                <w:right w:val="none" w:sz="0" w:space="0" w:color="auto"/>
              </w:divBdr>
            </w:div>
            <w:div w:id="1195386577">
              <w:marLeft w:val="0"/>
              <w:marRight w:val="0"/>
              <w:marTop w:val="0"/>
              <w:marBottom w:val="0"/>
              <w:divBdr>
                <w:top w:val="none" w:sz="0" w:space="0" w:color="auto"/>
                <w:left w:val="none" w:sz="0" w:space="0" w:color="auto"/>
                <w:bottom w:val="none" w:sz="0" w:space="0" w:color="auto"/>
                <w:right w:val="none" w:sz="0" w:space="0" w:color="auto"/>
              </w:divBdr>
            </w:div>
            <w:div w:id="1024672741">
              <w:marLeft w:val="0"/>
              <w:marRight w:val="0"/>
              <w:marTop w:val="0"/>
              <w:marBottom w:val="0"/>
              <w:divBdr>
                <w:top w:val="none" w:sz="0" w:space="0" w:color="auto"/>
                <w:left w:val="none" w:sz="0" w:space="0" w:color="auto"/>
                <w:bottom w:val="none" w:sz="0" w:space="0" w:color="auto"/>
                <w:right w:val="none" w:sz="0" w:space="0" w:color="auto"/>
              </w:divBdr>
            </w:div>
            <w:div w:id="1450707795">
              <w:marLeft w:val="0"/>
              <w:marRight w:val="0"/>
              <w:marTop w:val="0"/>
              <w:marBottom w:val="0"/>
              <w:divBdr>
                <w:top w:val="none" w:sz="0" w:space="0" w:color="auto"/>
                <w:left w:val="none" w:sz="0" w:space="0" w:color="auto"/>
                <w:bottom w:val="none" w:sz="0" w:space="0" w:color="auto"/>
                <w:right w:val="none" w:sz="0" w:space="0" w:color="auto"/>
              </w:divBdr>
            </w:div>
            <w:div w:id="205802179">
              <w:marLeft w:val="0"/>
              <w:marRight w:val="0"/>
              <w:marTop w:val="0"/>
              <w:marBottom w:val="0"/>
              <w:divBdr>
                <w:top w:val="none" w:sz="0" w:space="0" w:color="auto"/>
                <w:left w:val="none" w:sz="0" w:space="0" w:color="auto"/>
                <w:bottom w:val="none" w:sz="0" w:space="0" w:color="auto"/>
                <w:right w:val="none" w:sz="0" w:space="0" w:color="auto"/>
              </w:divBdr>
            </w:div>
            <w:div w:id="719010966">
              <w:marLeft w:val="0"/>
              <w:marRight w:val="0"/>
              <w:marTop w:val="0"/>
              <w:marBottom w:val="0"/>
              <w:divBdr>
                <w:top w:val="none" w:sz="0" w:space="0" w:color="auto"/>
                <w:left w:val="none" w:sz="0" w:space="0" w:color="auto"/>
                <w:bottom w:val="none" w:sz="0" w:space="0" w:color="auto"/>
                <w:right w:val="none" w:sz="0" w:space="0" w:color="auto"/>
              </w:divBdr>
            </w:div>
            <w:div w:id="1424643148">
              <w:marLeft w:val="0"/>
              <w:marRight w:val="0"/>
              <w:marTop w:val="0"/>
              <w:marBottom w:val="0"/>
              <w:divBdr>
                <w:top w:val="none" w:sz="0" w:space="0" w:color="auto"/>
                <w:left w:val="none" w:sz="0" w:space="0" w:color="auto"/>
                <w:bottom w:val="none" w:sz="0" w:space="0" w:color="auto"/>
                <w:right w:val="none" w:sz="0" w:space="0" w:color="auto"/>
              </w:divBdr>
            </w:div>
            <w:div w:id="447045124">
              <w:marLeft w:val="0"/>
              <w:marRight w:val="0"/>
              <w:marTop w:val="0"/>
              <w:marBottom w:val="0"/>
              <w:divBdr>
                <w:top w:val="none" w:sz="0" w:space="0" w:color="auto"/>
                <w:left w:val="none" w:sz="0" w:space="0" w:color="auto"/>
                <w:bottom w:val="none" w:sz="0" w:space="0" w:color="auto"/>
                <w:right w:val="none" w:sz="0" w:space="0" w:color="auto"/>
              </w:divBdr>
            </w:div>
            <w:div w:id="1657221506">
              <w:marLeft w:val="0"/>
              <w:marRight w:val="0"/>
              <w:marTop w:val="0"/>
              <w:marBottom w:val="0"/>
              <w:divBdr>
                <w:top w:val="none" w:sz="0" w:space="0" w:color="auto"/>
                <w:left w:val="none" w:sz="0" w:space="0" w:color="auto"/>
                <w:bottom w:val="none" w:sz="0" w:space="0" w:color="auto"/>
                <w:right w:val="none" w:sz="0" w:space="0" w:color="auto"/>
              </w:divBdr>
            </w:div>
            <w:div w:id="1702709860">
              <w:marLeft w:val="0"/>
              <w:marRight w:val="0"/>
              <w:marTop w:val="0"/>
              <w:marBottom w:val="0"/>
              <w:divBdr>
                <w:top w:val="none" w:sz="0" w:space="0" w:color="auto"/>
                <w:left w:val="none" w:sz="0" w:space="0" w:color="auto"/>
                <w:bottom w:val="none" w:sz="0" w:space="0" w:color="auto"/>
                <w:right w:val="none" w:sz="0" w:space="0" w:color="auto"/>
              </w:divBdr>
            </w:div>
            <w:div w:id="170923499">
              <w:marLeft w:val="0"/>
              <w:marRight w:val="0"/>
              <w:marTop w:val="0"/>
              <w:marBottom w:val="0"/>
              <w:divBdr>
                <w:top w:val="none" w:sz="0" w:space="0" w:color="auto"/>
                <w:left w:val="none" w:sz="0" w:space="0" w:color="auto"/>
                <w:bottom w:val="none" w:sz="0" w:space="0" w:color="auto"/>
                <w:right w:val="none" w:sz="0" w:space="0" w:color="auto"/>
              </w:divBdr>
            </w:div>
            <w:div w:id="1538086050">
              <w:marLeft w:val="0"/>
              <w:marRight w:val="0"/>
              <w:marTop w:val="0"/>
              <w:marBottom w:val="0"/>
              <w:divBdr>
                <w:top w:val="none" w:sz="0" w:space="0" w:color="auto"/>
                <w:left w:val="none" w:sz="0" w:space="0" w:color="auto"/>
                <w:bottom w:val="none" w:sz="0" w:space="0" w:color="auto"/>
                <w:right w:val="none" w:sz="0" w:space="0" w:color="auto"/>
              </w:divBdr>
            </w:div>
            <w:div w:id="19740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739">
      <w:bodyDiv w:val="1"/>
      <w:marLeft w:val="0"/>
      <w:marRight w:val="0"/>
      <w:marTop w:val="0"/>
      <w:marBottom w:val="0"/>
      <w:divBdr>
        <w:top w:val="none" w:sz="0" w:space="0" w:color="auto"/>
        <w:left w:val="none" w:sz="0" w:space="0" w:color="auto"/>
        <w:bottom w:val="none" w:sz="0" w:space="0" w:color="auto"/>
        <w:right w:val="none" w:sz="0" w:space="0" w:color="auto"/>
      </w:divBdr>
      <w:divsChild>
        <w:div w:id="814033355">
          <w:marLeft w:val="0"/>
          <w:marRight w:val="0"/>
          <w:marTop w:val="0"/>
          <w:marBottom w:val="0"/>
          <w:divBdr>
            <w:top w:val="none" w:sz="0" w:space="0" w:color="auto"/>
            <w:left w:val="none" w:sz="0" w:space="0" w:color="auto"/>
            <w:bottom w:val="none" w:sz="0" w:space="0" w:color="auto"/>
            <w:right w:val="none" w:sz="0" w:space="0" w:color="auto"/>
          </w:divBdr>
          <w:divsChild>
            <w:div w:id="1135022705">
              <w:marLeft w:val="0"/>
              <w:marRight w:val="0"/>
              <w:marTop w:val="0"/>
              <w:marBottom w:val="0"/>
              <w:divBdr>
                <w:top w:val="none" w:sz="0" w:space="0" w:color="auto"/>
                <w:left w:val="none" w:sz="0" w:space="0" w:color="auto"/>
                <w:bottom w:val="none" w:sz="0" w:space="0" w:color="auto"/>
                <w:right w:val="none" w:sz="0" w:space="0" w:color="auto"/>
              </w:divBdr>
            </w:div>
            <w:div w:id="94130179">
              <w:marLeft w:val="0"/>
              <w:marRight w:val="0"/>
              <w:marTop w:val="0"/>
              <w:marBottom w:val="0"/>
              <w:divBdr>
                <w:top w:val="none" w:sz="0" w:space="0" w:color="auto"/>
                <w:left w:val="none" w:sz="0" w:space="0" w:color="auto"/>
                <w:bottom w:val="none" w:sz="0" w:space="0" w:color="auto"/>
                <w:right w:val="none" w:sz="0" w:space="0" w:color="auto"/>
              </w:divBdr>
            </w:div>
            <w:div w:id="526600170">
              <w:marLeft w:val="0"/>
              <w:marRight w:val="0"/>
              <w:marTop w:val="0"/>
              <w:marBottom w:val="0"/>
              <w:divBdr>
                <w:top w:val="none" w:sz="0" w:space="0" w:color="auto"/>
                <w:left w:val="none" w:sz="0" w:space="0" w:color="auto"/>
                <w:bottom w:val="none" w:sz="0" w:space="0" w:color="auto"/>
                <w:right w:val="none" w:sz="0" w:space="0" w:color="auto"/>
              </w:divBdr>
            </w:div>
            <w:div w:id="1997490924">
              <w:marLeft w:val="0"/>
              <w:marRight w:val="0"/>
              <w:marTop w:val="0"/>
              <w:marBottom w:val="0"/>
              <w:divBdr>
                <w:top w:val="none" w:sz="0" w:space="0" w:color="auto"/>
                <w:left w:val="none" w:sz="0" w:space="0" w:color="auto"/>
                <w:bottom w:val="none" w:sz="0" w:space="0" w:color="auto"/>
                <w:right w:val="none" w:sz="0" w:space="0" w:color="auto"/>
              </w:divBdr>
            </w:div>
            <w:div w:id="1416511221">
              <w:marLeft w:val="0"/>
              <w:marRight w:val="0"/>
              <w:marTop w:val="0"/>
              <w:marBottom w:val="0"/>
              <w:divBdr>
                <w:top w:val="none" w:sz="0" w:space="0" w:color="auto"/>
                <w:left w:val="none" w:sz="0" w:space="0" w:color="auto"/>
                <w:bottom w:val="none" w:sz="0" w:space="0" w:color="auto"/>
                <w:right w:val="none" w:sz="0" w:space="0" w:color="auto"/>
              </w:divBdr>
            </w:div>
            <w:div w:id="1760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0206">
      <w:bodyDiv w:val="1"/>
      <w:marLeft w:val="0"/>
      <w:marRight w:val="0"/>
      <w:marTop w:val="0"/>
      <w:marBottom w:val="0"/>
      <w:divBdr>
        <w:top w:val="none" w:sz="0" w:space="0" w:color="auto"/>
        <w:left w:val="none" w:sz="0" w:space="0" w:color="auto"/>
        <w:bottom w:val="none" w:sz="0" w:space="0" w:color="auto"/>
        <w:right w:val="none" w:sz="0" w:space="0" w:color="auto"/>
      </w:divBdr>
      <w:divsChild>
        <w:div w:id="1834683635">
          <w:marLeft w:val="0"/>
          <w:marRight w:val="0"/>
          <w:marTop w:val="0"/>
          <w:marBottom w:val="0"/>
          <w:divBdr>
            <w:top w:val="none" w:sz="0" w:space="0" w:color="auto"/>
            <w:left w:val="none" w:sz="0" w:space="0" w:color="auto"/>
            <w:bottom w:val="none" w:sz="0" w:space="0" w:color="auto"/>
            <w:right w:val="none" w:sz="0" w:space="0" w:color="auto"/>
          </w:divBdr>
          <w:divsChild>
            <w:div w:id="1370178930">
              <w:marLeft w:val="0"/>
              <w:marRight w:val="0"/>
              <w:marTop w:val="0"/>
              <w:marBottom w:val="0"/>
              <w:divBdr>
                <w:top w:val="none" w:sz="0" w:space="0" w:color="auto"/>
                <w:left w:val="none" w:sz="0" w:space="0" w:color="auto"/>
                <w:bottom w:val="none" w:sz="0" w:space="0" w:color="auto"/>
                <w:right w:val="none" w:sz="0" w:space="0" w:color="auto"/>
              </w:divBdr>
            </w:div>
            <w:div w:id="863129552">
              <w:marLeft w:val="0"/>
              <w:marRight w:val="0"/>
              <w:marTop w:val="0"/>
              <w:marBottom w:val="0"/>
              <w:divBdr>
                <w:top w:val="none" w:sz="0" w:space="0" w:color="auto"/>
                <w:left w:val="none" w:sz="0" w:space="0" w:color="auto"/>
                <w:bottom w:val="none" w:sz="0" w:space="0" w:color="auto"/>
                <w:right w:val="none" w:sz="0" w:space="0" w:color="auto"/>
              </w:divBdr>
            </w:div>
            <w:div w:id="1872691813">
              <w:marLeft w:val="0"/>
              <w:marRight w:val="0"/>
              <w:marTop w:val="0"/>
              <w:marBottom w:val="0"/>
              <w:divBdr>
                <w:top w:val="none" w:sz="0" w:space="0" w:color="auto"/>
                <w:left w:val="none" w:sz="0" w:space="0" w:color="auto"/>
                <w:bottom w:val="none" w:sz="0" w:space="0" w:color="auto"/>
                <w:right w:val="none" w:sz="0" w:space="0" w:color="auto"/>
              </w:divBdr>
            </w:div>
            <w:div w:id="1480079032">
              <w:marLeft w:val="0"/>
              <w:marRight w:val="0"/>
              <w:marTop w:val="0"/>
              <w:marBottom w:val="0"/>
              <w:divBdr>
                <w:top w:val="none" w:sz="0" w:space="0" w:color="auto"/>
                <w:left w:val="none" w:sz="0" w:space="0" w:color="auto"/>
                <w:bottom w:val="none" w:sz="0" w:space="0" w:color="auto"/>
                <w:right w:val="none" w:sz="0" w:space="0" w:color="auto"/>
              </w:divBdr>
            </w:div>
            <w:div w:id="981156387">
              <w:marLeft w:val="0"/>
              <w:marRight w:val="0"/>
              <w:marTop w:val="0"/>
              <w:marBottom w:val="0"/>
              <w:divBdr>
                <w:top w:val="none" w:sz="0" w:space="0" w:color="auto"/>
                <w:left w:val="none" w:sz="0" w:space="0" w:color="auto"/>
                <w:bottom w:val="none" w:sz="0" w:space="0" w:color="auto"/>
                <w:right w:val="none" w:sz="0" w:space="0" w:color="auto"/>
              </w:divBdr>
            </w:div>
            <w:div w:id="1242643118">
              <w:marLeft w:val="0"/>
              <w:marRight w:val="0"/>
              <w:marTop w:val="0"/>
              <w:marBottom w:val="0"/>
              <w:divBdr>
                <w:top w:val="none" w:sz="0" w:space="0" w:color="auto"/>
                <w:left w:val="none" w:sz="0" w:space="0" w:color="auto"/>
                <w:bottom w:val="none" w:sz="0" w:space="0" w:color="auto"/>
                <w:right w:val="none" w:sz="0" w:space="0" w:color="auto"/>
              </w:divBdr>
            </w:div>
            <w:div w:id="1180588097">
              <w:marLeft w:val="0"/>
              <w:marRight w:val="0"/>
              <w:marTop w:val="0"/>
              <w:marBottom w:val="0"/>
              <w:divBdr>
                <w:top w:val="none" w:sz="0" w:space="0" w:color="auto"/>
                <w:left w:val="none" w:sz="0" w:space="0" w:color="auto"/>
                <w:bottom w:val="none" w:sz="0" w:space="0" w:color="auto"/>
                <w:right w:val="none" w:sz="0" w:space="0" w:color="auto"/>
              </w:divBdr>
            </w:div>
            <w:div w:id="1475682982">
              <w:marLeft w:val="0"/>
              <w:marRight w:val="0"/>
              <w:marTop w:val="0"/>
              <w:marBottom w:val="0"/>
              <w:divBdr>
                <w:top w:val="none" w:sz="0" w:space="0" w:color="auto"/>
                <w:left w:val="none" w:sz="0" w:space="0" w:color="auto"/>
                <w:bottom w:val="none" w:sz="0" w:space="0" w:color="auto"/>
                <w:right w:val="none" w:sz="0" w:space="0" w:color="auto"/>
              </w:divBdr>
            </w:div>
            <w:div w:id="1041631736">
              <w:marLeft w:val="0"/>
              <w:marRight w:val="0"/>
              <w:marTop w:val="0"/>
              <w:marBottom w:val="0"/>
              <w:divBdr>
                <w:top w:val="none" w:sz="0" w:space="0" w:color="auto"/>
                <w:left w:val="none" w:sz="0" w:space="0" w:color="auto"/>
                <w:bottom w:val="none" w:sz="0" w:space="0" w:color="auto"/>
                <w:right w:val="none" w:sz="0" w:space="0" w:color="auto"/>
              </w:divBdr>
            </w:div>
            <w:div w:id="1957634604">
              <w:marLeft w:val="0"/>
              <w:marRight w:val="0"/>
              <w:marTop w:val="0"/>
              <w:marBottom w:val="0"/>
              <w:divBdr>
                <w:top w:val="none" w:sz="0" w:space="0" w:color="auto"/>
                <w:left w:val="none" w:sz="0" w:space="0" w:color="auto"/>
                <w:bottom w:val="none" w:sz="0" w:space="0" w:color="auto"/>
                <w:right w:val="none" w:sz="0" w:space="0" w:color="auto"/>
              </w:divBdr>
            </w:div>
            <w:div w:id="2035955073">
              <w:marLeft w:val="0"/>
              <w:marRight w:val="0"/>
              <w:marTop w:val="0"/>
              <w:marBottom w:val="0"/>
              <w:divBdr>
                <w:top w:val="none" w:sz="0" w:space="0" w:color="auto"/>
                <w:left w:val="none" w:sz="0" w:space="0" w:color="auto"/>
                <w:bottom w:val="none" w:sz="0" w:space="0" w:color="auto"/>
                <w:right w:val="none" w:sz="0" w:space="0" w:color="auto"/>
              </w:divBdr>
            </w:div>
            <w:div w:id="704453237">
              <w:marLeft w:val="0"/>
              <w:marRight w:val="0"/>
              <w:marTop w:val="0"/>
              <w:marBottom w:val="0"/>
              <w:divBdr>
                <w:top w:val="none" w:sz="0" w:space="0" w:color="auto"/>
                <w:left w:val="none" w:sz="0" w:space="0" w:color="auto"/>
                <w:bottom w:val="none" w:sz="0" w:space="0" w:color="auto"/>
                <w:right w:val="none" w:sz="0" w:space="0" w:color="auto"/>
              </w:divBdr>
            </w:div>
            <w:div w:id="439296908">
              <w:marLeft w:val="0"/>
              <w:marRight w:val="0"/>
              <w:marTop w:val="0"/>
              <w:marBottom w:val="0"/>
              <w:divBdr>
                <w:top w:val="none" w:sz="0" w:space="0" w:color="auto"/>
                <w:left w:val="none" w:sz="0" w:space="0" w:color="auto"/>
                <w:bottom w:val="none" w:sz="0" w:space="0" w:color="auto"/>
                <w:right w:val="none" w:sz="0" w:space="0" w:color="auto"/>
              </w:divBdr>
            </w:div>
            <w:div w:id="1318925694">
              <w:marLeft w:val="0"/>
              <w:marRight w:val="0"/>
              <w:marTop w:val="0"/>
              <w:marBottom w:val="0"/>
              <w:divBdr>
                <w:top w:val="none" w:sz="0" w:space="0" w:color="auto"/>
                <w:left w:val="none" w:sz="0" w:space="0" w:color="auto"/>
                <w:bottom w:val="none" w:sz="0" w:space="0" w:color="auto"/>
                <w:right w:val="none" w:sz="0" w:space="0" w:color="auto"/>
              </w:divBdr>
            </w:div>
            <w:div w:id="1240674931">
              <w:marLeft w:val="0"/>
              <w:marRight w:val="0"/>
              <w:marTop w:val="0"/>
              <w:marBottom w:val="0"/>
              <w:divBdr>
                <w:top w:val="none" w:sz="0" w:space="0" w:color="auto"/>
                <w:left w:val="none" w:sz="0" w:space="0" w:color="auto"/>
                <w:bottom w:val="none" w:sz="0" w:space="0" w:color="auto"/>
                <w:right w:val="none" w:sz="0" w:space="0" w:color="auto"/>
              </w:divBdr>
            </w:div>
            <w:div w:id="57898093">
              <w:marLeft w:val="0"/>
              <w:marRight w:val="0"/>
              <w:marTop w:val="0"/>
              <w:marBottom w:val="0"/>
              <w:divBdr>
                <w:top w:val="none" w:sz="0" w:space="0" w:color="auto"/>
                <w:left w:val="none" w:sz="0" w:space="0" w:color="auto"/>
                <w:bottom w:val="none" w:sz="0" w:space="0" w:color="auto"/>
                <w:right w:val="none" w:sz="0" w:space="0" w:color="auto"/>
              </w:divBdr>
            </w:div>
            <w:div w:id="779639511">
              <w:marLeft w:val="0"/>
              <w:marRight w:val="0"/>
              <w:marTop w:val="0"/>
              <w:marBottom w:val="0"/>
              <w:divBdr>
                <w:top w:val="none" w:sz="0" w:space="0" w:color="auto"/>
                <w:left w:val="none" w:sz="0" w:space="0" w:color="auto"/>
                <w:bottom w:val="none" w:sz="0" w:space="0" w:color="auto"/>
                <w:right w:val="none" w:sz="0" w:space="0" w:color="auto"/>
              </w:divBdr>
            </w:div>
            <w:div w:id="341008144">
              <w:marLeft w:val="0"/>
              <w:marRight w:val="0"/>
              <w:marTop w:val="0"/>
              <w:marBottom w:val="0"/>
              <w:divBdr>
                <w:top w:val="none" w:sz="0" w:space="0" w:color="auto"/>
                <w:left w:val="none" w:sz="0" w:space="0" w:color="auto"/>
                <w:bottom w:val="none" w:sz="0" w:space="0" w:color="auto"/>
                <w:right w:val="none" w:sz="0" w:space="0" w:color="auto"/>
              </w:divBdr>
            </w:div>
            <w:div w:id="215774562">
              <w:marLeft w:val="0"/>
              <w:marRight w:val="0"/>
              <w:marTop w:val="0"/>
              <w:marBottom w:val="0"/>
              <w:divBdr>
                <w:top w:val="none" w:sz="0" w:space="0" w:color="auto"/>
                <w:left w:val="none" w:sz="0" w:space="0" w:color="auto"/>
                <w:bottom w:val="none" w:sz="0" w:space="0" w:color="auto"/>
                <w:right w:val="none" w:sz="0" w:space="0" w:color="auto"/>
              </w:divBdr>
            </w:div>
            <w:div w:id="1579486374">
              <w:marLeft w:val="0"/>
              <w:marRight w:val="0"/>
              <w:marTop w:val="0"/>
              <w:marBottom w:val="0"/>
              <w:divBdr>
                <w:top w:val="none" w:sz="0" w:space="0" w:color="auto"/>
                <w:left w:val="none" w:sz="0" w:space="0" w:color="auto"/>
                <w:bottom w:val="none" w:sz="0" w:space="0" w:color="auto"/>
                <w:right w:val="none" w:sz="0" w:space="0" w:color="auto"/>
              </w:divBdr>
            </w:div>
            <w:div w:id="1297954378">
              <w:marLeft w:val="0"/>
              <w:marRight w:val="0"/>
              <w:marTop w:val="0"/>
              <w:marBottom w:val="0"/>
              <w:divBdr>
                <w:top w:val="none" w:sz="0" w:space="0" w:color="auto"/>
                <w:left w:val="none" w:sz="0" w:space="0" w:color="auto"/>
                <w:bottom w:val="none" w:sz="0" w:space="0" w:color="auto"/>
                <w:right w:val="none" w:sz="0" w:space="0" w:color="auto"/>
              </w:divBdr>
            </w:div>
            <w:div w:id="1382172265">
              <w:marLeft w:val="0"/>
              <w:marRight w:val="0"/>
              <w:marTop w:val="0"/>
              <w:marBottom w:val="0"/>
              <w:divBdr>
                <w:top w:val="none" w:sz="0" w:space="0" w:color="auto"/>
                <w:left w:val="none" w:sz="0" w:space="0" w:color="auto"/>
                <w:bottom w:val="none" w:sz="0" w:space="0" w:color="auto"/>
                <w:right w:val="none" w:sz="0" w:space="0" w:color="auto"/>
              </w:divBdr>
            </w:div>
            <w:div w:id="871384517">
              <w:marLeft w:val="0"/>
              <w:marRight w:val="0"/>
              <w:marTop w:val="0"/>
              <w:marBottom w:val="0"/>
              <w:divBdr>
                <w:top w:val="none" w:sz="0" w:space="0" w:color="auto"/>
                <w:left w:val="none" w:sz="0" w:space="0" w:color="auto"/>
                <w:bottom w:val="none" w:sz="0" w:space="0" w:color="auto"/>
                <w:right w:val="none" w:sz="0" w:space="0" w:color="auto"/>
              </w:divBdr>
            </w:div>
            <w:div w:id="949318994">
              <w:marLeft w:val="0"/>
              <w:marRight w:val="0"/>
              <w:marTop w:val="0"/>
              <w:marBottom w:val="0"/>
              <w:divBdr>
                <w:top w:val="none" w:sz="0" w:space="0" w:color="auto"/>
                <w:left w:val="none" w:sz="0" w:space="0" w:color="auto"/>
                <w:bottom w:val="none" w:sz="0" w:space="0" w:color="auto"/>
                <w:right w:val="none" w:sz="0" w:space="0" w:color="auto"/>
              </w:divBdr>
            </w:div>
            <w:div w:id="1684281915">
              <w:marLeft w:val="0"/>
              <w:marRight w:val="0"/>
              <w:marTop w:val="0"/>
              <w:marBottom w:val="0"/>
              <w:divBdr>
                <w:top w:val="none" w:sz="0" w:space="0" w:color="auto"/>
                <w:left w:val="none" w:sz="0" w:space="0" w:color="auto"/>
                <w:bottom w:val="none" w:sz="0" w:space="0" w:color="auto"/>
                <w:right w:val="none" w:sz="0" w:space="0" w:color="auto"/>
              </w:divBdr>
            </w:div>
            <w:div w:id="1347831092">
              <w:marLeft w:val="0"/>
              <w:marRight w:val="0"/>
              <w:marTop w:val="0"/>
              <w:marBottom w:val="0"/>
              <w:divBdr>
                <w:top w:val="none" w:sz="0" w:space="0" w:color="auto"/>
                <w:left w:val="none" w:sz="0" w:space="0" w:color="auto"/>
                <w:bottom w:val="none" w:sz="0" w:space="0" w:color="auto"/>
                <w:right w:val="none" w:sz="0" w:space="0" w:color="auto"/>
              </w:divBdr>
            </w:div>
            <w:div w:id="1964074698">
              <w:marLeft w:val="0"/>
              <w:marRight w:val="0"/>
              <w:marTop w:val="0"/>
              <w:marBottom w:val="0"/>
              <w:divBdr>
                <w:top w:val="none" w:sz="0" w:space="0" w:color="auto"/>
                <w:left w:val="none" w:sz="0" w:space="0" w:color="auto"/>
                <w:bottom w:val="none" w:sz="0" w:space="0" w:color="auto"/>
                <w:right w:val="none" w:sz="0" w:space="0" w:color="auto"/>
              </w:divBdr>
            </w:div>
            <w:div w:id="1949778569">
              <w:marLeft w:val="0"/>
              <w:marRight w:val="0"/>
              <w:marTop w:val="0"/>
              <w:marBottom w:val="0"/>
              <w:divBdr>
                <w:top w:val="none" w:sz="0" w:space="0" w:color="auto"/>
                <w:left w:val="none" w:sz="0" w:space="0" w:color="auto"/>
                <w:bottom w:val="none" w:sz="0" w:space="0" w:color="auto"/>
                <w:right w:val="none" w:sz="0" w:space="0" w:color="auto"/>
              </w:divBdr>
            </w:div>
            <w:div w:id="813453020">
              <w:marLeft w:val="0"/>
              <w:marRight w:val="0"/>
              <w:marTop w:val="0"/>
              <w:marBottom w:val="0"/>
              <w:divBdr>
                <w:top w:val="none" w:sz="0" w:space="0" w:color="auto"/>
                <w:left w:val="none" w:sz="0" w:space="0" w:color="auto"/>
                <w:bottom w:val="none" w:sz="0" w:space="0" w:color="auto"/>
                <w:right w:val="none" w:sz="0" w:space="0" w:color="auto"/>
              </w:divBdr>
            </w:div>
            <w:div w:id="1663661229">
              <w:marLeft w:val="0"/>
              <w:marRight w:val="0"/>
              <w:marTop w:val="0"/>
              <w:marBottom w:val="0"/>
              <w:divBdr>
                <w:top w:val="none" w:sz="0" w:space="0" w:color="auto"/>
                <w:left w:val="none" w:sz="0" w:space="0" w:color="auto"/>
                <w:bottom w:val="none" w:sz="0" w:space="0" w:color="auto"/>
                <w:right w:val="none" w:sz="0" w:space="0" w:color="auto"/>
              </w:divBdr>
            </w:div>
            <w:div w:id="1294100822">
              <w:marLeft w:val="0"/>
              <w:marRight w:val="0"/>
              <w:marTop w:val="0"/>
              <w:marBottom w:val="0"/>
              <w:divBdr>
                <w:top w:val="none" w:sz="0" w:space="0" w:color="auto"/>
                <w:left w:val="none" w:sz="0" w:space="0" w:color="auto"/>
                <w:bottom w:val="none" w:sz="0" w:space="0" w:color="auto"/>
                <w:right w:val="none" w:sz="0" w:space="0" w:color="auto"/>
              </w:divBdr>
            </w:div>
            <w:div w:id="980498856">
              <w:marLeft w:val="0"/>
              <w:marRight w:val="0"/>
              <w:marTop w:val="0"/>
              <w:marBottom w:val="0"/>
              <w:divBdr>
                <w:top w:val="none" w:sz="0" w:space="0" w:color="auto"/>
                <w:left w:val="none" w:sz="0" w:space="0" w:color="auto"/>
                <w:bottom w:val="none" w:sz="0" w:space="0" w:color="auto"/>
                <w:right w:val="none" w:sz="0" w:space="0" w:color="auto"/>
              </w:divBdr>
            </w:div>
            <w:div w:id="1879657814">
              <w:marLeft w:val="0"/>
              <w:marRight w:val="0"/>
              <w:marTop w:val="0"/>
              <w:marBottom w:val="0"/>
              <w:divBdr>
                <w:top w:val="none" w:sz="0" w:space="0" w:color="auto"/>
                <w:left w:val="none" w:sz="0" w:space="0" w:color="auto"/>
                <w:bottom w:val="none" w:sz="0" w:space="0" w:color="auto"/>
                <w:right w:val="none" w:sz="0" w:space="0" w:color="auto"/>
              </w:divBdr>
            </w:div>
            <w:div w:id="19800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6291">
      <w:bodyDiv w:val="1"/>
      <w:marLeft w:val="0"/>
      <w:marRight w:val="0"/>
      <w:marTop w:val="0"/>
      <w:marBottom w:val="0"/>
      <w:divBdr>
        <w:top w:val="none" w:sz="0" w:space="0" w:color="auto"/>
        <w:left w:val="none" w:sz="0" w:space="0" w:color="auto"/>
        <w:bottom w:val="none" w:sz="0" w:space="0" w:color="auto"/>
        <w:right w:val="none" w:sz="0" w:space="0" w:color="auto"/>
      </w:divBdr>
      <w:divsChild>
        <w:div w:id="1375891012">
          <w:marLeft w:val="0"/>
          <w:marRight w:val="0"/>
          <w:marTop w:val="0"/>
          <w:marBottom w:val="0"/>
          <w:divBdr>
            <w:top w:val="none" w:sz="0" w:space="0" w:color="auto"/>
            <w:left w:val="none" w:sz="0" w:space="0" w:color="auto"/>
            <w:bottom w:val="none" w:sz="0" w:space="0" w:color="auto"/>
            <w:right w:val="none" w:sz="0" w:space="0" w:color="auto"/>
          </w:divBdr>
          <w:divsChild>
            <w:div w:id="1327322583">
              <w:marLeft w:val="0"/>
              <w:marRight w:val="0"/>
              <w:marTop w:val="0"/>
              <w:marBottom w:val="0"/>
              <w:divBdr>
                <w:top w:val="none" w:sz="0" w:space="0" w:color="auto"/>
                <w:left w:val="none" w:sz="0" w:space="0" w:color="auto"/>
                <w:bottom w:val="none" w:sz="0" w:space="0" w:color="auto"/>
                <w:right w:val="none" w:sz="0" w:space="0" w:color="auto"/>
              </w:divBdr>
            </w:div>
            <w:div w:id="872771316">
              <w:marLeft w:val="0"/>
              <w:marRight w:val="0"/>
              <w:marTop w:val="0"/>
              <w:marBottom w:val="0"/>
              <w:divBdr>
                <w:top w:val="none" w:sz="0" w:space="0" w:color="auto"/>
                <w:left w:val="none" w:sz="0" w:space="0" w:color="auto"/>
                <w:bottom w:val="none" w:sz="0" w:space="0" w:color="auto"/>
                <w:right w:val="none" w:sz="0" w:space="0" w:color="auto"/>
              </w:divBdr>
            </w:div>
            <w:div w:id="876889059">
              <w:marLeft w:val="0"/>
              <w:marRight w:val="0"/>
              <w:marTop w:val="0"/>
              <w:marBottom w:val="0"/>
              <w:divBdr>
                <w:top w:val="none" w:sz="0" w:space="0" w:color="auto"/>
                <w:left w:val="none" w:sz="0" w:space="0" w:color="auto"/>
                <w:bottom w:val="none" w:sz="0" w:space="0" w:color="auto"/>
                <w:right w:val="none" w:sz="0" w:space="0" w:color="auto"/>
              </w:divBdr>
            </w:div>
            <w:div w:id="1971784686">
              <w:marLeft w:val="0"/>
              <w:marRight w:val="0"/>
              <w:marTop w:val="0"/>
              <w:marBottom w:val="0"/>
              <w:divBdr>
                <w:top w:val="none" w:sz="0" w:space="0" w:color="auto"/>
                <w:left w:val="none" w:sz="0" w:space="0" w:color="auto"/>
                <w:bottom w:val="none" w:sz="0" w:space="0" w:color="auto"/>
                <w:right w:val="none" w:sz="0" w:space="0" w:color="auto"/>
              </w:divBdr>
            </w:div>
            <w:div w:id="1173568549">
              <w:marLeft w:val="0"/>
              <w:marRight w:val="0"/>
              <w:marTop w:val="0"/>
              <w:marBottom w:val="0"/>
              <w:divBdr>
                <w:top w:val="none" w:sz="0" w:space="0" w:color="auto"/>
                <w:left w:val="none" w:sz="0" w:space="0" w:color="auto"/>
                <w:bottom w:val="none" w:sz="0" w:space="0" w:color="auto"/>
                <w:right w:val="none" w:sz="0" w:space="0" w:color="auto"/>
              </w:divBdr>
            </w:div>
            <w:div w:id="1595941672">
              <w:marLeft w:val="0"/>
              <w:marRight w:val="0"/>
              <w:marTop w:val="0"/>
              <w:marBottom w:val="0"/>
              <w:divBdr>
                <w:top w:val="none" w:sz="0" w:space="0" w:color="auto"/>
                <w:left w:val="none" w:sz="0" w:space="0" w:color="auto"/>
                <w:bottom w:val="none" w:sz="0" w:space="0" w:color="auto"/>
                <w:right w:val="none" w:sz="0" w:space="0" w:color="auto"/>
              </w:divBdr>
            </w:div>
            <w:div w:id="1359350007">
              <w:marLeft w:val="0"/>
              <w:marRight w:val="0"/>
              <w:marTop w:val="0"/>
              <w:marBottom w:val="0"/>
              <w:divBdr>
                <w:top w:val="none" w:sz="0" w:space="0" w:color="auto"/>
                <w:left w:val="none" w:sz="0" w:space="0" w:color="auto"/>
                <w:bottom w:val="none" w:sz="0" w:space="0" w:color="auto"/>
                <w:right w:val="none" w:sz="0" w:space="0" w:color="auto"/>
              </w:divBdr>
            </w:div>
            <w:div w:id="2018341830">
              <w:marLeft w:val="0"/>
              <w:marRight w:val="0"/>
              <w:marTop w:val="0"/>
              <w:marBottom w:val="0"/>
              <w:divBdr>
                <w:top w:val="none" w:sz="0" w:space="0" w:color="auto"/>
                <w:left w:val="none" w:sz="0" w:space="0" w:color="auto"/>
                <w:bottom w:val="none" w:sz="0" w:space="0" w:color="auto"/>
                <w:right w:val="none" w:sz="0" w:space="0" w:color="auto"/>
              </w:divBdr>
            </w:div>
            <w:div w:id="501091849">
              <w:marLeft w:val="0"/>
              <w:marRight w:val="0"/>
              <w:marTop w:val="0"/>
              <w:marBottom w:val="0"/>
              <w:divBdr>
                <w:top w:val="none" w:sz="0" w:space="0" w:color="auto"/>
                <w:left w:val="none" w:sz="0" w:space="0" w:color="auto"/>
                <w:bottom w:val="none" w:sz="0" w:space="0" w:color="auto"/>
                <w:right w:val="none" w:sz="0" w:space="0" w:color="auto"/>
              </w:divBdr>
            </w:div>
            <w:div w:id="51126284">
              <w:marLeft w:val="0"/>
              <w:marRight w:val="0"/>
              <w:marTop w:val="0"/>
              <w:marBottom w:val="0"/>
              <w:divBdr>
                <w:top w:val="none" w:sz="0" w:space="0" w:color="auto"/>
                <w:left w:val="none" w:sz="0" w:space="0" w:color="auto"/>
                <w:bottom w:val="none" w:sz="0" w:space="0" w:color="auto"/>
                <w:right w:val="none" w:sz="0" w:space="0" w:color="auto"/>
              </w:divBdr>
            </w:div>
            <w:div w:id="1967855593">
              <w:marLeft w:val="0"/>
              <w:marRight w:val="0"/>
              <w:marTop w:val="0"/>
              <w:marBottom w:val="0"/>
              <w:divBdr>
                <w:top w:val="none" w:sz="0" w:space="0" w:color="auto"/>
                <w:left w:val="none" w:sz="0" w:space="0" w:color="auto"/>
                <w:bottom w:val="none" w:sz="0" w:space="0" w:color="auto"/>
                <w:right w:val="none" w:sz="0" w:space="0" w:color="auto"/>
              </w:divBdr>
            </w:div>
            <w:div w:id="1253508670">
              <w:marLeft w:val="0"/>
              <w:marRight w:val="0"/>
              <w:marTop w:val="0"/>
              <w:marBottom w:val="0"/>
              <w:divBdr>
                <w:top w:val="none" w:sz="0" w:space="0" w:color="auto"/>
                <w:left w:val="none" w:sz="0" w:space="0" w:color="auto"/>
                <w:bottom w:val="none" w:sz="0" w:space="0" w:color="auto"/>
                <w:right w:val="none" w:sz="0" w:space="0" w:color="auto"/>
              </w:divBdr>
            </w:div>
            <w:div w:id="4594187">
              <w:marLeft w:val="0"/>
              <w:marRight w:val="0"/>
              <w:marTop w:val="0"/>
              <w:marBottom w:val="0"/>
              <w:divBdr>
                <w:top w:val="none" w:sz="0" w:space="0" w:color="auto"/>
                <w:left w:val="none" w:sz="0" w:space="0" w:color="auto"/>
                <w:bottom w:val="none" w:sz="0" w:space="0" w:color="auto"/>
                <w:right w:val="none" w:sz="0" w:space="0" w:color="auto"/>
              </w:divBdr>
            </w:div>
            <w:div w:id="493106692">
              <w:marLeft w:val="0"/>
              <w:marRight w:val="0"/>
              <w:marTop w:val="0"/>
              <w:marBottom w:val="0"/>
              <w:divBdr>
                <w:top w:val="none" w:sz="0" w:space="0" w:color="auto"/>
                <w:left w:val="none" w:sz="0" w:space="0" w:color="auto"/>
                <w:bottom w:val="none" w:sz="0" w:space="0" w:color="auto"/>
                <w:right w:val="none" w:sz="0" w:space="0" w:color="auto"/>
              </w:divBdr>
            </w:div>
            <w:div w:id="1457218944">
              <w:marLeft w:val="0"/>
              <w:marRight w:val="0"/>
              <w:marTop w:val="0"/>
              <w:marBottom w:val="0"/>
              <w:divBdr>
                <w:top w:val="none" w:sz="0" w:space="0" w:color="auto"/>
                <w:left w:val="none" w:sz="0" w:space="0" w:color="auto"/>
                <w:bottom w:val="none" w:sz="0" w:space="0" w:color="auto"/>
                <w:right w:val="none" w:sz="0" w:space="0" w:color="auto"/>
              </w:divBdr>
            </w:div>
            <w:div w:id="120653080">
              <w:marLeft w:val="0"/>
              <w:marRight w:val="0"/>
              <w:marTop w:val="0"/>
              <w:marBottom w:val="0"/>
              <w:divBdr>
                <w:top w:val="none" w:sz="0" w:space="0" w:color="auto"/>
                <w:left w:val="none" w:sz="0" w:space="0" w:color="auto"/>
                <w:bottom w:val="none" w:sz="0" w:space="0" w:color="auto"/>
                <w:right w:val="none" w:sz="0" w:space="0" w:color="auto"/>
              </w:divBdr>
            </w:div>
            <w:div w:id="2125230106">
              <w:marLeft w:val="0"/>
              <w:marRight w:val="0"/>
              <w:marTop w:val="0"/>
              <w:marBottom w:val="0"/>
              <w:divBdr>
                <w:top w:val="none" w:sz="0" w:space="0" w:color="auto"/>
                <w:left w:val="none" w:sz="0" w:space="0" w:color="auto"/>
                <w:bottom w:val="none" w:sz="0" w:space="0" w:color="auto"/>
                <w:right w:val="none" w:sz="0" w:space="0" w:color="auto"/>
              </w:divBdr>
            </w:div>
            <w:div w:id="975571349">
              <w:marLeft w:val="0"/>
              <w:marRight w:val="0"/>
              <w:marTop w:val="0"/>
              <w:marBottom w:val="0"/>
              <w:divBdr>
                <w:top w:val="none" w:sz="0" w:space="0" w:color="auto"/>
                <w:left w:val="none" w:sz="0" w:space="0" w:color="auto"/>
                <w:bottom w:val="none" w:sz="0" w:space="0" w:color="auto"/>
                <w:right w:val="none" w:sz="0" w:space="0" w:color="auto"/>
              </w:divBdr>
            </w:div>
            <w:div w:id="879584401">
              <w:marLeft w:val="0"/>
              <w:marRight w:val="0"/>
              <w:marTop w:val="0"/>
              <w:marBottom w:val="0"/>
              <w:divBdr>
                <w:top w:val="none" w:sz="0" w:space="0" w:color="auto"/>
                <w:left w:val="none" w:sz="0" w:space="0" w:color="auto"/>
                <w:bottom w:val="none" w:sz="0" w:space="0" w:color="auto"/>
                <w:right w:val="none" w:sz="0" w:space="0" w:color="auto"/>
              </w:divBdr>
            </w:div>
            <w:div w:id="1043672954">
              <w:marLeft w:val="0"/>
              <w:marRight w:val="0"/>
              <w:marTop w:val="0"/>
              <w:marBottom w:val="0"/>
              <w:divBdr>
                <w:top w:val="none" w:sz="0" w:space="0" w:color="auto"/>
                <w:left w:val="none" w:sz="0" w:space="0" w:color="auto"/>
                <w:bottom w:val="none" w:sz="0" w:space="0" w:color="auto"/>
                <w:right w:val="none" w:sz="0" w:space="0" w:color="auto"/>
              </w:divBdr>
            </w:div>
            <w:div w:id="2006468223">
              <w:marLeft w:val="0"/>
              <w:marRight w:val="0"/>
              <w:marTop w:val="0"/>
              <w:marBottom w:val="0"/>
              <w:divBdr>
                <w:top w:val="none" w:sz="0" w:space="0" w:color="auto"/>
                <w:left w:val="none" w:sz="0" w:space="0" w:color="auto"/>
                <w:bottom w:val="none" w:sz="0" w:space="0" w:color="auto"/>
                <w:right w:val="none" w:sz="0" w:space="0" w:color="auto"/>
              </w:divBdr>
            </w:div>
            <w:div w:id="543521650">
              <w:marLeft w:val="0"/>
              <w:marRight w:val="0"/>
              <w:marTop w:val="0"/>
              <w:marBottom w:val="0"/>
              <w:divBdr>
                <w:top w:val="none" w:sz="0" w:space="0" w:color="auto"/>
                <w:left w:val="none" w:sz="0" w:space="0" w:color="auto"/>
                <w:bottom w:val="none" w:sz="0" w:space="0" w:color="auto"/>
                <w:right w:val="none" w:sz="0" w:space="0" w:color="auto"/>
              </w:divBdr>
            </w:div>
            <w:div w:id="1908375280">
              <w:marLeft w:val="0"/>
              <w:marRight w:val="0"/>
              <w:marTop w:val="0"/>
              <w:marBottom w:val="0"/>
              <w:divBdr>
                <w:top w:val="none" w:sz="0" w:space="0" w:color="auto"/>
                <w:left w:val="none" w:sz="0" w:space="0" w:color="auto"/>
                <w:bottom w:val="none" w:sz="0" w:space="0" w:color="auto"/>
                <w:right w:val="none" w:sz="0" w:space="0" w:color="auto"/>
              </w:divBdr>
            </w:div>
            <w:div w:id="1936011973">
              <w:marLeft w:val="0"/>
              <w:marRight w:val="0"/>
              <w:marTop w:val="0"/>
              <w:marBottom w:val="0"/>
              <w:divBdr>
                <w:top w:val="none" w:sz="0" w:space="0" w:color="auto"/>
                <w:left w:val="none" w:sz="0" w:space="0" w:color="auto"/>
                <w:bottom w:val="none" w:sz="0" w:space="0" w:color="auto"/>
                <w:right w:val="none" w:sz="0" w:space="0" w:color="auto"/>
              </w:divBdr>
            </w:div>
            <w:div w:id="1041393593">
              <w:marLeft w:val="0"/>
              <w:marRight w:val="0"/>
              <w:marTop w:val="0"/>
              <w:marBottom w:val="0"/>
              <w:divBdr>
                <w:top w:val="none" w:sz="0" w:space="0" w:color="auto"/>
                <w:left w:val="none" w:sz="0" w:space="0" w:color="auto"/>
                <w:bottom w:val="none" w:sz="0" w:space="0" w:color="auto"/>
                <w:right w:val="none" w:sz="0" w:space="0" w:color="auto"/>
              </w:divBdr>
            </w:div>
            <w:div w:id="967320040">
              <w:marLeft w:val="0"/>
              <w:marRight w:val="0"/>
              <w:marTop w:val="0"/>
              <w:marBottom w:val="0"/>
              <w:divBdr>
                <w:top w:val="none" w:sz="0" w:space="0" w:color="auto"/>
                <w:left w:val="none" w:sz="0" w:space="0" w:color="auto"/>
                <w:bottom w:val="none" w:sz="0" w:space="0" w:color="auto"/>
                <w:right w:val="none" w:sz="0" w:space="0" w:color="auto"/>
              </w:divBdr>
            </w:div>
            <w:div w:id="1570534301">
              <w:marLeft w:val="0"/>
              <w:marRight w:val="0"/>
              <w:marTop w:val="0"/>
              <w:marBottom w:val="0"/>
              <w:divBdr>
                <w:top w:val="none" w:sz="0" w:space="0" w:color="auto"/>
                <w:left w:val="none" w:sz="0" w:space="0" w:color="auto"/>
                <w:bottom w:val="none" w:sz="0" w:space="0" w:color="auto"/>
                <w:right w:val="none" w:sz="0" w:space="0" w:color="auto"/>
              </w:divBdr>
            </w:div>
            <w:div w:id="164324721">
              <w:marLeft w:val="0"/>
              <w:marRight w:val="0"/>
              <w:marTop w:val="0"/>
              <w:marBottom w:val="0"/>
              <w:divBdr>
                <w:top w:val="none" w:sz="0" w:space="0" w:color="auto"/>
                <w:left w:val="none" w:sz="0" w:space="0" w:color="auto"/>
                <w:bottom w:val="none" w:sz="0" w:space="0" w:color="auto"/>
                <w:right w:val="none" w:sz="0" w:space="0" w:color="auto"/>
              </w:divBdr>
            </w:div>
            <w:div w:id="1120611144">
              <w:marLeft w:val="0"/>
              <w:marRight w:val="0"/>
              <w:marTop w:val="0"/>
              <w:marBottom w:val="0"/>
              <w:divBdr>
                <w:top w:val="none" w:sz="0" w:space="0" w:color="auto"/>
                <w:left w:val="none" w:sz="0" w:space="0" w:color="auto"/>
                <w:bottom w:val="none" w:sz="0" w:space="0" w:color="auto"/>
                <w:right w:val="none" w:sz="0" w:space="0" w:color="auto"/>
              </w:divBdr>
            </w:div>
            <w:div w:id="2116097198">
              <w:marLeft w:val="0"/>
              <w:marRight w:val="0"/>
              <w:marTop w:val="0"/>
              <w:marBottom w:val="0"/>
              <w:divBdr>
                <w:top w:val="none" w:sz="0" w:space="0" w:color="auto"/>
                <w:left w:val="none" w:sz="0" w:space="0" w:color="auto"/>
                <w:bottom w:val="none" w:sz="0" w:space="0" w:color="auto"/>
                <w:right w:val="none" w:sz="0" w:space="0" w:color="auto"/>
              </w:divBdr>
            </w:div>
            <w:div w:id="1713187140">
              <w:marLeft w:val="0"/>
              <w:marRight w:val="0"/>
              <w:marTop w:val="0"/>
              <w:marBottom w:val="0"/>
              <w:divBdr>
                <w:top w:val="none" w:sz="0" w:space="0" w:color="auto"/>
                <w:left w:val="none" w:sz="0" w:space="0" w:color="auto"/>
                <w:bottom w:val="none" w:sz="0" w:space="0" w:color="auto"/>
                <w:right w:val="none" w:sz="0" w:space="0" w:color="auto"/>
              </w:divBdr>
            </w:div>
            <w:div w:id="607548022">
              <w:marLeft w:val="0"/>
              <w:marRight w:val="0"/>
              <w:marTop w:val="0"/>
              <w:marBottom w:val="0"/>
              <w:divBdr>
                <w:top w:val="none" w:sz="0" w:space="0" w:color="auto"/>
                <w:left w:val="none" w:sz="0" w:space="0" w:color="auto"/>
                <w:bottom w:val="none" w:sz="0" w:space="0" w:color="auto"/>
                <w:right w:val="none" w:sz="0" w:space="0" w:color="auto"/>
              </w:divBdr>
            </w:div>
            <w:div w:id="1233658698">
              <w:marLeft w:val="0"/>
              <w:marRight w:val="0"/>
              <w:marTop w:val="0"/>
              <w:marBottom w:val="0"/>
              <w:divBdr>
                <w:top w:val="none" w:sz="0" w:space="0" w:color="auto"/>
                <w:left w:val="none" w:sz="0" w:space="0" w:color="auto"/>
                <w:bottom w:val="none" w:sz="0" w:space="0" w:color="auto"/>
                <w:right w:val="none" w:sz="0" w:space="0" w:color="auto"/>
              </w:divBdr>
            </w:div>
            <w:div w:id="1540973287">
              <w:marLeft w:val="0"/>
              <w:marRight w:val="0"/>
              <w:marTop w:val="0"/>
              <w:marBottom w:val="0"/>
              <w:divBdr>
                <w:top w:val="none" w:sz="0" w:space="0" w:color="auto"/>
                <w:left w:val="none" w:sz="0" w:space="0" w:color="auto"/>
                <w:bottom w:val="none" w:sz="0" w:space="0" w:color="auto"/>
                <w:right w:val="none" w:sz="0" w:space="0" w:color="auto"/>
              </w:divBdr>
            </w:div>
            <w:div w:id="1380206640">
              <w:marLeft w:val="0"/>
              <w:marRight w:val="0"/>
              <w:marTop w:val="0"/>
              <w:marBottom w:val="0"/>
              <w:divBdr>
                <w:top w:val="none" w:sz="0" w:space="0" w:color="auto"/>
                <w:left w:val="none" w:sz="0" w:space="0" w:color="auto"/>
                <w:bottom w:val="none" w:sz="0" w:space="0" w:color="auto"/>
                <w:right w:val="none" w:sz="0" w:space="0" w:color="auto"/>
              </w:divBdr>
            </w:div>
            <w:div w:id="62988806">
              <w:marLeft w:val="0"/>
              <w:marRight w:val="0"/>
              <w:marTop w:val="0"/>
              <w:marBottom w:val="0"/>
              <w:divBdr>
                <w:top w:val="none" w:sz="0" w:space="0" w:color="auto"/>
                <w:left w:val="none" w:sz="0" w:space="0" w:color="auto"/>
                <w:bottom w:val="none" w:sz="0" w:space="0" w:color="auto"/>
                <w:right w:val="none" w:sz="0" w:space="0" w:color="auto"/>
              </w:divBdr>
            </w:div>
            <w:div w:id="1128083325">
              <w:marLeft w:val="0"/>
              <w:marRight w:val="0"/>
              <w:marTop w:val="0"/>
              <w:marBottom w:val="0"/>
              <w:divBdr>
                <w:top w:val="none" w:sz="0" w:space="0" w:color="auto"/>
                <w:left w:val="none" w:sz="0" w:space="0" w:color="auto"/>
                <w:bottom w:val="none" w:sz="0" w:space="0" w:color="auto"/>
                <w:right w:val="none" w:sz="0" w:space="0" w:color="auto"/>
              </w:divBdr>
            </w:div>
            <w:div w:id="1392146190">
              <w:marLeft w:val="0"/>
              <w:marRight w:val="0"/>
              <w:marTop w:val="0"/>
              <w:marBottom w:val="0"/>
              <w:divBdr>
                <w:top w:val="none" w:sz="0" w:space="0" w:color="auto"/>
                <w:left w:val="none" w:sz="0" w:space="0" w:color="auto"/>
                <w:bottom w:val="none" w:sz="0" w:space="0" w:color="auto"/>
                <w:right w:val="none" w:sz="0" w:space="0" w:color="auto"/>
              </w:divBdr>
            </w:div>
            <w:div w:id="260144631">
              <w:marLeft w:val="0"/>
              <w:marRight w:val="0"/>
              <w:marTop w:val="0"/>
              <w:marBottom w:val="0"/>
              <w:divBdr>
                <w:top w:val="none" w:sz="0" w:space="0" w:color="auto"/>
                <w:left w:val="none" w:sz="0" w:space="0" w:color="auto"/>
                <w:bottom w:val="none" w:sz="0" w:space="0" w:color="auto"/>
                <w:right w:val="none" w:sz="0" w:space="0" w:color="auto"/>
              </w:divBdr>
            </w:div>
            <w:div w:id="242297714">
              <w:marLeft w:val="0"/>
              <w:marRight w:val="0"/>
              <w:marTop w:val="0"/>
              <w:marBottom w:val="0"/>
              <w:divBdr>
                <w:top w:val="none" w:sz="0" w:space="0" w:color="auto"/>
                <w:left w:val="none" w:sz="0" w:space="0" w:color="auto"/>
                <w:bottom w:val="none" w:sz="0" w:space="0" w:color="auto"/>
                <w:right w:val="none" w:sz="0" w:space="0" w:color="auto"/>
              </w:divBdr>
            </w:div>
            <w:div w:id="950942196">
              <w:marLeft w:val="0"/>
              <w:marRight w:val="0"/>
              <w:marTop w:val="0"/>
              <w:marBottom w:val="0"/>
              <w:divBdr>
                <w:top w:val="none" w:sz="0" w:space="0" w:color="auto"/>
                <w:left w:val="none" w:sz="0" w:space="0" w:color="auto"/>
                <w:bottom w:val="none" w:sz="0" w:space="0" w:color="auto"/>
                <w:right w:val="none" w:sz="0" w:space="0" w:color="auto"/>
              </w:divBdr>
            </w:div>
            <w:div w:id="1392383796">
              <w:marLeft w:val="0"/>
              <w:marRight w:val="0"/>
              <w:marTop w:val="0"/>
              <w:marBottom w:val="0"/>
              <w:divBdr>
                <w:top w:val="none" w:sz="0" w:space="0" w:color="auto"/>
                <w:left w:val="none" w:sz="0" w:space="0" w:color="auto"/>
                <w:bottom w:val="none" w:sz="0" w:space="0" w:color="auto"/>
                <w:right w:val="none" w:sz="0" w:space="0" w:color="auto"/>
              </w:divBdr>
            </w:div>
            <w:div w:id="786578756">
              <w:marLeft w:val="0"/>
              <w:marRight w:val="0"/>
              <w:marTop w:val="0"/>
              <w:marBottom w:val="0"/>
              <w:divBdr>
                <w:top w:val="none" w:sz="0" w:space="0" w:color="auto"/>
                <w:left w:val="none" w:sz="0" w:space="0" w:color="auto"/>
                <w:bottom w:val="none" w:sz="0" w:space="0" w:color="auto"/>
                <w:right w:val="none" w:sz="0" w:space="0" w:color="auto"/>
              </w:divBdr>
            </w:div>
            <w:div w:id="55395126">
              <w:marLeft w:val="0"/>
              <w:marRight w:val="0"/>
              <w:marTop w:val="0"/>
              <w:marBottom w:val="0"/>
              <w:divBdr>
                <w:top w:val="none" w:sz="0" w:space="0" w:color="auto"/>
                <w:left w:val="none" w:sz="0" w:space="0" w:color="auto"/>
                <w:bottom w:val="none" w:sz="0" w:space="0" w:color="auto"/>
                <w:right w:val="none" w:sz="0" w:space="0" w:color="auto"/>
              </w:divBdr>
            </w:div>
            <w:div w:id="2025131533">
              <w:marLeft w:val="0"/>
              <w:marRight w:val="0"/>
              <w:marTop w:val="0"/>
              <w:marBottom w:val="0"/>
              <w:divBdr>
                <w:top w:val="none" w:sz="0" w:space="0" w:color="auto"/>
                <w:left w:val="none" w:sz="0" w:space="0" w:color="auto"/>
                <w:bottom w:val="none" w:sz="0" w:space="0" w:color="auto"/>
                <w:right w:val="none" w:sz="0" w:space="0" w:color="auto"/>
              </w:divBdr>
            </w:div>
            <w:div w:id="557595024">
              <w:marLeft w:val="0"/>
              <w:marRight w:val="0"/>
              <w:marTop w:val="0"/>
              <w:marBottom w:val="0"/>
              <w:divBdr>
                <w:top w:val="none" w:sz="0" w:space="0" w:color="auto"/>
                <w:left w:val="none" w:sz="0" w:space="0" w:color="auto"/>
                <w:bottom w:val="none" w:sz="0" w:space="0" w:color="auto"/>
                <w:right w:val="none" w:sz="0" w:space="0" w:color="auto"/>
              </w:divBdr>
            </w:div>
            <w:div w:id="1943102615">
              <w:marLeft w:val="0"/>
              <w:marRight w:val="0"/>
              <w:marTop w:val="0"/>
              <w:marBottom w:val="0"/>
              <w:divBdr>
                <w:top w:val="none" w:sz="0" w:space="0" w:color="auto"/>
                <w:left w:val="none" w:sz="0" w:space="0" w:color="auto"/>
                <w:bottom w:val="none" w:sz="0" w:space="0" w:color="auto"/>
                <w:right w:val="none" w:sz="0" w:space="0" w:color="auto"/>
              </w:divBdr>
            </w:div>
            <w:div w:id="677578597">
              <w:marLeft w:val="0"/>
              <w:marRight w:val="0"/>
              <w:marTop w:val="0"/>
              <w:marBottom w:val="0"/>
              <w:divBdr>
                <w:top w:val="none" w:sz="0" w:space="0" w:color="auto"/>
                <w:left w:val="none" w:sz="0" w:space="0" w:color="auto"/>
                <w:bottom w:val="none" w:sz="0" w:space="0" w:color="auto"/>
                <w:right w:val="none" w:sz="0" w:space="0" w:color="auto"/>
              </w:divBdr>
            </w:div>
            <w:div w:id="675504040">
              <w:marLeft w:val="0"/>
              <w:marRight w:val="0"/>
              <w:marTop w:val="0"/>
              <w:marBottom w:val="0"/>
              <w:divBdr>
                <w:top w:val="none" w:sz="0" w:space="0" w:color="auto"/>
                <w:left w:val="none" w:sz="0" w:space="0" w:color="auto"/>
                <w:bottom w:val="none" w:sz="0" w:space="0" w:color="auto"/>
                <w:right w:val="none" w:sz="0" w:space="0" w:color="auto"/>
              </w:divBdr>
            </w:div>
            <w:div w:id="1100299861">
              <w:marLeft w:val="0"/>
              <w:marRight w:val="0"/>
              <w:marTop w:val="0"/>
              <w:marBottom w:val="0"/>
              <w:divBdr>
                <w:top w:val="none" w:sz="0" w:space="0" w:color="auto"/>
                <w:left w:val="none" w:sz="0" w:space="0" w:color="auto"/>
                <w:bottom w:val="none" w:sz="0" w:space="0" w:color="auto"/>
                <w:right w:val="none" w:sz="0" w:space="0" w:color="auto"/>
              </w:divBdr>
            </w:div>
            <w:div w:id="1882791204">
              <w:marLeft w:val="0"/>
              <w:marRight w:val="0"/>
              <w:marTop w:val="0"/>
              <w:marBottom w:val="0"/>
              <w:divBdr>
                <w:top w:val="none" w:sz="0" w:space="0" w:color="auto"/>
                <w:left w:val="none" w:sz="0" w:space="0" w:color="auto"/>
                <w:bottom w:val="none" w:sz="0" w:space="0" w:color="auto"/>
                <w:right w:val="none" w:sz="0" w:space="0" w:color="auto"/>
              </w:divBdr>
            </w:div>
            <w:div w:id="34240980">
              <w:marLeft w:val="0"/>
              <w:marRight w:val="0"/>
              <w:marTop w:val="0"/>
              <w:marBottom w:val="0"/>
              <w:divBdr>
                <w:top w:val="none" w:sz="0" w:space="0" w:color="auto"/>
                <w:left w:val="none" w:sz="0" w:space="0" w:color="auto"/>
                <w:bottom w:val="none" w:sz="0" w:space="0" w:color="auto"/>
                <w:right w:val="none" w:sz="0" w:space="0" w:color="auto"/>
              </w:divBdr>
            </w:div>
            <w:div w:id="1828133622">
              <w:marLeft w:val="0"/>
              <w:marRight w:val="0"/>
              <w:marTop w:val="0"/>
              <w:marBottom w:val="0"/>
              <w:divBdr>
                <w:top w:val="none" w:sz="0" w:space="0" w:color="auto"/>
                <w:left w:val="none" w:sz="0" w:space="0" w:color="auto"/>
                <w:bottom w:val="none" w:sz="0" w:space="0" w:color="auto"/>
                <w:right w:val="none" w:sz="0" w:space="0" w:color="auto"/>
              </w:divBdr>
            </w:div>
            <w:div w:id="1737631214">
              <w:marLeft w:val="0"/>
              <w:marRight w:val="0"/>
              <w:marTop w:val="0"/>
              <w:marBottom w:val="0"/>
              <w:divBdr>
                <w:top w:val="none" w:sz="0" w:space="0" w:color="auto"/>
                <w:left w:val="none" w:sz="0" w:space="0" w:color="auto"/>
                <w:bottom w:val="none" w:sz="0" w:space="0" w:color="auto"/>
                <w:right w:val="none" w:sz="0" w:space="0" w:color="auto"/>
              </w:divBdr>
            </w:div>
            <w:div w:id="616135060">
              <w:marLeft w:val="0"/>
              <w:marRight w:val="0"/>
              <w:marTop w:val="0"/>
              <w:marBottom w:val="0"/>
              <w:divBdr>
                <w:top w:val="none" w:sz="0" w:space="0" w:color="auto"/>
                <w:left w:val="none" w:sz="0" w:space="0" w:color="auto"/>
                <w:bottom w:val="none" w:sz="0" w:space="0" w:color="auto"/>
                <w:right w:val="none" w:sz="0" w:space="0" w:color="auto"/>
              </w:divBdr>
            </w:div>
            <w:div w:id="1208448158">
              <w:marLeft w:val="0"/>
              <w:marRight w:val="0"/>
              <w:marTop w:val="0"/>
              <w:marBottom w:val="0"/>
              <w:divBdr>
                <w:top w:val="none" w:sz="0" w:space="0" w:color="auto"/>
                <w:left w:val="none" w:sz="0" w:space="0" w:color="auto"/>
                <w:bottom w:val="none" w:sz="0" w:space="0" w:color="auto"/>
                <w:right w:val="none" w:sz="0" w:space="0" w:color="auto"/>
              </w:divBdr>
            </w:div>
            <w:div w:id="1945309455">
              <w:marLeft w:val="0"/>
              <w:marRight w:val="0"/>
              <w:marTop w:val="0"/>
              <w:marBottom w:val="0"/>
              <w:divBdr>
                <w:top w:val="none" w:sz="0" w:space="0" w:color="auto"/>
                <w:left w:val="none" w:sz="0" w:space="0" w:color="auto"/>
                <w:bottom w:val="none" w:sz="0" w:space="0" w:color="auto"/>
                <w:right w:val="none" w:sz="0" w:space="0" w:color="auto"/>
              </w:divBdr>
            </w:div>
            <w:div w:id="2102868741">
              <w:marLeft w:val="0"/>
              <w:marRight w:val="0"/>
              <w:marTop w:val="0"/>
              <w:marBottom w:val="0"/>
              <w:divBdr>
                <w:top w:val="none" w:sz="0" w:space="0" w:color="auto"/>
                <w:left w:val="none" w:sz="0" w:space="0" w:color="auto"/>
                <w:bottom w:val="none" w:sz="0" w:space="0" w:color="auto"/>
                <w:right w:val="none" w:sz="0" w:space="0" w:color="auto"/>
              </w:divBdr>
            </w:div>
            <w:div w:id="1487474747">
              <w:marLeft w:val="0"/>
              <w:marRight w:val="0"/>
              <w:marTop w:val="0"/>
              <w:marBottom w:val="0"/>
              <w:divBdr>
                <w:top w:val="none" w:sz="0" w:space="0" w:color="auto"/>
                <w:left w:val="none" w:sz="0" w:space="0" w:color="auto"/>
                <w:bottom w:val="none" w:sz="0" w:space="0" w:color="auto"/>
                <w:right w:val="none" w:sz="0" w:space="0" w:color="auto"/>
              </w:divBdr>
            </w:div>
            <w:div w:id="721952674">
              <w:marLeft w:val="0"/>
              <w:marRight w:val="0"/>
              <w:marTop w:val="0"/>
              <w:marBottom w:val="0"/>
              <w:divBdr>
                <w:top w:val="none" w:sz="0" w:space="0" w:color="auto"/>
                <w:left w:val="none" w:sz="0" w:space="0" w:color="auto"/>
                <w:bottom w:val="none" w:sz="0" w:space="0" w:color="auto"/>
                <w:right w:val="none" w:sz="0" w:space="0" w:color="auto"/>
              </w:divBdr>
            </w:div>
            <w:div w:id="592590727">
              <w:marLeft w:val="0"/>
              <w:marRight w:val="0"/>
              <w:marTop w:val="0"/>
              <w:marBottom w:val="0"/>
              <w:divBdr>
                <w:top w:val="none" w:sz="0" w:space="0" w:color="auto"/>
                <w:left w:val="none" w:sz="0" w:space="0" w:color="auto"/>
                <w:bottom w:val="none" w:sz="0" w:space="0" w:color="auto"/>
                <w:right w:val="none" w:sz="0" w:space="0" w:color="auto"/>
              </w:divBdr>
            </w:div>
            <w:div w:id="1293096387">
              <w:marLeft w:val="0"/>
              <w:marRight w:val="0"/>
              <w:marTop w:val="0"/>
              <w:marBottom w:val="0"/>
              <w:divBdr>
                <w:top w:val="none" w:sz="0" w:space="0" w:color="auto"/>
                <w:left w:val="none" w:sz="0" w:space="0" w:color="auto"/>
                <w:bottom w:val="none" w:sz="0" w:space="0" w:color="auto"/>
                <w:right w:val="none" w:sz="0" w:space="0" w:color="auto"/>
              </w:divBdr>
            </w:div>
            <w:div w:id="2009945800">
              <w:marLeft w:val="0"/>
              <w:marRight w:val="0"/>
              <w:marTop w:val="0"/>
              <w:marBottom w:val="0"/>
              <w:divBdr>
                <w:top w:val="none" w:sz="0" w:space="0" w:color="auto"/>
                <w:left w:val="none" w:sz="0" w:space="0" w:color="auto"/>
                <w:bottom w:val="none" w:sz="0" w:space="0" w:color="auto"/>
                <w:right w:val="none" w:sz="0" w:space="0" w:color="auto"/>
              </w:divBdr>
            </w:div>
            <w:div w:id="1689596462">
              <w:marLeft w:val="0"/>
              <w:marRight w:val="0"/>
              <w:marTop w:val="0"/>
              <w:marBottom w:val="0"/>
              <w:divBdr>
                <w:top w:val="none" w:sz="0" w:space="0" w:color="auto"/>
                <w:left w:val="none" w:sz="0" w:space="0" w:color="auto"/>
                <w:bottom w:val="none" w:sz="0" w:space="0" w:color="auto"/>
                <w:right w:val="none" w:sz="0" w:space="0" w:color="auto"/>
              </w:divBdr>
            </w:div>
            <w:div w:id="880897152">
              <w:marLeft w:val="0"/>
              <w:marRight w:val="0"/>
              <w:marTop w:val="0"/>
              <w:marBottom w:val="0"/>
              <w:divBdr>
                <w:top w:val="none" w:sz="0" w:space="0" w:color="auto"/>
                <w:left w:val="none" w:sz="0" w:space="0" w:color="auto"/>
                <w:bottom w:val="none" w:sz="0" w:space="0" w:color="auto"/>
                <w:right w:val="none" w:sz="0" w:space="0" w:color="auto"/>
              </w:divBdr>
            </w:div>
            <w:div w:id="266620981">
              <w:marLeft w:val="0"/>
              <w:marRight w:val="0"/>
              <w:marTop w:val="0"/>
              <w:marBottom w:val="0"/>
              <w:divBdr>
                <w:top w:val="none" w:sz="0" w:space="0" w:color="auto"/>
                <w:left w:val="none" w:sz="0" w:space="0" w:color="auto"/>
                <w:bottom w:val="none" w:sz="0" w:space="0" w:color="auto"/>
                <w:right w:val="none" w:sz="0" w:space="0" w:color="auto"/>
              </w:divBdr>
            </w:div>
            <w:div w:id="380907032">
              <w:marLeft w:val="0"/>
              <w:marRight w:val="0"/>
              <w:marTop w:val="0"/>
              <w:marBottom w:val="0"/>
              <w:divBdr>
                <w:top w:val="none" w:sz="0" w:space="0" w:color="auto"/>
                <w:left w:val="none" w:sz="0" w:space="0" w:color="auto"/>
                <w:bottom w:val="none" w:sz="0" w:space="0" w:color="auto"/>
                <w:right w:val="none" w:sz="0" w:space="0" w:color="auto"/>
              </w:divBdr>
            </w:div>
            <w:div w:id="1498422862">
              <w:marLeft w:val="0"/>
              <w:marRight w:val="0"/>
              <w:marTop w:val="0"/>
              <w:marBottom w:val="0"/>
              <w:divBdr>
                <w:top w:val="none" w:sz="0" w:space="0" w:color="auto"/>
                <w:left w:val="none" w:sz="0" w:space="0" w:color="auto"/>
                <w:bottom w:val="none" w:sz="0" w:space="0" w:color="auto"/>
                <w:right w:val="none" w:sz="0" w:space="0" w:color="auto"/>
              </w:divBdr>
            </w:div>
            <w:div w:id="759647026">
              <w:marLeft w:val="0"/>
              <w:marRight w:val="0"/>
              <w:marTop w:val="0"/>
              <w:marBottom w:val="0"/>
              <w:divBdr>
                <w:top w:val="none" w:sz="0" w:space="0" w:color="auto"/>
                <w:left w:val="none" w:sz="0" w:space="0" w:color="auto"/>
                <w:bottom w:val="none" w:sz="0" w:space="0" w:color="auto"/>
                <w:right w:val="none" w:sz="0" w:space="0" w:color="auto"/>
              </w:divBdr>
            </w:div>
            <w:div w:id="1270547959">
              <w:marLeft w:val="0"/>
              <w:marRight w:val="0"/>
              <w:marTop w:val="0"/>
              <w:marBottom w:val="0"/>
              <w:divBdr>
                <w:top w:val="none" w:sz="0" w:space="0" w:color="auto"/>
                <w:left w:val="none" w:sz="0" w:space="0" w:color="auto"/>
                <w:bottom w:val="none" w:sz="0" w:space="0" w:color="auto"/>
                <w:right w:val="none" w:sz="0" w:space="0" w:color="auto"/>
              </w:divBdr>
            </w:div>
            <w:div w:id="1592274033">
              <w:marLeft w:val="0"/>
              <w:marRight w:val="0"/>
              <w:marTop w:val="0"/>
              <w:marBottom w:val="0"/>
              <w:divBdr>
                <w:top w:val="none" w:sz="0" w:space="0" w:color="auto"/>
                <w:left w:val="none" w:sz="0" w:space="0" w:color="auto"/>
                <w:bottom w:val="none" w:sz="0" w:space="0" w:color="auto"/>
                <w:right w:val="none" w:sz="0" w:space="0" w:color="auto"/>
              </w:divBdr>
            </w:div>
            <w:div w:id="281306571">
              <w:marLeft w:val="0"/>
              <w:marRight w:val="0"/>
              <w:marTop w:val="0"/>
              <w:marBottom w:val="0"/>
              <w:divBdr>
                <w:top w:val="none" w:sz="0" w:space="0" w:color="auto"/>
                <w:left w:val="none" w:sz="0" w:space="0" w:color="auto"/>
                <w:bottom w:val="none" w:sz="0" w:space="0" w:color="auto"/>
                <w:right w:val="none" w:sz="0" w:space="0" w:color="auto"/>
              </w:divBdr>
            </w:div>
            <w:div w:id="1117332383">
              <w:marLeft w:val="0"/>
              <w:marRight w:val="0"/>
              <w:marTop w:val="0"/>
              <w:marBottom w:val="0"/>
              <w:divBdr>
                <w:top w:val="none" w:sz="0" w:space="0" w:color="auto"/>
                <w:left w:val="none" w:sz="0" w:space="0" w:color="auto"/>
                <w:bottom w:val="none" w:sz="0" w:space="0" w:color="auto"/>
                <w:right w:val="none" w:sz="0" w:space="0" w:color="auto"/>
              </w:divBdr>
            </w:div>
            <w:div w:id="233243041">
              <w:marLeft w:val="0"/>
              <w:marRight w:val="0"/>
              <w:marTop w:val="0"/>
              <w:marBottom w:val="0"/>
              <w:divBdr>
                <w:top w:val="none" w:sz="0" w:space="0" w:color="auto"/>
                <w:left w:val="none" w:sz="0" w:space="0" w:color="auto"/>
                <w:bottom w:val="none" w:sz="0" w:space="0" w:color="auto"/>
                <w:right w:val="none" w:sz="0" w:space="0" w:color="auto"/>
              </w:divBdr>
            </w:div>
            <w:div w:id="1980376266">
              <w:marLeft w:val="0"/>
              <w:marRight w:val="0"/>
              <w:marTop w:val="0"/>
              <w:marBottom w:val="0"/>
              <w:divBdr>
                <w:top w:val="none" w:sz="0" w:space="0" w:color="auto"/>
                <w:left w:val="none" w:sz="0" w:space="0" w:color="auto"/>
                <w:bottom w:val="none" w:sz="0" w:space="0" w:color="auto"/>
                <w:right w:val="none" w:sz="0" w:space="0" w:color="auto"/>
              </w:divBdr>
            </w:div>
            <w:div w:id="1788769805">
              <w:marLeft w:val="0"/>
              <w:marRight w:val="0"/>
              <w:marTop w:val="0"/>
              <w:marBottom w:val="0"/>
              <w:divBdr>
                <w:top w:val="none" w:sz="0" w:space="0" w:color="auto"/>
                <w:left w:val="none" w:sz="0" w:space="0" w:color="auto"/>
                <w:bottom w:val="none" w:sz="0" w:space="0" w:color="auto"/>
                <w:right w:val="none" w:sz="0" w:space="0" w:color="auto"/>
              </w:divBdr>
            </w:div>
            <w:div w:id="32267457">
              <w:marLeft w:val="0"/>
              <w:marRight w:val="0"/>
              <w:marTop w:val="0"/>
              <w:marBottom w:val="0"/>
              <w:divBdr>
                <w:top w:val="none" w:sz="0" w:space="0" w:color="auto"/>
                <w:left w:val="none" w:sz="0" w:space="0" w:color="auto"/>
                <w:bottom w:val="none" w:sz="0" w:space="0" w:color="auto"/>
                <w:right w:val="none" w:sz="0" w:space="0" w:color="auto"/>
              </w:divBdr>
            </w:div>
            <w:div w:id="2032536429">
              <w:marLeft w:val="0"/>
              <w:marRight w:val="0"/>
              <w:marTop w:val="0"/>
              <w:marBottom w:val="0"/>
              <w:divBdr>
                <w:top w:val="none" w:sz="0" w:space="0" w:color="auto"/>
                <w:left w:val="none" w:sz="0" w:space="0" w:color="auto"/>
                <w:bottom w:val="none" w:sz="0" w:space="0" w:color="auto"/>
                <w:right w:val="none" w:sz="0" w:space="0" w:color="auto"/>
              </w:divBdr>
            </w:div>
            <w:div w:id="15789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8933">
      <w:bodyDiv w:val="1"/>
      <w:marLeft w:val="0"/>
      <w:marRight w:val="0"/>
      <w:marTop w:val="0"/>
      <w:marBottom w:val="0"/>
      <w:divBdr>
        <w:top w:val="none" w:sz="0" w:space="0" w:color="auto"/>
        <w:left w:val="none" w:sz="0" w:space="0" w:color="auto"/>
        <w:bottom w:val="none" w:sz="0" w:space="0" w:color="auto"/>
        <w:right w:val="none" w:sz="0" w:space="0" w:color="auto"/>
      </w:divBdr>
      <w:divsChild>
        <w:div w:id="1317953868">
          <w:marLeft w:val="0"/>
          <w:marRight w:val="0"/>
          <w:marTop w:val="0"/>
          <w:marBottom w:val="0"/>
          <w:divBdr>
            <w:top w:val="none" w:sz="0" w:space="0" w:color="auto"/>
            <w:left w:val="none" w:sz="0" w:space="0" w:color="auto"/>
            <w:bottom w:val="none" w:sz="0" w:space="0" w:color="auto"/>
            <w:right w:val="none" w:sz="0" w:space="0" w:color="auto"/>
          </w:divBdr>
          <w:divsChild>
            <w:div w:id="571696050">
              <w:marLeft w:val="0"/>
              <w:marRight w:val="0"/>
              <w:marTop w:val="0"/>
              <w:marBottom w:val="0"/>
              <w:divBdr>
                <w:top w:val="none" w:sz="0" w:space="0" w:color="auto"/>
                <w:left w:val="none" w:sz="0" w:space="0" w:color="auto"/>
                <w:bottom w:val="none" w:sz="0" w:space="0" w:color="auto"/>
                <w:right w:val="none" w:sz="0" w:space="0" w:color="auto"/>
              </w:divBdr>
            </w:div>
            <w:div w:id="1470391679">
              <w:marLeft w:val="0"/>
              <w:marRight w:val="0"/>
              <w:marTop w:val="0"/>
              <w:marBottom w:val="0"/>
              <w:divBdr>
                <w:top w:val="none" w:sz="0" w:space="0" w:color="auto"/>
                <w:left w:val="none" w:sz="0" w:space="0" w:color="auto"/>
                <w:bottom w:val="none" w:sz="0" w:space="0" w:color="auto"/>
                <w:right w:val="none" w:sz="0" w:space="0" w:color="auto"/>
              </w:divBdr>
            </w:div>
            <w:div w:id="1433625884">
              <w:marLeft w:val="0"/>
              <w:marRight w:val="0"/>
              <w:marTop w:val="0"/>
              <w:marBottom w:val="0"/>
              <w:divBdr>
                <w:top w:val="none" w:sz="0" w:space="0" w:color="auto"/>
                <w:left w:val="none" w:sz="0" w:space="0" w:color="auto"/>
                <w:bottom w:val="none" w:sz="0" w:space="0" w:color="auto"/>
                <w:right w:val="none" w:sz="0" w:space="0" w:color="auto"/>
              </w:divBdr>
            </w:div>
            <w:div w:id="21129721">
              <w:marLeft w:val="0"/>
              <w:marRight w:val="0"/>
              <w:marTop w:val="0"/>
              <w:marBottom w:val="0"/>
              <w:divBdr>
                <w:top w:val="none" w:sz="0" w:space="0" w:color="auto"/>
                <w:left w:val="none" w:sz="0" w:space="0" w:color="auto"/>
                <w:bottom w:val="none" w:sz="0" w:space="0" w:color="auto"/>
                <w:right w:val="none" w:sz="0" w:space="0" w:color="auto"/>
              </w:divBdr>
            </w:div>
            <w:div w:id="686910011">
              <w:marLeft w:val="0"/>
              <w:marRight w:val="0"/>
              <w:marTop w:val="0"/>
              <w:marBottom w:val="0"/>
              <w:divBdr>
                <w:top w:val="none" w:sz="0" w:space="0" w:color="auto"/>
                <w:left w:val="none" w:sz="0" w:space="0" w:color="auto"/>
                <w:bottom w:val="none" w:sz="0" w:space="0" w:color="auto"/>
                <w:right w:val="none" w:sz="0" w:space="0" w:color="auto"/>
              </w:divBdr>
            </w:div>
            <w:div w:id="2072652923">
              <w:marLeft w:val="0"/>
              <w:marRight w:val="0"/>
              <w:marTop w:val="0"/>
              <w:marBottom w:val="0"/>
              <w:divBdr>
                <w:top w:val="none" w:sz="0" w:space="0" w:color="auto"/>
                <w:left w:val="none" w:sz="0" w:space="0" w:color="auto"/>
                <w:bottom w:val="none" w:sz="0" w:space="0" w:color="auto"/>
                <w:right w:val="none" w:sz="0" w:space="0" w:color="auto"/>
              </w:divBdr>
            </w:div>
            <w:div w:id="2074692386">
              <w:marLeft w:val="0"/>
              <w:marRight w:val="0"/>
              <w:marTop w:val="0"/>
              <w:marBottom w:val="0"/>
              <w:divBdr>
                <w:top w:val="none" w:sz="0" w:space="0" w:color="auto"/>
                <w:left w:val="none" w:sz="0" w:space="0" w:color="auto"/>
                <w:bottom w:val="none" w:sz="0" w:space="0" w:color="auto"/>
                <w:right w:val="none" w:sz="0" w:space="0" w:color="auto"/>
              </w:divBdr>
            </w:div>
            <w:div w:id="2015372447">
              <w:marLeft w:val="0"/>
              <w:marRight w:val="0"/>
              <w:marTop w:val="0"/>
              <w:marBottom w:val="0"/>
              <w:divBdr>
                <w:top w:val="none" w:sz="0" w:space="0" w:color="auto"/>
                <w:left w:val="none" w:sz="0" w:space="0" w:color="auto"/>
                <w:bottom w:val="none" w:sz="0" w:space="0" w:color="auto"/>
                <w:right w:val="none" w:sz="0" w:space="0" w:color="auto"/>
              </w:divBdr>
            </w:div>
            <w:div w:id="1758669691">
              <w:marLeft w:val="0"/>
              <w:marRight w:val="0"/>
              <w:marTop w:val="0"/>
              <w:marBottom w:val="0"/>
              <w:divBdr>
                <w:top w:val="none" w:sz="0" w:space="0" w:color="auto"/>
                <w:left w:val="none" w:sz="0" w:space="0" w:color="auto"/>
                <w:bottom w:val="none" w:sz="0" w:space="0" w:color="auto"/>
                <w:right w:val="none" w:sz="0" w:space="0" w:color="auto"/>
              </w:divBdr>
            </w:div>
            <w:div w:id="863635086">
              <w:marLeft w:val="0"/>
              <w:marRight w:val="0"/>
              <w:marTop w:val="0"/>
              <w:marBottom w:val="0"/>
              <w:divBdr>
                <w:top w:val="none" w:sz="0" w:space="0" w:color="auto"/>
                <w:left w:val="none" w:sz="0" w:space="0" w:color="auto"/>
                <w:bottom w:val="none" w:sz="0" w:space="0" w:color="auto"/>
                <w:right w:val="none" w:sz="0" w:space="0" w:color="auto"/>
              </w:divBdr>
            </w:div>
            <w:div w:id="1852404342">
              <w:marLeft w:val="0"/>
              <w:marRight w:val="0"/>
              <w:marTop w:val="0"/>
              <w:marBottom w:val="0"/>
              <w:divBdr>
                <w:top w:val="none" w:sz="0" w:space="0" w:color="auto"/>
                <w:left w:val="none" w:sz="0" w:space="0" w:color="auto"/>
                <w:bottom w:val="none" w:sz="0" w:space="0" w:color="auto"/>
                <w:right w:val="none" w:sz="0" w:space="0" w:color="auto"/>
              </w:divBdr>
            </w:div>
            <w:div w:id="939993136">
              <w:marLeft w:val="0"/>
              <w:marRight w:val="0"/>
              <w:marTop w:val="0"/>
              <w:marBottom w:val="0"/>
              <w:divBdr>
                <w:top w:val="none" w:sz="0" w:space="0" w:color="auto"/>
                <w:left w:val="none" w:sz="0" w:space="0" w:color="auto"/>
                <w:bottom w:val="none" w:sz="0" w:space="0" w:color="auto"/>
                <w:right w:val="none" w:sz="0" w:space="0" w:color="auto"/>
              </w:divBdr>
            </w:div>
            <w:div w:id="1121264017">
              <w:marLeft w:val="0"/>
              <w:marRight w:val="0"/>
              <w:marTop w:val="0"/>
              <w:marBottom w:val="0"/>
              <w:divBdr>
                <w:top w:val="none" w:sz="0" w:space="0" w:color="auto"/>
                <w:left w:val="none" w:sz="0" w:space="0" w:color="auto"/>
                <w:bottom w:val="none" w:sz="0" w:space="0" w:color="auto"/>
                <w:right w:val="none" w:sz="0" w:space="0" w:color="auto"/>
              </w:divBdr>
            </w:div>
            <w:div w:id="1546064351">
              <w:marLeft w:val="0"/>
              <w:marRight w:val="0"/>
              <w:marTop w:val="0"/>
              <w:marBottom w:val="0"/>
              <w:divBdr>
                <w:top w:val="none" w:sz="0" w:space="0" w:color="auto"/>
                <w:left w:val="none" w:sz="0" w:space="0" w:color="auto"/>
                <w:bottom w:val="none" w:sz="0" w:space="0" w:color="auto"/>
                <w:right w:val="none" w:sz="0" w:space="0" w:color="auto"/>
              </w:divBdr>
            </w:div>
            <w:div w:id="780884160">
              <w:marLeft w:val="0"/>
              <w:marRight w:val="0"/>
              <w:marTop w:val="0"/>
              <w:marBottom w:val="0"/>
              <w:divBdr>
                <w:top w:val="none" w:sz="0" w:space="0" w:color="auto"/>
                <w:left w:val="none" w:sz="0" w:space="0" w:color="auto"/>
                <w:bottom w:val="none" w:sz="0" w:space="0" w:color="auto"/>
                <w:right w:val="none" w:sz="0" w:space="0" w:color="auto"/>
              </w:divBdr>
            </w:div>
            <w:div w:id="1754089884">
              <w:marLeft w:val="0"/>
              <w:marRight w:val="0"/>
              <w:marTop w:val="0"/>
              <w:marBottom w:val="0"/>
              <w:divBdr>
                <w:top w:val="none" w:sz="0" w:space="0" w:color="auto"/>
                <w:left w:val="none" w:sz="0" w:space="0" w:color="auto"/>
                <w:bottom w:val="none" w:sz="0" w:space="0" w:color="auto"/>
                <w:right w:val="none" w:sz="0" w:space="0" w:color="auto"/>
              </w:divBdr>
            </w:div>
            <w:div w:id="112023936">
              <w:marLeft w:val="0"/>
              <w:marRight w:val="0"/>
              <w:marTop w:val="0"/>
              <w:marBottom w:val="0"/>
              <w:divBdr>
                <w:top w:val="none" w:sz="0" w:space="0" w:color="auto"/>
                <w:left w:val="none" w:sz="0" w:space="0" w:color="auto"/>
                <w:bottom w:val="none" w:sz="0" w:space="0" w:color="auto"/>
                <w:right w:val="none" w:sz="0" w:space="0" w:color="auto"/>
              </w:divBdr>
            </w:div>
            <w:div w:id="653611139">
              <w:marLeft w:val="0"/>
              <w:marRight w:val="0"/>
              <w:marTop w:val="0"/>
              <w:marBottom w:val="0"/>
              <w:divBdr>
                <w:top w:val="none" w:sz="0" w:space="0" w:color="auto"/>
                <w:left w:val="none" w:sz="0" w:space="0" w:color="auto"/>
                <w:bottom w:val="none" w:sz="0" w:space="0" w:color="auto"/>
                <w:right w:val="none" w:sz="0" w:space="0" w:color="auto"/>
              </w:divBdr>
            </w:div>
            <w:div w:id="1585531189">
              <w:marLeft w:val="0"/>
              <w:marRight w:val="0"/>
              <w:marTop w:val="0"/>
              <w:marBottom w:val="0"/>
              <w:divBdr>
                <w:top w:val="none" w:sz="0" w:space="0" w:color="auto"/>
                <w:left w:val="none" w:sz="0" w:space="0" w:color="auto"/>
                <w:bottom w:val="none" w:sz="0" w:space="0" w:color="auto"/>
                <w:right w:val="none" w:sz="0" w:space="0" w:color="auto"/>
              </w:divBdr>
            </w:div>
            <w:div w:id="582184910">
              <w:marLeft w:val="0"/>
              <w:marRight w:val="0"/>
              <w:marTop w:val="0"/>
              <w:marBottom w:val="0"/>
              <w:divBdr>
                <w:top w:val="none" w:sz="0" w:space="0" w:color="auto"/>
                <w:left w:val="none" w:sz="0" w:space="0" w:color="auto"/>
                <w:bottom w:val="none" w:sz="0" w:space="0" w:color="auto"/>
                <w:right w:val="none" w:sz="0" w:space="0" w:color="auto"/>
              </w:divBdr>
            </w:div>
            <w:div w:id="1832603639">
              <w:marLeft w:val="0"/>
              <w:marRight w:val="0"/>
              <w:marTop w:val="0"/>
              <w:marBottom w:val="0"/>
              <w:divBdr>
                <w:top w:val="none" w:sz="0" w:space="0" w:color="auto"/>
                <w:left w:val="none" w:sz="0" w:space="0" w:color="auto"/>
                <w:bottom w:val="none" w:sz="0" w:space="0" w:color="auto"/>
                <w:right w:val="none" w:sz="0" w:space="0" w:color="auto"/>
              </w:divBdr>
            </w:div>
            <w:div w:id="1318144951">
              <w:marLeft w:val="0"/>
              <w:marRight w:val="0"/>
              <w:marTop w:val="0"/>
              <w:marBottom w:val="0"/>
              <w:divBdr>
                <w:top w:val="none" w:sz="0" w:space="0" w:color="auto"/>
                <w:left w:val="none" w:sz="0" w:space="0" w:color="auto"/>
                <w:bottom w:val="none" w:sz="0" w:space="0" w:color="auto"/>
                <w:right w:val="none" w:sz="0" w:space="0" w:color="auto"/>
              </w:divBdr>
            </w:div>
            <w:div w:id="969551312">
              <w:marLeft w:val="0"/>
              <w:marRight w:val="0"/>
              <w:marTop w:val="0"/>
              <w:marBottom w:val="0"/>
              <w:divBdr>
                <w:top w:val="none" w:sz="0" w:space="0" w:color="auto"/>
                <w:left w:val="none" w:sz="0" w:space="0" w:color="auto"/>
                <w:bottom w:val="none" w:sz="0" w:space="0" w:color="auto"/>
                <w:right w:val="none" w:sz="0" w:space="0" w:color="auto"/>
              </w:divBdr>
            </w:div>
            <w:div w:id="184641008">
              <w:marLeft w:val="0"/>
              <w:marRight w:val="0"/>
              <w:marTop w:val="0"/>
              <w:marBottom w:val="0"/>
              <w:divBdr>
                <w:top w:val="none" w:sz="0" w:space="0" w:color="auto"/>
                <w:left w:val="none" w:sz="0" w:space="0" w:color="auto"/>
                <w:bottom w:val="none" w:sz="0" w:space="0" w:color="auto"/>
                <w:right w:val="none" w:sz="0" w:space="0" w:color="auto"/>
              </w:divBdr>
            </w:div>
            <w:div w:id="1627351747">
              <w:marLeft w:val="0"/>
              <w:marRight w:val="0"/>
              <w:marTop w:val="0"/>
              <w:marBottom w:val="0"/>
              <w:divBdr>
                <w:top w:val="none" w:sz="0" w:space="0" w:color="auto"/>
                <w:left w:val="none" w:sz="0" w:space="0" w:color="auto"/>
                <w:bottom w:val="none" w:sz="0" w:space="0" w:color="auto"/>
                <w:right w:val="none" w:sz="0" w:space="0" w:color="auto"/>
              </w:divBdr>
            </w:div>
            <w:div w:id="1867408502">
              <w:marLeft w:val="0"/>
              <w:marRight w:val="0"/>
              <w:marTop w:val="0"/>
              <w:marBottom w:val="0"/>
              <w:divBdr>
                <w:top w:val="none" w:sz="0" w:space="0" w:color="auto"/>
                <w:left w:val="none" w:sz="0" w:space="0" w:color="auto"/>
                <w:bottom w:val="none" w:sz="0" w:space="0" w:color="auto"/>
                <w:right w:val="none" w:sz="0" w:space="0" w:color="auto"/>
              </w:divBdr>
            </w:div>
            <w:div w:id="588580380">
              <w:marLeft w:val="0"/>
              <w:marRight w:val="0"/>
              <w:marTop w:val="0"/>
              <w:marBottom w:val="0"/>
              <w:divBdr>
                <w:top w:val="none" w:sz="0" w:space="0" w:color="auto"/>
                <w:left w:val="none" w:sz="0" w:space="0" w:color="auto"/>
                <w:bottom w:val="none" w:sz="0" w:space="0" w:color="auto"/>
                <w:right w:val="none" w:sz="0" w:space="0" w:color="auto"/>
              </w:divBdr>
            </w:div>
            <w:div w:id="1872840063">
              <w:marLeft w:val="0"/>
              <w:marRight w:val="0"/>
              <w:marTop w:val="0"/>
              <w:marBottom w:val="0"/>
              <w:divBdr>
                <w:top w:val="none" w:sz="0" w:space="0" w:color="auto"/>
                <w:left w:val="none" w:sz="0" w:space="0" w:color="auto"/>
                <w:bottom w:val="none" w:sz="0" w:space="0" w:color="auto"/>
                <w:right w:val="none" w:sz="0" w:space="0" w:color="auto"/>
              </w:divBdr>
            </w:div>
            <w:div w:id="968439731">
              <w:marLeft w:val="0"/>
              <w:marRight w:val="0"/>
              <w:marTop w:val="0"/>
              <w:marBottom w:val="0"/>
              <w:divBdr>
                <w:top w:val="none" w:sz="0" w:space="0" w:color="auto"/>
                <w:left w:val="none" w:sz="0" w:space="0" w:color="auto"/>
                <w:bottom w:val="none" w:sz="0" w:space="0" w:color="auto"/>
                <w:right w:val="none" w:sz="0" w:space="0" w:color="auto"/>
              </w:divBdr>
            </w:div>
            <w:div w:id="1626500796">
              <w:marLeft w:val="0"/>
              <w:marRight w:val="0"/>
              <w:marTop w:val="0"/>
              <w:marBottom w:val="0"/>
              <w:divBdr>
                <w:top w:val="none" w:sz="0" w:space="0" w:color="auto"/>
                <w:left w:val="none" w:sz="0" w:space="0" w:color="auto"/>
                <w:bottom w:val="none" w:sz="0" w:space="0" w:color="auto"/>
                <w:right w:val="none" w:sz="0" w:space="0" w:color="auto"/>
              </w:divBdr>
            </w:div>
            <w:div w:id="1502743411">
              <w:marLeft w:val="0"/>
              <w:marRight w:val="0"/>
              <w:marTop w:val="0"/>
              <w:marBottom w:val="0"/>
              <w:divBdr>
                <w:top w:val="none" w:sz="0" w:space="0" w:color="auto"/>
                <w:left w:val="none" w:sz="0" w:space="0" w:color="auto"/>
                <w:bottom w:val="none" w:sz="0" w:space="0" w:color="auto"/>
                <w:right w:val="none" w:sz="0" w:space="0" w:color="auto"/>
              </w:divBdr>
            </w:div>
            <w:div w:id="906721499">
              <w:marLeft w:val="0"/>
              <w:marRight w:val="0"/>
              <w:marTop w:val="0"/>
              <w:marBottom w:val="0"/>
              <w:divBdr>
                <w:top w:val="none" w:sz="0" w:space="0" w:color="auto"/>
                <w:left w:val="none" w:sz="0" w:space="0" w:color="auto"/>
                <w:bottom w:val="none" w:sz="0" w:space="0" w:color="auto"/>
                <w:right w:val="none" w:sz="0" w:space="0" w:color="auto"/>
              </w:divBdr>
            </w:div>
            <w:div w:id="399449032">
              <w:marLeft w:val="0"/>
              <w:marRight w:val="0"/>
              <w:marTop w:val="0"/>
              <w:marBottom w:val="0"/>
              <w:divBdr>
                <w:top w:val="none" w:sz="0" w:space="0" w:color="auto"/>
                <w:left w:val="none" w:sz="0" w:space="0" w:color="auto"/>
                <w:bottom w:val="none" w:sz="0" w:space="0" w:color="auto"/>
                <w:right w:val="none" w:sz="0" w:space="0" w:color="auto"/>
              </w:divBdr>
            </w:div>
            <w:div w:id="1178040605">
              <w:marLeft w:val="0"/>
              <w:marRight w:val="0"/>
              <w:marTop w:val="0"/>
              <w:marBottom w:val="0"/>
              <w:divBdr>
                <w:top w:val="none" w:sz="0" w:space="0" w:color="auto"/>
                <w:left w:val="none" w:sz="0" w:space="0" w:color="auto"/>
                <w:bottom w:val="none" w:sz="0" w:space="0" w:color="auto"/>
                <w:right w:val="none" w:sz="0" w:space="0" w:color="auto"/>
              </w:divBdr>
            </w:div>
            <w:div w:id="182786824">
              <w:marLeft w:val="0"/>
              <w:marRight w:val="0"/>
              <w:marTop w:val="0"/>
              <w:marBottom w:val="0"/>
              <w:divBdr>
                <w:top w:val="none" w:sz="0" w:space="0" w:color="auto"/>
                <w:left w:val="none" w:sz="0" w:space="0" w:color="auto"/>
                <w:bottom w:val="none" w:sz="0" w:space="0" w:color="auto"/>
                <w:right w:val="none" w:sz="0" w:space="0" w:color="auto"/>
              </w:divBdr>
            </w:div>
            <w:div w:id="161240772">
              <w:marLeft w:val="0"/>
              <w:marRight w:val="0"/>
              <w:marTop w:val="0"/>
              <w:marBottom w:val="0"/>
              <w:divBdr>
                <w:top w:val="none" w:sz="0" w:space="0" w:color="auto"/>
                <w:left w:val="none" w:sz="0" w:space="0" w:color="auto"/>
                <w:bottom w:val="none" w:sz="0" w:space="0" w:color="auto"/>
                <w:right w:val="none" w:sz="0" w:space="0" w:color="auto"/>
              </w:divBdr>
            </w:div>
            <w:div w:id="1008681449">
              <w:marLeft w:val="0"/>
              <w:marRight w:val="0"/>
              <w:marTop w:val="0"/>
              <w:marBottom w:val="0"/>
              <w:divBdr>
                <w:top w:val="none" w:sz="0" w:space="0" w:color="auto"/>
                <w:left w:val="none" w:sz="0" w:space="0" w:color="auto"/>
                <w:bottom w:val="none" w:sz="0" w:space="0" w:color="auto"/>
                <w:right w:val="none" w:sz="0" w:space="0" w:color="auto"/>
              </w:divBdr>
            </w:div>
            <w:div w:id="479812403">
              <w:marLeft w:val="0"/>
              <w:marRight w:val="0"/>
              <w:marTop w:val="0"/>
              <w:marBottom w:val="0"/>
              <w:divBdr>
                <w:top w:val="none" w:sz="0" w:space="0" w:color="auto"/>
                <w:left w:val="none" w:sz="0" w:space="0" w:color="auto"/>
                <w:bottom w:val="none" w:sz="0" w:space="0" w:color="auto"/>
                <w:right w:val="none" w:sz="0" w:space="0" w:color="auto"/>
              </w:divBdr>
            </w:div>
            <w:div w:id="1499350158">
              <w:marLeft w:val="0"/>
              <w:marRight w:val="0"/>
              <w:marTop w:val="0"/>
              <w:marBottom w:val="0"/>
              <w:divBdr>
                <w:top w:val="none" w:sz="0" w:space="0" w:color="auto"/>
                <w:left w:val="none" w:sz="0" w:space="0" w:color="auto"/>
                <w:bottom w:val="none" w:sz="0" w:space="0" w:color="auto"/>
                <w:right w:val="none" w:sz="0" w:space="0" w:color="auto"/>
              </w:divBdr>
            </w:div>
            <w:div w:id="690837976">
              <w:marLeft w:val="0"/>
              <w:marRight w:val="0"/>
              <w:marTop w:val="0"/>
              <w:marBottom w:val="0"/>
              <w:divBdr>
                <w:top w:val="none" w:sz="0" w:space="0" w:color="auto"/>
                <w:left w:val="none" w:sz="0" w:space="0" w:color="auto"/>
                <w:bottom w:val="none" w:sz="0" w:space="0" w:color="auto"/>
                <w:right w:val="none" w:sz="0" w:space="0" w:color="auto"/>
              </w:divBdr>
            </w:div>
            <w:div w:id="1593582203">
              <w:marLeft w:val="0"/>
              <w:marRight w:val="0"/>
              <w:marTop w:val="0"/>
              <w:marBottom w:val="0"/>
              <w:divBdr>
                <w:top w:val="none" w:sz="0" w:space="0" w:color="auto"/>
                <w:left w:val="none" w:sz="0" w:space="0" w:color="auto"/>
                <w:bottom w:val="none" w:sz="0" w:space="0" w:color="auto"/>
                <w:right w:val="none" w:sz="0" w:space="0" w:color="auto"/>
              </w:divBdr>
            </w:div>
            <w:div w:id="1398550854">
              <w:marLeft w:val="0"/>
              <w:marRight w:val="0"/>
              <w:marTop w:val="0"/>
              <w:marBottom w:val="0"/>
              <w:divBdr>
                <w:top w:val="none" w:sz="0" w:space="0" w:color="auto"/>
                <w:left w:val="none" w:sz="0" w:space="0" w:color="auto"/>
                <w:bottom w:val="none" w:sz="0" w:space="0" w:color="auto"/>
                <w:right w:val="none" w:sz="0" w:space="0" w:color="auto"/>
              </w:divBdr>
            </w:div>
            <w:div w:id="1322544317">
              <w:marLeft w:val="0"/>
              <w:marRight w:val="0"/>
              <w:marTop w:val="0"/>
              <w:marBottom w:val="0"/>
              <w:divBdr>
                <w:top w:val="none" w:sz="0" w:space="0" w:color="auto"/>
                <w:left w:val="none" w:sz="0" w:space="0" w:color="auto"/>
                <w:bottom w:val="none" w:sz="0" w:space="0" w:color="auto"/>
                <w:right w:val="none" w:sz="0" w:space="0" w:color="auto"/>
              </w:divBdr>
            </w:div>
            <w:div w:id="748036844">
              <w:marLeft w:val="0"/>
              <w:marRight w:val="0"/>
              <w:marTop w:val="0"/>
              <w:marBottom w:val="0"/>
              <w:divBdr>
                <w:top w:val="none" w:sz="0" w:space="0" w:color="auto"/>
                <w:left w:val="none" w:sz="0" w:space="0" w:color="auto"/>
                <w:bottom w:val="none" w:sz="0" w:space="0" w:color="auto"/>
                <w:right w:val="none" w:sz="0" w:space="0" w:color="auto"/>
              </w:divBdr>
            </w:div>
            <w:div w:id="1468663927">
              <w:marLeft w:val="0"/>
              <w:marRight w:val="0"/>
              <w:marTop w:val="0"/>
              <w:marBottom w:val="0"/>
              <w:divBdr>
                <w:top w:val="none" w:sz="0" w:space="0" w:color="auto"/>
                <w:left w:val="none" w:sz="0" w:space="0" w:color="auto"/>
                <w:bottom w:val="none" w:sz="0" w:space="0" w:color="auto"/>
                <w:right w:val="none" w:sz="0" w:space="0" w:color="auto"/>
              </w:divBdr>
            </w:div>
            <w:div w:id="1203899924">
              <w:marLeft w:val="0"/>
              <w:marRight w:val="0"/>
              <w:marTop w:val="0"/>
              <w:marBottom w:val="0"/>
              <w:divBdr>
                <w:top w:val="none" w:sz="0" w:space="0" w:color="auto"/>
                <w:left w:val="none" w:sz="0" w:space="0" w:color="auto"/>
                <w:bottom w:val="none" w:sz="0" w:space="0" w:color="auto"/>
                <w:right w:val="none" w:sz="0" w:space="0" w:color="auto"/>
              </w:divBdr>
            </w:div>
            <w:div w:id="474958761">
              <w:marLeft w:val="0"/>
              <w:marRight w:val="0"/>
              <w:marTop w:val="0"/>
              <w:marBottom w:val="0"/>
              <w:divBdr>
                <w:top w:val="none" w:sz="0" w:space="0" w:color="auto"/>
                <w:left w:val="none" w:sz="0" w:space="0" w:color="auto"/>
                <w:bottom w:val="none" w:sz="0" w:space="0" w:color="auto"/>
                <w:right w:val="none" w:sz="0" w:space="0" w:color="auto"/>
              </w:divBdr>
            </w:div>
            <w:div w:id="582422639">
              <w:marLeft w:val="0"/>
              <w:marRight w:val="0"/>
              <w:marTop w:val="0"/>
              <w:marBottom w:val="0"/>
              <w:divBdr>
                <w:top w:val="none" w:sz="0" w:space="0" w:color="auto"/>
                <w:left w:val="none" w:sz="0" w:space="0" w:color="auto"/>
                <w:bottom w:val="none" w:sz="0" w:space="0" w:color="auto"/>
                <w:right w:val="none" w:sz="0" w:space="0" w:color="auto"/>
              </w:divBdr>
            </w:div>
            <w:div w:id="1848520432">
              <w:marLeft w:val="0"/>
              <w:marRight w:val="0"/>
              <w:marTop w:val="0"/>
              <w:marBottom w:val="0"/>
              <w:divBdr>
                <w:top w:val="none" w:sz="0" w:space="0" w:color="auto"/>
                <w:left w:val="none" w:sz="0" w:space="0" w:color="auto"/>
                <w:bottom w:val="none" w:sz="0" w:space="0" w:color="auto"/>
                <w:right w:val="none" w:sz="0" w:space="0" w:color="auto"/>
              </w:divBdr>
            </w:div>
            <w:div w:id="1188762975">
              <w:marLeft w:val="0"/>
              <w:marRight w:val="0"/>
              <w:marTop w:val="0"/>
              <w:marBottom w:val="0"/>
              <w:divBdr>
                <w:top w:val="none" w:sz="0" w:space="0" w:color="auto"/>
                <w:left w:val="none" w:sz="0" w:space="0" w:color="auto"/>
                <w:bottom w:val="none" w:sz="0" w:space="0" w:color="auto"/>
                <w:right w:val="none" w:sz="0" w:space="0" w:color="auto"/>
              </w:divBdr>
            </w:div>
            <w:div w:id="1843427354">
              <w:marLeft w:val="0"/>
              <w:marRight w:val="0"/>
              <w:marTop w:val="0"/>
              <w:marBottom w:val="0"/>
              <w:divBdr>
                <w:top w:val="none" w:sz="0" w:space="0" w:color="auto"/>
                <w:left w:val="none" w:sz="0" w:space="0" w:color="auto"/>
                <w:bottom w:val="none" w:sz="0" w:space="0" w:color="auto"/>
                <w:right w:val="none" w:sz="0" w:space="0" w:color="auto"/>
              </w:divBdr>
            </w:div>
            <w:div w:id="511384360">
              <w:marLeft w:val="0"/>
              <w:marRight w:val="0"/>
              <w:marTop w:val="0"/>
              <w:marBottom w:val="0"/>
              <w:divBdr>
                <w:top w:val="none" w:sz="0" w:space="0" w:color="auto"/>
                <w:left w:val="none" w:sz="0" w:space="0" w:color="auto"/>
                <w:bottom w:val="none" w:sz="0" w:space="0" w:color="auto"/>
                <w:right w:val="none" w:sz="0" w:space="0" w:color="auto"/>
              </w:divBdr>
            </w:div>
            <w:div w:id="1390805010">
              <w:marLeft w:val="0"/>
              <w:marRight w:val="0"/>
              <w:marTop w:val="0"/>
              <w:marBottom w:val="0"/>
              <w:divBdr>
                <w:top w:val="none" w:sz="0" w:space="0" w:color="auto"/>
                <w:left w:val="none" w:sz="0" w:space="0" w:color="auto"/>
                <w:bottom w:val="none" w:sz="0" w:space="0" w:color="auto"/>
                <w:right w:val="none" w:sz="0" w:space="0" w:color="auto"/>
              </w:divBdr>
            </w:div>
            <w:div w:id="749739664">
              <w:marLeft w:val="0"/>
              <w:marRight w:val="0"/>
              <w:marTop w:val="0"/>
              <w:marBottom w:val="0"/>
              <w:divBdr>
                <w:top w:val="none" w:sz="0" w:space="0" w:color="auto"/>
                <w:left w:val="none" w:sz="0" w:space="0" w:color="auto"/>
                <w:bottom w:val="none" w:sz="0" w:space="0" w:color="auto"/>
                <w:right w:val="none" w:sz="0" w:space="0" w:color="auto"/>
              </w:divBdr>
            </w:div>
            <w:div w:id="207768949">
              <w:marLeft w:val="0"/>
              <w:marRight w:val="0"/>
              <w:marTop w:val="0"/>
              <w:marBottom w:val="0"/>
              <w:divBdr>
                <w:top w:val="none" w:sz="0" w:space="0" w:color="auto"/>
                <w:left w:val="none" w:sz="0" w:space="0" w:color="auto"/>
                <w:bottom w:val="none" w:sz="0" w:space="0" w:color="auto"/>
                <w:right w:val="none" w:sz="0" w:space="0" w:color="auto"/>
              </w:divBdr>
            </w:div>
            <w:div w:id="353698982">
              <w:marLeft w:val="0"/>
              <w:marRight w:val="0"/>
              <w:marTop w:val="0"/>
              <w:marBottom w:val="0"/>
              <w:divBdr>
                <w:top w:val="none" w:sz="0" w:space="0" w:color="auto"/>
                <w:left w:val="none" w:sz="0" w:space="0" w:color="auto"/>
                <w:bottom w:val="none" w:sz="0" w:space="0" w:color="auto"/>
                <w:right w:val="none" w:sz="0" w:space="0" w:color="auto"/>
              </w:divBdr>
            </w:div>
            <w:div w:id="1542356923">
              <w:marLeft w:val="0"/>
              <w:marRight w:val="0"/>
              <w:marTop w:val="0"/>
              <w:marBottom w:val="0"/>
              <w:divBdr>
                <w:top w:val="none" w:sz="0" w:space="0" w:color="auto"/>
                <w:left w:val="none" w:sz="0" w:space="0" w:color="auto"/>
                <w:bottom w:val="none" w:sz="0" w:space="0" w:color="auto"/>
                <w:right w:val="none" w:sz="0" w:space="0" w:color="auto"/>
              </w:divBdr>
            </w:div>
            <w:div w:id="1409614958">
              <w:marLeft w:val="0"/>
              <w:marRight w:val="0"/>
              <w:marTop w:val="0"/>
              <w:marBottom w:val="0"/>
              <w:divBdr>
                <w:top w:val="none" w:sz="0" w:space="0" w:color="auto"/>
                <w:left w:val="none" w:sz="0" w:space="0" w:color="auto"/>
                <w:bottom w:val="none" w:sz="0" w:space="0" w:color="auto"/>
                <w:right w:val="none" w:sz="0" w:space="0" w:color="auto"/>
              </w:divBdr>
            </w:div>
            <w:div w:id="80300484">
              <w:marLeft w:val="0"/>
              <w:marRight w:val="0"/>
              <w:marTop w:val="0"/>
              <w:marBottom w:val="0"/>
              <w:divBdr>
                <w:top w:val="none" w:sz="0" w:space="0" w:color="auto"/>
                <w:left w:val="none" w:sz="0" w:space="0" w:color="auto"/>
                <w:bottom w:val="none" w:sz="0" w:space="0" w:color="auto"/>
                <w:right w:val="none" w:sz="0" w:space="0" w:color="auto"/>
              </w:divBdr>
            </w:div>
            <w:div w:id="134418314">
              <w:marLeft w:val="0"/>
              <w:marRight w:val="0"/>
              <w:marTop w:val="0"/>
              <w:marBottom w:val="0"/>
              <w:divBdr>
                <w:top w:val="none" w:sz="0" w:space="0" w:color="auto"/>
                <w:left w:val="none" w:sz="0" w:space="0" w:color="auto"/>
                <w:bottom w:val="none" w:sz="0" w:space="0" w:color="auto"/>
                <w:right w:val="none" w:sz="0" w:space="0" w:color="auto"/>
              </w:divBdr>
            </w:div>
            <w:div w:id="471488517">
              <w:marLeft w:val="0"/>
              <w:marRight w:val="0"/>
              <w:marTop w:val="0"/>
              <w:marBottom w:val="0"/>
              <w:divBdr>
                <w:top w:val="none" w:sz="0" w:space="0" w:color="auto"/>
                <w:left w:val="none" w:sz="0" w:space="0" w:color="auto"/>
                <w:bottom w:val="none" w:sz="0" w:space="0" w:color="auto"/>
                <w:right w:val="none" w:sz="0" w:space="0" w:color="auto"/>
              </w:divBdr>
            </w:div>
            <w:div w:id="1634287879">
              <w:marLeft w:val="0"/>
              <w:marRight w:val="0"/>
              <w:marTop w:val="0"/>
              <w:marBottom w:val="0"/>
              <w:divBdr>
                <w:top w:val="none" w:sz="0" w:space="0" w:color="auto"/>
                <w:left w:val="none" w:sz="0" w:space="0" w:color="auto"/>
                <w:bottom w:val="none" w:sz="0" w:space="0" w:color="auto"/>
                <w:right w:val="none" w:sz="0" w:space="0" w:color="auto"/>
              </w:divBdr>
            </w:div>
            <w:div w:id="887110026">
              <w:marLeft w:val="0"/>
              <w:marRight w:val="0"/>
              <w:marTop w:val="0"/>
              <w:marBottom w:val="0"/>
              <w:divBdr>
                <w:top w:val="none" w:sz="0" w:space="0" w:color="auto"/>
                <w:left w:val="none" w:sz="0" w:space="0" w:color="auto"/>
                <w:bottom w:val="none" w:sz="0" w:space="0" w:color="auto"/>
                <w:right w:val="none" w:sz="0" w:space="0" w:color="auto"/>
              </w:divBdr>
            </w:div>
            <w:div w:id="1983925864">
              <w:marLeft w:val="0"/>
              <w:marRight w:val="0"/>
              <w:marTop w:val="0"/>
              <w:marBottom w:val="0"/>
              <w:divBdr>
                <w:top w:val="none" w:sz="0" w:space="0" w:color="auto"/>
                <w:left w:val="none" w:sz="0" w:space="0" w:color="auto"/>
                <w:bottom w:val="none" w:sz="0" w:space="0" w:color="auto"/>
                <w:right w:val="none" w:sz="0" w:space="0" w:color="auto"/>
              </w:divBdr>
            </w:div>
            <w:div w:id="2062702894">
              <w:marLeft w:val="0"/>
              <w:marRight w:val="0"/>
              <w:marTop w:val="0"/>
              <w:marBottom w:val="0"/>
              <w:divBdr>
                <w:top w:val="none" w:sz="0" w:space="0" w:color="auto"/>
                <w:left w:val="none" w:sz="0" w:space="0" w:color="auto"/>
                <w:bottom w:val="none" w:sz="0" w:space="0" w:color="auto"/>
                <w:right w:val="none" w:sz="0" w:space="0" w:color="auto"/>
              </w:divBdr>
            </w:div>
            <w:div w:id="1426728458">
              <w:marLeft w:val="0"/>
              <w:marRight w:val="0"/>
              <w:marTop w:val="0"/>
              <w:marBottom w:val="0"/>
              <w:divBdr>
                <w:top w:val="none" w:sz="0" w:space="0" w:color="auto"/>
                <w:left w:val="none" w:sz="0" w:space="0" w:color="auto"/>
                <w:bottom w:val="none" w:sz="0" w:space="0" w:color="auto"/>
                <w:right w:val="none" w:sz="0" w:space="0" w:color="auto"/>
              </w:divBdr>
            </w:div>
            <w:div w:id="1538470156">
              <w:marLeft w:val="0"/>
              <w:marRight w:val="0"/>
              <w:marTop w:val="0"/>
              <w:marBottom w:val="0"/>
              <w:divBdr>
                <w:top w:val="none" w:sz="0" w:space="0" w:color="auto"/>
                <w:left w:val="none" w:sz="0" w:space="0" w:color="auto"/>
                <w:bottom w:val="none" w:sz="0" w:space="0" w:color="auto"/>
                <w:right w:val="none" w:sz="0" w:space="0" w:color="auto"/>
              </w:divBdr>
            </w:div>
            <w:div w:id="707536681">
              <w:marLeft w:val="0"/>
              <w:marRight w:val="0"/>
              <w:marTop w:val="0"/>
              <w:marBottom w:val="0"/>
              <w:divBdr>
                <w:top w:val="none" w:sz="0" w:space="0" w:color="auto"/>
                <w:left w:val="none" w:sz="0" w:space="0" w:color="auto"/>
                <w:bottom w:val="none" w:sz="0" w:space="0" w:color="auto"/>
                <w:right w:val="none" w:sz="0" w:space="0" w:color="auto"/>
              </w:divBdr>
            </w:div>
            <w:div w:id="1917393271">
              <w:marLeft w:val="0"/>
              <w:marRight w:val="0"/>
              <w:marTop w:val="0"/>
              <w:marBottom w:val="0"/>
              <w:divBdr>
                <w:top w:val="none" w:sz="0" w:space="0" w:color="auto"/>
                <w:left w:val="none" w:sz="0" w:space="0" w:color="auto"/>
                <w:bottom w:val="none" w:sz="0" w:space="0" w:color="auto"/>
                <w:right w:val="none" w:sz="0" w:space="0" w:color="auto"/>
              </w:divBdr>
            </w:div>
            <w:div w:id="1980379730">
              <w:marLeft w:val="0"/>
              <w:marRight w:val="0"/>
              <w:marTop w:val="0"/>
              <w:marBottom w:val="0"/>
              <w:divBdr>
                <w:top w:val="none" w:sz="0" w:space="0" w:color="auto"/>
                <w:left w:val="none" w:sz="0" w:space="0" w:color="auto"/>
                <w:bottom w:val="none" w:sz="0" w:space="0" w:color="auto"/>
                <w:right w:val="none" w:sz="0" w:space="0" w:color="auto"/>
              </w:divBdr>
            </w:div>
            <w:div w:id="476385971">
              <w:marLeft w:val="0"/>
              <w:marRight w:val="0"/>
              <w:marTop w:val="0"/>
              <w:marBottom w:val="0"/>
              <w:divBdr>
                <w:top w:val="none" w:sz="0" w:space="0" w:color="auto"/>
                <w:left w:val="none" w:sz="0" w:space="0" w:color="auto"/>
                <w:bottom w:val="none" w:sz="0" w:space="0" w:color="auto"/>
                <w:right w:val="none" w:sz="0" w:space="0" w:color="auto"/>
              </w:divBdr>
            </w:div>
            <w:div w:id="1735540469">
              <w:marLeft w:val="0"/>
              <w:marRight w:val="0"/>
              <w:marTop w:val="0"/>
              <w:marBottom w:val="0"/>
              <w:divBdr>
                <w:top w:val="none" w:sz="0" w:space="0" w:color="auto"/>
                <w:left w:val="none" w:sz="0" w:space="0" w:color="auto"/>
                <w:bottom w:val="none" w:sz="0" w:space="0" w:color="auto"/>
                <w:right w:val="none" w:sz="0" w:space="0" w:color="auto"/>
              </w:divBdr>
            </w:div>
            <w:div w:id="1512067651">
              <w:marLeft w:val="0"/>
              <w:marRight w:val="0"/>
              <w:marTop w:val="0"/>
              <w:marBottom w:val="0"/>
              <w:divBdr>
                <w:top w:val="none" w:sz="0" w:space="0" w:color="auto"/>
                <w:left w:val="none" w:sz="0" w:space="0" w:color="auto"/>
                <w:bottom w:val="none" w:sz="0" w:space="0" w:color="auto"/>
                <w:right w:val="none" w:sz="0" w:space="0" w:color="auto"/>
              </w:divBdr>
            </w:div>
            <w:div w:id="1704329787">
              <w:marLeft w:val="0"/>
              <w:marRight w:val="0"/>
              <w:marTop w:val="0"/>
              <w:marBottom w:val="0"/>
              <w:divBdr>
                <w:top w:val="none" w:sz="0" w:space="0" w:color="auto"/>
                <w:left w:val="none" w:sz="0" w:space="0" w:color="auto"/>
                <w:bottom w:val="none" w:sz="0" w:space="0" w:color="auto"/>
                <w:right w:val="none" w:sz="0" w:space="0" w:color="auto"/>
              </w:divBdr>
            </w:div>
            <w:div w:id="376777710">
              <w:marLeft w:val="0"/>
              <w:marRight w:val="0"/>
              <w:marTop w:val="0"/>
              <w:marBottom w:val="0"/>
              <w:divBdr>
                <w:top w:val="none" w:sz="0" w:space="0" w:color="auto"/>
                <w:left w:val="none" w:sz="0" w:space="0" w:color="auto"/>
                <w:bottom w:val="none" w:sz="0" w:space="0" w:color="auto"/>
                <w:right w:val="none" w:sz="0" w:space="0" w:color="auto"/>
              </w:divBdr>
            </w:div>
            <w:div w:id="1707944931">
              <w:marLeft w:val="0"/>
              <w:marRight w:val="0"/>
              <w:marTop w:val="0"/>
              <w:marBottom w:val="0"/>
              <w:divBdr>
                <w:top w:val="none" w:sz="0" w:space="0" w:color="auto"/>
                <w:left w:val="none" w:sz="0" w:space="0" w:color="auto"/>
                <w:bottom w:val="none" w:sz="0" w:space="0" w:color="auto"/>
                <w:right w:val="none" w:sz="0" w:space="0" w:color="auto"/>
              </w:divBdr>
            </w:div>
            <w:div w:id="816146132">
              <w:marLeft w:val="0"/>
              <w:marRight w:val="0"/>
              <w:marTop w:val="0"/>
              <w:marBottom w:val="0"/>
              <w:divBdr>
                <w:top w:val="none" w:sz="0" w:space="0" w:color="auto"/>
                <w:left w:val="none" w:sz="0" w:space="0" w:color="auto"/>
                <w:bottom w:val="none" w:sz="0" w:space="0" w:color="auto"/>
                <w:right w:val="none" w:sz="0" w:space="0" w:color="auto"/>
              </w:divBdr>
            </w:div>
            <w:div w:id="1991254529">
              <w:marLeft w:val="0"/>
              <w:marRight w:val="0"/>
              <w:marTop w:val="0"/>
              <w:marBottom w:val="0"/>
              <w:divBdr>
                <w:top w:val="none" w:sz="0" w:space="0" w:color="auto"/>
                <w:left w:val="none" w:sz="0" w:space="0" w:color="auto"/>
                <w:bottom w:val="none" w:sz="0" w:space="0" w:color="auto"/>
                <w:right w:val="none" w:sz="0" w:space="0" w:color="auto"/>
              </w:divBdr>
            </w:div>
            <w:div w:id="415633250">
              <w:marLeft w:val="0"/>
              <w:marRight w:val="0"/>
              <w:marTop w:val="0"/>
              <w:marBottom w:val="0"/>
              <w:divBdr>
                <w:top w:val="none" w:sz="0" w:space="0" w:color="auto"/>
                <w:left w:val="none" w:sz="0" w:space="0" w:color="auto"/>
                <w:bottom w:val="none" w:sz="0" w:space="0" w:color="auto"/>
                <w:right w:val="none" w:sz="0" w:space="0" w:color="auto"/>
              </w:divBdr>
            </w:div>
            <w:div w:id="485900634">
              <w:marLeft w:val="0"/>
              <w:marRight w:val="0"/>
              <w:marTop w:val="0"/>
              <w:marBottom w:val="0"/>
              <w:divBdr>
                <w:top w:val="none" w:sz="0" w:space="0" w:color="auto"/>
                <w:left w:val="none" w:sz="0" w:space="0" w:color="auto"/>
                <w:bottom w:val="none" w:sz="0" w:space="0" w:color="auto"/>
                <w:right w:val="none" w:sz="0" w:space="0" w:color="auto"/>
              </w:divBdr>
            </w:div>
            <w:div w:id="1152527990">
              <w:marLeft w:val="0"/>
              <w:marRight w:val="0"/>
              <w:marTop w:val="0"/>
              <w:marBottom w:val="0"/>
              <w:divBdr>
                <w:top w:val="none" w:sz="0" w:space="0" w:color="auto"/>
                <w:left w:val="none" w:sz="0" w:space="0" w:color="auto"/>
                <w:bottom w:val="none" w:sz="0" w:space="0" w:color="auto"/>
                <w:right w:val="none" w:sz="0" w:space="0" w:color="auto"/>
              </w:divBdr>
            </w:div>
            <w:div w:id="57097062">
              <w:marLeft w:val="0"/>
              <w:marRight w:val="0"/>
              <w:marTop w:val="0"/>
              <w:marBottom w:val="0"/>
              <w:divBdr>
                <w:top w:val="none" w:sz="0" w:space="0" w:color="auto"/>
                <w:left w:val="none" w:sz="0" w:space="0" w:color="auto"/>
                <w:bottom w:val="none" w:sz="0" w:space="0" w:color="auto"/>
                <w:right w:val="none" w:sz="0" w:space="0" w:color="auto"/>
              </w:divBdr>
            </w:div>
            <w:div w:id="1142238843">
              <w:marLeft w:val="0"/>
              <w:marRight w:val="0"/>
              <w:marTop w:val="0"/>
              <w:marBottom w:val="0"/>
              <w:divBdr>
                <w:top w:val="none" w:sz="0" w:space="0" w:color="auto"/>
                <w:left w:val="none" w:sz="0" w:space="0" w:color="auto"/>
                <w:bottom w:val="none" w:sz="0" w:space="0" w:color="auto"/>
                <w:right w:val="none" w:sz="0" w:space="0" w:color="auto"/>
              </w:divBdr>
            </w:div>
            <w:div w:id="869994295">
              <w:marLeft w:val="0"/>
              <w:marRight w:val="0"/>
              <w:marTop w:val="0"/>
              <w:marBottom w:val="0"/>
              <w:divBdr>
                <w:top w:val="none" w:sz="0" w:space="0" w:color="auto"/>
                <w:left w:val="none" w:sz="0" w:space="0" w:color="auto"/>
                <w:bottom w:val="none" w:sz="0" w:space="0" w:color="auto"/>
                <w:right w:val="none" w:sz="0" w:space="0" w:color="auto"/>
              </w:divBdr>
            </w:div>
            <w:div w:id="871844524">
              <w:marLeft w:val="0"/>
              <w:marRight w:val="0"/>
              <w:marTop w:val="0"/>
              <w:marBottom w:val="0"/>
              <w:divBdr>
                <w:top w:val="none" w:sz="0" w:space="0" w:color="auto"/>
                <w:left w:val="none" w:sz="0" w:space="0" w:color="auto"/>
                <w:bottom w:val="none" w:sz="0" w:space="0" w:color="auto"/>
                <w:right w:val="none" w:sz="0" w:space="0" w:color="auto"/>
              </w:divBdr>
            </w:div>
            <w:div w:id="1010914614">
              <w:marLeft w:val="0"/>
              <w:marRight w:val="0"/>
              <w:marTop w:val="0"/>
              <w:marBottom w:val="0"/>
              <w:divBdr>
                <w:top w:val="none" w:sz="0" w:space="0" w:color="auto"/>
                <w:left w:val="none" w:sz="0" w:space="0" w:color="auto"/>
                <w:bottom w:val="none" w:sz="0" w:space="0" w:color="auto"/>
                <w:right w:val="none" w:sz="0" w:space="0" w:color="auto"/>
              </w:divBdr>
            </w:div>
            <w:div w:id="609239539">
              <w:marLeft w:val="0"/>
              <w:marRight w:val="0"/>
              <w:marTop w:val="0"/>
              <w:marBottom w:val="0"/>
              <w:divBdr>
                <w:top w:val="none" w:sz="0" w:space="0" w:color="auto"/>
                <w:left w:val="none" w:sz="0" w:space="0" w:color="auto"/>
                <w:bottom w:val="none" w:sz="0" w:space="0" w:color="auto"/>
                <w:right w:val="none" w:sz="0" w:space="0" w:color="auto"/>
              </w:divBdr>
            </w:div>
            <w:div w:id="359941293">
              <w:marLeft w:val="0"/>
              <w:marRight w:val="0"/>
              <w:marTop w:val="0"/>
              <w:marBottom w:val="0"/>
              <w:divBdr>
                <w:top w:val="none" w:sz="0" w:space="0" w:color="auto"/>
                <w:left w:val="none" w:sz="0" w:space="0" w:color="auto"/>
                <w:bottom w:val="none" w:sz="0" w:space="0" w:color="auto"/>
                <w:right w:val="none" w:sz="0" w:space="0" w:color="auto"/>
              </w:divBdr>
            </w:div>
            <w:div w:id="1012608765">
              <w:marLeft w:val="0"/>
              <w:marRight w:val="0"/>
              <w:marTop w:val="0"/>
              <w:marBottom w:val="0"/>
              <w:divBdr>
                <w:top w:val="none" w:sz="0" w:space="0" w:color="auto"/>
                <w:left w:val="none" w:sz="0" w:space="0" w:color="auto"/>
                <w:bottom w:val="none" w:sz="0" w:space="0" w:color="auto"/>
                <w:right w:val="none" w:sz="0" w:space="0" w:color="auto"/>
              </w:divBdr>
            </w:div>
            <w:div w:id="997001641">
              <w:marLeft w:val="0"/>
              <w:marRight w:val="0"/>
              <w:marTop w:val="0"/>
              <w:marBottom w:val="0"/>
              <w:divBdr>
                <w:top w:val="none" w:sz="0" w:space="0" w:color="auto"/>
                <w:left w:val="none" w:sz="0" w:space="0" w:color="auto"/>
                <w:bottom w:val="none" w:sz="0" w:space="0" w:color="auto"/>
                <w:right w:val="none" w:sz="0" w:space="0" w:color="auto"/>
              </w:divBdr>
            </w:div>
            <w:div w:id="270626844">
              <w:marLeft w:val="0"/>
              <w:marRight w:val="0"/>
              <w:marTop w:val="0"/>
              <w:marBottom w:val="0"/>
              <w:divBdr>
                <w:top w:val="none" w:sz="0" w:space="0" w:color="auto"/>
                <w:left w:val="none" w:sz="0" w:space="0" w:color="auto"/>
                <w:bottom w:val="none" w:sz="0" w:space="0" w:color="auto"/>
                <w:right w:val="none" w:sz="0" w:space="0" w:color="auto"/>
              </w:divBdr>
            </w:div>
            <w:div w:id="2086994426">
              <w:marLeft w:val="0"/>
              <w:marRight w:val="0"/>
              <w:marTop w:val="0"/>
              <w:marBottom w:val="0"/>
              <w:divBdr>
                <w:top w:val="none" w:sz="0" w:space="0" w:color="auto"/>
                <w:left w:val="none" w:sz="0" w:space="0" w:color="auto"/>
                <w:bottom w:val="none" w:sz="0" w:space="0" w:color="auto"/>
                <w:right w:val="none" w:sz="0" w:space="0" w:color="auto"/>
              </w:divBdr>
            </w:div>
            <w:div w:id="1373653237">
              <w:marLeft w:val="0"/>
              <w:marRight w:val="0"/>
              <w:marTop w:val="0"/>
              <w:marBottom w:val="0"/>
              <w:divBdr>
                <w:top w:val="none" w:sz="0" w:space="0" w:color="auto"/>
                <w:left w:val="none" w:sz="0" w:space="0" w:color="auto"/>
                <w:bottom w:val="none" w:sz="0" w:space="0" w:color="auto"/>
                <w:right w:val="none" w:sz="0" w:space="0" w:color="auto"/>
              </w:divBdr>
            </w:div>
            <w:div w:id="1911034872">
              <w:marLeft w:val="0"/>
              <w:marRight w:val="0"/>
              <w:marTop w:val="0"/>
              <w:marBottom w:val="0"/>
              <w:divBdr>
                <w:top w:val="none" w:sz="0" w:space="0" w:color="auto"/>
                <w:left w:val="none" w:sz="0" w:space="0" w:color="auto"/>
                <w:bottom w:val="none" w:sz="0" w:space="0" w:color="auto"/>
                <w:right w:val="none" w:sz="0" w:space="0" w:color="auto"/>
              </w:divBdr>
            </w:div>
            <w:div w:id="663898470">
              <w:marLeft w:val="0"/>
              <w:marRight w:val="0"/>
              <w:marTop w:val="0"/>
              <w:marBottom w:val="0"/>
              <w:divBdr>
                <w:top w:val="none" w:sz="0" w:space="0" w:color="auto"/>
                <w:left w:val="none" w:sz="0" w:space="0" w:color="auto"/>
                <w:bottom w:val="none" w:sz="0" w:space="0" w:color="auto"/>
                <w:right w:val="none" w:sz="0" w:space="0" w:color="auto"/>
              </w:divBdr>
            </w:div>
            <w:div w:id="2059235512">
              <w:marLeft w:val="0"/>
              <w:marRight w:val="0"/>
              <w:marTop w:val="0"/>
              <w:marBottom w:val="0"/>
              <w:divBdr>
                <w:top w:val="none" w:sz="0" w:space="0" w:color="auto"/>
                <w:left w:val="none" w:sz="0" w:space="0" w:color="auto"/>
                <w:bottom w:val="none" w:sz="0" w:space="0" w:color="auto"/>
                <w:right w:val="none" w:sz="0" w:space="0" w:color="auto"/>
              </w:divBdr>
            </w:div>
            <w:div w:id="1745836514">
              <w:marLeft w:val="0"/>
              <w:marRight w:val="0"/>
              <w:marTop w:val="0"/>
              <w:marBottom w:val="0"/>
              <w:divBdr>
                <w:top w:val="none" w:sz="0" w:space="0" w:color="auto"/>
                <w:left w:val="none" w:sz="0" w:space="0" w:color="auto"/>
                <w:bottom w:val="none" w:sz="0" w:space="0" w:color="auto"/>
                <w:right w:val="none" w:sz="0" w:space="0" w:color="auto"/>
              </w:divBdr>
            </w:div>
            <w:div w:id="1685401366">
              <w:marLeft w:val="0"/>
              <w:marRight w:val="0"/>
              <w:marTop w:val="0"/>
              <w:marBottom w:val="0"/>
              <w:divBdr>
                <w:top w:val="none" w:sz="0" w:space="0" w:color="auto"/>
                <w:left w:val="none" w:sz="0" w:space="0" w:color="auto"/>
                <w:bottom w:val="none" w:sz="0" w:space="0" w:color="auto"/>
                <w:right w:val="none" w:sz="0" w:space="0" w:color="auto"/>
              </w:divBdr>
            </w:div>
            <w:div w:id="97137842">
              <w:marLeft w:val="0"/>
              <w:marRight w:val="0"/>
              <w:marTop w:val="0"/>
              <w:marBottom w:val="0"/>
              <w:divBdr>
                <w:top w:val="none" w:sz="0" w:space="0" w:color="auto"/>
                <w:left w:val="none" w:sz="0" w:space="0" w:color="auto"/>
                <w:bottom w:val="none" w:sz="0" w:space="0" w:color="auto"/>
                <w:right w:val="none" w:sz="0" w:space="0" w:color="auto"/>
              </w:divBdr>
            </w:div>
            <w:div w:id="587495153">
              <w:marLeft w:val="0"/>
              <w:marRight w:val="0"/>
              <w:marTop w:val="0"/>
              <w:marBottom w:val="0"/>
              <w:divBdr>
                <w:top w:val="none" w:sz="0" w:space="0" w:color="auto"/>
                <w:left w:val="none" w:sz="0" w:space="0" w:color="auto"/>
                <w:bottom w:val="none" w:sz="0" w:space="0" w:color="auto"/>
                <w:right w:val="none" w:sz="0" w:space="0" w:color="auto"/>
              </w:divBdr>
            </w:div>
            <w:div w:id="388698817">
              <w:marLeft w:val="0"/>
              <w:marRight w:val="0"/>
              <w:marTop w:val="0"/>
              <w:marBottom w:val="0"/>
              <w:divBdr>
                <w:top w:val="none" w:sz="0" w:space="0" w:color="auto"/>
                <w:left w:val="none" w:sz="0" w:space="0" w:color="auto"/>
                <w:bottom w:val="none" w:sz="0" w:space="0" w:color="auto"/>
                <w:right w:val="none" w:sz="0" w:space="0" w:color="auto"/>
              </w:divBdr>
            </w:div>
            <w:div w:id="1972175961">
              <w:marLeft w:val="0"/>
              <w:marRight w:val="0"/>
              <w:marTop w:val="0"/>
              <w:marBottom w:val="0"/>
              <w:divBdr>
                <w:top w:val="none" w:sz="0" w:space="0" w:color="auto"/>
                <w:left w:val="none" w:sz="0" w:space="0" w:color="auto"/>
                <w:bottom w:val="none" w:sz="0" w:space="0" w:color="auto"/>
                <w:right w:val="none" w:sz="0" w:space="0" w:color="auto"/>
              </w:divBdr>
            </w:div>
            <w:div w:id="1122386803">
              <w:marLeft w:val="0"/>
              <w:marRight w:val="0"/>
              <w:marTop w:val="0"/>
              <w:marBottom w:val="0"/>
              <w:divBdr>
                <w:top w:val="none" w:sz="0" w:space="0" w:color="auto"/>
                <w:left w:val="none" w:sz="0" w:space="0" w:color="auto"/>
                <w:bottom w:val="none" w:sz="0" w:space="0" w:color="auto"/>
                <w:right w:val="none" w:sz="0" w:space="0" w:color="auto"/>
              </w:divBdr>
            </w:div>
            <w:div w:id="1079056546">
              <w:marLeft w:val="0"/>
              <w:marRight w:val="0"/>
              <w:marTop w:val="0"/>
              <w:marBottom w:val="0"/>
              <w:divBdr>
                <w:top w:val="none" w:sz="0" w:space="0" w:color="auto"/>
                <w:left w:val="none" w:sz="0" w:space="0" w:color="auto"/>
                <w:bottom w:val="none" w:sz="0" w:space="0" w:color="auto"/>
                <w:right w:val="none" w:sz="0" w:space="0" w:color="auto"/>
              </w:divBdr>
            </w:div>
            <w:div w:id="2131700429">
              <w:marLeft w:val="0"/>
              <w:marRight w:val="0"/>
              <w:marTop w:val="0"/>
              <w:marBottom w:val="0"/>
              <w:divBdr>
                <w:top w:val="none" w:sz="0" w:space="0" w:color="auto"/>
                <w:left w:val="none" w:sz="0" w:space="0" w:color="auto"/>
                <w:bottom w:val="none" w:sz="0" w:space="0" w:color="auto"/>
                <w:right w:val="none" w:sz="0" w:space="0" w:color="auto"/>
              </w:divBdr>
            </w:div>
            <w:div w:id="2099597658">
              <w:marLeft w:val="0"/>
              <w:marRight w:val="0"/>
              <w:marTop w:val="0"/>
              <w:marBottom w:val="0"/>
              <w:divBdr>
                <w:top w:val="none" w:sz="0" w:space="0" w:color="auto"/>
                <w:left w:val="none" w:sz="0" w:space="0" w:color="auto"/>
                <w:bottom w:val="none" w:sz="0" w:space="0" w:color="auto"/>
                <w:right w:val="none" w:sz="0" w:space="0" w:color="auto"/>
              </w:divBdr>
            </w:div>
            <w:div w:id="135338763">
              <w:marLeft w:val="0"/>
              <w:marRight w:val="0"/>
              <w:marTop w:val="0"/>
              <w:marBottom w:val="0"/>
              <w:divBdr>
                <w:top w:val="none" w:sz="0" w:space="0" w:color="auto"/>
                <w:left w:val="none" w:sz="0" w:space="0" w:color="auto"/>
                <w:bottom w:val="none" w:sz="0" w:space="0" w:color="auto"/>
                <w:right w:val="none" w:sz="0" w:space="0" w:color="auto"/>
              </w:divBdr>
            </w:div>
            <w:div w:id="259719585">
              <w:marLeft w:val="0"/>
              <w:marRight w:val="0"/>
              <w:marTop w:val="0"/>
              <w:marBottom w:val="0"/>
              <w:divBdr>
                <w:top w:val="none" w:sz="0" w:space="0" w:color="auto"/>
                <w:left w:val="none" w:sz="0" w:space="0" w:color="auto"/>
                <w:bottom w:val="none" w:sz="0" w:space="0" w:color="auto"/>
                <w:right w:val="none" w:sz="0" w:space="0" w:color="auto"/>
              </w:divBdr>
            </w:div>
            <w:div w:id="33310790">
              <w:marLeft w:val="0"/>
              <w:marRight w:val="0"/>
              <w:marTop w:val="0"/>
              <w:marBottom w:val="0"/>
              <w:divBdr>
                <w:top w:val="none" w:sz="0" w:space="0" w:color="auto"/>
                <w:left w:val="none" w:sz="0" w:space="0" w:color="auto"/>
                <w:bottom w:val="none" w:sz="0" w:space="0" w:color="auto"/>
                <w:right w:val="none" w:sz="0" w:space="0" w:color="auto"/>
              </w:divBdr>
            </w:div>
            <w:div w:id="1364596777">
              <w:marLeft w:val="0"/>
              <w:marRight w:val="0"/>
              <w:marTop w:val="0"/>
              <w:marBottom w:val="0"/>
              <w:divBdr>
                <w:top w:val="none" w:sz="0" w:space="0" w:color="auto"/>
                <w:left w:val="none" w:sz="0" w:space="0" w:color="auto"/>
                <w:bottom w:val="none" w:sz="0" w:space="0" w:color="auto"/>
                <w:right w:val="none" w:sz="0" w:space="0" w:color="auto"/>
              </w:divBdr>
            </w:div>
            <w:div w:id="1624387973">
              <w:marLeft w:val="0"/>
              <w:marRight w:val="0"/>
              <w:marTop w:val="0"/>
              <w:marBottom w:val="0"/>
              <w:divBdr>
                <w:top w:val="none" w:sz="0" w:space="0" w:color="auto"/>
                <w:left w:val="none" w:sz="0" w:space="0" w:color="auto"/>
                <w:bottom w:val="none" w:sz="0" w:space="0" w:color="auto"/>
                <w:right w:val="none" w:sz="0" w:space="0" w:color="auto"/>
              </w:divBdr>
            </w:div>
            <w:div w:id="1502088691">
              <w:marLeft w:val="0"/>
              <w:marRight w:val="0"/>
              <w:marTop w:val="0"/>
              <w:marBottom w:val="0"/>
              <w:divBdr>
                <w:top w:val="none" w:sz="0" w:space="0" w:color="auto"/>
                <w:left w:val="none" w:sz="0" w:space="0" w:color="auto"/>
                <w:bottom w:val="none" w:sz="0" w:space="0" w:color="auto"/>
                <w:right w:val="none" w:sz="0" w:space="0" w:color="auto"/>
              </w:divBdr>
            </w:div>
            <w:div w:id="1019969437">
              <w:marLeft w:val="0"/>
              <w:marRight w:val="0"/>
              <w:marTop w:val="0"/>
              <w:marBottom w:val="0"/>
              <w:divBdr>
                <w:top w:val="none" w:sz="0" w:space="0" w:color="auto"/>
                <w:left w:val="none" w:sz="0" w:space="0" w:color="auto"/>
                <w:bottom w:val="none" w:sz="0" w:space="0" w:color="auto"/>
                <w:right w:val="none" w:sz="0" w:space="0" w:color="auto"/>
              </w:divBdr>
            </w:div>
            <w:div w:id="1665931403">
              <w:marLeft w:val="0"/>
              <w:marRight w:val="0"/>
              <w:marTop w:val="0"/>
              <w:marBottom w:val="0"/>
              <w:divBdr>
                <w:top w:val="none" w:sz="0" w:space="0" w:color="auto"/>
                <w:left w:val="none" w:sz="0" w:space="0" w:color="auto"/>
                <w:bottom w:val="none" w:sz="0" w:space="0" w:color="auto"/>
                <w:right w:val="none" w:sz="0" w:space="0" w:color="auto"/>
              </w:divBdr>
            </w:div>
            <w:div w:id="548490294">
              <w:marLeft w:val="0"/>
              <w:marRight w:val="0"/>
              <w:marTop w:val="0"/>
              <w:marBottom w:val="0"/>
              <w:divBdr>
                <w:top w:val="none" w:sz="0" w:space="0" w:color="auto"/>
                <w:left w:val="none" w:sz="0" w:space="0" w:color="auto"/>
                <w:bottom w:val="none" w:sz="0" w:space="0" w:color="auto"/>
                <w:right w:val="none" w:sz="0" w:space="0" w:color="auto"/>
              </w:divBdr>
            </w:div>
            <w:div w:id="1558586179">
              <w:marLeft w:val="0"/>
              <w:marRight w:val="0"/>
              <w:marTop w:val="0"/>
              <w:marBottom w:val="0"/>
              <w:divBdr>
                <w:top w:val="none" w:sz="0" w:space="0" w:color="auto"/>
                <w:left w:val="none" w:sz="0" w:space="0" w:color="auto"/>
                <w:bottom w:val="none" w:sz="0" w:space="0" w:color="auto"/>
                <w:right w:val="none" w:sz="0" w:space="0" w:color="auto"/>
              </w:divBdr>
            </w:div>
            <w:div w:id="1574311112">
              <w:marLeft w:val="0"/>
              <w:marRight w:val="0"/>
              <w:marTop w:val="0"/>
              <w:marBottom w:val="0"/>
              <w:divBdr>
                <w:top w:val="none" w:sz="0" w:space="0" w:color="auto"/>
                <w:left w:val="none" w:sz="0" w:space="0" w:color="auto"/>
                <w:bottom w:val="none" w:sz="0" w:space="0" w:color="auto"/>
                <w:right w:val="none" w:sz="0" w:space="0" w:color="auto"/>
              </w:divBdr>
            </w:div>
            <w:div w:id="972952888">
              <w:marLeft w:val="0"/>
              <w:marRight w:val="0"/>
              <w:marTop w:val="0"/>
              <w:marBottom w:val="0"/>
              <w:divBdr>
                <w:top w:val="none" w:sz="0" w:space="0" w:color="auto"/>
                <w:left w:val="none" w:sz="0" w:space="0" w:color="auto"/>
                <w:bottom w:val="none" w:sz="0" w:space="0" w:color="auto"/>
                <w:right w:val="none" w:sz="0" w:space="0" w:color="auto"/>
              </w:divBdr>
            </w:div>
            <w:div w:id="63725284">
              <w:marLeft w:val="0"/>
              <w:marRight w:val="0"/>
              <w:marTop w:val="0"/>
              <w:marBottom w:val="0"/>
              <w:divBdr>
                <w:top w:val="none" w:sz="0" w:space="0" w:color="auto"/>
                <w:left w:val="none" w:sz="0" w:space="0" w:color="auto"/>
                <w:bottom w:val="none" w:sz="0" w:space="0" w:color="auto"/>
                <w:right w:val="none" w:sz="0" w:space="0" w:color="auto"/>
              </w:divBdr>
            </w:div>
            <w:div w:id="14356584">
              <w:marLeft w:val="0"/>
              <w:marRight w:val="0"/>
              <w:marTop w:val="0"/>
              <w:marBottom w:val="0"/>
              <w:divBdr>
                <w:top w:val="none" w:sz="0" w:space="0" w:color="auto"/>
                <w:left w:val="none" w:sz="0" w:space="0" w:color="auto"/>
                <w:bottom w:val="none" w:sz="0" w:space="0" w:color="auto"/>
                <w:right w:val="none" w:sz="0" w:space="0" w:color="auto"/>
              </w:divBdr>
            </w:div>
            <w:div w:id="1699693207">
              <w:marLeft w:val="0"/>
              <w:marRight w:val="0"/>
              <w:marTop w:val="0"/>
              <w:marBottom w:val="0"/>
              <w:divBdr>
                <w:top w:val="none" w:sz="0" w:space="0" w:color="auto"/>
                <w:left w:val="none" w:sz="0" w:space="0" w:color="auto"/>
                <w:bottom w:val="none" w:sz="0" w:space="0" w:color="auto"/>
                <w:right w:val="none" w:sz="0" w:space="0" w:color="auto"/>
              </w:divBdr>
            </w:div>
            <w:div w:id="1041631398">
              <w:marLeft w:val="0"/>
              <w:marRight w:val="0"/>
              <w:marTop w:val="0"/>
              <w:marBottom w:val="0"/>
              <w:divBdr>
                <w:top w:val="none" w:sz="0" w:space="0" w:color="auto"/>
                <w:left w:val="none" w:sz="0" w:space="0" w:color="auto"/>
                <w:bottom w:val="none" w:sz="0" w:space="0" w:color="auto"/>
                <w:right w:val="none" w:sz="0" w:space="0" w:color="auto"/>
              </w:divBdr>
            </w:div>
            <w:div w:id="1674408003">
              <w:marLeft w:val="0"/>
              <w:marRight w:val="0"/>
              <w:marTop w:val="0"/>
              <w:marBottom w:val="0"/>
              <w:divBdr>
                <w:top w:val="none" w:sz="0" w:space="0" w:color="auto"/>
                <w:left w:val="none" w:sz="0" w:space="0" w:color="auto"/>
                <w:bottom w:val="none" w:sz="0" w:space="0" w:color="auto"/>
                <w:right w:val="none" w:sz="0" w:space="0" w:color="auto"/>
              </w:divBdr>
            </w:div>
            <w:div w:id="1932273506">
              <w:marLeft w:val="0"/>
              <w:marRight w:val="0"/>
              <w:marTop w:val="0"/>
              <w:marBottom w:val="0"/>
              <w:divBdr>
                <w:top w:val="none" w:sz="0" w:space="0" w:color="auto"/>
                <w:left w:val="none" w:sz="0" w:space="0" w:color="auto"/>
                <w:bottom w:val="none" w:sz="0" w:space="0" w:color="auto"/>
                <w:right w:val="none" w:sz="0" w:space="0" w:color="auto"/>
              </w:divBdr>
            </w:div>
            <w:div w:id="1947687871">
              <w:marLeft w:val="0"/>
              <w:marRight w:val="0"/>
              <w:marTop w:val="0"/>
              <w:marBottom w:val="0"/>
              <w:divBdr>
                <w:top w:val="none" w:sz="0" w:space="0" w:color="auto"/>
                <w:left w:val="none" w:sz="0" w:space="0" w:color="auto"/>
                <w:bottom w:val="none" w:sz="0" w:space="0" w:color="auto"/>
                <w:right w:val="none" w:sz="0" w:space="0" w:color="auto"/>
              </w:divBdr>
            </w:div>
            <w:div w:id="1300303610">
              <w:marLeft w:val="0"/>
              <w:marRight w:val="0"/>
              <w:marTop w:val="0"/>
              <w:marBottom w:val="0"/>
              <w:divBdr>
                <w:top w:val="none" w:sz="0" w:space="0" w:color="auto"/>
                <w:left w:val="none" w:sz="0" w:space="0" w:color="auto"/>
                <w:bottom w:val="none" w:sz="0" w:space="0" w:color="auto"/>
                <w:right w:val="none" w:sz="0" w:space="0" w:color="auto"/>
              </w:divBdr>
            </w:div>
            <w:div w:id="436826207">
              <w:marLeft w:val="0"/>
              <w:marRight w:val="0"/>
              <w:marTop w:val="0"/>
              <w:marBottom w:val="0"/>
              <w:divBdr>
                <w:top w:val="none" w:sz="0" w:space="0" w:color="auto"/>
                <w:left w:val="none" w:sz="0" w:space="0" w:color="auto"/>
                <w:bottom w:val="none" w:sz="0" w:space="0" w:color="auto"/>
                <w:right w:val="none" w:sz="0" w:space="0" w:color="auto"/>
              </w:divBdr>
            </w:div>
            <w:div w:id="53552294">
              <w:marLeft w:val="0"/>
              <w:marRight w:val="0"/>
              <w:marTop w:val="0"/>
              <w:marBottom w:val="0"/>
              <w:divBdr>
                <w:top w:val="none" w:sz="0" w:space="0" w:color="auto"/>
                <w:left w:val="none" w:sz="0" w:space="0" w:color="auto"/>
                <w:bottom w:val="none" w:sz="0" w:space="0" w:color="auto"/>
                <w:right w:val="none" w:sz="0" w:space="0" w:color="auto"/>
              </w:divBdr>
            </w:div>
            <w:div w:id="126582728">
              <w:marLeft w:val="0"/>
              <w:marRight w:val="0"/>
              <w:marTop w:val="0"/>
              <w:marBottom w:val="0"/>
              <w:divBdr>
                <w:top w:val="none" w:sz="0" w:space="0" w:color="auto"/>
                <w:left w:val="none" w:sz="0" w:space="0" w:color="auto"/>
                <w:bottom w:val="none" w:sz="0" w:space="0" w:color="auto"/>
                <w:right w:val="none" w:sz="0" w:space="0" w:color="auto"/>
              </w:divBdr>
            </w:div>
            <w:div w:id="1292899004">
              <w:marLeft w:val="0"/>
              <w:marRight w:val="0"/>
              <w:marTop w:val="0"/>
              <w:marBottom w:val="0"/>
              <w:divBdr>
                <w:top w:val="none" w:sz="0" w:space="0" w:color="auto"/>
                <w:left w:val="none" w:sz="0" w:space="0" w:color="auto"/>
                <w:bottom w:val="none" w:sz="0" w:space="0" w:color="auto"/>
                <w:right w:val="none" w:sz="0" w:space="0" w:color="auto"/>
              </w:divBdr>
            </w:div>
            <w:div w:id="1122117374">
              <w:marLeft w:val="0"/>
              <w:marRight w:val="0"/>
              <w:marTop w:val="0"/>
              <w:marBottom w:val="0"/>
              <w:divBdr>
                <w:top w:val="none" w:sz="0" w:space="0" w:color="auto"/>
                <w:left w:val="none" w:sz="0" w:space="0" w:color="auto"/>
                <w:bottom w:val="none" w:sz="0" w:space="0" w:color="auto"/>
                <w:right w:val="none" w:sz="0" w:space="0" w:color="auto"/>
              </w:divBdr>
            </w:div>
            <w:div w:id="1884947573">
              <w:marLeft w:val="0"/>
              <w:marRight w:val="0"/>
              <w:marTop w:val="0"/>
              <w:marBottom w:val="0"/>
              <w:divBdr>
                <w:top w:val="none" w:sz="0" w:space="0" w:color="auto"/>
                <w:left w:val="none" w:sz="0" w:space="0" w:color="auto"/>
                <w:bottom w:val="none" w:sz="0" w:space="0" w:color="auto"/>
                <w:right w:val="none" w:sz="0" w:space="0" w:color="auto"/>
              </w:divBdr>
            </w:div>
            <w:div w:id="2135708406">
              <w:marLeft w:val="0"/>
              <w:marRight w:val="0"/>
              <w:marTop w:val="0"/>
              <w:marBottom w:val="0"/>
              <w:divBdr>
                <w:top w:val="none" w:sz="0" w:space="0" w:color="auto"/>
                <w:left w:val="none" w:sz="0" w:space="0" w:color="auto"/>
                <w:bottom w:val="none" w:sz="0" w:space="0" w:color="auto"/>
                <w:right w:val="none" w:sz="0" w:space="0" w:color="auto"/>
              </w:divBdr>
            </w:div>
            <w:div w:id="1323854499">
              <w:marLeft w:val="0"/>
              <w:marRight w:val="0"/>
              <w:marTop w:val="0"/>
              <w:marBottom w:val="0"/>
              <w:divBdr>
                <w:top w:val="none" w:sz="0" w:space="0" w:color="auto"/>
                <w:left w:val="none" w:sz="0" w:space="0" w:color="auto"/>
                <w:bottom w:val="none" w:sz="0" w:space="0" w:color="auto"/>
                <w:right w:val="none" w:sz="0" w:space="0" w:color="auto"/>
              </w:divBdr>
            </w:div>
            <w:div w:id="305822328">
              <w:marLeft w:val="0"/>
              <w:marRight w:val="0"/>
              <w:marTop w:val="0"/>
              <w:marBottom w:val="0"/>
              <w:divBdr>
                <w:top w:val="none" w:sz="0" w:space="0" w:color="auto"/>
                <w:left w:val="none" w:sz="0" w:space="0" w:color="auto"/>
                <w:bottom w:val="none" w:sz="0" w:space="0" w:color="auto"/>
                <w:right w:val="none" w:sz="0" w:space="0" w:color="auto"/>
              </w:divBdr>
            </w:div>
            <w:div w:id="1851526666">
              <w:marLeft w:val="0"/>
              <w:marRight w:val="0"/>
              <w:marTop w:val="0"/>
              <w:marBottom w:val="0"/>
              <w:divBdr>
                <w:top w:val="none" w:sz="0" w:space="0" w:color="auto"/>
                <w:left w:val="none" w:sz="0" w:space="0" w:color="auto"/>
                <w:bottom w:val="none" w:sz="0" w:space="0" w:color="auto"/>
                <w:right w:val="none" w:sz="0" w:space="0" w:color="auto"/>
              </w:divBdr>
            </w:div>
            <w:div w:id="599290276">
              <w:marLeft w:val="0"/>
              <w:marRight w:val="0"/>
              <w:marTop w:val="0"/>
              <w:marBottom w:val="0"/>
              <w:divBdr>
                <w:top w:val="none" w:sz="0" w:space="0" w:color="auto"/>
                <w:left w:val="none" w:sz="0" w:space="0" w:color="auto"/>
                <w:bottom w:val="none" w:sz="0" w:space="0" w:color="auto"/>
                <w:right w:val="none" w:sz="0" w:space="0" w:color="auto"/>
              </w:divBdr>
            </w:div>
            <w:div w:id="1076241491">
              <w:marLeft w:val="0"/>
              <w:marRight w:val="0"/>
              <w:marTop w:val="0"/>
              <w:marBottom w:val="0"/>
              <w:divBdr>
                <w:top w:val="none" w:sz="0" w:space="0" w:color="auto"/>
                <w:left w:val="none" w:sz="0" w:space="0" w:color="auto"/>
                <w:bottom w:val="none" w:sz="0" w:space="0" w:color="auto"/>
                <w:right w:val="none" w:sz="0" w:space="0" w:color="auto"/>
              </w:divBdr>
            </w:div>
            <w:div w:id="414520417">
              <w:marLeft w:val="0"/>
              <w:marRight w:val="0"/>
              <w:marTop w:val="0"/>
              <w:marBottom w:val="0"/>
              <w:divBdr>
                <w:top w:val="none" w:sz="0" w:space="0" w:color="auto"/>
                <w:left w:val="none" w:sz="0" w:space="0" w:color="auto"/>
                <w:bottom w:val="none" w:sz="0" w:space="0" w:color="auto"/>
                <w:right w:val="none" w:sz="0" w:space="0" w:color="auto"/>
              </w:divBdr>
            </w:div>
            <w:div w:id="1625772825">
              <w:marLeft w:val="0"/>
              <w:marRight w:val="0"/>
              <w:marTop w:val="0"/>
              <w:marBottom w:val="0"/>
              <w:divBdr>
                <w:top w:val="none" w:sz="0" w:space="0" w:color="auto"/>
                <w:left w:val="none" w:sz="0" w:space="0" w:color="auto"/>
                <w:bottom w:val="none" w:sz="0" w:space="0" w:color="auto"/>
                <w:right w:val="none" w:sz="0" w:space="0" w:color="auto"/>
              </w:divBdr>
            </w:div>
            <w:div w:id="5983226">
              <w:marLeft w:val="0"/>
              <w:marRight w:val="0"/>
              <w:marTop w:val="0"/>
              <w:marBottom w:val="0"/>
              <w:divBdr>
                <w:top w:val="none" w:sz="0" w:space="0" w:color="auto"/>
                <w:left w:val="none" w:sz="0" w:space="0" w:color="auto"/>
                <w:bottom w:val="none" w:sz="0" w:space="0" w:color="auto"/>
                <w:right w:val="none" w:sz="0" w:space="0" w:color="auto"/>
              </w:divBdr>
            </w:div>
            <w:div w:id="1573655258">
              <w:marLeft w:val="0"/>
              <w:marRight w:val="0"/>
              <w:marTop w:val="0"/>
              <w:marBottom w:val="0"/>
              <w:divBdr>
                <w:top w:val="none" w:sz="0" w:space="0" w:color="auto"/>
                <w:left w:val="none" w:sz="0" w:space="0" w:color="auto"/>
                <w:bottom w:val="none" w:sz="0" w:space="0" w:color="auto"/>
                <w:right w:val="none" w:sz="0" w:space="0" w:color="auto"/>
              </w:divBdr>
            </w:div>
            <w:div w:id="1143355725">
              <w:marLeft w:val="0"/>
              <w:marRight w:val="0"/>
              <w:marTop w:val="0"/>
              <w:marBottom w:val="0"/>
              <w:divBdr>
                <w:top w:val="none" w:sz="0" w:space="0" w:color="auto"/>
                <w:left w:val="none" w:sz="0" w:space="0" w:color="auto"/>
                <w:bottom w:val="none" w:sz="0" w:space="0" w:color="auto"/>
                <w:right w:val="none" w:sz="0" w:space="0" w:color="auto"/>
              </w:divBdr>
            </w:div>
            <w:div w:id="1417551054">
              <w:marLeft w:val="0"/>
              <w:marRight w:val="0"/>
              <w:marTop w:val="0"/>
              <w:marBottom w:val="0"/>
              <w:divBdr>
                <w:top w:val="none" w:sz="0" w:space="0" w:color="auto"/>
                <w:left w:val="none" w:sz="0" w:space="0" w:color="auto"/>
                <w:bottom w:val="none" w:sz="0" w:space="0" w:color="auto"/>
                <w:right w:val="none" w:sz="0" w:space="0" w:color="auto"/>
              </w:divBdr>
            </w:div>
            <w:div w:id="306397266">
              <w:marLeft w:val="0"/>
              <w:marRight w:val="0"/>
              <w:marTop w:val="0"/>
              <w:marBottom w:val="0"/>
              <w:divBdr>
                <w:top w:val="none" w:sz="0" w:space="0" w:color="auto"/>
                <w:left w:val="none" w:sz="0" w:space="0" w:color="auto"/>
                <w:bottom w:val="none" w:sz="0" w:space="0" w:color="auto"/>
                <w:right w:val="none" w:sz="0" w:space="0" w:color="auto"/>
              </w:divBdr>
            </w:div>
            <w:div w:id="699551850">
              <w:marLeft w:val="0"/>
              <w:marRight w:val="0"/>
              <w:marTop w:val="0"/>
              <w:marBottom w:val="0"/>
              <w:divBdr>
                <w:top w:val="none" w:sz="0" w:space="0" w:color="auto"/>
                <w:left w:val="none" w:sz="0" w:space="0" w:color="auto"/>
                <w:bottom w:val="none" w:sz="0" w:space="0" w:color="auto"/>
                <w:right w:val="none" w:sz="0" w:space="0" w:color="auto"/>
              </w:divBdr>
            </w:div>
            <w:div w:id="368729487">
              <w:marLeft w:val="0"/>
              <w:marRight w:val="0"/>
              <w:marTop w:val="0"/>
              <w:marBottom w:val="0"/>
              <w:divBdr>
                <w:top w:val="none" w:sz="0" w:space="0" w:color="auto"/>
                <w:left w:val="none" w:sz="0" w:space="0" w:color="auto"/>
                <w:bottom w:val="none" w:sz="0" w:space="0" w:color="auto"/>
                <w:right w:val="none" w:sz="0" w:space="0" w:color="auto"/>
              </w:divBdr>
            </w:div>
            <w:div w:id="1727951497">
              <w:marLeft w:val="0"/>
              <w:marRight w:val="0"/>
              <w:marTop w:val="0"/>
              <w:marBottom w:val="0"/>
              <w:divBdr>
                <w:top w:val="none" w:sz="0" w:space="0" w:color="auto"/>
                <w:left w:val="none" w:sz="0" w:space="0" w:color="auto"/>
                <w:bottom w:val="none" w:sz="0" w:space="0" w:color="auto"/>
                <w:right w:val="none" w:sz="0" w:space="0" w:color="auto"/>
              </w:divBdr>
            </w:div>
            <w:div w:id="643046858">
              <w:marLeft w:val="0"/>
              <w:marRight w:val="0"/>
              <w:marTop w:val="0"/>
              <w:marBottom w:val="0"/>
              <w:divBdr>
                <w:top w:val="none" w:sz="0" w:space="0" w:color="auto"/>
                <w:left w:val="none" w:sz="0" w:space="0" w:color="auto"/>
                <w:bottom w:val="none" w:sz="0" w:space="0" w:color="auto"/>
                <w:right w:val="none" w:sz="0" w:space="0" w:color="auto"/>
              </w:divBdr>
            </w:div>
            <w:div w:id="1369060681">
              <w:marLeft w:val="0"/>
              <w:marRight w:val="0"/>
              <w:marTop w:val="0"/>
              <w:marBottom w:val="0"/>
              <w:divBdr>
                <w:top w:val="none" w:sz="0" w:space="0" w:color="auto"/>
                <w:left w:val="none" w:sz="0" w:space="0" w:color="auto"/>
                <w:bottom w:val="none" w:sz="0" w:space="0" w:color="auto"/>
                <w:right w:val="none" w:sz="0" w:space="0" w:color="auto"/>
              </w:divBdr>
            </w:div>
            <w:div w:id="1540362842">
              <w:marLeft w:val="0"/>
              <w:marRight w:val="0"/>
              <w:marTop w:val="0"/>
              <w:marBottom w:val="0"/>
              <w:divBdr>
                <w:top w:val="none" w:sz="0" w:space="0" w:color="auto"/>
                <w:left w:val="none" w:sz="0" w:space="0" w:color="auto"/>
                <w:bottom w:val="none" w:sz="0" w:space="0" w:color="auto"/>
                <w:right w:val="none" w:sz="0" w:space="0" w:color="auto"/>
              </w:divBdr>
            </w:div>
            <w:div w:id="193886474">
              <w:marLeft w:val="0"/>
              <w:marRight w:val="0"/>
              <w:marTop w:val="0"/>
              <w:marBottom w:val="0"/>
              <w:divBdr>
                <w:top w:val="none" w:sz="0" w:space="0" w:color="auto"/>
                <w:left w:val="none" w:sz="0" w:space="0" w:color="auto"/>
                <w:bottom w:val="none" w:sz="0" w:space="0" w:color="auto"/>
                <w:right w:val="none" w:sz="0" w:space="0" w:color="auto"/>
              </w:divBdr>
            </w:div>
            <w:div w:id="304548163">
              <w:marLeft w:val="0"/>
              <w:marRight w:val="0"/>
              <w:marTop w:val="0"/>
              <w:marBottom w:val="0"/>
              <w:divBdr>
                <w:top w:val="none" w:sz="0" w:space="0" w:color="auto"/>
                <w:left w:val="none" w:sz="0" w:space="0" w:color="auto"/>
                <w:bottom w:val="none" w:sz="0" w:space="0" w:color="auto"/>
                <w:right w:val="none" w:sz="0" w:space="0" w:color="auto"/>
              </w:divBdr>
            </w:div>
            <w:div w:id="1216697249">
              <w:marLeft w:val="0"/>
              <w:marRight w:val="0"/>
              <w:marTop w:val="0"/>
              <w:marBottom w:val="0"/>
              <w:divBdr>
                <w:top w:val="none" w:sz="0" w:space="0" w:color="auto"/>
                <w:left w:val="none" w:sz="0" w:space="0" w:color="auto"/>
                <w:bottom w:val="none" w:sz="0" w:space="0" w:color="auto"/>
                <w:right w:val="none" w:sz="0" w:space="0" w:color="auto"/>
              </w:divBdr>
            </w:div>
            <w:div w:id="1525630013">
              <w:marLeft w:val="0"/>
              <w:marRight w:val="0"/>
              <w:marTop w:val="0"/>
              <w:marBottom w:val="0"/>
              <w:divBdr>
                <w:top w:val="none" w:sz="0" w:space="0" w:color="auto"/>
                <w:left w:val="none" w:sz="0" w:space="0" w:color="auto"/>
                <w:bottom w:val="none" w:sz="0" w:space="0" w:color="auto"/>
                <w:right w:val="none" w:sz="0" w:space="0" w:color="auto"/>
              </w:divBdr>
            </w:div>
            <w:div w:id="1787892053">
              <w:marLeft w:val="0"/>
              <w:marRight w:val="0"/>
              <w:marTop w:val="0"/>
              <w:marBottom w:val="0"/>
              <w:divBdr>
                <w:top w:val="none" w:sz="0" w:space="0" w:color="auto"/>
                <w:left w:val="none" w:sz="0" w:space="0" w:color="auto"/>
                <w:bottom w:val="none" w:sz="0" w:space="0" w:color="auto"/>
                <w:right w:val="none" w:sz="0" w:space="0" w:color="auto"/>
              </w:divBdr>
            </w:div>
            <w:div w:id="2084594861">
              <w:marLeft w:val="0"/>
              <w:marRight w:val="0"/>
              <w:marTop w:val="0"/>
              <w:marBottom w:val="0"/>
              <w:divBdr>
                <w:top w:val="none" w:sz="0" w:space="0" w:color="auto"/>
                <w:left w:val="none" w:sz="0" w:space="0" w:color="auto"/>
                <w:bottom w:val="none" w:sz="0" w:space="0" w:color="auto"/>
                <w:right w:val="none" w:sz="0" w:space="0" w:color="auto"/>
              </w:divBdr>
            </w:div>
            <w:div w:id="1492141670">
              <w:marLeft w:val="0"/>
              <w:marRight w:val="0"/>
              <w:marTop w:val="0"/>
              <w:marBottom w:val="0"/>
              <w:divBdr>
                <w:top w:val="none" w:sz="0" w:space="0" w:color="auto"/>
                <w:left w:val="none" w:sz="0" w:space="0" w:color="auto"/>
                <w:bottom w:val="none" w:sz="0" w:space="0" w:color="auto"/>
                <w:right w:val="none" w:sz="0" w:space="0" w:color="auto"/>
              </w:divBdr>
            </w:div>
            <w:div w:id="1191262671">
              <w:marLeft w:val="0"/>
              <w:marRight w:val="0"/>
              <w:marTop w:val="0"/>
              <w:marBottom w:val="0"/>
              <w:divBdr>
                <w:top w:val="none" w:sz="0" w:space="0" w:color="auto"/>
                <w:left w:val="none" w:sz="0" w:space="0" w:color="auto"/>
                <w:bottom w:val="none" w:sz="0" w:space="0" w:color="auto"/>
                <w:right w:val="none" w:sz="0" w:space="0" w:color="auto"/>
              </w:divBdr>
            </w:div>
            <w:div w:id="1494031688">
              <w:marLeft w:val="0"/>
              <w:marRight w:val="0"/>
              <w:marTop w:val="0"/>
              <w:marBottom w:val="0"/>
              <w:divBdr>
                <w:top w:val="none" w:sz="0" w:space="0" w:color="auto"/>
                <w:left w:val="none" w:sz="0" w:space="0" w:color="auto"/>
                <w:bottom w:val="none" w:sz="0" w:space="0" w:color="auto"/>
                <w:right w:val="none" w:sz="0" w:space="0" w:color="auto"/>
              </w:divBdr>
            </w:div>
            <w:div w:id="1583250758">
              <w:marLeft w:val="0"/>
              <w:marRight w:val="0"/>
              <w:marTop w:val="0"/>
              <w:marBottom w:val="0"/>
              <w:divBdr>
                <w:top w:val="none" w:sz="0" w:space="0" w:color="auto"/>
                <w:left w:val="none" w:sz="0" w:space="0" w:color="auto"/>
                <w:bottom w:val="none" w:sz="0" w:space="0" w:color="auto"/>
                <w:right w:val="none" w:sz="0" w:space="0" w:color="auto"/>
              </w:divBdr>
            </w:div>
            <w:div w:id="3857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5091">
      <w:bodyDiv w:val="1"/>
      <w:marLeft w:val="0"/>
      <w:marRight w:val="0"/>
      <w:marTop w:val="0"/>
      <w:marBottom w:val="0"/>
      <w:divBdr>
        <w:top w:val="none" w:sz="0" w:space="0" w:color="auto"/>
        <w:left w:val="none" w:sz="0" w:space="0" w:color="auto"/>
        <w:bottom w:val="none" w:sz="0" w:space="0" w:color="auto"/>
        <w:right w:val="none" w:sz="0" w:space="0" w:color="auto"/>
      </w:divBdr>
      <w:divsChild>
        <w:div w:id="1939213916">
          <w:marLeft w:val="0"/>
          <w:marRight w:val="0"/>
          <w:marTop w:val="0"/>
          <w:marBottom w:val="0"/>
          <w:divBdr>
            <w:top w:val="none" w:sz="0" w:space="0" w:color="auto"/>
            <w:left w:val="none" w:sz="0" w:space="0" w:color="auto"/>
            <w:bottom w:val="none" w:sz="0" w:space="0" w:color="auto"/>
            <w:right w:val="none" w:sz="0" w:space="0" w:color="auto"/>
          </w:divBdr>
          <w:divsChild>
            <w:div w:id="1794395910">
              <w:marLeft w:val="0"/>
              <w:marRight w:val="0"/>
              <w:marTop w:val="0"/>
              <w:marBottom w:val="0"/>
              <w:divBdr>
                <w:top w:val="none" w:sz="0" w:space="0" w:color="auto"/>
                <w:left w:val="none" w:sz="0" w:space="0" w:color="auto"/>
                <w:bottom w:val="none" w:sz="0" w:space="0" w:color="auto"/>
                <w:right w:val="none" w:sz="0" w:space="0" w:color="auto"/>
              </w:divBdr>
            </w:div>
            <w:div w:id="767189382">
              <w:marLeft w:val="0"/>
              <w:marRight w:val="0"/>
              <w:marTop w:val="0"/>
              <w:marBottom w:val="0"/>
              <w:divBdr>
                <w:top w:val="none" w:sz="0" w:space="0" w:color="auto"/>
                <w:left w:val="none" w:sz="0" w:space="0" w:color="auto"/>
                <w:bottom w:val="none" w:sz="0" w:space="0" w:color="auto"/>
                <w:right w:val="none" w:sz="0" w:space="0" w:color="auto"/>
              </w:divBdr>
            </w:div>
            <w:div w:id="1997609487">
              <w:marLeft w:val="0"/>
              <w:marRight w:val="0"/>
              <w:marTop w:val="0"/>
              <w:marBottom w:val="0"/>
              <w:divBdr>
                <w:top w:val="none" w:sz="0" w:space="0" w:color="auto"/>
                <w:left w:val="none" w:sz="0" w:space="0" w:color="auto"/>
                <w:bottom w:val="none" w:sz="0" w:space="0" w:color="auto"/>
                <w:right w:val="none" w:sz="0" w:space="0" w:color="auto"/>
              </w:divBdr>
            </w:div>
            <w:div w:id="876313115">
              <w:marLeft w:val="0"/>
              <w:marRight w:val="0"/>
              <w:marTop w:val="0"/>
              <w:marBottom w:val="0"/>
              <w:divBdr>
                <w:top w:val="none" w:sz="0" w:space="0" w:color="auto"/>
                <w:left w:val="none" w:sz="0" w:space="0" w:color="auto"/>
                <w:bottom w:val="none" w:sz="0" w:space="0" w:color="auto"/>
                <w:right w:val="none" w:sz="0" w:space="0" w:color="auto"/>
              </w:divBdr>
            </w:div>
            <w:div w:id="278611135">
              <w:marLeft w:val="0"/>
              <w:marRight w:val="0"/>
              <w:marTop w:val="0"/>
              <w:marBottom w:val="0"/>
              <w:divBdr>
                <w:top w:val="none" w:sz="0" w:space="0" w:color="auto"/>
                <w:left w:val="none" w:sz="0" w:space="0" w:color="auto"/>
                <w:bottom w:val="none" w:sz="0" w:space="0" w:color="auto"/>
                <w:right w:val="none" w:sz="0" w:space="0" w:color="auto"/>
              </w:divBdr>
            </w:div>
            <w:div w:id="1611815219">
              <w:marLeft w:val="0"/>
              <w:marRight w:val="0"/>
              <w:marTop w:val="0"/>
              <w:marBottom w:val="0"/>
              <w:divBdr>
                <w:top w:val="none" w:sz="0" w:space="0" w:color="auto"/>
                <w:left w:val="none" w:sz="0" w:space="0" w:color="auto"/>
                <w:bottom w:val="none" w:sz="0" w:space="0" w:color="auto"/>
                <w:right w:val="none" w:sz="0" w:space="0" w:color="auto"/>
              </w:divBdr>
            </w:div>
            <w:div w:id="175703938">
              <w:marLeft w:val="0"/>
              <w:marRight w:val="0"/>
              <w:marTop w:val="0"/>
              <w:marBottom w:val="0"/>
              <w:divBdr>
                <w:top w:val="none" w:sz="0" w:space="0" w:color="auto"/>
                <w:left w:val="none" w:sz="0" w:space="0" w:color="auto"/>
                <w:bottom w:val="none" w:sz="0" w:space="0" w:color="auto"/>
                <w:right w:val="none" w:sz="0" w:space="0" w:color="auto"/>
              </w:divBdr>
            </w:div>
            <w:div w:id="278730799">
              <w:marLeft w:val="0"/>
              <w:marRight w:val="0"/>
              <w:marTop w:val="0"/>
              <w:marBottom w:val="0"/>
              <w:divBdr>
                <w:top w:val="none" w:sz="0" w:space="0" w:color="auto"/>
                <w:left w:val="none" w:sz="0" w:space="0" w:color="auto"/>
                <w:bottom w:val="none" w:sz="0" w:space="0" w:color="auto"/>
                <w:right w:val="none" w:sz="0" w:space="0" w:color="auto"/>
              </w:divBdr>
            </w:div>
            <w:div w:id="1173639803">
              <w:marLeft w:val="0"/>
              <w:marRight w:val="0"/>
              <w:marTop w:val="0"/>
              <w:marBottom w:val="0"/>
              <w:divBdr>
                <w:top w:val="none" w:sz="0" w:space="0" w:color="auto"/>
                <w:left w:val="none" w:sz="0" w:space="0" w:color="auto"/>
                <w:bottom w:val="none" w:sz="0" w:space="0" w:color="auto"/>
                <w:right w:val="none" w:sz="0" w:space="0" w:color="auto"/>
              </w:divBdr>
            </w:div>
            <w:div w:id="1544169657">
              <w:marLeft w:val="0"/>
              <w:marRight w:val="0"/>
              <w:marTop w:val="0"/>
              <w:marBottom w:val="0"/>
              <w:divBdr>
                <w:top w:val="none" w:sz="0" w:space="0" w:color="auto"/>
                <w:left w:val="none" w:sz="0" w:space="0" w:color="auto"/>
                <w:bottom w:val="none" w:sz="0" w:space="0" w:color="auto"/>
                <w:right w:val="none" w:sz="0" w:space="0" w:color="auto"/>
              </w:divBdr>
            </w:div>
            <w:div w:id="1219825576">
              <w:marLeft w:val="0"/>
              <w:marRight w:val="0"/>
              <w:marTop w:val="0"/>
              <w:marBottom w:val="0"/>
              <w:divBdr>
                <w:top w:val="none" w:sz="0" w:space="0" w:color="auto"/>
                <w:left w:val="none" w:sz="0" w:space="0" w:color="auto"/>
                <w:bottom w:val="none" w:sz="0" w:space="0" w:color="auto"/>
                <w:right w:val="none" w:sz="0" w:space="0" w:color="auto"/>
              </w:divBdr>
            </w:div>
            <w:div w:id="879588025">
              <w:marLeft w:val="0"/>
              <w:marRight w:val="0"/>
              <w:marTop w:val="0"/>
              <w:marBottom w:val="0"/>
              <w:divBdr>
                <w:top w:val="none" w:sz="0" w:space="0" w:color="auto"/>
                <w:left w:val="none" w:sz="0" w:space="0" w:color="auto"/>
                <w:bottom w:val="none" w:sz="0" w:space="0" w:color="auto"/>
                <w:right w:val="none" w:sz="0" w:space="0" w:color="auto"/>
              </w:divBdr>
            </w:div>
            <w:div w:id="1514763214">
              <w:marLeft w:val="0"/>
              <w:marRight w:val="0"/>
              <w:marTop w:val="0"/>
              <w:marBottom w:val="0"/>
              <w:divBdr>
                <w:top w:val="none" w:sz="0" w:space="0" w:color="auto"/>
                <w:left w:val="none" w:sz="0" w:space="0" w:color="auto"/>
                <w:bottom w:val="none" w:sz="0" w:space="0" w:color="auto"/>
                <w:right w:val="none" w:sz="0" w:space="0" w:color="auto"/>
              </w:divBdr>
            </w:div>
            <w:div w:id="1270047504">
              <w:marLeft w:val="0"/>
              <w:marRight w:val="0"/>
              <w:marTop w:val="0"/>
              <w:marBottom w:val="0"/>
              <w:divBdr>
                <w:top w:val="none" w:sz="0" w:space="0" w:color="auto"/>
                <w:left w:val="none" w:sz="0" w:space="0" w:color="auto"/>
                <w:bottom w:val="none" w:sz="0" w:space="0" w:color="auto"/>
                <w:right w:val="none" w:sz="0" w:space="0" w:color="auto"/>
              </w:divBdr>
            </w:div>
            <w:div w:id="27338901">
              <w:marLeft w:val="0"/>
              <w:marRight w:val="0"/>
              <w:marTop w:val="0"/>
              <w:marBottom w:val="0"/>
              <w:divBdr>
                <w:top w:val="none" w:sz="0" w:space="0" w:color="auto"/>
                <w:left w:val="none" w:sz="0" w:space="0" w:color="auto"/>
                <w:bottom w:val="none" w:sz="0" w:space="0" w:color="auto"/>
                <w:right w:val="none" w:sz="0" w:space="0" w:color="auto"/>
              </w:divBdr>
            </w:div>
            <w:div w:id="2017339846">
              <w:marLeft w:val="0"/>
              <w:marRight w:val="0"/>
              <w:marTop w:val="0"/>
              <w:marBottom w:val="0"/>
              <w:divBdr>
                <w:top w:val="none" w:sz="0" w:space="0" w:color="auto"/>
                <w:left w:val="none" w:sz="0" w:space="0" w:color="auto"/>
                <w:bottom w:val="none" w:sz="0" w:space="0" w:color="auto"/>
                <w:right w:val="none" w:sz="0" w:space="0" w:color="auto"/>
              </w:divBdr>
            </w:div>
            <w:div w:id="785125309">
              <w:marLeft w:val="0"/>
              <w:marRight w:val="0"/>
              <w:marTop w:val="0"/>
              <w:marBottom w:val="0"/>
              <w:divBdr>
                <w:top w:val="none" w:sz="0" w:space="0" w:color="auto"/>
                <w:left w:val="none" w:sz="0" w:space="0" w:color="auto"/>
                <w:bottom w:val="none" w:sz="0" w:space="0" w:color="auto"/>
                <w:right w:val="none" w:sz="0" w:space="0" w:color="auto"/>
              </w:divBdr>
            </w:div>
            <w:div w:id="1084953342">
              <w:marLeft w:val="0"/>
              <w:marRight w:val="0"/>
              <w:marTop w:val="0"/>
              <w:marBottom w:val="0"/>
              <w:divBdr>
                <w:top w:val="none" w:sz="0" w:space="0" w:color="auto"/>
                <w:left w:val="none" w:sz="0" w:space="0" w:color="auto"/>
                <w:bottom w:val="none" w:sz="0" w:space="0" w:color="auto"/>
                <w:right w:val="none" w:sz="0" w:space="0" w:color="auto"/>
              </w:divBdr>
            </w:div>
            <w:div w:id="657030743">
              <w:marLeft w:val="0"/>
              <w:marRight w:val="0"/>
              <w:marTop w:val="0"/>
              <w:marBottom w:val="0"/>
              <w:divBdr>
                <w:top w:val="none" w:sz="0" w:space="0" w:color="auto"/>
                <w:left w:val="none" w:sz="0" w:space="0" w:color="auto"/>
                <w:bottom w:val="none" w:sz="0" w:space="0" w:color="auto"/>
                <w:right w:val="none" w:sz="0" w:space="0" w:color="auto"/>
              </w:divBdr>
            </w:div>
            <w:div w:id="919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7353">
      <w:bodyDiv w:val="1"/>
      <w:marLeft w:val="0"/>
      <w:marRight w:val="0"/>
      <w:marTop w:val="0"/>
      <w:marBottom w:val="0"/>
      <w:divBdr>
        <w:top w:val="none" w:sz="0" w:space="0" w:color="auto"/>
        <w:left w:val="none" w:sz="0" w:space="0" w:color="auto"/>
        <w:bottom w:val="none" w:sz="0" w:space="0" w:color="auto"/>
        <w:right w:val="none" w:sz="0" w:space="0" w:color="auto"/>
      </w:divBdr>
      <w:divsChild>
        <w:div w:id="988750669">
          <w:marLeft w:val="0"/>
          <w:marRight w:val="0"/>
          <w:marTop w:val="0"/>
          <w:marBottom w:val="0"/>
          <w:divBdr>
            <w:top w:val="none" w:sz="0" w:space="0" w:color="auto"/>
            <w:left w:val="none" w:sz="0" w:space="0" w:color="auto"/>
            <w:bottom w:val="none" w:sz="0" w:space="0" w:color="auto"/>
            <w:right w:val="none" w:sz="0" w:space="0" w:color="auto"/>
          </w:divBdr>
          <w:divsChild>
            <w:div w:id="241456772">
              <w:marLeft w:val="0"/>
              <w:marRight w:val="0"/>
              <w:marTop w:val="0"/>
              <w:marBottom w:val="0"/>
              <w:divBdr>
                <w:top w:val="none" w:sz="0" w:space="0" w:color="auto"/>
                <w:left w:val="none" w:sz="0" w:space="0" w:color="auto"/>
                <w:bottom w:val="none" w:sz="0" w:space="0" w:color="auto"/>
                <w:right w:val="none" w:sz="0" w:space="0" w:color="auto"/>
              </w:divBdr>
            </w:div>
            <w:div w:id="763452133">
              <w:marLeft w:val="0"/>
              <w:marRight w:val="0"/>
              <w:marTop w:val="0"/>
              <w:marBottom w:val="0"/>
              <w:divBdr>
                <w:top w:val="none" w:sz="0" w:space="0" w:color="auto"/>
                <w:left w:val="none" w:sz="0" w:space="0" w:color="auto"/>
                <w:bottom w:val="none" w:sz="0" w:space="0" w:color="auto"/>
                <w:right w:val="none" w:sz="0" w:space="0" w:color="auto"/>
              </w:divBdr>
            </w:div>
            <w:div w:id="905578776">
              <w:marLeft w:val="0"/>
              <w:marRight w:val="0"/>
              <w:marTop w:val="0"/>
              <w:marBottom w:val="0"/>
              <w:divBdr>
                <w:top w:val="none" w:sz="0" w:space="0" w:color="auto"/>
                <w:left w:val="none" w:sz="0" w:space="0" w:color="auto"/>
                <w:bottom w:val="none" w:sz="0" w:space="0" w:color="auto"/>
                <w:right w:val="none" w:sz="0" w:space="0" w:color="auto"/>
              </w:divBdr>
            </w:div>
            <w:div w:id="1881824424">
              <w:marLeft w:val="0"/>
              <w:marRight w:val="0"/>
              <w:marTop w:val="0"/>
              <w:marBottom w:val="0"/>
              <w:divBdr>
                <w:top w:val="none" w:sz="0" w:space="0" w:color="auto"/>
                <w:left w:val="none" w:sz="0" w:space="0" w:color="auto"/>
                <w:bottom w:val="none" w:sz="0" w:space="0" w:color="auto"/>
                <w:right w:val="none" w:sz="0" w:space="0" w:color="auto"/>
              </w:divBdr>
            </w:div>
            <w:div w:id="1076822702">
              <w:marLeft w:val="0"/>
              <w:marRight w:val="0"/>
              <w:marTop w:val="0"/>
              <w:marBottom w:val="0"/>
              <w:divBdr>
                <w:top w:val="none" w:sz="0" w:space="0" w:color="auto"/>
                <w:left w:val="none" w:sz="0" w:space="0" w:color="auto"/>
                <w:bottom w:val="none" w:sz="0" w:space="0" w:color="auto"/>
                <w:right w:val="none" w:sz="0" w:space="0" w:color="auto"/>
              </w:divBdr>
            </w:div>
            <w:div w:id="1230992294">
              <w:marLeft w:val="0"/>
              <w:marRight w:val="0"/>
              <w:marTop w:val="0"/>
              <w:marBottom w:val="0"/>
              <w:divBdr>
                <w:top w:val="none" w:sz="0" w:space="0" w:color="auto"/>
                <w:left w:val="none" w:sz="0" w:space="0" w:color="auto"/>
                <w:bottom w:val="none" w:sz="0" w:space="0" w:color="auto"/>
                <w:right w:val="none" w:sz="0" w:space="0" w:color="auto"/>
              </w:divBdr>
            </w:div>
            <w:div w:id="1431857421">
              <w:marLeft w:val="0"/>
              <w:marRight w:val="0"/>
              <w:marTop w:val="0"/>
              <w:marBottom w:val="0"/>
              <w:divBdr>
                <w:top w:val="none" w:sz="0" w:space="0" w:color="auto"/>
                <w:left w:val="none" w:sz="0" w:space="0" w:color="auto"/>
                <w:bottom w:val="none" w:sz="0" w:space="0" w:color="auto"/>
                <w:right w:val="none" w:sz="0" w:space="0" w:color="auto"/>
              </w:divBdr>
            </w:div>
            <w:div w:id="806358768">
              <w:marLeft w:val="0"/>
              <w:marRight w:val="0"/>
              <w:marTop w:val="0"/>
              <w:marBottom w:val="0"/>
              <w:divBdr>
                <w:top w:val="none" w:sz="0" w:space="0" w:color="auto"/>
                <w:left w:val="none" w:sz="0" w:space="0" w:color="auto"/>
                <w:bottom w:val="none" w:sz="0" w:space="0" w:color="auto"/>
                <w:right w:val="none" w:sz="0" w:space="0" w:color="auto"/>
              </w:divBdr>
            </w:div>
            <w:div w:id="498497908">
              <w:marLeft w:val="0"/>
              <w:marRight w:val="0"/>
              <w:marTop w:val="0"/>
              <w:marBottom w:val="0"/>
              <w:divBdr>
                <w:top w:val="none" w:sz="0" w:space="0" w:color="auto"/>
                <w:left w:val="none" w:sz="0" w:space="0" w:color="auto"/>
                <w:bottom w:val="none" w:sz="0" w:space="0" w:color="auto"/>
                <w:right w:val="none" w:sz="0" w:space="0" w:color="auto"/>
              </w:divBdr>
            </w:div>
            <w:div w:id="320161505">
              <w:marLeft w:val="0"/>
              <w:marRight w:val="0"/>
              <w:marTop w:val="0"/>
              <w:marBottom w:val="0"/>
              <w:divBdr>
                <w:top w:val="none" w:sz="0" w:space="0" w:color="auto"/>
                <w:left w:val="none" w:sz="0" w:space="0" w:color="auto"/>
                <w:bottom w:val="none" w:sz="0" w:space="0" w:color="auto"/>
                <w:right w:val="none" w:sz="0" w:space="0" w:color="auto"/>
              </w:divBdr>
            </w:div>
            <w:div w:id="1379207257">
              <w:marLeft w:val="0"/>
              <w:marRight w:val="0"/>
              <w:marTop w:val="0"/>
              <w:marBottom w:val="0"/>
              <w:divBdr>
                <w:top w:val="none" w:sz="0" w:space="0" w:color="auto"/>
                <w:left w:val="none" w:sz="0" w:space="0" w:color="auto"/>
                <w:bottom w:val="none" w:sz="0" w:space="0" w:color="auto"/>
                <w:right w:val="none" w:sz="0" w:space="0" w:color="auto"/>
              </w:divBdr>
            </w:div>
            <w:div w:id="1353649169">
              <w:marLeft w:val="0"/>
              <w:marRight w:val="0"/>
              <w:marTop w:val="0"/>
              <w:marBottom w:val="0"/>
              <w:divBdr>
                <w:top w:val="none" w:sz="0" w:space="0" w:color="auto"/>
                <w:left w:val="none" w:sz="0" w:space="0" w:color="auto"/>
                <w:bottom w:val="none" w:sz="0" w:space="0" w:color="auto"/>
                <w:right w:val="none" w:sz="0" w:space="0" w:color="auto"/>
              </w:divBdr>
            </w:div>
            <w:div w:id="57290893">
              <w:marLeft w:val="0"/>
              <w:marRight w:val="0"/>
              <w:marTop w:val="0"/>
              <w:marBottom w:val="0"/>
              <w:divBdr>
                <w:top w:val="none" w:sz="0" w:space="0" w:color="auto"/>
                <w:left w:val="none" w:sz="0" w:space="0" w:color="auto"/>
                <w:bottom w:val="none" w:sz="0" w:space="0" w:color="auto"/>
                <w:right w:val="none" w:sz="0" w:space="0" w:color="auto"/>
              </w:divBdr>
            </w:div>
            <w:div w:id="505099239">
              <w:marLeft w:val="0"/>
              <w:marRight w:val="0"/>
              <w:marTop w:val="0"/>
              <w:marBottom w:val="0"/>
              <w:divBdr>
                <w:top w:val="none" w:sz="0" w:space="0" w:color="auto"/>
                <w:left w:val="none" w:sz="0" w:space="0" w:color="auto"/>
                <w:bottom w:val="none" w:sz="0" w:space="0" w:color="auto"/>
                <w:right w:val="none" w:sz="0" w:space="0" w:color="auto"/>
              </w:divBdr>
            </w:div>
            <w:div w:id="1019284015">
              <w:marLeft w:val="0"/>
              <w:marRight w:val="0"/>
              <w:marTop w:val="0"/>
              <w:marBottom w:val="0"/>
              <w:divBdr>
                <w:top w:val="none" w:sz="0" w:space="0" w:color="auto"/>
                <w:left w:val="none" w:sz="0" w:space="0" w:color="auto"/>
                <w:bottom w:val="none" w:sz="0" w:space="0" w:color="auto"/>
                <w:right w:val="none" w:sz="0" w:space="0" w:color="auto"/>
              </w:divBdr>
            </w:div>
            <w:div w:id="731660582">
              <w:marLeft w:val="0"/>
              <w:marRight w:val="0"/>
              <w:marTop w:val="0"/>
              <w:marBottom w:val="0"/>
              <w:divBdr>
                <w:top w:val="none" w:sz="0" w:space="0" w:color="auto"/>
                <w:left w:val="none" w:sz="0" w:space="0" w:color="auto"/>
                <w:bottom w:val="none" w:sz="0" w:space="0" w:color="auto"/>
                <w:right w:val="none" w:sz="0" w:space="0" w:color="auto"/>
              </w:divBdr>
            </w:div>
            <w:div w:id="17918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9061">
      <w:bodyDiv w:val="1"/>
      <w:marLeft w:val="0"/>
      <w:marRight w:val="0"/>
      <w:marTop w:val="0"/>
      <w:marBottom w:val="0"/>
      <w:divBdr>
        <w:top w:val="none" w:sz="0" w:space="0" w:color="auto"/>
        <w:left w:val="none" w:sz="0" w:space="0" w:color="auto"/>
        <w:bottom w:val="none" w:sz="0" w:space="0" w:color="auto"/>
        <w:right w:val="none" w:sz="0" w:space="0" w:color="auto"/>
      </w:divBdr>
      <w:divsChild>
        <w:div w:id="193887403">
          <w:marLeft w:val="0"/>
          <w:marRight w:val="0"/>
          <w:marTop w:val="0"/>
          <w:marBottom w:val="0"/>
          <w:divBdr>
            <w:top w:val="none" w:sz="0" w:space="0" w:color="auto"/>
            <w:left w:val="none" w:sz="0" w:space="0" w:color="auto"/>
            <w:bottom w:val="none" w:sz="0" w:space="0" w:color="auto"/>
            <w:right w:val="none" w:sz="0" w:space="0" w:color="auto"/>
          </w:divBdr>
          <w:divsChild>
            <w:div w:id="1184126805">
              <w:marLeft w:val="0"/>
              <w:marRight w:val="0"/>
              <w:marTop w:val="0"/>
              <w:marBottom w:val="0"/>
              <w:divBdr>
                <w:top w:val="none" w:sz="0" w:space="0" w:color="auto"/>
                <w:left w:val="none" w:sz="0" w:space="0" w:color="auto"/>
                <w:bottom w:val="none" w:sz="0" w:space="0" w:color="auto"/>
                <w:right w:val="none" w:sz="0" w:space="0" w:color="auto"/>
              </w:divBdr>
            </w:div>
            <w:div w:id="1849252518">
              <w:marLeft w:val="0"/>
              <w:marRight w:val="0"/>
              <w:marTop w:val="0"/>
              <w:marBottom w:val="0"/>
              <w:divBdr>
                <w:top w:val="none" w:sz="0" w:space="0" w:color="auto"/>
                <w:left w:val="none" w:sz="0" w:space="0" w:color="auto"/>
                <w:bottom w:val="none" w:sz="0" w:space="0" w:color="auto"/>
                <w:right w:val="none" w:sz="0" w:space="0" w:color="auto"/>
              </w:divBdr>
            </w:div>
            <w:div w:id="910693369">
              <w:marLeft w:val="0"/>
              <w:marRight w:val="0"/>
              <w:marTop w:val="0"/>
              <w:marBottom w:val="0"/>
              <w:divBdr>
                <w:top w:val="none" w:sz="0" w:space="0" w:color="auto"/>
                <w:left w:val="none" w:sz="0" w:space="0" w:color="auto"/>
                <w:bottom w:val="none" w:sz="0" w:space="0" w:color="auto"/>
                <w:right w:val="none" w:sz="0" w:space="0" w:color="auto"/>
              </w:divBdr>
            </w:div>
            <w:div w:id="875388717">
              <w:marLeft w:val="0"/>
              <w:marRight w:val="0"/>
              <w:marTop w:val="0"/>
              <w:marBottom w:val="0"/>
              <w:divBdr>
                <w:top w:val="none" w:sz="0" w:space="0" w:color="auto"/>
                <w:left w:val="none" w:sz="0" w:space="0" w:color="auto"/>
                <w:bottom w:val="none" w:sz="0" w:space="0" w:color="auto"/>
                <w:right w:val="none" w:sz="0" w:space="0" w:color="auto"/>
              </w:divBdr>
            </w:div>
            <w:div w:id="1837652466">
              <w:marLeft w:val="0"/>
              <w:marRight w:val="0"/>
              <w:marTop w:val="0"/>
              <w:marBottom w:val="0"/>
              <w:divBdr>
                <w:top w:val="none" w:sz="0" w:space="0" w:color="auto"/>
                <w:left w:val="none" w:sz="0" w:space="0" w:color="auto"/>
                <w:bottom w:val="none" w:sz="0" w:space="0" w:color="auto"/>
                <w:right w:val="none" w:sz="0" w:space="0" w:color="auto"/>
              </w:divBdr>
            </w:div>
            <w:div w:id="914319225">
              <w:marLeft w:val="0"/>
              <w:marRight w:val="0"/>
              <w:marTop w:val="0"/>
              <w:marBottom w:val="0"/>
              <w:divBdr>
                <w:top w:val="none" w:sz="0" w:space="0" w:color="auto"/>
                <w:left w:val="none" w:sz="0" w:space="0" w:color="auto"/>
                <w:bottom w:val="none" w:sz="0" w:space="0" w:color="auto"/>
                <w:right w:val="none" w:sz="0" w:space="0" w:color="auto"/>
              </w:divBdr>
            </w:div>
            <w:div w:id="636103312">
              <w:marLeft w:val="0"/>
              <w:marRight w:val="0"/>
              <w:marTop w:val="0"/>
              <w:marBottom w:val="0"/>
              <w:divBdr>
                <w:top w:val="none" w:sz="0" w:space="0" w:color="auto"/>
                <w:left w:val="none" w:sz="0" w:space="0" w:color="auto"/>
                <w:bottom w:val="none" w:sz="0" w:space="0" w:color="auto"/>
                <w:right w:val="none" w:sz="0" w:space="0" w:color="auto"/>
              </w:divBdr>
            </w:div>
            <w:div w:id="1508590905">
              <w:marLeft w:val="0"/>
              <w:marRight w:val="0"/>
              <w:marTop w:val="0"/>
              <w:marBottom w:val="0"/>
              <w:divBdr>
                <w:top w:val="none" w:sz="0" w:space="0" w:color="auto"/>
                <w:left w:val="none" w:sz="0" w:space="0" w:color="auto"/>
                <w:bottom w:val="none" w:sz="0" w:space="0" w:color="auto"/>
                <w:right w:val="none" w:sz="0" w:space="0" w:color="auto"/>
              </w:divBdr>
            </w:div>
            <w:div w:id="723025578">
              <w:marLeft w:val="0"/>
              <w:marRight w:val="0"/>
              <w:marTop w:val="0"/>
              <w:marBottom w:val="0"/>
              <w:divBdr>
                <w:top w:val="none" w:sz="0" w:space="0" w:color="auto"/>
                <w:left w:val="none" w:sz="0" w:space="0" w:color="auto"/>
                <w:bottom w:val="none" w:sz="0" w:space="0" w:color="auto"/>
                <w:right w:val="none" w:sz="0" w:space="0" w:color="auto"/>
              </w:divBdr>
            </w:div>
            <w:div w:id="1658612472">
              <w:marLeft w:val="0"/>
              <w:marRight w:val="0"/>
              <w:marTop w:val="0"/>
              <w:marBottom w:val="0"/>
              <w:divBdr>
                <w:top w:val="none" w:sz="0" w:space="0" w:color="auto"/>
                <w:left w:val="none" w:sz="0" w:space="0" w:color="auto"/>
                <w:bottom w:val="none" w:sz="0" w:space="0" w:color="auto"/>
                <w:right w:val="none" w:sz="0" w:space="0" w:color="auto"/>
              </w:divBdr>
            </w:div>
            <w:div w:id="1224177429">
              <w:marLeft w:val="0"/>
              <w:marRight w:val="0"/>
              <w:marTop w:val="0"/>
              <w:marBottom w:val="0"/>
              <w:divBdr>
                <w:top w:val="none" w:sz="0" w:space="0" w:color="auto"/>
                <w:left w:val="none" w:sz="0" w:space="0" w:color="auto"/>
                <w:bottom w:val="none" w:sz="0" w:space="0" w:color="auto"/>
                <w:right w:val="none" w:sz="0" w:space="0" w:color="auto"/>
              </w:divBdr>
            </w:div>
            <w:div w:id="411126226">
              <w:marLeft w:val="0"/>
              <w:marRight w:val="0"/>
              <w:marTop w:val="0"/>
              <w:marBottom w:val="0"/>
              <w:divBdr>
                <w:top w:val="none" w:sz="0" w:space="0" w:color="auto"/>
                <w:left w:val="none" w:sz="0" w:space="0" w:color="auto"/>
                <w:bottom w:val="none" w:sz="0" w:space="0" w:color="auto"/>
                <w:right w:val="none" w:sz="0" w:space="0" w:color="auto"/>
              </w:divBdr>
            </w:div>
            <w:div w:id="468520270">
              <w:marLeft w:val="0"/>
              <w:marRight w:val="0"/>
              <w:marTop w:val="0"/>
              <w:marBottom w:val="0"/>
              <w:divBdr>
                <w:top w:val="none" w:sz="0" w:space="0" w:color="auto"/>
                <w:left w:val="none" w:sz="0" w:space="0" w:color="auto"/>
                <w:bottom w:val="none" w:sz="0" w:space="0" w:color="auto"/>
                <w:right w:val="none" w:sz="0" w:space="0" w:color="auto"/>
              </w:divBdr>
            </w:div>
            <w:div w:id="1817212650">
              <w:marLeft w:val="0"/>
              <w:marRight w:val="0"/>
              <w:marTop w:val="0"/>
              <w:marBottom w:val="0"/>
              <w:divBdr>
                <w:top w:val="none" w:sz="0" w:space="0" w:color="auto"/>
                <w:left w:val="none" w:sz="0" w:space="0" w:color="auto"/>
                <w:bottom w:val="none" w:sz="0" w:space="0" w:color="auto"/>
                <w:right w:val="none" w:sz="0" w:space="0" w:color="auto"/>
              </w:divBdr>
            </w:div>
            <w:div w:id="639310246">
              <w:marLeft w:val="0"/>
              <w:marRight w:val="0"/>
              <w:marTop w:val="0"/>
              <w:marBottom w:val="0"/>
              <w:divBdr>
                <w:top w:val="none" w:sz="0" w:space="0" w:color="auto"/>
                <w:left w:val="none" w:sz="0" w:space="0" w:color="auto"/>
                <w:bottom w:val="none" w:sz="0" w:space="0" w:color="auto"/>
                <w:right w:val="none" w:sz="0" w:space="0" w:color="auto"/>
              </w:divBdr>
            </w:div>
            <w:div w:id="1978804216">
              <w:marLeft w:val="0"/>
              <w:marRight w:val="0"/>
              <w:marTop w:val="0"/>
              <w:marBottom w:val="0"/>
              <w:divBdr>
                <w:top w:val="none" w:sz="0" w:space="0" w:color="auto"/>
                <w:left w:val="none" w:sz="0" w:space="0" w:color="auto"/>
                <w:bottom w:val="none" w:sz="0" w:space="0" w:color="auto"/>
                <w:right w:val="none" w:sz="0" w:space="0" w:color="auto"/>
              </w:divBdr>
            </w:div>
            <w:div w:id="1850949988">
              <w:marLeft w:val="0"/>
              <w:marRight w:val="0"/>
              <w:marTop w:val="0"/>
              <w:marBottom w:val="0"/>
              <w:divBdr>
                <w:top w:val="none" w:sz="0" w:space="0" w:color="auto"/>
                <w:left w:val="none" w:sz="0" w:space="0" w:color="auto"/>
                <w:bottom w:val="none" w:sz="0" w:space="0" w:color="auto"/>
                <w:right w:val="none" w:sz="0" w:space="0" w:color="auto"/>
              </w:divBdr>
            </w:div>
            <w:div w:id="742873453">
              <w:marLeft w:val="0"/>
              <w:marRight w:val="0"/>
              <w:marTop w:val="0"/>
              <w:marBottom w:val="0"/>
              <w:divBdr>
                <w:top w:val="none" w:sz="0" w:space="0" w:color="auto"/>
                <w:left w:val="none" w:sz="0" w:space="0" w:color="auto"/>
                <w:bottom w:val="none" w:sz="0" w:space="0" w:color="auto"/>
                <w:right w:val="none" w:sz="0" w:space="0" w:color="auto"/>
              </w:divBdr>
            </w:div>
            <w:div w:id="1458836863">
              <w:marLeft w:val="0"/>
              <w:marRight w:val="0"/>
              <w:marTop w:val="0"/>
              <w:marBottom w:val="0"/>
              <w:divBdr>
                <w:top w:val="none" w:sz="0" w:space="0" w:color="auto"/>
                <w:left w:val="none" w:sz="0" w:space="0" w:color="auto"/>
                <w:bottom w:val="none" w:sz="0" w:space="0" w:color="auto"/>
                <w:right w:val="none" w:sz="0" w:space="0" w:color="auto"/>
              </w:divBdr>
            </w:div>
            <w:div w:id="972054449">
              <w:marLeft w:val="0"/>
              <w:marRight w:val="0"/>
              <w:marTop w:val="0"/>
              <w:marBottom w:val="0"/>
              <w:divBdr>
                <w:top w:val="none" w:sz="0" w:space="0" w:color="auto"/>
                <w:left w:val="none" w:sz="0" w:space="0" w:color="auto"/>
                <w:bottom w:val="none" w:sz="0" w:space="0" w:color="auto"/>
                <w:right w:val="none" w:sz="0" w:space="0" w:color="auto"/>
              </w:divBdr>
            </w:div>
            <w:div w:id="947347298">
              <w:marLeft w:val="0"/>
              <w:marRight w:val="0"/>
              <w:marTop w:val="0"/>
              <w:marBottom w:val="0"/>
              <w:divBdr>
                <w:top w:val="none" w:sz="0" w:space="0" w:color="auto"/>
                <w:left w:val="none" w:sz="0" w:space="0" w:color="auto"/>
                <w:bottom w:val="none" w:sz="0" w:space="0" w:color="auto"/>
                <w:right w:val="none" w:sz="0" w:space="0" w:color="auto"/>
              </w:divBdr>
            </w:div>
            <w:div w:id="1414472177">
              <w:marLeft w:val="0"/>
              <w:marRight w:val="0"/>
              <w:marTop w:val="0"/>
              <w:marBottom w:val="0"/>
              <w:divBdr>
                <w:top w:val="none" w:sz="0" w:space="0" w:color="auto"/>
                <w:left w:val="none" w:sz="0" w:space="0" w:color="auto"/>
                <w:bottom w:val="none" w:sz="0" w:space="0" w:color="auto"/>
                <w:right w:val="none" w:sz="0" w:space="0" w:color="auto"/>
              </w:divBdr>
            </w:div>
            <w:div w:id="917708644">
              <w:marLeft w:val="0"/>
              <w:marRight w:val="0"/>
              <w:marTop w:val="0"/>
              <w:marBottom w:val="0"/>
              <w:divBdr>
                <w:top w:val="none" w:sz="0" w:space="0" w:color="auto"/>
                <w:left w:val="none" w:sz="0" w:space="0" w:color="auto"/>
                <w:bottom w:val="none" w:sz="0" w:space="0" w:color="auto"/>
                <w:right w:val="none" w:sz="0" w:space="0" w:color="auto"/>
              </w:divBdr>
            </w:div>
            <w:div w:id="1509368131">
              <w:marLeft w:val="0"/>
              <w:marRight w:val="0"/>
              <w:marTop w:val="0"/>
              <w:marBottom w:val="0"/>
              <w:divBdr>
                <w:top w:val="none" w:sz="0" w:space="0" w:color="auto"/>
                <w:left w:val="none" w:sz="0" w:space="0" w:color="auto"/>
                <w:bottom w:val="none" w:sz="0" w:space="0" w:color="auto"/>
                <w:right w:val="none" w:sz="0" w:space="0" w:color="auto"/>
              </w:divBdr>
            </w:div>
            <w:div w:id="269507669">
              <w:marLeft w:val="0"/>
              <w:marRight w:val="0"/>
              <w:marTop w:val="0"/>
              <w:marBottom w:val="0"/>
              <w:divBdr>
                <w:top w:val="none" w:sz="0" w:space="0" w:color="auto"/>
                <w:left w:val="none" w:sz="0" w:space="0" w:color="auto"/>
                <w:bottom w:val="none" w:sz="0" w:space="0" w:color="auto"/>
                <w:right w:val="none" w:sz="0" w:space="0" w:color="auto"/>
              </w:divBdr>
            </w:div>
            <w:div w:id="1279218125">
              <w:marLeft w:val="0"/>
              <w:marRight w:val="0"/>
              <w:marTop w:val="0"/>
              <w:marBottom w:val="0"/>
              <w:divBdr>
                <w:top w:val="none" w:sz="0" w:space="0" w:color="auto"/>
                <w:left w:val="none" w:sz="0" w:space="0" w:color="auto"/>
                <w:bottom w:val="none" w:sz="0" w:space="0" w:color="auto"/>
                <w:right w:val="none" w:sz="0" w:space="0" w:color="auto"/>
              </w:divBdr>
            </w:div>
            <w:div w:id="1459181803">
              <w:marLeft w:val="0"/>
              <w:marRight w:val="0"/>
              <w:marTop w:val="0"/>
              <w:marBottom w:val="0"/>
              <w:divBdr>
                <w:top w:val="none" w:sz="0" w:space="0" w:color="auto"/>
                <w:left w:val="none" w:sz="0" w:space="0" w:color="auto"/>
                <w:bottom w:val="none" w:sz="0" w:space="0" w:color="auto"/>
                <w:right w:val="none" w:sz="0" w:space="0" w:color="auto"/>
              </w:divBdr>
            </w:div>
            <w:div w:id="1528329698">
              <w:marLeft w:val="0"/>
              <w:marRight w:val="0"/>
              <w:marTop w:val="0"/>
              <w:marBottom w:val="0"/>
              <w:divBdr>
                <w:top w:val="none" w:sz="0" w:space="0" w:color="auto"/>
                <w:left w:val="none" w:sz="0" w:space="0" w:color="auto"/>
                <w:bottom w:val="none" w:sz="0" w:space="0" w:color="auto"/>
                <w:right w:val="none" w:sz="0" w:space="0" w:color="auto"/>
              </w:divBdr>
            </w:div>
            <w:div w:id="394351928">
              <w:marLeft w:val="0"/>
              <w:marRight w:val="0"/>
              <w:marTop w:val="0"/>
              <w:marBottom w:val="0"/>
              <w:divBdr>
                <w:top w:val="none" w:sz="0" w:space="0" w:color="auto"/>
                <w:left w:val="none" w:sz="0" w:space="0" w:color="auto"/>
                <w:bottom w:val="none" w:sz="0" w:space="0" w:color="auto"/>
                <w:right w:val="none" w:sz="0" w:space="0" w:color="auto"/>
              </w:divBdr>
            </w:div>
            <w:div w:id="1469664556">
              <w:marLeft w:val="0"/>
              <w:marRight w:val="0"/>
              <w:marTop w:val="0"/>
              <w:marBottom w:val="0"/>
              <w:divBdr>
                <w:top w:val="none" w:sz="0" w:space="0" w:color="auto"/>
                <w:left w:val="none" w:sz="0" w:space="0" w:color="auto"/>
                <w:bottom w:val="none" w:sz="0" w:space="0" w:color="auto"/>
                <w:right w:val="none" w:sz="0" w:space="0" w:color="auto"/>
              </w:divBdr>
            </w:div>
            <w:div w:id="1099376959">
              <w:marLeft w:val="0"/>
              <w:marRight w:val="0"/>
              <w:marTop w:val="0"/>
              <w:marBottom w:val="0"/>
              <w:divBdr>
                <w:top w:val="none" w:sz="0" w:space="0" w:color="auto"/>
                <w:left w:val="none" w:sz="0" w:space="0" w:color="auto"/>
                <w:bottom w:val="none" w:sz="0" w:space="0" w:color="auto"/>
                <w:right w:val="none" w:sz="0" w:space="0" w:color="auto"/>
              </w:divBdr>
            </w:div>
            <w:div w:id="1492715684">
              <w:marLeft w:val="0"/>
              <w:marRight w:val="0"/>
              <w:marTop w:val="0"/>
              <w:marBottom w:val="0"/>
              <w:divBdr>
                <w:top w:val="none" w:sz="0" w:space="0" w:color="auto"/>
                <w:left w:val="none" w:sz="0" w:space="0" w:color="auto"/>
                <w:bottom w:val="none" w:sz="0" w:space="0" w:color="auto"/>
                <w:right w:val="none" w:sz="0" w:space="0" w:color="auto"/>
              </w:divBdr>
            </w:div>
            <w:div w:id="2075657144">
              <w:marLeft w:val="0"/>
              <w:marRight w:val="0"/>
              <w:marTop w:val="0"/>
              <w:marBottom w:val="0"/>
              <w:divBdr>
                <w:top w:val="none" w:sz="0" w:space="0" w:color="auto"/>
                <w:left w:val="none" w:sz="0" w:space="0" w:color="auto"/>
                <w:bottom w:val="none" w:sz="0" w:space="0" w:color="auto"/>
                <w:right w:val="none" w:sz="0" w:space="0" w:color="auto"/>
              </w:divBdr>
            </w:div>
            <w:div w:id="752245201">
              <w:marLeft w:val="0"/>
              <w:marRight w:val="0"/>
              <w:marTop w:val="0"/>
              <w:marBottom w:val="0"/>
              <w:divBdr>
                <w:top w:val="none" w:sz="0" w:space="0" w:color="auto"/>
                <w:left w:val="none" w:sz="0" w:space="0" w:color="auto"/>
                <w:bottom w:val="none" w:sz="0" w:space="0" w:color="auto"/>
                <w:right w:val="none" w:sz="0" w:space="0" w:color="auto"/>
              </w:divBdr>
            </w:div>
            <w:div w:id="1468812975">
              <w:marLeft w:val="0"/>
              <w:marRight w:val="0"/>
              <w:marTop w:val="0"/>
              <w:marBottom w:val="0"/>
              <w:divBdr>
                <w:top w:val="none" w:sz="0" w:space="0" w:color="auto"/>
                <w:left w:val="none" w:sz="0" w:space="0" w:color="auto"/>
                <w:bottom w:val="none" w:sz="0" w:space="0" w:color="auto"/>
                <w:right w:val="none" w:sz="0" w:space="0" w:color="auto"/>
              </w:divBdr>
            </w:div>
            <w:div w:id="603921372">
              <w:marLeft w:val="0"/>
              <w:marRight w:val="0"/>
              <w:marTop w:val="0"/>
              <w:marBottom w:val="0"/>
              <w:divBdr>
                <w:top w:val="none" w:sz="0" w:space="0" w:color="auto"/>
                <w:left w:val="none" w:sz="0" w:space="0" w:color="auto"/>
                <w:bottom w:val="none" w:sz="0" w:space="0" w:color="auto"/>
                <w:right w:val="none" w:sz="0" w:space="0" w:color="auto"/>
              </w:divBdr>
            </w:div>
            <w:div w:id="1652905062">
              <w:marLeft w:val="0"/>
              <w:marRight w:val="0"/>
              <w:marTop w:val="0"/>
              <w:marBottom w:val="0"/>
              <w:divBdr>
                <w:top w:val="none" w:sz="0" w:space="0" w:color="auto"/>
                <w:left w:val="none" w:sz="0" w:space="0" w:color="auto"/>
                <w:bottom w:val="none" w:sz="0" w:space="0" w:color="auto"/>
                <w:right w:val="none" w:sz="0" w:space="0" w:color="auto"/>
              </w:divBdr>
            </w:div>
            <w:div w:id="1597010885">
              <w:marLeft w:val="0"/>
              <w:marRight w:val="0"/>
              <w:marTop w:val="0"/>
              <w:marBottom w:val="0"/>
              <w:divBdr>
                <w:top w:val="none" w:sz="0" w:space="0" w:color="auto"/>
                <w:left w:val="none" w:sz="0" w:space="0" w:color="auto"/>
                <w:bottom w:val="none" w:sz="0" w:space="0" w:color="auto"/>
                <w:right w:val="none" w:sz="0" w:space="0" w:color="auto"/>
              </w:divBdr>
            </w:div>
            <w:div w:id="1852797479">
              <w:marLeft w:val="0"/>
              <w:marRight w:val="0"/>
              <w:marTop w:val="0"/>
              <w:marBottom w:val="0"/>
              <w:divBdr>
                <w:top w:val="none" w:sz="0" w:space="0" w:color="auto"/>
                <w:left w:val="none" w:sz="0" w:space="0" w:color="auto"/>
                <w:bottom w:val="none" w:sz="0" w:space="0" w:color="auto"/>
                <w:right w:val="none" w:sz="0" w:space="0" w:color="auto"/>
              </w:divBdr>
            </w:div>
            <w:div w:id="1838615253">
              <w:marLeft w:val="0"/>
              <w:marRight w:val="0"/>
              <w:marTop w:val="0"/>
              <w:marBottom w:val="0"/>
              <w:divBdr>
                <w:top w:val="none" w:sz="0" w:space="0" w:color="auto"/>
                <w:left w:val="none" w:sz="0" w:space="0" w:color="auto"/>
                <w:bottom w:val="none" w:sz="0" w:space="0" w:color="auto"/>
                <w:right w:val="none" w:sz="0" w:space="0" w:color="auto"/>
              </w:divBdr>
            </w:div>
            <w:div w:id="704409799">
              <w:marLeft w:val="0"/>
              <w:marRight w:val="0"/>
              <w:marTop w:val="0"/>
              <w:marBottom w:val="0"/>
              <w:divBdr>
                <w:top w:val="none" w:sz="0" w:space="0" w:color="auto"/>
                <w:left w:val="none" w:sz="0" w:space="0" w:color="auto"/>
                <w:bottom w:val="none" w:sz="0" w:space="0" w:color="auto"/>
                <w:right w:val="none" w:sz="0" w:space="0" w:color="auto"/>
              </w:divBdr>
            </w:div>
            <w:div w:id="578560725">
              <w:marLeft w:val="0"/>
              <w:marRight w:val="0"/>
              <w:marTop w:val="0"/>
              <w:marBottom w:val="0"/>
              <w:divBdr>
                <w:top w:val="none" w:sz="0" w:space="0" w:color="auto"/>
                <w:left w:val="none" w:sz="0" w:space="0" w:color="auto"/>
                <w:bottom w:val="none" w:sz="0" w:space="0" w:color="auto"/>
                <w:right w:val="none" w:sz="0" w:space="0" w:color="auto"/>
              </w:divBdr>
            </w:div>
            <w:div w:id="1193349512">
              <w:marLeft w:val="0"/>
              <w:marRight w:val="0"/>
              <w:marTop w:val="0"/>
              <w:marBottom w:val="0"/>
              <w:divBdr>
                <w:top w:val="none" w:sz="0" w:space="0" w:color="auto"/>
                <w:left w:val="none" w:sz="0" w:space="0" w:color="auto"/>
                <w:bottom w:val="none" w:sz="0" w:space="0" w:color="auto"/>
                <w:right w:val="none" w:sz="0" w:space="0" w:color="auto"/>
              </w:divBdr>
            </w:div>
            <w:div w:id="485049355">
              <w:marLeft w:val="0"/>
              <w:marRight w:val="0"/>
              <w:marTop w:val="0"/>
              <w:marBottom w:val="0"/>
              <w:divBdr>
                <w:top w:val="none" w:sz="0" w:space="0" w:color="auto"/>
                <w:left w:val="none" w:sz="0" w:space="0" w:color="auto"/>
                <w:bottom w:val="none" w:sz="0" w:space="0" w:color="auto"/>
                <w:right w:val="none" w:sz="0" w:space="0" w:color="auto"/>
              </w:divBdr>
            </w:div>
            <w:div w:id="1840998325">
              <w:marLeft w:val="0"/>
              <w:marRight w:val="0"/>
              <w:marTop w:val="0"/>
              <w:marBottom w:val="0"/>
              <w:divBdr>
                <w:top w:val="none" w:sz="0" w:space="0" w:color="auto"/>
                <w:left w:val="none" w:sz="0" w:space="0" w:color="auto"/>
                <w:bottom w:val="none" w:sz="0" w:space="0" w:color="auto"/>
                <w:right w:val="none" w:sz="0" w:space="0" w:color="auto"/>
              </w:divBdr>
            </w:div>
            <w:div w:id="775826728">
              <w:marLeft w:val="0"/>
              <w:marRight w:val="0"/>
              <w:marTop w:val="0"/>
              <w:marBottom w:val="0"/>
              <w:divBdr>
                <w:top w:val="none" w:sz="0" w:space="0" w:color="auto"/>
                <w:left w:val="none" w:sz="0" w:space="0" w:color="auto"/>
                <w:bottom w:val="none" w:sz="0" w:space="0" w:color="auto"/>
                <w:right w:val="none" w:sz="0" w:space="0" w:color="auto"/>
              </w:divBdr>
            </w:div>
            <w:div w:id="2032954020">
              <w:marLeft w:val="0"/>
              <w:marRight w:val="0"/>
              <w:marTop w:val="0"/>
              <w:marBottom w:val="0"/>
              <w:divBdr>
                <w:top w:val="none" w:sz="0" w:space="0" w:color="auto"/>
                <w:left w:val="none" w:sz="0" w:space="0" w:color="auto"/>
                <w:bottom w:val="none" w:sz="0" w:space="0" w:color="auto"/>
                <w:right w:val="none" w:sz="0" w:space="0" w:color="auto"/>
              </w:divBdr>
            </w:div>
            <w:div w:id="887961311">
              <w:marLeft w:val="0"/>
              <w:marRight w:val="0"/>
              <w:marTop w:val="0"/>
              <w:marBottom w:val="0"/>
              <w:divBdr>
                <w:top w:val="none" w:sz="0" w:space="0" w:color="auto"/>
                <w:left w:val="none" w:sz="0" w:space="0" w:color="auto"/>
                <w:bottom w:val="none" w:sz="0" w:space="0" w:color="auto"/>
                <w:right w:val="none" w:sz="0" w:space="0" w:color="auto"/>
              </w:divBdr>
            </w:div>
            <w:div w:id="406152594">
              <w:marLeft w:val="0"/>
              <w:marRight w:val="0"/>
              <w:marTop w:val="0"/>
              <w:marBottom w:val="0"/>
              <w:divBdr>
                <w:top w:val="none" w:sz="0" w:space="0" w:color="auto"/>
                <w:left w:val="none" w:sz="0" w:space="0" w:color="auto"/>
                <w:bottom w:val="none" w:sz="0" w:space="0" w:color="auto"/>
                <w:right w:val="none" w:sz="0" w:space="0" w:color="auto"/>
              </w:divBdr>
            </w:div>
            <w:div w:id="925071764">
              <w:marLeft w:val="0"/>
              <w:marRight w:val="0"/>
              <w:marTop w:val="0"/>
              <w:marBottom w:val="0"/>
              <w:divBdr>
                <w:top w:val="none" w:sz="0" w:space="0" w:color="auto"/>
                <w:left w:val="none" w:sz="0" w:space="0" w:color="auto"/>
                <w:bottom w:val="none" w:sz="0" w:space="0" w:color="auto"/>
                <w:right w:val="none" w:sz="0" w:space="0" w:color="auto"/>
              </w:divBdr>
            </w:div>
            <w:div w:id="1163660596">
              <w:marLeft w:val="0"/>
              <w:marRight w:val="0"/>
              <w:marTop w:val="0"/>
              <w:marBottom w:val="0"/>
              <w:divBdr>
                <w:top w:val="none" w:sz="0" w:space="0" w:color="auto"/>
                <w:left w:val="none" w:sz="0" w:space="0" w:color="auto"/>
                <w:bottom w:val="none" w:sz="0" w:space="0" w:color="auto"/>
                <w:right w:val="none" w:sz="0" w:space="0" w:color="auto"/>
              </w:divBdr>
            </w:div>
            <w:div w:id="453796157">
              <w:marLeft w:val="0"/>
              <w:marRight w:val="0"/>
              <w:marTop w:val="0"/>
              <w:marBottom w:val="0"/>
              <w:divBdr>
                <w:top w:val="none" w:sz="0" w:space="0" w:color="auto"/>
                <w:left w:val="none" w:sz="0" w:space="0" w:color="auto"/>
                <w:bottom w:val="none" w:sz="0" w:space="0" w:color="auto"/>
                <w:right w:val="none" w:sz="0" w:space="0" w:color="auto"/>
              </w:divBdr>
            </w:div>
            <w:div w:id="2005548574">
              <w:marLeft w:val="0"/>
              <w:marRight w:val="0"/>
              <w:marTop w:val="0"/>
              <w:marBottom w:val="0"/>
              <w:divBdr>
                <w:top w:val="none" w:sz="0" w:space="0" w:color="auto"/>
                <w:left w:val="none" w:sz="0" w:space="0" w:color="auto"/>
                <w:bottom w:val="none" w:sz="0" w:space="0" w:color="auto"/>
                <w:right w:val="none" w:sz="0" w:space="0" w:color="auto"/>
              </w:divBdr>
            </w:div>
            <w:div w:id="807434535">
              <w:marLeft w:val="0"/>
              <w:marRight w:val="0"/>
              <w:marTop w:val="0"/>
              <w:marBottom w:val="0"/>
              <w:divBdr>
                <w:top w:val="none" w:sz="0" w:space="0" w:color="auto"/>
                <w:left w:val="none" w:sz="0" w:space="0" w:color="auto"/>
                <w:bottom w:val="none" w:sz="0" w:space="0" w:color="auto"/>
                <w:right w:val="none" w:sz="0" w:space="0" w:color="auto"/>
              </w:divBdr>
            </w:div>
            <w:div w:id="2047754655">
              <w:marLeft w:val="0"/>
              <w:marRight w:val="0"/>
              <w:marTop w:val="0"/>
              <w:marBottom w:val="0"/>
              <w:divBdr>
                <w:top w:val="none" w:sz="0" w:space="0" w:color="auto"/>
                <w:left w:val="none" w:sz="0" w:space="0" w:color="auto"/>
                <w:bottom w:val="none" w:sz="0" w:space="0" w:color="auto"/>
                <w:right w:val="none" w:sz="0" w:space="0" w:color="auto"/>
              </w:divBdr>
            </w:div>
            <w:div w:id="2051034872">
              <w:marLeft w:val="0"/>
              <w:marRight w:val="0"/>
              <w:marTop w:val="0"/>
              <w:marBottom w:val="0"/>
              <w:divBdr>
                <w:top w:val="none" w:sz="0" w:space="0" w:color="auto"/>
                <w:left w:val="none" w:sz="0" w:space="0" w:color="auto"/>
                <w:bottom w:val="none" w:sz="0" w:space="0" w:color="auto"/>
                <w:right w:val="none" w:sz="0" w:space="0" w:color="auto"/>
              </w:divBdr>
            </w:div>
            <w:div w:id="344984496">
              <w:marLeft w:val="0"/>
              <w:marRight w:val="0"/>
              <w:marTop w:val="0"/>
              <w:marBottom w:val="0"/>
              <w:divBdr>
                <w:top w:val="none" w:sz="0" w:space="0" w:color="auto"/>
                <w:left w:val="none" w:sz="0" w:space="0" w:color="auto"/>
                <w:bottom w:val="none" w:sz="0" w:space="0" w:color="auto"/>
                <w:right w:val="none" w:sz="0" w:space="0" w:color="auto"/>
              </w:divBdr>
            </w:div>
            <w:div w:id="1931086740">
              <w:marLeft w:val="0"/>
              <w:marRight w:val="0"/>
              <w:marTop w:val="0"/>
              <w:marBottom w:val="0"/>
              <w:divBdr>
                <w:top w:val="none" w:sz="0" w:space="0" w:color="auto"/>
                <w:left w:val="none" w:sz="0" w:space="0" w:color="auto"/>
                <w:bottom w:val="none" w:sz="0" w:space="0" w:color="auto"/>
                <w:right w:val="none" w:sz="0" w:space="0" w:color="auto"/>
              </w:divBdr>
            </w:div>
            <w:div w:id="709036966">
              <w:marLeft w:val="0"/>
              <w:marRight w:val="0"/>
              <w:marTop w:val="0"/>
              <w:marBottom w:val="0"/>
              <w:divBdr>
                <w:top w:val="none" w:sz="0" w:space="0" w:color="auto"/>
                <w:left w:val="none" w:sz="0" w:space="0" w:color="auto"/>
                <w:bottom w:val="none" w:sz="0" w:space="0" w:color="auto"/>
                <w:right w:val="none" w:sz="0" w:space="0" w:color="auto"/>
              </w:divBdr>
            </w:div>
            <w:div w:id="1642268835">
              <w:marLeft w:val="0"/>
              <w:marRight w:val="0"/>
              <w:marTop w:val="0"/>
              <w:marBottom w:val="0"/>
              <w:divBdr>
                <w:top w:val="none" w:sz="0" w:space="0" w:color="auto"/>
                <w:left w:val="none" w:sz="0" w:space="0" w:color="auto"/>
                <w:bottom w:val="none" w:sz="0" w:space="0" w:color="auto"/>
                <w:right w:val="none" w:sz="0" w:space="0" w:color="auto"/>
              </w:divBdr>
            </w:div>
            <w:div w:id="1569728221">
              <w:marLeft w:val="0"/>
              <w:marRight w:val="0"/>
              <w:marTop w:val="0"/>
              <w:marBottom w:val="0"/>
              <w:divBdr>
                <w:top w:val="none" w:sz="0" w:space="0" w:color="auto"/>
                <w:left w:val="none" w:sz="0" w:space="0" w:color="auto"/>
                <w:bottom w:val="none" w:sz="0" w:space="0" w:color="auto"/>
                <w:right w:val="none" w:sz="0" w:space="0" w:color="auto"/>
              </w:divBdr>
            </w:div>
            <w:div w:id="2004315297">
              <w:marLeft w:val="0"/>
              <w:marRight w:val="0"/>
              <w:marTop w:val="0"/>
              <w:marBottom w:val="0"/>
              <w:divBdr>
                <w:top w:val="none" w:sz="0" w:space="0" w:color="auto"/>
                <w:left w:val="none" w:sz="0" w:space="0" w:color="auto"/>
                <w:bottom w:val="none" w:sz="0" w:space="0" w:color="auto"/>
                <w:right w:val="none" w:sz="0" w:space="0" w:color="auto"/>
              </w:divBdr>
            </w:div>
            <w:div w:id="2096706469">
              <w:marLeft w:val="0"/>
              <w:marRight w:val="0"/>
              <w:marTop w:val="0"/>
              <w:marBottom w:val="0"/>
              <w:divBdr>
                <w:top w:val="none" w:sz="0" w:space="0" w:color="auto"/>
                <w:left w:val="none" w:sz="0" w:space="0" w:color="auto"/>
                <w:bottom w:val="none" w:sz="0" w:space="0" w:color="auto"/>
                <w:right w:val="none" w:sz="0" w:space="0" w:color="auto"/>
              </w:divBdr>
            </w:div>
            <w:div w:id="1252541632">
              <w:marLeft w:val="0"/>
              <w:marRight w:val="0"/>
              <w:marTop w:val="0"/>
              <w:marBottom w:val="0"/>
              <w:divBdr>
                <w:top w:val="none" w:sz="0" w:space="0" w:color="auto"/>
                <w:left w:val="none" w:sz="0" w:space="0" w:color="auto"/>
                <w:bottom w:val="none" w:sz="0" w:space="0" w:color="auto"/>
                <w:right w:val="none" w:sz="0" w:space="0" w:color="auto"/>
              </w:divBdr>
            </w:div>
            <w:div w:id="271938135">
              <w:marLeft w:val="0"/>
              <w:marRight w:val="0"/>
              <w:marTop w:val="0"/>
              <w:marBottom w:val="0"/>
              <w:divBdr>
                <w:top w:val="none" w:sz="0" w:space="0" w:color="auto"/>
                <w:left w:val="none" w:sz="0" w:space="0" w:color="auto"/>
                <w:bottom w:val="none" w:sz="0" w:space="0" w:color="auto"/>
                <w:right w:val="none" w:sz="0" w:space="0" w:color="auto"/>
              </w:divBdr>
            </w:div>
            <w:div w:id="658969026">
              <w:marLeft w:val="0"/>
              <w:marRight w:val="0"/>
              <w:marTop w:val="0"/>
              <w:marBottom w:val="0"/>
              <w:divBdr>
                <w:top w:val="none" w:sz="0" w:space="0" w:color="auto"/>
                <w:left w:val="none" w:sz="0" w:space="0" w:color="auto"/>
                <w:bottom w:val="none" w:sz="0" w:space="0" w:color="auto"/>
                <w:right w:val="none" w:sz="0" w:space="0" w:color="auto"/>
              </w:divBdr>
            </w:div>
            <w:div w:id="1434398493">
              <w:marLeft w:val="0"/>
              <w:marRight w:val="0"/>
              <w:marTop w:val="0"/>
              <w:marBottom w:val="0"/>
              <w:divBdr>
                <w:top w:val="none" w:sz="0" w:space="0" w:color="auto"/>
                <w:left w:val="none" w:sz="0" w:space="0" w:color="auto"/>
                <w:bottom w:val="none" w:sz="0" w:space="0" w:color="auto"/>
                <w:right w:val="none" w:sz="0" w:space="0" w:color="auto"/>
              </w:divBdr>
            </w:div>
            <w:div w:id="388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8370">
      <w:bodyDiv w:val="1"/>
      <w:marLeft w:val="0"/>
      <w:marRight w:val="0"/>
      <w:marTop w:val="0"/>
      <w:marBottom w:val="0"/>
      <w:divBdr>
        <w:top w:val="none" w:sz="0" w:space="0" w:color="auto"/>
        <w:left w:val="none" w:sz="0" w:space="0" w:color="auto"/>
        <w:bottom w:val="none" w:sz="0" w:space="0" w:color="auto"/>
        <w:right w:val="none" w:sz="0" w:space="0" w:color="auto"/>
      </w:divBdr>
      <w:divsChild>
        <w:div w:id="741558576">
          <w:marLeft w:val="0"/>
          <w:marRight w:val="0"/>
          <w:marTop w:val="0"/>
          <w:marBottom w:val="420"/>
          <w:divBdr>
            <w:top w:val="none" w:sz="0" w:space="0" w:color="auto"/>
            <w:left w:val="none" w:sz="0" w:space="0" w:color="auto"/>
            <w:bottom w:val="none" w:sz="0" w:space="0" w:color="auto"/>
            <w:right w:val="none" w:sz="0" w:space="0" w:color="auto"/>
          </w:divBdr>
        </w:div>
      </w:divsChild>
    </w:div>
    <w:div w:id="1541504638">
      <w:bodyDiv w:val="1"/>
      <w:marLeft w:val="0"/>
      <w:marRight w:val="0"/>
      <w:marTop w:val="0"/>
      <w:marBottom w:val="0"/>
      <w:divBdr>
        <w:top w:val="none" w:sz="0" w:space="0" w:color="auto"/>
        <w:left w:val="none" w:sz="0" w:space="0" w:color="auto"/>
        <w:bottom w:val="none" w:sz="0" w:space="0" w:color="auto"/>
        <w:right w:val="none" w:sz="0" w:space="0" w:color="auto"/>
      </w:divBdr>
    </w:div>
    <w:div w:id="1575314459">
      <w:bodyDiv w:val="1"/>
      <w:marLeft w:val="0"/>
      <w:marRight w:val="0"/>
      <w:marTop w:val="0"/>
      <w:marBottom w:val="0"/>
      <w:divBdr>
        <w:top w:val="none" w:sz="0" w:space="0" w:color="auto"/>
        <w:left w:val="none" w:sz="0" w:space="0" w:color="auto"/>
        <w:bottom w:val="none" w:sz="0" w:space="0" w:color="auto"/>
        <w:right w:val="none" w:sz="0" w:space="0" w:color="auto"/>
      </w:divBdr>
      <w:divsChild>
        <w:div w:id="1411581848">
          <w:marLeft w:val="0"/>
          <w:marRight w:val="0"/>
          <w:marTop w:val="0"/>
          <w:marBottom w:val="0"/>
          <w:divBdr>
            <w:top w:val="none" w:sz="0" w:space="0" w:color="auto"/>
            <w:left w:val="none" w:sz="0" w:space="0" w:color="auto"/>
            <w:bottom w:val="none" w:sz="0" w:space="0" w:color="auto"/>
            <w:right w:val="none" w:sz="0" w:space="0" w:color="auto"/>
          </w:divBdr>
          <w:divsChild>
            <w:div w:id="191264640">
              <w:marLeft w:val="0"/>
              <w:marRight w:val="0"/>
              <w:marTop w:val="0"/>
              <w:marBottom w:val="0"/>
              <w:divBdr>
                <w:top w:val="none" w:sz="0" w:space="0" w:color="auto"/>
                <w:left w:val="none" w:sz="0" w:space="0" w:color="auto"/>
                <w:bottom w:val="none" w:sz="0" w:space="0" w:color="auto"/>
                <w:right w:val="none" w:sz="0" w:space="0" w:color="auto"/>
              </w:divBdr>
            </w:div>
            <w:div w:id="309404936">
              <w:marLeft w:val="0"/>
              <w:marRight w:val="0"/>
              <w:marTop w:val="0"/>
              <w:marBottom w:val="0"/>
              <w:divBdr>
                <w:top w:val="none" w:sz="0" w:space="0" w:color="auto"/>
                <w:left w:val="none" w:sz="0" w:space="0" w:color="auto"/>
                <w:bottom w:val="none" w:sz="0" w:space="0" w:color="auto"/>
                <w:right w:val="none" w:sz="0" w:space="0" w:color="auto"/>
              </w:divBdr>
            </w:div>
            <w:div w:id="1192692129">
              <w:marLeft w:val="0"/>
              <w:marRight w:val="0"/>
              <w:marTop w:val="0"/>
              <w:marBottom w:val="0"/>
              <w:divBdr>
                <w:top w:val="none" w:sz="0" w:space="0" w:color="auto"/>
                <w:left w:val="none" w:sz="0" w:space="0" w:color="auto"/>
                <w:bottom w:val="none" w:sz="0" w:space="0" w:color="auto"/>
                <w:right w:val="none" w:sz="0" w:space="0" w:color="auto"/>
              </w:divBdr>
            </w:div>
            <w:div w:id="9723803">
              <w:marLeft w:val="0"/>
              <w:marRight w:val="0"/>
              <w:marTop w:val="0"/>
              <w:marBottom w:val="0"/>
              <w:divBdr>
                <w:top w:val="none" w:sz="0" w:space="0" w:color="auto"/>
                <w:left w:val="none" w:sz="0" w:space="0" w:color="auto"/>
                <w:bottom w:val="none" w:sz="0" w:space="0" w:color="auto"/>
                <w:right w:val="none" w:sz="0" w:space="0" w:color="auto"/>
              </w:divBdr>
            </w:div>
            <w:div w:id="1612778491">
              <w:marLeft w:val="0"/>
              <w:marRight w:val="0"/>
              <w:marTop w:val="0"/>
              <w:marBottom w:val="0"/>
              <w:divBdr>
                <w:top w:val="none" w:sz="0" w:space="0" w:color="auto"/>
                <w:left w:val="none" w:sz="0" w:space="0" w:color="auto"/>
                <w:bottom w:val="none" w:sz="0" w:space="0" w:color="auto"/>
                <w:right w:val="none" w:sz="0" w:space="0" w:color="auto"/>
              </w:divBdr>
            </w:div>
            <w:div w:id="853227083">
              <w:marLeft w:val="0"/>
              <w:marRight w:val="0"/>
              <w:marTop w:val="0"/>
              <w:marBottom w:val="0"/>
              <w:divBdr>
                <w:top w:val="none" w:sz="0" w:space="0" w:color="auto"/>
                <w:left w:val="none" w:sz="0" w:space="0" w:color="auto"/>
                <w:bottom w:val="none" w:sz="0" w:space="0" w:color="auto"/>
                <w:right w:val="none" w:sz="0" w:space="0" w:color="auto"/>
              </w:divBdr>
            </w:div>
            <w:div w:id="1841853089">
              <w:marLeft w:val="0"/>
              <w:marRight w:val="0"/>
              <w:marTop w:val="0"/>
              <w:marBottom w:val="0"/>
              <w:divBdr>
                <w:top w:val="none" w:sz="0" w:space="0" w:color="auto"/>
                <w:left w:val="none" w:sz="0" w:space="0" w:color="auto"/>
                <w:bottom w:val="none" w:sz="0" w:space="0" w:color="auto"/>
                <w:right w:val="none" w:sz="0" w:space="0" w:color="auto"/>
              </w:divBdr>
            </w:div>
            <w:div w:id="1039553583">
              <w:marLeft w:val="0"/>
              <w:marRight w:val="0"/>
              <w:marTop w:val="0"/>
              <w:marBottom w:val="0"/>
              <w:divBdr>
                <w:top w:val="none" w:sz="0" w:space="0" w:color="auto"/>
                <w:left w:val="none" w:sz="0" w:space="0" w:color="auto"/>
                <w:bottom w:val="none" w:sz="0" w:space="0" w:color="auto"/>
                <w:right w:val="none" w:sz="0" w:space="0" w:color="auto"/>
              </w:divBdr>
            </w:div>
            <w:div w:id="968248056">
              <w:marLeft w:val="0"/>
              <w:marRight w:val="0"/>
              <w:marTop w:val="0"/>
              <w:marBottom w:val="0"/>
              <w:divBdr>
                <w:top w:val="none" w:sz="0" w:space="0" w:color="auto"/>
                <w:left w:val="none" w:sz="0" w:space="0" w:color="auto"/>
                <w:bottom w:val="none" w:sz="0" w:space="0" w:color="auto"/>
                <w:right w:val="none" w:sz="0" w:space="0" w:color="auto"/>
              </w:divBdr>
            </w:div>
            <w:div w:id="425728702">
              <w:marLeft w:val="0"/>
              <w:marRight w:val="0"/>
              <w:marTop w:val="0"/>
              <w:marBottom w:val="0"/>
              <w:divBdr>
                <w:top w:val="none" w:sz="0" w:space="0" w:color="auto"/>
                <w:left w:val="none" w:sz="0" w:space="0" w:color="auto"/>
                <w:bottom w:val="none" w:sz="0" w:space="0" w:color="auto"/>
                <w:right w:val="none" w:sz="0" w:space="0" w:color="auto"/>
              </w:divBdr>
            </w:div>
            <w:div w:id="1779370207">
              <w:marLeft w:val="0"/>
              <w:marRight w:val="0"/>
              <w:marTop w:val="0"/>
              <w:marBottom w:val="0"/>
              <w:divBdr>
                <w:top w:val="none" w:sz="0" w:space="0" w:color="auto"/>
                <w:left w:val="none" w:sz="0" w:space="0" w:color="auto"/>
                <w:bottom w:val="none" w:sz="0" w:space="0" w:color="auto"/>
                <w:right w:val="none" w:sz="0" w:space="0" w:color="auto"/>
              </w:divBdr>
            </w:div>
            <w:div w:id="1254438698">
              <w:marLeft w:val="0"/>
              <w:marRight w:val="0"/>
              <w:marTop w:val="0"/>
              <w:marBottom w:val="0"/>
              <w:divBdr>
                <w:top w:val="none" w:sz="0" w:space="0" w:color="auto"/>
                <w:left w:val="none" w:sz="0" w:space="0" w:color="auto"/>
                <w:bottom w:val="none" w:sz="0" w:space="0" w:color="auto"/>
                <w:right w:val="none" w:sz="0" w:space="0" w:color="auto"/>
              </w:divBdr>
            </w:div>
            <w:div w:id="1627003320">
              <w:marLeft w:val="0"/>
              <w:marRight w:val="0"/>
              <w:marTop w:val="0"/>
              <w:marBottom w:val="0"/>
              <w:divBdr>
                <w:top w:val="none" w:sz="0" w:space="0" w:color="auto"/>
                <w:left w:val="none" w:sz="0" w:space="0" w:color="auto"/>
                <w:bottom w:val="none" w:sz="0" w:space="0" w:color="auto"/>
                <w:right w:val="none" w:sz="0" w:space="0" w:color="auto"/>
              </w:divBdr>
            </w:div>
            <w:div w:id="900092576">
              <w:marLeft w:val="0"/>
              <w:marRight w:val="0"/>
              <w:marTop w:val="0"/>
              <w:marBottom w:val="0"/>
              <w:divBdr>
                <w:top w:val="none" w:sz="0" w:space="0" w:color="auto"/>
                <w:left w:val="none" w:sz="0" w:space="0" w:color="auto"/>
                <w:bottom w:val="none" w:sz="0" w:space="0" w:color="auto"/>
                <w:right w:val="none" w:sz="0" w:space="0" w:color="auto"/>
              </w:divBdr>
            </w:div>
            <w:div w:id="1813014618">
              <w:marLeft w:val="0"/>
              <w:marRight w:val="0"/>
              <w:marTop w:val="0"/>
              <w:marBottom w:val="0"/>
              <w:divBdr>
                <w:top w:val="none" w:sz="0" w:space="0" w:color="auto"/>
                <w:left w:val="none" w:sz="0" w:space="0" w:color="auto"/>
                <w:bottom w:val="none" w:sz="0" w:space="0" w:color="auto"/>
                <w:right w:val="none" w:sz="0" w:space="0" w:color="auto"/>
              </w:divBdr>
            </w:div>
            <w:div w:id="1749617684">
              <w:marLeft w:val="0"/>
              <w:marRight w:val="0"/>
              <w:marTop w:val="0"/>
              <w:marBottom w:val="0"/>
              <w:divBdr>
                <w:top w:val="none" w:sz="0" w:space="0" w:color="auto"/>
                <w:left w:val="none" w:sz="0" w:space="0" w:color="auto"/>
                <w:bottom w:val="none" w:sz="0" w:space="0" w:color="auto"/>
                <w:right w:val="none" w:sz="0" w:space="0" w:color="auto"/>
              </w:divBdr>
            </w:div>
            <w:div w:id="1531145285">
              <w:marLeft w:val="0"/>
              <w:marRight w:val="0"/>
              <w:marTop w:val="0"/>
              <w:marBottom w:val="0"/>
              <w:divBdr>
                <w:top w:val="none" w:sz="0" w:space="0" w:color="auto"/>
                <w:left w:val="none" w:sz="0" w:space="0" w:color="auto"/>
                <w:bottom w:val="none" w:sz="0" w:space="0" w:color="auto"/>
                <w:right w:val="none" w:sz="0" w:space="0" w:color="auto"/>
              </w:divBdr>
            </w:div>
            <w:div w:id="993995826">
              <w:marLeft w:val="0"/>
              <w:marRight w:val="0"/>
              <w:marTop w:val="0"/>
              <w:marBottom w:val="0"/>
              <w:divBdr>
                <w:top w:val="none" w:sz="0" w:space="0" w:color="auto"/>
                <w:left w:val="none" w:sz="0" w:space="0" w:color="auto"/>
                <w:bottom w:val="none" w:sz="0" w:space="0" w:color="auto"/>
                <w:right w:val="none" w:sz="0" w:space="0" w:color="auto"/>
              </w:divBdr>
            </w:div>
            <w:div w:id="405304637">
              <w:marLeft w:val="0"/>
              <w:marRight w:val="0"/>
              <w:marTop w:val="0"/>
              <w:marBottom w:val="0"/>
              <w:divBdr>
                <w:top w:val="none" w:sz="0" w:space="0" w:color="auto"/>
                <w:left w:val="none" w:sz="0" w:space="0" w:color="auto"/>
                <w:bottom w:val="none" w:sz="0" w:space="0" w:color="auto"/>
                <w:right w:val="none" w:sz="0" w:space="0" w:color="auto"/>
              </w:divBdr>
            </w:div>
            <w:div w:id="1211846377">
              <w:marLeft w:val="0"/>
              <w:marRight w:val="0"/>
              <w:marTop w:val="0"/>
              <w:marBottom w:val="0"/>
              <w:divBdr>
                <w:top w:val="none" w:sz="0" w:space="0" w:color="auto"/>
                <w:left w:val="none" w:sz="0" w:space="0" w:color="auto"/>
                <w:bottom w:val="none" w:sz="0" w:space="0" w:color="auto"/>
                <w:right w:val="none" w:sz="0" w:space="0" w:color="auto"/>
              </w:divBdr>
            </w:div>
            <w:div w:id="1803041653">
              <w:marLeft w:val="0"/>
              <w:marRight w:val="0"/>
              <w:marTop w:val="0"/>
              <w:marBottom w:val="0"/>
              <w:divBdr>
                <w:top w:val="none" w:sz="0" w:space="0" w:color="auto"/>
                <w:left w:val="none" w:sz="0" w:space="0" w:color="auto"/>
                <w:bottom w:val="none" w:sz="0" w:space="0" w:color="auto"/>
                <w:right w:val="none" w:sz="0" w:space="0" w:color="auto"/>
              </w:divBdr>
            </w:div>
            <w:div w:id="329217415">
              <w:marLeft w:val="0"/>
              <w:marRight w:val="0"/>
              <w:marTop w:val="0"/>
              <w:marBottom w:val="0"/>
              <w:divBdr>
                <w:top w:val="none" w:sz="0" w:space="0" w:color="auto"/>
                <w:left w:val="none" w:sz="0" w:space="0" w:color="auto"/>
                <w:bottom w:val="none" w:sz="0" w:space="0" w:color="auto"/>
                <w:right w:val="none" w:sz="0" w:space="0" w:color="auto"/>
              </w:divBdr>
            </w:div>
            <w:div w:id="1936862078">
              <w:marLeft w:val="0"/>
              <w:marRight w:val="0"/>
              <w:marTop w:val="0"/>
              <w:marBottom w:val="0"/>
              <w:divBdr>
                <w:top w:val="none" w:sz="0" w:space="0" w:color="auto"/>
                <w:left w:val="none" w:sz="0" w:space="0" w:color="auto"/>
                <w:bottom w:val="none" w:sz="0" w:space="0" w:color="auto"/>
                <w:right w:val="none" w:sz="0" w:space="0" w:color="auto"/>
              </w:divBdr>
            </w:div>
            <w:div w:id="144014211">
              <w:marLeft w:val="0"/>
              <w:marRight w:val="0"/>
              <w:marTop w:val="0"/>
              <w:marBottom w:val="0"/>
              <w:divBdr>
                <w:top w:val="none" w:sz="0" w:space="0" w:color="auto"/>
                <w:left w:val="none" w:sz="0" w:space="0" w:color="auto"/>
                <w:bottom w:val="none" w:sz="0" w:space="0" w:color="auto"/>
                <w:right w:val="none" w:sz="0" w:space="0" w:color="auto"/>
              </w:divBdr>
            </w:div>
            <w:div w:id="128910783">
              <w:marLeft w:val="0"/>
              <w:marRight w:val="0"/>
              <w:marTop w:val="0"/>
              <w:marBottom w:val="0"/>
              <w:divBdr>
                <w:top w:val="none" w:sz="0" w:space="0" w:color="auto"/>
                <w:left w:val="none" w:sz="0" w:space="0" w:color="auto"/>
                <w:bottom w:val="none" w:sz="0" w:space="0" w:color="auto"/>
                <w:right w:val="none" w:sz="0" w:space="0" w:color="auto"/>
              </w:divBdr>
            </w:div>
            <w:div w:id="1842313919">
              <w:marLeft w:val="0"/>
              <w:marRight w:val="0"/>
              <w:marTop w:val="0"/>
              <w:marBottom w:val="0"/>
              <w:divBdr>
                <w:top w:val="none" w:sz="0" w:space="0" w:color="auto"/>
                <w:left w:val="none" w:sz="0" w:space="0" w:color="auto"/>
                <w:bottom w:val="none" w:sz="0" w:space="0" w:color="auto"/>
                <w:right w:val="none" w:sz="0" w:space="0" w:color="auto"/>
              </w:divBdr>
            </w:div>
            <w:div w:id="669142763">
              <w:marLeft w:val="0"/>
              <w:marRight w:val="0"/>
              <w:marTop w:val="0"/>
              <w:marBottom w:val="0"/>
              <w:divBdr>
                <w:top w:val="none" w:sz="0" w:space="0" w:color="auto"/>
                <w:left w:val="none" w:sz="0" w:space="0" w:color="auto"/>
                <w:bottom w:val="none" w:sz="0" w:space="0" w:color="auto"/>
                <w:right w:val="none" w:sz="0" w:space="0" w:color="auto"/>
              </w:divBdr>
            </w:div>
            <w:div w:id="579027963">
              <w:marLeft w:val="0"/>
              <w:marRight w:val="0"/>
              <w:marTop w:val="0"/>
              <w:marBottom w:val="0"/>
              <w:divBdr>
                <w:top w:val="none" w:sz="0" w:space="0" w:color="auto"/>
                <w:left w:val="none" w:sz="0" w:space="0" w:color="auto"/>
                <w:bottom w:val="none" w:sz="0" w:space="0" w:color="auto"/>
                <w:right w:val="none" w:sz="0" w:space="0" w:color="auto"/>
              </w:divBdr>
            </w:div>
            <w:div w:id="338510912">
              <w:marLeft w:val="0"/>
              <w:marRight w:val="0"/>
              <w:marTop w:val="0"/>
              <w:marBottom w:val="0"/>
              <w:divBdr>
                <w:top w:val="none" w:sz="0" w:space="0" w:color="auto"/>
                <w:left w:val="none" w:sz="0" w:space="0" w:color="auto"/>
                <w:bottom w:val="none" w:sz="0" w:space="0" w:color="auto"/>
                <w:right w:val="none" w:sz="0" w:space="0" w:color="auto"/>
              </w:divBdr>
            </w:div>
            <w:div w:id="19452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533">
      <w:bodyDiv w:val="1"/>
      <w:marLeft w:val="0"/>
      <w:marRight w:val="0"/>
      <w:marTop w:val="0"/>
      <w:marBottom w:val="0"/>
      <w:divBdr>
        <w:top w:val="none" w:sz="0" w:space="0" w:color="auto"/>
        <w:left w:val="none" w:sz="0" w:space="0" w:color="auto"/>
        <w:bottom w:val="none" w:sz="0" w:space="0" w:color="auto"/>
        <w:right w:val="none" w:sz="0" w:space="0" w:color="auto"/>
      </w:divBdr>
      <w:divsChild>
        <w:div w:id="2077505953">
          <w:marLeft w:val="0"/>
          <w:marRight w:val="0"/>
          <w:marTop w:val="0"/>
          <w:marBottom w:val="0"/>
          <w:divBdr>
            <w:top w:val="none" w:sz="0" w:space="0" w:color="auto"/>
            <w:left w:val="none" w:sz="0" w:space="0" w:color="auto"/>
            <w:bottom w:val="none" w:sz="0" w:space="0" w:color="auto"/>
            <w:right w:val="none" w:sz="0" w:space="0" w:color="auto"/>
          </w:divBdr>
          <w:divsChild>
            <w:div w:id="175775359">
              <w:marLeft w:val="0"/>
              <w:marRight w:val="0"/>
              <w:marTop w:val="0"/>
              <w:marBottom w:val="0"/>
              <w:divBdr>
                <w:top w:val="none" w:sz="0" w:space="0" w:color="auto"/>
                <w:left w:val="none" w:sz="0" w:space="0" w:color="auto"/>
                <w:bottom w:val="none" w:sz="0" w:space="0" w:color="auto"/>
                <w:right w:val="none" w:sz="0" w:space="0" w:color="auto"/>
              </w:divBdr>
            </w:div>
            <w:div w:id="2057463146">
              <w:marLeft w:val="0"/>
              <w:marRight w:val="0"/>
              <w:marTop w:val="0"/>
              <w:marBottom w:val="0"/>
              <w:divBdr>
                <w:top w:val="none" w:sz="0" w:space="0" w:color="auto"/>
                <w:left w:val="none" w:sz="0" w:space="0" w:color="auto"/>
                <w:bottom w:val="none" w:sz="0" w:space="0" w:color="auto"/>
                <w:right w:val="none" w:sz="0" w:space="0" w:color="auto"/>
              </w:divBdr>
            </w:div>
            <w:div w:id="905840064">
              <w:marLeft w:val="0"/>
              <w:marRight w:val="0"/>
              <w:marTop w:val="0"/>
              <w:marBottom w:val="0"/>
              <w:divBdr>
                <w:top w:val="none" w:sz="0" w:space="0" w:color="auto"/>
                <w:left w:val="none" w:sz="0" w:space="0" w:color="auto"/>
                <w:bottom w:val="none" w:sz="0" w:space="0" w:color="auto"/>
                <w:right w:val="none" w:sz="0" w:space="0" w:color="auto"/>
              </w:divBdr>
            </w:div>
            <w:div w:id="449318929">
              <w:marLeft w:val="0"/>
              <w:marRight w:val="0"/>
              <w:marTop w:val="0"/>
              <w:marBottom w:val="0"/>
              <w:divBdr>
                <w:top w:val="none" w:sz="0" w:space="0" w:color="auto"/>
                <w:left w:val="none" w:sz="0" w:space="0" w:color="auto"/>
                <w:bottom w:val="none" w:sz="0" w:space="0" w:color="auto"/>
                <w:right w:val="none" w:sz="0" w:space="0" w:color="auto"/>
              </w:divBdr>
            </w:div>
            <w:div w:id="1798915461">
              <w:marLeft w:val="0"/>
              <w:marRight w:val="0"/>
              <w:marTop w:val="0"/>
              <w:marBottom w:val="0"/>
              <w:divBdr>
                <w:top w:val="none" w:sz="0" w:space="0" w:color="auto"/>
                <w:left w:val="none" w:sz="0" w:space="0" w:color="auto"/>
                <w:bottom w:val="none" w:sz="0" w:space="0" w:color="auto"/>
                <w:right w:val="none" w:sz="0" w:space="0" w:color="auto"/>
              </w:divBdr>
            </w:div>
            <w:div w:id="238250271">
              <w:marLeft w:val="0"/>
              <w:marRight w:val="0"/>
              <w:marTop w:val="0"/>
              <w:marBottom w:val="0"/>
              <w:divBdr>
                <w:top w:val="none" w:sz="0" w:space="0" w:color="auto"/>
                <w:left w:val="none" w:sz="0" w:space="0" w:color="auto"/>
                <w:bottom w:val="none" w:sz="0" w:space="0" w:color="auto"/>
                <w:right w:val="none" w:sz="0" w:space="0" w:color="auto"/>
              </w:divBdr>
            </w:div>
            <w:div w:id="8528916">
              <w:marLeft w:val="0"/>
              <w:marRight w:val="0"/>
              <w:marTop w:val="0"/>
              <w:marBottom w:val="0"/>
              <w:divBdr>
                <w:top w:val="none" w:sz="0" w:space="0" w:color="auto"/>
                <w:left w:val="none" w:sz="0" w:space="0" w:color="auto"/>
                <w:bottom w:val="none" w:sz="0" w:space="0" w:color="auto"/>
                <w:right w:val="none" w:sz="0" w:space="0" w:color="auto"/>
              </w:divBdr>
            </w:div>
            <w:div w:id="688604187">
              <w:marLeft w:val="0"/>
              <w:marRight w:val="0"/>
              <w:marTop w:val="0"/>
              <w:marBottom w:val="0"/>
              <w:divBdr>
                <w:top w:val="none" w:sz="0" w:space="0" w:color="auto"/>
                <w:left w:val="none" w:sz="0" w:space="0" w:color="auto"/>
                <w:bottom w:val="none" w:sz="0" w:space="0" w:color="auto"/>
                <w:right w:val="none" w:sz="0" w:space="0" w:color="auto"/>
              </w:divBdr>
            </w:div>
            <w:div w:id="1781144382">
              <w:marLeft w:val="0"/>
              <w:marRight w:val="0"/>
              <w:marTop w:val="0"/>
              <w:marBottom w:val="0"/>
              <w:divBdr>
                <w:top w:val="none" w:sz="0" w:space="0" w:color="auto"/>
                <w:left w:val="none" w:sz="0" w:space="0" w:color="auto"/>
                <w:bottom w:val="none" w:sz="0" w:space="0" w:color="auto"/>
                <w:right w:val="none" w:sz="0" w:space="0" w:color="auto"/>
              </w:divBdr>
            </w:div>
            <w:div w:id="678890650">
              <w:marLeft w:val="0"/>
              <w:marRight w:val="0"/>
              <w:marTop w:val="0"/>
              <w:marBottom w:val="0"/>
              <w:divBdr>
                <w:top w:val="none" w:sz="0" w:space="0" w:color="auto"/>
                <w:left w:val="none" w:sz="0" w:space="0" w:color="auto"/>
                <w:bottom w:val="none" w:sz="0" w:space="0" w:color="auto"/>
                <w:right w:val="none" w:sz="0" w:space="0" w:color="auto"/>
              </w:divBdr>
            </w:div>
            <w:div w:id="206451442">
              <w:marLeft w:val="0"/>
              <w:marRight w:val="0"/>
              <w:marTop w:val="0"/>
              <w:marBottom w:val="0"/>
              <w:divBdr>
                <w:top w:val="none" w:sz="0" w:space="0" w:color="auto"/>
                <w:left w:val="none" w:sz="0" w:space="0" w:color="auto"/>
                <w:bottom w:val="none" w:sz="0" w:space="0" w:color="auto"/>
                <w:right w:val="none" w:sz="0" w:space="0" w:color="auto"/>
              </w:divBdr>
            </w:div>
            <w:div w:id="397751957">
              <w:marLeft w:val="0"/>
              <w:marRight w:val="0"/>
              <w:marTop w:val="0"/>
              <w:marBottom w:val="0"/>
              <w:divBdr>
                <w:top w:val="none" w:sz="0" w:space="0" w:color="auto"/>
                <w:left w:val="none" w:sz="0" w:space="0" w:color="auto"/>
                <w:bottom w:val="none" w:sz="0" w:space="0" w:color="auto"/>
                <w:right w:val="none" w:sz="0" w:space="0" w:color="auto"/>
              </w:divBdr>
            </w:div>
            <w:div w:id="2035111344">
              <w:marLeft w:val="0"/>
              <w:marRight w:val="0"/>
              <w:marTop w:val="0"/>
              <w:marBottom w:val="0"/>
              <w:divBdr>
                <w:top w:val="none" w:sz="0" w:space="0" w:color="auto"/>
                <w:left w:val="none" w:sz="0" w:space="0" w:color="auto"/>
                <w:bottom w:val="none" w:sz="0" w:space="0" w:color="auto"/>
                <w:right w:val="none" w:sz="0" w:space="0" w:color="auto"/>
              </w:divBdr>
            </w:div>
            <w:div w:id="18770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968">
      <w:bodyDiv w:val="1"/>
      <w:marLeft w:val="0"/>
      <w:marRight w:val="0"/>
      <w:marTop w:val="0"/>
      <w:marBottom w:val="0"/>
      <w:divBdr>
        <w:top w:val="none" w:sz="0" w:space="0" w:color="auto"/>
        <w:left w:val="none" w:sz="0" w:space="0" w:color="auto"/>
        <w:bottom w:val="none" w:sz="0" w:space="0" w:color="auto"/>
        <w:right w:val="none" w:sz="0" w:space="0" w:color="auto"/>
      </w:divBdr>
      <w:divsChild>
        <w:div w:id="60905661">
          <w:marLeft w:val="0"/>
          <w:marRight w:val="0"/>
          <w:marTop w:val="0"/>
          <w:marBottom w:val="0"/>
          <w:divBdr>
            <w:top w:val="none" w:sz="0" w:space="0" w:color="auto"/>
            <w:left w:val="none" w:sz="0" w:space="0" w:color="auto"/>
            <w:bottom w:val="none" w:sz="0" w:space="0" w:color="auto"/>
            <w:right w:val="none" w:sz="0" w:space="0" w:color="auto"/>
          </w:divBdr>
          <w:divsChild>
            <w:div w:id="716928864">
              <w:marLeft w:val="0"/>
              <w:marRight w:val="0"/>
              <w:marTop w:val="0"/>
              <w:marBottom w:val="0"/>
              <w:divBdr>
                <w:top w:val="none" w:sz="0" w:space="0" w:color="auto"/>
                <w:left w:val="none" w:sz="0" w:space="0" w:color="auto"/>
                <w:bottom w:val="none" w:sz="0" w:space="0" w:color="auto"/>
                <w:right w:val="none" w:sz="0" w:space="0" w:color="auto"/>
              </w:divBdr>
            </w:div>
            <w:div w:id="1344934645">
              <w:marLeft w:val="0"/>
              <w:marRight w:val="0"/>
              <w:marTop w:val="0"/>
              <w:marBottom w:val="0"/>
              <w:divBdr>
                <w:top w:val="none" w:sz="0" w:space="0" w:color="auto"/>
                <w:left w:val="none" w:sz="0" w:space="0" w:color="auto"/>
                <w:bottom w:val="none" w:sz="0" w:space="0" w:color="auto"/>
                <w:right w:val="none" w:sz="0" w:space="0" w:color="auto"/>
              </w:divBdr>
            </w:div>
            <w:div w:id="1144197076">
              <w:marLeft w:val="0"/>
              <w:marRight w:val="0"/>
              <w:marTop w:val="0"/>
              <w:marBottom w:val="0"/>
              <w:divBdr>
                <w:top w:val="none" w:sz="0" w:space="0" w:color="auto"/>
                <w:left w:val="none" w:sz="0" w:space="0" w:color="auto"/>
                <w:bottom w:val="none" w:sz="0" w:space="0" w:color="auto"/>
                <w:right w:val="none" w:sz="0" w:space="0" w:color="auto"/>
              </w:divBdr>
            </w:div>
            <w:div w:id="1470976800">
              <w:marLeft w:val="0"/>
              <w:marRight w:val="0"/>
              <w:marTop w:val="0"/>
              <w:marBottom w:val="0"/>
              <w:divBdr>
                <w:top w:val="none" w:sz="0" w:space="0" w:color="auto"/>
                <w:left w:val="none" w:sz="0" w:space="0" w:color="auto"/>
                <w:bottom w:val="none" w:sz="0" w:space="0" w:color="auto"/>
                <w:right w:val="none" w:sz="0" w:space="0" w:color="auto"/>
              </w:divBdr>
            </w:div>
            <w:div w:id="643655372">
              <w:marLeft w:val="0"/>
              <w:marRight w:val="0"/>
              <w:marTop w:val="0"/>
              <w:marBottom w:val="0"/>
              <w:divBdr>
                <w:top w:val="none" w:sz="0" w:space="0" w:color="auto"/>
                <w:left w:val="none" w:sz="0" w:space="0" w:color="auto"/>
                <w:bottom w:val="none" w:sz="0" w:space="0" w:color="auto"/>
                <w:right w:val="none" w:sz="0" w:space="0" w:color="auto"/>
              </w:divBdr>
            </w:div>
            <w:div w:id="1198007860">
              <w:marLeft w:val="0"/>
              <w:marRight w:val="0"/>
              <w:marTop w:val="0"/>
              <w:marBottom w:val="0"/>
              <w:divBdr>
                <w:top w:val="none" w:sz="0" w:space="0" w:color="auto"/>
                <w:left w:val="none" w:sz="0" w:space="0" w:color="auto"/>
                <w:bottom w:val="none" w:sz="0" w:space="0" w:color="auto"/>
                <w:right w:val="none" w:sz="0" w:space="0" w:color="auto"/>
              </w:divBdr>
            </w:div>
            <w:div w:id="926888157">
              <w:marLeft w:val="0"/>
              <w:marRight w:val="0"/>
              <w:marTop w:val="0"/>
              <w:marBottom w:val="0"/>
              <w:divBdr>
                <w:top w:val="none" w:sz="0" w:space="0" w:color="auto"/>
                <w:left w:val="none" w:sz="0" w:space="0" w:color="auto"/>
                <w:bottom w:val="none" w:sz="0" w:space="0" w:color="auto"/>
                <w:right w:val="none" w:sz="0" w:space="0" w:color="auto"/>
              </w:divBdr>
            </w:div>
            <w:div w:id="474445820">
              <w:marLeft w:val="0"/>
              <w:marRight w:val="0"/>
              <w:marTop w:val="0"/>
              <w:marBottom w:val="0"/>
              <w:divBdr>
                <w:top w:val="none" w:sz="0" w:space="0" w:color="auto"/>
                <w:left w:val="none" w:sz="0" w:space="0" w:color="auto"/>
                <w:bottom w:val="none" w:sz="0" w:space="0" w:color="auto"/>
                <w:right w:val="none" w:sz="0" w:space="0" w:color="auto"/>
              </w:divBdr>
            </w:div>
            <w:div w:id="1007945092">
              <w:marLeft w:val="0"/>
              <w:marRight w:val="0"/>
              <w:marTop w:val="0"/>
              <w:marBottom w:val="0"/>
              <w:divBdr>
                <w:top w:val="none" w:sz="0" w:space="0" w:color="auto"/>
                <w:left w:val="none" w:sz="0" w:space="0" w:color="auto"/>
                <w:bottom w:val="none" w:sz="0" w:space="0" w:color="auto"/>
                <w:right w:val="none" w:sz="0" w:space="0" w:color="auto"/>
              </w:divBdr>
            </w:div>
            <w:div w:id="534076531">
              <w:marLeft w:val="0"/>
              <w:marRight w:val="0"/>
              <w:marTop w:val="0"/>
              <w:marBottom w:val="0"/>
              <w:divBdr>
                <w:top w:val="none" w:sz="0" w:space="0" w:color="auto"/>
                <w:left w:val="none" w:sz="0" w:space="0" w:color="auto"/>
                <w:bottom w:val="none" w:sz="0" w:space="0" w:color="auto"/>
                <w:right w:val="none" w:sz="0" w:space="0" w:color="auto"/>
              </w:divBdr>
            </w:div>
            <w:div w:id="1070929060">
              <w:marLeft w:val="0"/>
              <w:marRight w:val="0"/>
              <w:marTop w:val="0"/>
              <w:marBottom w:val="0"/>
              <w:divBdr>
                <w:top w:val="none" w:sz="0" w:space="0" w:color="auto"/>
                <w:left w:val="none" w:sz="0" w:space="0" w:color="auto"/>
                <w:bottom w:val="none" w:sz="0" w:space="0" w:color="auto"/>
                <w:right w:val="none" w:sz="0" w:space="0" w:color="auto"/>
              </w:divBdr>
            </w:div>
            <w:div w:id="1525551895">
              <w:marLeft w:val="0"/>
              <w:marRight w:val="0"/>
              <w:marTop w:val="0"/>
              <w:marBottom w:val="0"/>
              <w:divBdr>
                <w:top w:val="none" w:sz="0" w:space="0" w:color="auto"/>
                <w:left w:val="none" w:sz="0" w:space="0" w:color="auto"/>
                <w:bottom w:val="none" w:sz="0" w:space="0" w:color="auto"/>
                <w:right w:val="none" w:sz="0" w:space="0" w:color="auto"/>
              </w:divBdr>
            </w:div>
            <w:div w:id="1702363517">
              <w:marLeft w:val="0"/>
              <w:marRight w:val="0"/>
              <w:marTop w:val="0"/>
              <w:marBottom w:val="0"/>
              <w:divBdr>
                <w:top w:val="none" w:sz="0" w:space="0" w:color="auto"/>
                <w:left w:val="none" w:sz="0" w:space="0" w:color="auto"/>
                <w:bottom w:val="none" w:sz="0" w:space="0" w:color="auto"/>
                <w:right w:val="none" w:sz="0" w:space="0" w:color="auto"/>
              </w:divBdr>
            </w:div>
            <w:div w:id="600459393">
              <w:marLeft w:val="0"/>
              <w:marRight w:val="0"/>
              <w:marTop w:val="0"/>
              <w:marBottom w:val="0"/>
              <w:divBdr>
                <w:top w:val="none" w:sz="0" w:space="0" w:color="auto"/>
                <w:left w:val="none" w:sz="0" w:space="0" w:color="auto"/>
                <w:bottom w:val="none" w:sz="0" w:space="0" w:color="auto"/>
                <w:right w:val="none" w:sz="0" w:space="0" w:color="auto"/>
              </w:divBdr>
            </w:div>
            <w:div w:id="544948114">
              <w:marLeft w:val="0"/>
              <w:marRight w:val="0"/>
              <w:marTop w:val="0"/>
              <w:marBottom w:val="0"/>
              <w:divBdr>
                <w:top w:val="none" w:sz="0" w:space="0" w:color="auto"/>
                <w:left w:val="none" w:sz="0" w:space="0" w:color="auto"/>
                <w:bottom w:val="none" w:sz="0" w:space="0" w:color="auto"/>
                <w:right w:val="none" w:sz="0" w:space="0" w:color="auto"/>
              </w:divBdr>
            </w:div>
            <w:div w:id="1408728172">
              <w:marLeft w:val="0"/>
              <w:marRight w:val="0"/>
              <w:marTop w:val="0"/>
              <w:marBottom w:val="0"/>
              <w:divBdr>
                <w:top w:val="none" w:sz="0" w:space="0" w:color="auto"/>
                <w:left w:val="none" w:sz="0" w:space="0" w:color="auto"/>
                <w:bottom w:val="none" w:sz="0" w:space="0" w:color="auto"/>
                <w:right w:val="none" w:sz="0" w:space="0" w:color="auto"/>
              </w:divBdr>
            </w:div>
            <w:div w:id="1794523343">
              <w:marLeft w:val="0"/>
              <w:marRight w:val="0"/>
              <w:marTop w:val="0"/>
              <w:marBottom w:val="0"/>
              <w:divBdr>
                <w:top w:val="none" w:sz="0" w:space="0" w:color="auto"/>
                <w:left w:val="none" w:sz="0" w:space="0" w:color="auto"/>
                <w:bottom w:val="none" w:sz="0" w:space="0" w:color="auto"/>
                <w:right w:val="none" w:sz="0" w:space="0" w:color="auto"/>
              </w:divBdr>
            </w:div>
            <w:div w:id="1777560861">
              <w:marLeft w:val="0"/>
              <w:marRight w:val="0"/>
              <w:marTop w:val="0"/>
              <w:marBottom w:val="0"/>
              <w:divBdr>
                <w:top w:val="none" w:sz="0" w:space="0" w:color="auto"/>
                <w:left w:val="none" w:sz="0" w:space="0" w:color="auto"/>
                <w:bottom w:val="none" w:sz="0" w:space="0" w:color="auto"/>
                <w:right w:val="none" w:sz="0" w:space="0" w:color="auto"/>
              </w:divBdr>
            </w:div>
            <w:div w:id="508328868">
              <w:marLeft w:val="0"/>
              <w:marRight w:val="0"/>
              <w:marTop w:val="0"/>
              <w:marBottom w:val="0"/>
              <w:divBdr>
                <w:top w:val="none" w:sz="0" w:space="0" w:color="auto"/>
                <w:left w:val="none" w:sz="0" w:space="0" w:color="auto"/>
                <w:bottom w:val="none" w:sz="0" w:space="0" w:color="auto"/>
                <w:right w:val="none" w:sz="0" w:space="0" w:color="auto"/>
              </w:divBdr>
            </w:div>
            <w:div w:id="1677920828">
              <w:marLeft w:val="0"/>
              <w:marRight w:val="0"/>
              <w:marTop w:val="0"/>
              <w:marBottom w:val="0"/>
              <w:divBdr>
                <w:top w:val="none" w:sz="0" w:space="0" w:color="auto"/>
                <w:left w:val="none" w:sz="0" w:space="0" w:color="auto"/>
                <w:bottom w:val="none" w:sz="0" w:space="0" w:color="auto"/>
                <w:right w:val="none" w:sz="0" w:space="0" w:color="auto"/>
              </w:divBdr>
            </w:div>
            <w:div w:id="927883152">
              <w:marLeft w:val="0"/>
              <w:marRight w:val="0"/>
              <w:marTop w:val="0"/>
              <w:marBottom w:val="0"/>
              <w:divBdr>
                <w:top w:val="none" w:sz="0" w:space="0" w:color="auto"/>
                <w:left w:val="none" w:sz="0" w:space="0" w:color="auto"/>
                <w:bottom w:val="none" w:sz="0" w:space="0" w:color="auto"/>
                <w:right w:val="none" w:sz="0" w:space="0" w:color="auto"/>
              </w:divBdr>
            </w:div>
            <w:div w:id="898321057">
              <w:marLeft w:val="0"/>
              <w:marRight w:val="0"/>
              <w:marTop w:val="0"/>
              <w:marBottom w:val="0"/>
              <w:divBdr>
                <w:top w:val="none" w:sz="0" w:space="0" w:color="auto"/>
                <w:left w:val="none" w:sz="0" w:space="0" w:color="auto"/>
                <w:bottom w:val="none" w:sz="0" w:space="0" w:color="auto"/>
                <w:right w:val="none" w:sz="0" w:space="0" w:color="auto"/>
              </w:divBdr>
            </w:div>
            <w:div w:id="723524107">
              <w:marLeft w:val="0"/>
              <w:marRight w:val="0"/>
              <w:marTop w:val="0"/>
              <w:marBottom w:val="0"/>
              <w:divBdr>
                <w:top w:val="none" w:sz="0" w:space="0" w:color="auto"/>
                <w:left w:val="none" w:sz="0" w:space="0" w:color="auto"/>
                <w:bottom w:val="none" w:sz="0" w:space="0" w:color="auto"/>
                <w:right w:val="none" w:sz="0" w:space="0" w:color="auto"/>
              </w:divBdr>
            </w:div>
            <w:div w:id="412312236">
              <w:marLeft w:val="0"/>
              <w:marRight w:val="0"/>
              <w:marTop w:val="0"/>
              <w:marBottom w:val="0"/>
              <w:divBdr>
                <w:top w:val="none" w:sz="0" w:space="0" w:color="auto"/>
                <w:left w:val="none" w:sz="0" w:space="0" w:color="auto"/>
                <w:bottom w:val="none" w:sz="0" w:space="0" w:color="auto"/>
                <w:right w:val="none" w:sz="0" w:space="0" w:color="auto"/>
              </w:divBdr>
            </w:div>
            <w:div w:id="368067524">
              <w:marLeft w:val="0"/>
              <w:marRight w:val="0"/>
              <w:marTop w:val="0"/>
              <w:marBottom w:val="0"/>
              <w:divBdr>
                <w:top w:val="none" w:sz="0" w:space="0" w:color="auto"/>
                <w:left w:val="none" w:sz="0" w:space="0" w:color="auto"/>
                <w:bottom w:val="none" w:sz="0" w:space="0" w:color="auto"/>
                <w:right w:val="none" w:sz="0" w:space="0" w:color="auto"/>
              </w:divBdr>
            </w:div>
            <w:div w:id="1358001734">
              <w:marLeft w:val="0"/>
              <w:marRight w:val="0"/>
              <w:marTop w:val="0"/>
              <w:marBottom w:val="0"/>
              <w:divBdr>
                <w:top w:val="none" w:sz="0" w:space="0" w:color="auto"/>
                <w:left w:val="none" w:sz="0" w:space="0" w:color="auto"/>
                <w:bottom w:val="none" w:sz="0" w:space="0" w:color="auto"/>
                <w:right w:val="none" w:sz="0" w:space="0" w:color="auto"/>
              </w:divBdr>
            </w:div>
            <w:div w:id="170219389">
              <w:marLeft w:val="0"/>
              <w:marRight w:val="0"/>
              <w:marTop w:val="0"/>
              <w:marBottom w:val="0"/>
              <w:divBdr>
                <w:top w:val="none" w:sz="0" w:space="0" w:color="auto"/>
                <w:left w:val="none" w:sz="0" w:space="0" w:color="auto"/>
                <w:bottom w:val="none" w:sz="0" w:space="0" w:color="auto"/>
                <w:right w:val="none" w:sz="0" w:space="0" w:color="auto"/>
              </w:divBdr>
            </w:div>
            <w:div w:id="1841309494">
              <w:marLeft w:val="0"/>
              <w:marRight w:val="0"/>
              <w:marTop w:val="0"/>
              <w:marBottom w:val="0"/>
              <w:divBdr>
                <w:top w:val="none" w:sz="0" w:space="0" w:color="auto"/>
                <w:left w:val="none" w:sz="0" w:space="0" w:color="auto"/>
                <w:bottom w:val="none" w:sz="0" w:space="0" w:color="auto"/>
                <w:right w:val="none" w:sz="0" w:space="0" w:color="auto"/>
              </w:divBdr>
            </w:div>
            <w:div w:id="1179124223">
              <w:marLeft w:val="0"/>
              <w:marRight w:val="0"/>
              <w:marTop w:val="0"/>
              <w:marBottom w:val="0"/>
              <w:divBdr>
                <w:top w:val="none" w:sz="0" w:space="0" w:color="auto"/>
                <w:left w:val="none" w:sz="0" w:space="0" w:color="auto"/>
                <w:bottom w:val="none" w:sz="0" w:space="0" w:color="auto"/>
                <w:right w:val="none" w:sz="0" w:space="0" w:color="auto"/>
              </w:divBdr>
            </w:div>
            <w:div w:id="649284218">
              <w:marLeft w:val="0"/>
              <w:marRight w:val="0"/>
              <w:marTop w:val="0"/>
              <w:marBottom w:val="0"/>
              <w:divBdr>
                <w:top w:val="none" w:sz="0" w:space="0" w:color="auto"/>
                <w:left w:val="none" w:sz="0" w:space="0" w:color="auto"/>
                <w:bottom w:val="none" w:sz="0" w:space="0" w:color="auto"/>
                <w:right w:val="none" w:sz="0" w:space="0" w:color="auto"/>
              </w:divBdr>
            </w:div>
            <w:div w:id="1244602074">
              <w:marLeft w:val="0"/>
              <w:marRight w:val="0"/>
              <w:marTop w:val="0"/>
              <w:marBottom w:val="0"/>
              <w:divBdr>
                <w:top w:val="none" w:sz="0" w:space="0" w:color="auto"/>
                <w:left w:val="none" w:sz="0" w:space="0" w:color="auto"/>
                <w:bottom w:val="none" w:sz="0" w:space="0" w:color="auto"/>
                <w:right w:val="none" w:sz="0" w:space="0" w:color="auto"/>
              </w:divBdr>
            </w:div>
            <w:div w:id="767503991">
              <w:marLeft w:val="0"/>
              <w:marRight w:val="0"/>
              <w:marTop w:val="0"/>
              <w:marBottom w:val="0"/>
              <w:divBdr>
                <w:top w:val="none" w:sz="0" w:space="0" w:color="auto"/>
                <w:left w:val="none" w:sz="0" w:space="0" w:color="auto"/>
                <w:bottom w:val="none" w:sz="0" w:space="0" w:color="auto"/>
                <w:right w:val="none" w:sz="0" w:space="0" w:color="auto"/>
              </w:divBdr>
            </w:div>
            <w:div w:id="796487225">
              <w:marLeft w:val="0"/>
              <w:marRight w:val="0"/>
              <w:marTop w:val="0"/>
              <w:marBottom w:val="0"/>
              <w:divBdr>
                <w:top w:val="none" w:sz="0" w:space="0" w:color="auto"/>
                <w:left w:val="none" w:sz="0" w:space="0" w:color="auto"/>
                <w:bottom w:val="none" w:sz="0" w:space="0" w:color="auto"/>
                <w:right w:val="none" w:sz="0" w:space="0" w:color="auto"/>
              </w:divBdr>
            </w:div>
            <w:div w:id="698316524">
              <w:marLeft w:val="0"/>
              <w:marRight w:val="0"/>
              <w:marTop w:val="0"/>
              <w:marBottom w:val="0"/>
              <w:divBdr>
                <w:top w:val="none" w:sz="0" w:space="0" w:color="auto"/>
                <w:left w:val="none" w:sz="0" w:space="0" w:color="auto"/>
                <w:bottom w:val="none" w:sz="0" w:space="0" w:color="auto"/>
                <w:right w:val="none" w:sz="0" w:space="0" w:color="auto"/>
              </w:divBdr>
            </w:div>
            <w:div w:id="1843008059">
              <w:marLeft w:val="0"/>
              <w:marRight w:val="0"/>
              <w:marTop w:val="0"/>
              <w:marBottom w:val="0"/>
              <w:divBdr>
                <w:top w:val="none" w:sz="0" w:space="0" w:color="auto"/>
                <w:left w:val="none" w:sz="0" w:space="0" w:color="auto"/>
                <w:bottom w:val="none" w:sz="0" w:space="0" w:color="auto"/>
                <w:right w:val="none" w:sz="0" w:space="0" w:color="auto"/>
              </w:divBdr>
            </w:div>
            <w:div w:id="2051299363">
              <w:marLeft w:val="0"/>
              <w:marRight w:val="0"/>
              <w:marTop w:val="0"/>
              <w:marBottom w:val="0"/>
              <w:divBdr>
                <w:top w:val="none" w:sz="0" w:space="0" w:color="auto"/>
                <w:left w:val="none" w:sz="0" w:space="0" w:color="auto"/>
                <w:bottom w:val="none" w:sz="0" w:space="0" w:color="auto"/>
                <w:right w:val="none" w:sz="0" w:space="0" w:color="auto"/>
              </w:divBdr>
            </w:div>
            <w:div w:id="1597977008">
              <w:marLeft w:val="0"/>
              <w:marRight w:val="0"/>
              <w:marTop w:val="0"/>
              <w:marBottom w:val="0"/>
              <w:divBdr>
                <w:top w:val="none" w:sz="0" w:space="0" w:color="auto"/>
                <w:left w:val="none" w:sz="0" w:space="0" w:color="auto"/>
                <w:bottom w:val="none" w:sz="0" w:space="0" w:color="auto"/>
                <w:right w:val="none" w:sz="0" w:space="0" w:color="auto"/>
              </w:divBdr>
            </w:div>
            <w:div w:id="1297565095">
              <w:marLeft w:val="0"/>
              <w:marRight w:val="0"/>
              <w:marTop w:val="0"/>
              <w:marBottom w:val="0"/>
              <w:divBdr>
                <w:top w:val="none" w:sz="0" w:space="0" w:color="auto"/>
                <w:left w:val="none" w:sz="0" w:space="0" w:color="auto"/>
                <w:bottom w:val="none" w:sz="0" w:space="0" w:color="auto"/>
                <w:right w:val="none" w:sz="0" w:space="0" w:color="auto"/>
              </w:divBdr>
            </w:div>
            <w:div w:id="1140345837">
              <w:marLeft w:val="0"/>
              <w:marRight w:val="0"/>
              <w:marTop w:val="0"/>
              <w:marBottom w:val="0"/>
              <w:divBdr>
                <w:top w:val="none" w:sz="0" w:space="0" w:color="auto"/>
                <w:left w:val="none" w:sz="0" w:space="0" w:color="auto"/>
                <w:bottom w:val="none" w:sz="0" w:space="0" w:color="auto"/>
                <w:right w:val="none" w:sz="0" w:space="0" w:color="auto"/>
              </w:divBdr>
            </w:div>
            <w:div w:id="1880581609">
              <w:marLeft w:val="0"/>
              <w:marRight w:val="0"/>
              <w:marTop w:val="0"/>
              <w:marBottom w:val="0"/>
              <w:divBdr>
                <w:top w:val="none" w:sz="0" w:space="0" w:color="auto"/>
                <w:left w:val="none" w:sz="0" w:space="0" w:color="auto"/>
                <w:bottom w:val="none" w:sz="0" w:space="0" w:color="auto"/>
                <w:right w:val="none" w:sz="0" w:space="0" w:color="auto"/>
              </w:divBdr>
            </w:div>
            <w:div w:id="945965968">
              <w:marLeft w:val="0"/>
              <w:marRight w:val="0"/>
              <w:marTop w:val="0"/>
              <w:marBottom w:val="0"/>
              <w:divBdr>
                <w:top w:val="none" w:sz="0" w:space="0" w:color="auto"/>
                <w:left w:val="none" w:sz="0" w:space="0" w:color="auto"/>
                <w:bottom w:val="none" w:sz="0" w:space="0" w:color="auto"/>
                <w:right w:val="none" w:sz="0" w:space="0" w:color="auto"/>
              </w:divBdr>
            </w:div>
            <w:div w:id="1621374267">
              <w:marLeft w:val="0"/>
              <w:marRight w:val="0"/>
              <w:marTop w:val="0"/>
              <w:marBottom w:val="0"/>
              <w:divBdr>
                <w:top w:val="none" w:sz="0" w:space="0" w:color="auto"/>
                <w:left w:val="none" w:sz="0" w:space="0" w:color="auto"/>
                <w:bottom w:val="none" w:sz="0" w:space="0" w:color="auto"/>
                <w:right w:val="none" w:sz="0" w:space="0" w:color="auto"/>
              </w:divBdr>
            </w:div>
            <w:div w:id="572666650">
              <w:marLeft w:val="0"/>
              <w:marRight w:val="0"/>
              <w:marTop w:val="0"/>
              <w:marBottom w:val="0"/>
              <w:divBdr>
                <w:top w:val="none" w:sz="0" w:space="0" w:color="auto"/>
                <w:left w:val="none" w:sz="0" w:space="0" w:color="auto"/>
                <w:bottom w:val="none" w:sz="0" w:space="0" w:color="auto"/>
                <w:right w:val="none" w:sz="0" w:space="0" w:color="auto"/>
              </w:divBdr>
            </w:div>
            <w:div w:id="2136747704">
              <w:marLeft w:val="0"/>
              <w:marRight w:val="0"/>
              <w:marTop w:val="0"/>
              <w:marBottom w:val="0"/>
              <w:divBdr>
                <w:top w:val="none" w:sz="0" w:space="0" w:color="auto"/>
                <w:left w:val="none" w:sz="0" w:space="0" w:color="auto"/>
                <w:bottom w:val="none" w:sz="0" w:space="0" w:color="auto"/>
                <w:right w:val="none" w:sz="0" w:space="0" w:color="auto"/>
              </w:divBdr>
            </w:div>
            <w:div w:id="1576431276">
              <w:marLeft w:val="0"/>
              <w:marRight w:val="0"/>
              <w:marTop w:val="0"/>
              <w:marBottom w:val="0"/>
              <w:divBdr>
                <w:top w:val="none" w:sz="0" w:space="0" w:color="auto"/>
                <w:left w:val="none" w:sz="0" w:space="0" w:color="auto"/>
                <w:bottom w:val="none" w:sz="0" w:space="0" w:color="auto"/>
                <w:right w:val="none" w:sz="0" w:space="0" w:color="auto"/>
              </w:divBdr>
            </w:div>
            <w:div w:id="2024358785">
              <w:marLeft w:val="0"/>
              <w:marRight w:val="0"/>
              <w:marTop w:val="0"/>
              <w:marBottom w:val="0"/>
              <w:divBdr>
                <w:top w:val="none" w:sz="0" w:space="0" w:color="auto"/>
                <w:left w:val="none" w:sz="0" w:space="0" w:color="auto"/>
                <w:bottom w:val="none" w:sz="0" w:space="0" w:color="auto"/>
                <w:right w:val="none" w:sz="0" w:space="0" w:color="auto"/>
              </w:divBdr>
            </w:div>
            <w:div w:id="981079938">
              <w:marLeft w:val="0"/>
              <w:marRight w:val="0"/>
              <w:marTop w:val="0"/>
              <w:marBottom w:val="0"/>
              <w:divBdr>
                <w:top w:val="none" w:sz="0" w:space="0" w:color="auto"/>
                <w:left w:val="none" w:sz="0" w:space="0" w:color="auto"/>
                <w:bottom w:val="none" w:sz="0" w:space="0" w:color="auto"/>
                <w:right w:val="none" w:sz="0" w:space="0" w:color="auto"/>
              </w:divBdr>
            </w:div>
            <w:div w:id="1833597117">
              <w:marLeft w:val="0"/>
              <w:marRight w:val="0"/>
              <w:marTop w:val="0"/>
              <w:marBottom w:val="0"/>
              <w:divBdr>
                <w:top w:val="none" w:sz="0" w:space="0" w:color="auto"/>
                <w:left w:val="none" w:sz="0" w:space="0" w:color="auto"/>
                <w:bottom w:val="none" w:sz="0" w:space="0" w:color="auto"/>
                <w:right w:val="none" w:sz="0" w:space="0" w:color="auto"/>
              </w:divBdr>
            </w:div>
            <w:div w:id="606277200">
              <w:marLeft w:val="0"/>
              <w:marRight w:val="0"/>
              <w:marTop w:val="0"/>
              <w:marBottom w:val="0"/>
              <w:divBdr>
                <w:top w:val="none" w:sz="0" w:space="0" w:color="auto"/>
                <w:left w:val="none" w:sz="0" w:space="0" w:color="auto"/>
                <w:bottom w:val="none" w:sz="0" w:space="0" w:color="auto"/>
                <w:right w:val="none" w:sz="0" w:space="0" w:color="auto"/>
              </w:divBdr>
            </w:div>
            <w:div w:id="690839218">
              <w:marLeft w:val="0"/>
              <w:marRight w:val="0"/>
              <w:marTop w:val="0"/>
              <w:marBottom w:val="0"/>
              <w:divBdr>
                <w:top w:val="none" w:sz="0" w:space="0" w:color="auto"/>
                <w:left w:val="none" w:sz="0" w:space="0" w:color="auto"/>
                <w:bottom w:val="none" w:sz="0" w:space="0" w:color="auto"/>
                <w:right w:val="none" w:sz="0" w:space="0" w:color="auto"/>
              </w:divBdr>
            </w:div>
            <w:div w:id="2125683993">
              <w:marLeft w:val="0"/>
              <w:marRight w:val="0"/>
              <w:marTop w:val="0"/>
              <w:marBottom w:val="0"/>
              <w:divBdr>
                <w:top w:val="none" w:sz="0" w:space="0" w:color="auto"/>
                <w:left w:val="none" w:sz="0" w:space="0" w:color="auto"/>
                <w:bottom w:val="none" w:sz="0" w:space="0" w:color="auto"/>
                <w:right w:val="none" w:sz="0" w:space="0" w:color="auto"/>
              </w:divBdr>
            </w:div>
            <w:div w:id="920674163">
              <w:marLeft w:val="0"/>
              <w:marRight w:val="0"/>
              <w:marTop w:val="0"/>
              <w:marBottom w:val="0"/>
              <w:divBdr>
                <w:top w:val="none" w:sz="0" w:space="0" w:color="auto"/>
                <w:left w:val="none" w:sz="0" w:space="0" w:color="auto"/>
                <w:bottom w:val="none" w:sz="0" w:space="0" w:color="auto"/>
                <w:right w:val="none" w:sz="0" w:space="0" w:color="auto"/>
              </w:divBdr>
            </w:div>
            <w:div w:id="1820222127">
              <w:marLeft w:val="0"/>
              <w:marRight w:val="0"/>
              <w:marTop w:val="0"/>
              <w:marBottom w:val="0"/>
              <w:divBdr>
                <w:top w:val="none" w:sz="0" w:space="0" w:color="auto"/>
                <w:left w:val="none" w:sz="0" w:space="0" w:color="auto"/>
                <w:bottom w:val="none" w:sz="0" w:space="0" w:color="auto"/>
                <w:right w:val="none" w:sz="0" w:space="0" w:color="auto"/>
              </w:divBdr>
            </w:div>
            <w:div w:id="142167458">
              <w:marLeft w:val="0"/>
              <w:marRight w:val="0"/>
              <w:marTop w:val="0"/>
              <w:marBottom w:val="0"/>
              <w:divBdr>
                <w:top w:val="none" w:sz="0" w:space="0" w:color="auto"/>
                <w:left w:val="none" w:sz="0" w:space="0" w:color="auto"/>
                <w:bottom w:val="none" w:sz="0" w:space="0" w:color="auto"/>
                <w:right w:val="none" w:sz="0" w:space="0" w:color="auto"/>
              </w:divBdr>
            </w:div>
            <w:div w:id="1765766074">
              <w:marLeft w:val="0"/>
              <w:marRight w:val="0"/>
              <w:marTop w:val="0"/>
              <w:marBottom w:val="0"/>
              <w:divBdr>
                <w:top w:val="none" w:sz="0" w:space="0" w:color="auto"/>
                <w:left w:val="none" w:sz="0" w:space="0" w:color="auto"/>
                <w:bottom w:val="none" w:sz="0" w:space="0" w:color="auto"/>
                <w:right w:val="none" w:sz="0" w:space="0" w:color="auto"/>
              </w:divBdr>
            </w:div>
            <w:div w:id="1102921977">
              <w:marLeft w:val="0"/>
              <w:marRight w:val="0"/>
              <w:marTop w:val="0"/>
              <w:marBottom w:val="0"/>
              <w:divBdr>
                <w:top w:val="none" w:sz="0" w:space="0" w:color="auto"/>
                <w:left w:val="none" w:sz="0" w:space="0" w:color="auto"/>
                <w:bottom w:val="none" w:sz="0" w:space="0" w:color="auto"/>
                <w:right w:val="none" w:sz="0" w:space="0" w:color="auto"/>
              </w:divBdr>
            </w:div>
            <w:div w:id="982194669">
              <w:marLeft w:val="0"/>
              <w:marRight w:val="0"/>
              <w:marTop w:val="0"/>
              <w:marBottom w:val="0"/>
              <w:divBdr>
                <w:top w:val="none" w:sz="0" w:space="0" w:color="auto"/>
                <w:left w:val="none" w:sz="0" w:space="0" w:color="auto"/>
                <w:bottom w:val="none" w:sz="0" w:space="0" w:color="auto"/>
                <w:right w:val="none" w:sz="0" w:space="0" w:color="auto"/>
              </w:divBdr>
            </w:div>
            <w:div w:id="414791873">
              <w:marLeft w:val="0"/>
              <w:marRight w:val="0"/>
              <w:marTop w:val="0"/>
              <w:marBottom w:val="0"/>
              <w:divBdr>
                <w:top w:val="none" w:sz="0" w:space="0" w:color="auto"/>
                <w:left w:val="none" w:sz="0" w:space="0" w:color="auto"/>
                <w:bottom w:val="none" w:sz="0" w:space="0" w:color="auto"/>
                <w:right w:val="none" w:sz="0" w:space="0" w:color="auto"/>
              </w:divBdr>
            </w:div>
            <w:div w:id="1402872338">
              <w:marLeft w:val="0"/>
              <w:marRight w:val="0"/>
              <w:marTop w:val="0"/>
              <w:marBottom w:val="0"/>
              <w:divBdr>
                <w:top w:val="none" w:sz="0" w:space="0" w:color="auto"/>
                <w:left w:val="none" w:sz="0" w:space="0" w:color="auto"/>
                <w:bottom w:val="none" w:sz="0" w:space="0" w:color="auto"/>
                <w:right w:val="none" w:sz="0" w:space="0" w:color="auto"/>
              </w:divBdr>
            </w:div>
            <w:div w:id="665791768">
              <w:marLeft w:val="0"/>
              <w:marRight w:val="0"/>
              <w:marTop w:val="0"/>
              <w:marBottom w:val="0"/>
              <w:divBdr>
                <w:top w:val="none" w:sz="0" w:space="0" w:color="auto"/>
                <w:left w:val="none" w:sz="0" w:space="0" w:color="auto"/>
                <w:bottom w:val="none" w:sz="0" w:space="0" w:color="auto"/>
                <w:right w:val="none" w:sz="0" w:space="0" w:color="auto"/>
              </w:divBdr>
            </w:div>
            <w:div w:id="2051684366">
              <w:marLeft w:val="0"/>
              <w:marRight w:val="0"/>
              <w:marTop w:val="0"/>
              <w:marBottom w:val="0"/>
              <w:divBdr>
                <w:top w:val="none" w:sz="0" w:space="0" w:color="auto"/>
                <w:left w:val="none" w:sz="0" w:space="0" w:color="auto"/>
                <w:bottom w:val="none" w:sz="0" w:space="0" w:color="auto"/>
                <w:right w:val="none" w:sz="0" w:space="0" w:color="auto"/>
              </w:divBdr>
            </w:div>
            <w:div w:id="252979983">
              <w:marLeft w:val="0"/>
              <w:marRight w:val="0"/>
              <w:marTop w:val="0"/>
              <w:marBottom w:val="0"/>
              <w:divBdr>
                <w:top w:val="none" w:sz="0" w:space="0" w:color="auto"/>
                <w:left w:val="none" w:sz="0" w:space="0" w:color="auto"/>
                <w:bottom w:val="none" w:sz="0" w:space="0" w:color="auto"/>
                <w:right w:val="none" w:sz="0" w:space="0" w:color="auto"/>
              </w:divBdr>
            </w:div>
            <w:div w:id="1620260716">
              <w:marLeft w:val="0"/>
              <w:marRight w:val="0"/>
              <w:marTop w:val="0"/>
              <w:marBottom w:val="0"/>
              <w:divBdr>
                <w:top w:val="none" w:sz="0" w:space="0" w:color="auto"/>
                <w:left w:val="none" w:sz="0" w:space="0" w:color="auto"/>
                <w:bottom w:val="none" w:sz="0" w:space="0" w:color="auto"/>
                <w:right w:val="none" w:sz="0" w:space="0" w:color="auto"/>
              </w:divBdr>
            </w:div>
            <w:div w:id="1359232224">
              <w:marLeft w:val="0"/>
              <w:marRight w:val="0"/>
              <w:marTop w:val="0"/>
              <w:marBottom w:val="0"/>
              <w:divBdr>
                <w:top w:val="none" w:sz="0" w:space="0" w:color="auto"/>
                <w:left w:val="none" w:sz="0" w:space="0" w:color="auto"/>
                <w:bottom w:val="none" w:sz="0" w:space="0" w:color="auto"/>
                <w:right w:val="none" w:sz="0" w:space="0" w:color="auto"/>
              </w:divBdr>
            </w:div>
            <w:div w:id="173766746">
              <w:marLeft w:val="0"/>
              <w:marRight w:val="0"/>
              <w:marTop w:val="0"/>
              <w:marBottom w:val="0"/>
              <w:divBdr>
                <w:top w:val="none" w:sz="0" w:space="0" w:color="auto"/>
                <w:left w:val="none" w:sz="0" w:space="0" w:color="auto"/>
                <w:bottom w:val="none" w:sz="0" w:space="0" w:color="auto"/>
                <w:right w:val="none" w:sz="0" w:space="0" w:color="auto"/>
              </w:divBdr>
            </w:div>
            <w:div w:id="932057546">
              <w:marLeft w:val="0"/>
              <w:marRight w:val="0"/>
              <w:marTop w:val="0"/>
              <w:marBottom w:val="0"/>
              <w:divBdr>
                <w:top w:val="none" w:sz="0" w:space="0" w:color="auto"/>
                <w:left w:val="none" w:sz="0" w:space="0" w:color="auto"/>
                <w:bottom w:val="none" w:sz="0" w:space="0" w:color="auto"/>
                <w:right w:val="none" w:sz="0" w:space="0" w:color="auto"/>
              </w:divBdr>
            </w:div>
            <w:div w:id="65882719">
              <w:marLeft w:val="0"/>
              <w:marRight w:val="0"/>
              <w:marTop w:val="0"/>
              <w:marBottom w:val="0"/>
              <w:divBdr>
                <w:top w:val="none" w:sz="0" w:space="0" w:color="auto"/>
                <w:left w:val="none" w:sz="0" w:space="0" w:color="auto"/>
                <w:bottom w:val="none" w:sz="0" w:space="0" w:color="auto"/>
                <w:right w:val="none" w:sz="0" w:space="0" w:color="auto"/>
              </w:divBdr>
            </w:div>
            <w:div w:id="740907074">
              <w:marLeft w:val="0"/>
              <w:marRight w:val="0"/>
              <w:marTop w:val="0"/>
              <w:marBottom w:val="0"/>
              <w:divBdr>
                <w:top w:val="none" w:sz="0" w:space="0" w:color="auto"/>
                <w:left w:val="none" w:sz="0" w:space="0" w:color="auto"/>
                <w:bottom w:val="none" w:sz="0" w:space="0" w:color="auto"/>
                <w:right w:val="none" w:sz="0" w:space="0" w:color="auto"/>
              </w:divBdr>
            </w:div>
            <w:div w:id="1902908594">
              <w:marLeft w:val="0"/>
              <w:marRight w:val="0"/>
              <w:marTop w:val="0"/>
              <w:marBottom w:val="0"/>
              <w:divBdr>
                <w:top w:val="none" w:sz="0" w:space="0" w:color="auto"/>
                <w:left w:val="none" w:sz="0" w:space="0" w:color="auto"/>
                <w:bottom w:val="none" w:sz="0" w:space="0" w:color="auto"/>
                <w:right w:val="none" w:sz="0" w:space="0" w:color="auto"/>
              </w:divBdr>
            </w:div>
            <w:div w:id="214705078">
              <w:marLeft w:val="0"/>
              <w:marRight w:val="0"/>
              <w:marTop w:val="0"/>
              <w:marBottom w:val="0"/>
              <w:divBdr>
                <w:top w:val="none" w:sz="0" w:space="0" w:color="auto"/>
                <w:left w:val="none" w:sz="0" w:space="0" w:color="auto"/>
                <w:bottom w:val="none" w:sz="0" w:space="0" w:color="auto"/>
                <w:right w:val="none" w:sz="0" w:space="0" w:color="auto"/>
              </w:divBdr>
            </w:div>
            <w:div w:id="2113745916">
              <w:marLeft w:val="0"/>
              <w:marRight w:val="0"/>
              <w:marTop w:val="0"/>
              <w:marBottom w:val="0"/>
              <w:divBdr>
                <w:top w:val="none" w:sz="0" w:space="0" w:color="auto"/>
                <w:left w:val="none" w:sz="0" w:space="0" w:color="auto"/>
                <w:bottom w:val="none" w:sz="0" w:space="0" w:color="auto"/>
                <w:right w:val="none" w:sz="0" w:space="0" w:color="auto"/>
              </w:divBdr>
            </w:div>
            <w:div w:id="1597054831">
              <w:marLeft w:val="0"/>
              <w:marRight w:val="0"/>
              <w:marTop w:val="0"/>
              <w:marBottom w:val="0"/>
              <w:divBdr>
                <w:top w:val="none" w:sz="0" w:space="0" w:color="auto"/>
                <w:left w:val="none" w:sz="0" w:space="0" w:color="auto"/>
                <w:bottom w:val="none" w:sz="0" w:space="0" w:color="auto"/>
                <w:right w:val="none" w:sz="0" w:space="0" w:color="auto"/>
              </w:divBdr>
            </w:div>
            <w:div w:id="2072849873">
              <w:marLeft w:val="0"/>
              <w:marRight w:val="0"/>
              <w:marTop w:val="0"/>
              <w:marBottom w:val="0"/>
              <w:divBdr>
                <w:top w:val="none" w:sz="0" w:space="0" w:color="auto"/>
                <w:left w:val="none" w:sz="0" w:space="0" w:color="auto"/>
                <w:bottom w:val="none" w:sz="0" w:space="0" w:color="auto"/>
                <w:right w:val="none" w:sz="0" w:space="0" w:color="auto"/>
              </w:divBdr>
            </w:div>
            <w:div w:id="834999946">
              <w:marLeft w:val="0"/>
              <w:marRight w:val="0"/>
              <w:marTop w:val="0"/>
              <w:marBottom w:val="0"/>
              <w:divBdr>
                <w:top w:val="none" w:sz="0" w:space="0" w:color="auto"/>
                <w:left w:val="none" w:sz="0" w:space="0" w:color="auto"/>
                <w:bottom w:val="none" w:sz="0" w:space="0" w:color="auto"/>
                <w:right w:val="none" w:sz="0" w:space="0" w:color="auto"/>
              </w:divBdr>
            </w:div>
            <w:div w:id="773091470">
              <w:marLeft w:val="0"/>
              <w:marRight w:val="0"/>
              <w:marTop w:val="0"/>
              <w:marBottom w:val="0"/>
              <w:divBdr>
                <w:top w:val="none" w:sz="0" w:space="0" w:color="auto"/>
                <w:left w:val="none" w:sz="0" w:space="0" w:color="auto"/>
                <w:bottom w:val="none" w:sz="0" w:space="0" w:color="auto"/>
                <w:right w:val="none" w:sz="0" w:space="0" w:color="auto"/>
              </w:divBdr>
            </w:div>
            <w:div w:id="238250651">
              <w:marLeft w:val="0"/>
              <w:marRight w:val="0"/>
              <w:marTop w:val="0"/>
              <w:marBottom w:val="0"/>
              <w:divBdr>
                <w:top w:val="none" w:sz="0" w:space="0" w:color="auto"/>
                <w:left w:val="none" w:sz="0" w:space="0" w:color="auto"/>
                <w:bottom w:val="none" w:sz="0" w:space="0" w:color="auto"/>
                <w:right w:val="none" w:sz="0" w:space="0" w:color="auto"/>
              </w:divBdr>
            </w:div>
            <w:div w:id="1399859138">
              <w:marLeft w:val="0"/>
              <w:marRight w:val="0"/>
              <w:marTop w:val="0"/>
              <w:marBottom w:val="0"/>
              <w:divBdr>
                <w:top w:val="none" w:sz="0" w:space="0" w:color="auto"/>
                <w:left w:val="none" w:sz="0" w:space="0" w:color="auto"/>
                <w:bottom w:val="none" w:sz="0" w:space="0" w:color="auto"/>
                <w:right w:val="none" w:sz="0" w:space="0" w:color="auto"/>
              </w:divBdr>
            </w:div>
            <w:div w:id="1376811575">
              <w:marLeft w:val="0"/>
              <w:marRight w:val="0"/>
              <w:marTop w:val="0"/>
              <w:marBottom w:val="0"/>
              <w:divBdr>
                <w:top w:val="none" w:sz="0" w:space="0" w:color="auto"/>
                <w:left w:val="none" w:sz="0" w:space="0" w:color="auto"/>
                <w:bottom w:val="none" w:sz="0" w:space="0" w:color="auto"/>
                <w:right w:val="none" w:sz="0" w:space="0" w:color="auto"/>
              </w:divBdr>
            </w:div>
            <w:div w:id="966277996">
              <w:marLeft w:val="0"/>
              <w:marRight w:val="0"/>
              <w:marTop w:val="0"/>
              <w:marBottom w:val="0"/>
              <w:divBdr>
                <w:top w:val="none" w:sz="0" w:space="0" w:color="auto"/>
                <w:left w:val="none" w:sz="0" w:space="0" w:color="auto"/>
                <w:bottom w:val="none" w:sz="0" w:space="0" w:color="auto"/>
                <w:right w:val="none" w:sz="0" w:space="0" w:color="auto"/>
              </w:divBdr>
            </w:div>
            <w:div w:id="704528102">
              <w:marLeft w:val="0"/>
              <w:marRight w:val="0"/>
              <w:marTop w:val="0"/>
              <w:marBottom w:val="0"/>
              <w:divBdr>
                <w:top w:val="none" w:sz="0" w:space="0" w:color="auto"/>
                <w:left w:val="none" w:sz="0" w:space="0" w:color="auto"/>
                <w:bottom w:val="none" w:sz="0" w:space="0" w:color="auto"/>
                <w:right w:val="none" w:sz="0" w:space="0" w:color="auto"/>
              </w:divBdr>
            </w:div>
            <w:div w:id="679310774">
              <w:marLeft w:val="0"/>
              <w:marRight w:val="0"/>
              <w:marTop w:val="0"/>
              <w:marBottom w:val="0"/>
              <w:divBdr>
                <w:top w:val="none" w:sz="0" w:space="0" w:color="auto"/>
                <w:left w:val="none" w:sz="0" w:space="0" w:color="auto"/>
                <w:bottom w:val="none" w:sz="0" w:space="0" w:color="auto"/>
                <w:right w:val="none" w:sz="0" w:space="0" w:color="auto"/>
              </w:divBdr>
            </w:div>
            <w:div w:id="1675835770">
              <w:marLeft w:val="0"/>
              <w:marRight w:val="0"/>
              <w:marTop w:val="0"/>
              <w:marBottom w:val="0"/>
              <w:divBdr>
                <w:top w:val="none" w:sz="0" w:space="0" w:color="auto"/>
                <w:left w:val="none" w:sz="0" w:space="0" w:color="auto"/>
                <w:bottom w:val="none" w:sz="0" w:space="0" w:color="auto"/>
                <w:right w:val="none" w:sz="0" w:space="0" w:color="auto"/>
              </w:divBdr>
            </w:div>
            <w:div w:id="233587222">
              <w:marLeft w:val="0"/>
              <w:marRight w:val="0"/>
              <w:marTop w:val="0"/>
              <w:marBottom w:val="0"/>
              <w:divBdr>
                <w:top w:val="none" w:sz="0" w:space="0" w:color="auto"/>
                <w:left w:val="none" w:sz="0" w:space="0" w:color="auto"/>
                <w:bottom w:val="none" w:sz="0" w:space="0" w:color="auto"/>
                <w:right w:val="none" w:sz="0" w:space="0" w:color="auto"/>
              </w:divBdr>
            </w:div>
            <w:div w:id="1333265936">
              <w:marLeft w:val="0"/>
              <w:marRight w:val="0"/>
              <w:marTop w:val="0"/>
              <w:marBottom w:val="0"/>
              <w:divBdr>
                <w:top w:val="none" w:sz="0" w:space="0" w:color="auto"/>
                <w:left w:val="none" w:sz="0" w:space="0" w:color="auto"/>
                <w:bottom w:val="none" w:sz="0" w:space="0" w:color="auto"/>
                <w:right w:val="none" w:sz="0" w:space="0" w:color="auto"/>
              </w:divBdr>
            </w:div>
            <w:div w:id="478963460">
              <w:marLeft w:val="0"/>
              <w:marRight w:val="0"/>
              <w:marTop w:val="0"/>
              <w:marBottom w:val="0"/>
              <w:divBdr>
                <w:top w:val="none" w:sz="0" w:space="0" w:color="auto"/>
                <w:left w:val="none" w:sz="0" w:space="0" w:color="auto"/>
                <w:bottom w:val="none" w:sz="0" w:space="0" w:color="auto"/>
                <w:right w:val="none" w:sz="0" w:space="0" w:color="auto"/>
              </w:divBdr>
            </w:div>
            <w:div w:id="696127293">
              <w:marLeft w:val="0"/>
              <w:marRight w:val="0"/>
              <w:marTop w:val="0"/>
              <w:marBottom w:val="0"/>
              <w:divBdr>
                <w:top w:val="none" w:sz="0" w:space="0" w:color="auto"/>
                <w:left w:val="none" w:sz="0" w:space="0" w:color="auto"/>
                <w:bottom w:val="none" w:sz="0" w:space="0" w:color="auto"/>
                <w:right w:val="none" w:sz="0" w:space="0" w:color="auto"/>
              </w:divBdr>
            </w:div>
            <w:div w:id="890386266">
              <w:marLeft w:val="0"/>
              <w:marRight w:val="0"/>
              <w:marTop w:val="0"/>
              <w:marBottom w:val="0"/>
              <w:divBdr>
                <w:top w:val="none" w:sz="0" w:space="0" w:color="auto"/>
                <w:left w:val="none" w:sz="0" w:space="0" w:color="auto"/>
                <w:bottom w:val="none" w:sz="0" w:space="0" w:color="auto"/>
                <w:right w:val="none" w:sz="0" w:space="0" w:color="auto"/>
              </w:divBdr>
            </w:div>
            <w:div w:id="298654013">
              <w:marLeft w:val="0"/>
              <w:marRight w:val="0"/>
              <w:marTop w:val="0"/>
              <w:marBottom w:val="0"/>
              <w:divBdr>
                <w:top w:val="none" w:sz="0" w:space="0" w:color="auto"/>
                <w:left w:val="none" w:sz="0" w:space="0" w:color="auto"/>
                <w:bottom w:val="none" w:sz="0" w:space="0" w:color="auto"/>
                <w:right w:val="none" w:sz="0" w:space="0" w:color="auto"/>
              </w:divBdr>
            </w:div>
            <w:div w:id="1133988862">
              <w:marLeft w:val="0"/>
              <w:marRight w:val="0"/>
              <w:marTop w:val="0"/>
              <w:marBottom w:val="0"/>
              <w:divBdr>
                <w:top w:val="none" w:sz="0" w:space="0" w:color="auto"/>
                <w:left w:val="none" w:sz="0" w:space="0" w:color="auto"/>
                <w:bottom w:val="none" w:sz="0" w:space="0" w:color="auto"/>
                <w:right w:val="none" w:sz="0" w:space="0" w:color="auto"/>
              </w:divBdr>
            </w:div>
            <w:div w:id="1963655855">
              <w:marLeft w:val="0"/>
              <w:marRight w:val="0"/>
              <w:marTop w:val="0"/>
              <w:marBottom w:val="0"/>
              <w:divBdr>
                <w:top w:val="none" w:sz="0" w:space="0" w:color="auto"/>
                <w:left w:val="none" w:sz="0" w:space="0" w:color="auto"/>
                <w:bottom w:val="none" w:sz="0" w:space="0" w:color="auto"/>
                <w:right w:val="none" w:sz="0" w:space="0" w:color="auto"/>
              </w:divBdr>
            </w:div>
            <w:div w:id="2038000722">
              <w:marLeft w:val="0"/>
              <w:marRight w:val="0"/>
              <w:marTop w:val="0"/>
              <w:marBottom w:val="0"/>
              <w:divBdr>
                <w:top w:val="none" w:sz="0" w:space="0" w:color="auto"/>
                <w:left w:val="none" w:sz="0" w:space="0" w:color="auto"/>
                <w:bottom w:val="none" w:sz="0" w:space="0" w:color="auto"/>
                <w:right w:val="none" w:sz="0" w:space="0" w:color="auto"/>
              </w:divBdr>
            </w:div>
            <w:div w:id="1036154843">
              <w:marLeft w:val="0"/>
              <w:marRight w:val="0"/>
              <w:marTop w:val="0"/>
              <w:marBottom w:val="0"/>
              <w:divBdr>
                <w:top w:val="none" w:sz="0" w:space="0" w:color="auto"/>
                <w:left w:val="none" w:sz="0" w:space="0" w:color="auto"/>
                <w:bottom w:val="none" w:sz="0" w:space="0" w:color="auto"/>
                <w:right w:val="none" w:sz="0" w:space="0" w:color="auto"/>
              </w:divBdr>
            </w:div>
            <w:div w:id="870653474">
              <w:marLeft w:val="0"/>
              <w:marRight w:val="0"/>
              <w:marTop w:val="0"/>
              <w:marBottom w:val="0"/>
              <w:divBdr>
                <w:top w:val="none" w:sz="0" w:space="0" w:color="auto"/>
                <w:left w:val="none" w:sz="0" w:space="0" w:color="auto"/>
                <w:bottom w:val="none" w:sz="0" w:space="0" w:color="auto"/>
                <w:right w:val="none" w:sz="0" w:space="0" w:color="auto"/>
              </w:divBdr>
            </w:div>
            <w:div w:id="2125031850">
              <w:marLeft w:val="0"/>
              <w:marRight w:val="0"/>
              <w:marTop w:val="0"/>
              <w:marBottom w:val="0"/>
              <w:divBdr>
                <w:top w:val="none" w:sz="0" w:space="0" w:color="auto"/>
                <w:left w:val="none" w:sz="0" w:space="0" w:color="auto"/>
                <w:bottom w:val="none" w:sz="0" w:space="0" w:color="auto"/>
                <w:right w:val="none" w:sz="0" w:space="0" w:color="auto"/>
              </w:divBdr>
            </w:div>
            <w:div w:id="974607548">
              <w:marLeft w:val="0"/>
              <w:marRight w:val="0"/>
              <w:marTop w:val="0"/>
              <w:marBottom w:val="0"/>
              <w:divBdr>
                <w:top w:val="none" w:sz="0" w:space="0" w:color="auto"/>
                <w:left w:val="none" w:sz="0" w:space="0" w:color="auto"/>
                <w:bottom w:val="none" w:sz="0" w:space="0" w:color="auto"/>
                <w:right w:val="none" w:sz="0" w:space="0" w:color="auto"/>
              </w:divBdr>
            </w:div>
            <w:div w:id="1387603489">
              <w:marLeft w:val="0"/>
              <w:marRight w:val="0"/>
              <w:marTop w:val="0"/>
              <w:marBottom w:val="0"/>
              <w:divBdr>
                <w:top w:val="none" w:sz="0" w:space="0" w:color="auto"/>
                <w:left w:val="none" w:sz="0" w:space="0" w:color="auto"/>
                <w:bottom w:val="none" w:sz="0" w:space="0" w:color="auto"/>
                <w:right w:val="none" w:sz="0" w:space="0" w:color="auto"/>
              </w:divBdr>
            </w:div>
            <w:div w:id="1101606526">
              <w:marLeft w:val="0"/>
              <w:marRight w:val="0"/>
              <w:marTop w:val="0"/>
              <w:marBottom w:val="0"/>
              <w:divBdr>
                <w:top w:val="none" w:sz="0" w:space="0" w:color="auto"/>
                <w:left w:val="none" w:sz="0" w:space="0" w:color="auto"/>
                <w:bottom w:val="none" w:sz="0" w:space="0" w:color="auto"/>
                <w:right w:val="none" w:sz="0" w:space="0" w:color="auto"/>
              </w:divBdr>
            </w:div>
            <w:div w:id="580874880">
              <w:marLeft w:val="0"/>
              <w:marRight w:val="0"/>
              <w:marTop w:val="0"/>
              <w:marBottom w:val="0"/>
              <w:divBdr>
                <w:top w:val="none" w:sz="0" w:space="0" w:color="auto"/>
                <w:left w:val="none" w:sz="0" w:space="0" w:color="auto"/>
                <w:bottom w:val="none" w:sz="0" w:space="0" w:color="auto"/>
                <w:right w:val="none" w:sz="0" w:space="0" w:color="auto"/>
              </w:divBdr>
            </w:div>
            <w:div w:id="1293362130">
              <w:marLeft w:val="0"/>
              <w:marRight w:val="0"/>
              <w:marTop w:val="0"/>
              <w:marBottom w:val="0"/>
              <w:divBdr>
                <w:top w:val="none" w:sz="0" w:space="0" w:color="auto"/>
                <w:left w:val="none" w:sz="0" w:space="0" w:color="auto"/>
                <w:bottom w:val="none" w:sz="0" w:space="0" w:color="auto"/>
                <w:right w:val="none" w:sz="0" w:space="0" w:color="auto"/>
              </w:divBdr>
            </w:div>
            <w:div w:id="1235890864">
              <w:marLeft w:val="0"/>
              <w:marRight w:val="0"/>
              <w:marTop w:val="0"/>
              <w:marBottom w:val="0"/>
              <w:divBdr>
                <w:top w:val="none" w:sz="0" w:space="0" w:color="auto"/>
                <w:left w:val="none" w:sz="0" w:space="0" w:color="auto"/>
                <w:bottom w:val="none" w:sz="0" w:space="0" w:color="auto"/>
                <w:right w:val="none" w:sz="0" w:space="0" w:color="auto"/>
              </w:divBdr>
            </w:div>
            <w:div w:id="276789692">
              <w:marLeft w:val="0"/>
              <w:marRight w:val="0"/>
              <w:marTop w:val="0"/>
              <w:marBottom w:val="0"/>
              <w:divBdr>
                <w:top w:val="none" w:sz="0" w:space="0" w:color="auto"/>
                <w:left w:val="none" w:sz="0" w:space="0" w:color="auto"/>
                <w:bottom w:val="none" w:sz="0" w:space="0" w:color="auto"/>
                <w:right w:val="none" w:sz="0" w:space="0" w:color="auto"/>
              </w:divBdr>
            </w:div>
            <w:div w:id="1021934263">
              <w:marLeft w:val="0"/>
              <w:marRight w:val="0"/>
              <w:marTop w:val="0"/>
              <w:marBottom w:val="0"/>
              <w:divBdr>
                <w:top w:val="none" w:sz="0" w:space="0" w:color="auto"/>
                <w:left w:val="none" w:sz="0" w:space="0" w:color="auto"/>
                <w:bottom w:val="none" w:sz="0" w:space="0" w:color="auto"/>
                <w:right w:val="none" w:sz="0" w:space="0" w:color="auto"/>
              </w:divBdr>
            </w:div>
            <w:div w:id="1565792236">
              <w:marLeft w:val="0"/>
              <w:marRight w:val="0"/>
              <w:marTop w:val="0"/>
              <w:marBottom w:val="0"/>
              <w:divBdr>
                <w:top w:val="none" w:sz="0" w:space="0" w:color="auto"/>
                <w:left w:val="none" w:sz="0" w:space="0" w:color="auto"/>
                <w:bottom w:val="none" w:sz="0" w:space="0" w:color="auto"/>
                <w:right w:val="none" w:sz="0" w:space="0" w:color="auto"/>
              </w:divBdr>
            </w:div>
            <w:div w:id="923219908">
              <w:marLeft w:val="0"/>
              <w:marRight w:val="0"/>
              <w:marTop w:val="0"/>
              <w:marBottom w:val="0"/>
              <w:divBdr>
                <w:top w:val="none" w:sz="0" w:space="0" w:color="auto"/>
                <w:left w:val="none" w:sz="0" w:space="0" w:color="auto"/>
                <w:bottom w:val="none" w:sz="0" w:space="0" w:color="auto"/>
                <w:right w:val="none" w:sz="0" w:space="0" w:color="auto"/>
              </w:divBdr>
            </w:div>
            <w:div w:id="1685790674">
              <w:marLeft w:val="0"/>
              <w:marRight w:val="0"/>
              <w:marTop w:val="0"/>
              <w:marBottom w:val="0"/>
              <w:divBdr>
                <w:top w:val="none" w:sz="0" w:space="0" w:color="auto"/>
                <w:left w:val="none" w:sz="0" w:space="0" w:color="auto"/>
                <w:bottom w:val="none" w:sz="0" w:space="0" w:color="auto"/>
                <w:right w:val="none" w:sz="0" w:space="0" w:color="auto"/>
              </w:divBdr>
            </w:div>
            <w:div w:id="1408920551">
              <w:marLeft w:val="0"/>
              <w:marRight w:val="0"/>
              <w:marTop w:val="0"/>
              <w:marBottom w:val="0"/>
              <w:divBdr>
                <w:top w:val="none" w:sz="0" w:space="0" w:color="auto"/>
                <w:left w:val="none" w:sz="0" w:space="0" w:color="auto"/>
                <w:bottom w:val="none" w:sz="0" w:space="0" w:color="auto"/>
                <w:right w:val="none" w:sz="0" w:space="0" w:color="auto"/>
              </w:divBdr>
            </w:div>
            <w:div w:id="510950611">
              <w:marLeft w:val="0"/>
              <w:marRight w:val="0"/>
              <w:marTop w:val="0"/>
              <w:marBottom w:val="0"/>
              <w:divBdr>
                <w:top w:val="none" w:sz="0" w:space="0" w:color="auto"/>
                <w:left w:val="none" w:sz="0" w:space="0" w:color="auto"/>
                <w:bottom w:val="none" w:sz="0" w:space="0" w:color="auto"/>
                <w:right w:val="none" w:sz="0" w:space="0" w:color="auto"/>
              </w:divBdr>
            </w:div>
            <w:div w:id="1608537094">
              <w:marLeft w:val="0"/>
              <w:marRight w:val="0"/>
              <w:marTop w:val="0"/>
              <w:marBottom w:val="0"/>
              <w:divBdr>
                <w:top w:val="none" w:sz="0" w:space="0" w:color="auto"/>
                <w:left w:val="none" w:sz="0" w:space="0" w:color="auto"/>
                <w:bottom w:val="none" w:sz="0" w:space="0" w:color="auto"/>
                <w:right w:val="none" w:sz="0" w:space="0" w:color="auto"/>
              </w:divBdr>
            </w:div>
            <w:div w:id="38365161">
              <w:marLeft w:val="0"/>
              <w:marRight w:val="0"/>
              <w:marTop w:val="0"/>
              <w:marBottom w:val="0"/>
              <w:divBdr>
                <w:top w:val="none" w:sz="0" w:space="0" w:color="auto"/>
                <w:left w:val="none" w:sz="0" w:space="0" w:color="auto"/>
                <w:bottom w:val="none" w:sz="0" w:space="0" w:color="auto"/>
                <w:right w:val="none" w:sz="0" w:space="0" w:color="auto"/>
              </w:divBdr>
            </w:div>
            <w:div w:id="1950769653">
              <w:marLeft w:val="0"/>
              <w:marRight w:val="0"/>
              <w:marTop w:val="0"/>
              <w:marBottom w:val="0"/>
              <w:divBdr>
                <w:top w:val="none" w:sz="0" w:space="0" w:color="auto"/>
                <w:left w:val="none" w:sz="0" w:space="0" w:color="auto"/>
                <w:bottom w:val="none" w:sz="0" w:space="0" w:color="auto"/>
                <w:right w:val="none" w:sz="0" w:space="0" w:color="auto"/>
              </w:divBdr>
            </w:div>
            <w:div w:id="497041428">
              <w:marLeft w:val="0"/>
              <w:marRight w:val="0"/>
              <w:marTop w:val="0"/>
              <w:marBottom w:val="0"/>
              <w:divBdr>
                <w:top w:val="none" w:sz="0" w:space="0" w:color="auto"/>
                <w:left w:val="none" w:sz="0" w:space="0" w:color="auto"/>
                <w:bottom w:val="none" w:sz="0" w:space="0" w:color="auto"/>
                <w:right w:val="none" w:sz="0" w:space="0" w:color="auto"/>
              </w:divBdr>
            </w:div>
            <w:div w:id="1595701953">
              <w:marLeft w:val="0"/>
              <w:marRight w:val="0"/>
              <w:marTop w:val="0"/>
              <w:marBottom w:val="0"/>
              <w:divBdr>
                <w:top w:val="none" w:sz="0" w:space="0" w:color="auto"/>
                <w:left w:val="none" w:sz="0" w:space="0" w:color="auto"/>
                <w:bottom w:val="none" w:sz="0" w:space="0" w:color="auto"/>
                <w:right w:val="none" w:sz="0" w:space="0" w:color="auto"/>
              </w:divBdr>
            </w:div>
            <w:div w:id="1916160926">
              <w:marLeft w:val="0"/>
              <w:marRight w:val="0"/>
              <w:marTop w:val="0"/>
              <w:marBottom w:val="0"/>
              <w:divBdr>
                <w:top w:val="none" w:sz="0" w:space="0" w:color="auto"/>
                <w:left w:val="none" w:sz="0" w:space="0" w:color="auto"/>
                <w:bottom w:val="none" w:sz="0" w:space="0" w:color="auto"/>
                <w:right w:val="none" w:sz="0" w:space="0" w:color="auto"/>
              </w:divBdr>
            </w:div>
            <w:div w:id="72751423">
              <w:marLeft w:val="0"/>
              <w:marRight w:val="0"/>
              <w:marTop w:val="0"/>
              <w:marBottom w:val="0"/>
              <w:divBdr>
                <w:top w:val="none" w:sz="0" w:space="0" w:color="auto"/>
                <w:left w:val="none" w:sz="0" w:space="0" w:color="auto"/>
                <w:bottom w:val="none" w:sz="0" w:space="0" w:color="auto"/>
                <w:right w:val="none" w:sz="0" w:space="0" w:color="auto"/>
              </w:divBdr>
            </w:div>
            <w:div w:id="538787759">
              <w:marLeft w:val="0"/>
              <w:marRight w:val="0"/>
              <w:marTop w:val="0"/>
              <w:marBottom w:val="0"/>
              <w:divBdr>
                <w:top w:val="none" w:sz="0" w:space="0" w:color="auto"/>
                <w:left w:val="none" w:sz="0" w:space="0" w:color="auto"/>
                <w:bottom w:val="none" w:sz="0" w:space="0" w:color="auto"/>
                <w:right w:val="none" w:sz="0" w:space="0" w:color="auto"/>
              </w:divBdr>
            </w:div>
            <w:div w:id="974331291">
              <w:marLeft w:val="0"/>
              <w:marRight w:val="0"/>
              <w:marTop w:val="0"/>
              <w:marBottom w:val="0"/>
              <w:divBdr>
                <w:top w:val="none" w:sz="0" w:space="0" w:color="auto"/>
                <w:left w:val="none" w:sz="0" w:space="0" w:color="auto"/>
                <w:bottom w:val="none" w:sz="0" w:space="0" w:color="auto"/>
                <w:right w:val="none" w:sz="0" w:space="0" w:color="auto"/>
              </w:divBdr>
            </w:div>
            <w:div w:id="1164517414">
              <w:marLeft w:val="0"/>
              <w:marRight w:val="0"/>
              <w:marTop w:val="0"/>
              <w:marBottom w:val="0"/>
              <w:divBdr>
                <w:top w:val="none" w:sz="0" w:space="0" w:color="auto"/>
                <w:left w:val="none" w:sz="0" w:space="0" w:color="auto"/>
                <w:bottom w:val="none" w:sz="0" w:space="0" w:color="auto"/>
                <w:right w:val="none" w:sz="0" w:space="0" w:color="auto"/>
              </w:divBdr>
            </w:div>
            <w:div w:id="1683122033">
              <w:marLeft w:val="0"/>
              <w:marRight w:val="0"/>
              <w:marTop w:val="0"/>
              <w:marBottom w:val="0"/>
              <w:divBdr>
                <w:top w:val="none" w:sz="0" w:space="0" w:color="auto"/>
                <w:left w:val="none" w:sz="0" w:space="0" w:color="auto"/>
                <w:bottom w:val="none" w:sz="0" w:space="0" w:color="auto"/>
                <w:right w:val="none" w:sz="0" w:space="0" w:color="auto"/>
              </w:divBdr>
            </w:div>
            <w:div w:id="20514146">
              <w:marLeft w:val="0"/>
              <w:marRight w:val="0"/>
              <w:marTop w:val="0"/>
              <w:marBottom w:val="0"/>
              <w:divBdr>
                <w:top w:val="none" w:sz="0" w:space="0" w:color="auto"/>
                <w:left w:val="none" w:sz="0" w:space="0" w:color="auto"/>
                <w:bottom w:val="none" w:sz="0" w:space="0" w:color="auto"/>
                <w:right w:val="none" w:sz="0" w:space="0" w:color="auto"/>
              </w:divBdr>
            </w:div>
            <w:div w:id="451901148">
              <w:marLeft w:val="0"/>
              <w:marRight w:val="0"/>
              <w:marTop w:val="0"/>
              <w:marBottom w:val="0"/>
              <w:divBdr>
                <w:top w:val="none" w:sz="0" w:space="0" w:color="auto"/>
                <w:left w:val="none" w:sz="0" w:space="0" w:color="auto"/>
                <w:bottom w:val="none" w:sz="0" w:space="0" w:color="auto"/>
                <w:right w:val="none" w:sz="0" w:space="0" w:color="auto"/>
              </w:divBdr>
            </w:div>
            <w:div w:id="1970477353">
              <w:marLeft w:val="0"/>
              <w:marRight w:val="0"/>
              <w:marTop w:val="0"/>
              <w:marBottom w:val="0"/>
              <w:divBdr>
                <w:top w:val="none" w:sz="0" w:space="0" w:color="auto"/>
                <w:left w:val="none" w:sz="0" w:space="0" w:color="auto"/>
                <w:bottom w:val="none" w:sz="0" w:space="0" w:color="auto"/>
                <w:right w:val="none" w:sz="0" w:space="0" w:color="auto"/>
              </w:divBdr>
            </w:div>
            <w:div w:id="939798211">
              <w:marLeft w:val="0"/>
              <w:marRight w:val="0"/>
              <w:marTop w:val="0"/>
              <w:marBottom w:val="0"/>
              <w:divBdr>
                <w:top w:val="none" w:sz="0" w:space="0" w:color="auto"/>
                <w:left w:val="none" w:sz="0" w:space="0" w:color="auto"/>
                <w:bottom w:val="none" w:sz="0" w:space="0" w:color="auto"/>
                <w:right w:val="none" w:sz="0" w:space="0" w:color="auto"/>
              </w:divBdr>
            </w:div>
            <w:div w:id="2019194038">
              <w:marLeft w:val="0"/>
              <w:marRight w:val="0"/>
              <w:marTop w:val="0"/>
              <w:marBottom w:val="0"/>
              <w:divBdr>
                <w:top w:val="none" w:sz="0" w:space="0" w:color="auto"/>
                <w:left w:val="none" w:sz="0" w:space="0" w:color="auto"/>
                <w:bottom w:val="none" w:sz="0" w:space="0" w:color="auto"/>
                <w:right w:val="none" w:sz="0" w:space="0" w:color="auto"/>
              </w:divBdr>
            </w:div>
            <w:div w:id="555823531">
              <w:marLeft w:val="0"/>
              <w:marRight w:val="0"/>
              <w:marTop w:val="0"/>
              <w:marBottom w:val="0"/>
              <w:divBdr>
                <w:top w:val="none" w:sz="0" w:space="0" w:color="auto"/>
                <w:left w:val="none" w:sz="0" w:space="0" w:color="auto"/>
                <w:bottom w:val="none" w:sz="0" w:space="0" w:color="auto"/>
                <w:right w:val="none" w:sz="0" w:space="0" w:color="auto"/>
              </w:divBdr>
            </w:div>
            <w:div w:id="237327446">
              <w:marLeft w:val="0"/>
              <w:marRight w:val="0"/>
              <w:marTop w:val="0"/>
              <w:marBottom w:val="0"/>
              <w:divBdr>
                <w:top w:val="none" w:sz="0" w:space="0" w:color="auto"/>
                <w:left w:val="none" w:sz="0" w:space="0" w:color="auto"/>
                <w:bottom w:val="none" w:sz="0" w:space="0" w:color="auto"/>
                <w:right w:val="none" w:sz="0" w:space="0" w:color="auto"/>
              </w:divBdr>
            </w:div>
            <w:div w:id="436364818">
              <w:marLeft w:val="0"/>
              <w:marRight w:val="0"/>
              <w:marTop w:val="0"/>
              <w:marBottom w:val="0"/>
              <w:divBdr>
                <w:top w:val="none" w:sz="0" w:space="0" w:color="auto"/>
                <w:left w:val="none" w:sz="0" w:space="0" w:color="auto"/>
                <w:bottom w:val="none" w:sz="0" w:space="0" w:color="auto"/>
                <w:right w:val="none" w:sz="0" w:space="0" w:color="auto"/>
              </w:divBdr>
            </w:div>
            <w:div w:id="1805076579">
              <w:marLeft w:val="0"/>
              <w:marRight w:val="0"/>
              <w:marTop w:val="0"/>
              <w:marBottom w:val="0"/>
              <w:divBdr>
                <w:top w:val="none" w:sz="0" w:space="0" w:color="auto"/>
                <w:left w:val="none" w:sz="0" w:space="0" w:color="auto"/>
                <w:bottom w:val="none" w:sz="0" w:space="0" w:color="auto"/>
                <w:right w:val="none" w:sz="0" w:space="0" w:color="auto"/>
              </w:divBdr>
            </w:div>
            <w:div w:id="751004460">
              <w:marLeft w:val="0"/>
              <w:marRight w:val="0"/>
              <w:marTop w:val="0"/>
              <w:marBottom w:val="0"/>
              <w:divBdr>
                <w:top w:val="none" w:sz="0" w:space="0" w:color="auto"/>
                <w:left w:val="none" w:sz="0" w:space="0" w:color="auto"/>
                <w:bottom w:val="none" w:sz="0" w:space="0" w:color="auto"/>
                <w:right w:val="none" w:sz="0" w:space="0" w:color="auto"/>
              </w:divBdr>
            </w:div>
            <w:div w:id="771781310">
              <w:marLeft w:val="0"/>
              <w:marRight w:val="0"/>
              <w:marTop w:val="0"/>
              <w:marBottom w:val="0"/>
              <w:divBdr>
                <w:top w:val="none" w:sz="0" w:space="0" w:color="auto"/>
                <w:left w:val="none" w:sz="0" w:space="0" w:color="auto"/>
                <w:bottom w:val="none" w:sz="0" w:space="0" w:color="auto"/>
                <w:right w:val="none" w:sz="0" w:space="0" w:color="auto"/>
              </w:divBdr>
            </w:div>
            <w:div w:id="416168341">
              <w:marLeft w:val="0"/>
              <w:marRight w:val="0"/>
              <w:marTop w:val="0"/>
              <w:marBottom w:val="0"/>
              <w:divBdr>
                <w:top w:val="none" w:sz="0" w:space="0" w:color="auto"/>
                <w:left w:val="none" w:sz="0" w:space="0" w:color="auto"/>
                <w:bottom w:val="none" w:sz="0" w:space="0" w:color="auto"/>
                <w:right w:val="none" w:sz="0" w:space="0" w:color="auto"/>
              </w:divBdr>
            </w:div>
            <w:div w:id="868447688">
              <w:marLeft w:val="0"/>
              <w:marRight w:val="0"/>
              <w:marTop w:val="0"/>
              <w:marBottom w:val="0"/>
              <w:divBdr>
                <w:top w:val="none" w:sz="0" w:space="0" w:color="auto"/>
                <w:left w:val="none" w:sz="0" w:space="0" w:color="auto"/>
                <w:bottom w:val="none" w:sz="0" w:space="0" w:color="auto"/>
                <w:right w:val="none" w:sz="0" w:space="0" w:color="auto"/>
              </w:divBdr>
            </w:div>
            <w:div w:id="368455346">
              <w:marLeft w:val="0"/>
              <w:marRight w:val="0"/>
              <w:marTop w:val="0"/>
              <w:marBottom w:val="0"/>
              <w:divBdr>
                <w:top w:val="none" w:sz="0" w:space="0" w:color="auto"/>
                <w:left w:val="none" w:sz="0" w:space="0" w:color="auto"/>
                <w:bottom w:val="none" w:sz="0" w:space="0" w:color="auto"/>
                <w:right w:val="none" w:sz="0" w:space="0" w:color="auto"/>
              </w:divBdr>
            </w:div>
            <w:div w:id="2100101461">
              <w:marLeft w:val="0"/>
              <w:marRight w:val="0"/>
              <w:marTop w:val="0"/>
              <w:marBottom w:val="0"/>
              <w:divBdr>
                <w:top w:val="none" w:sz="0" w:space="0" w:color="auto"/>
                <w:left w:val="none" w:sz="0" w:space="0" w:color="auto"/>
                <w:bottom w:val="none" w:sz="0" w:space="0" w:color="auto"/>
                <w:right w:val="none" w:sz="0" w:space="0" w:color="auto"/>
              </w:divBdr>
            </w:div>
            <w:div w:id="304822740">
              <w:marLeft w:val="0"/>
              <w:marRight w:val="0"/>
              <w:marTop w:val="0"/>
              <w:marBottom w:val="0"/>
              <w:divBdr>
                <w:top w:val="none" w:sz="0" w:space="0" w:color="auto"/>
                <w:left w:val="none" w:sz="0" w:space="0" w:color="auto"/>
                <w:bottom w:val="none" w:sz="0" w:space="0" w:color="auto"/>
                <w:right w:val="none" w:sz="0" w:space="0" w:color="auto"/>
              </w:divBdr>
            </w:div>
            <w:div w:id="619528451">
              <w:marLeft w:val="0"/>
              <w:marRight w:val="0"/>
              <w:marTop w:val="0"/>
              <w:marBottom w:val="0"/>
              <w:divBdr>
                <w:top w:val="none" w:sz="0" w:space="0" w:color="auto"/>
                <w:left w:val="none" w:sz="0" w:space="0" w:color="auto"/>
                <w:bottom w:val="none" w:sz="0" w:space="0" w:color="auto"/>
                <w:right w:val="none" w:sz="0" w:space="0" w:color="auto"/>
              </w:divBdr>
            </w:div>
            <w:div w:id="891580500">
              <w:marLeft w:val="0"/>
              <w:marRight w:val="0"/>
              <w:marTop w:val="0"/>
              <w:marBottom w:val="0"/>
              <w:divBdr>
                <w:top w:val="none" w:sz="0" w:space="0" w:color="auto"/>
                <w:left w:val="none" w:sz="0" w:space="0" w:color="auto"/>
                <w:bottom w:val="none" w:sz="0" w:space="0" w:color="auto"/>
                <w:right w:val="none" w:sz="0" w:space="0" w:color="auto"/>
              </w:divBdr>
            </w:div>
            <w:div w:id="2081710962">
              <w:marLeft w:val="0"/>
              <w:marRight w:val="0"/>
              <w:marTop w:val="0"/>
              <w:marBottom w:val="0"/>
              <w:divBdr>
                <w:top w:val="none" w:sz="0" w:space="0" w:color="auto"/>
                <w:left w:val="none" w:sz="0" w:space="0" w:color="auto"/>
                <w:bottom w:val="none" w:sz="0" w:space="0" w:color="auto"/>
                <w:right w:val="none" w:sz="0" w:space="0" w:color="auto"/>
              </w:divBdr>
            </w:div>
            <w:div w:id="683165539">
              <w:marLeft w:val="0"/>
              <w:marRight w:val="0"/>
              <w:marTop w:val="0"/>
              <w:marBottom w:val="0"/>
              <w:divBdr>
                <w:top w:val="none" w:sz="0" w:space="0" w:color="auto"/>
                <w:left w:val="none" w:sz="0" w:space="0" w:color="auto"/>
                <w:bottom w:val="none" w:sz="0" w:space="0" w:color="auto"/>
                <w:right w:val="none" w:sz="0" w:space="0" w:color="auto"/>
              </w:divBdr>
            </w:div>
            <w:div w:id="1187911593">
              <w:marLeft w:val="0"/>
              <w:marRight w:val="0"/>
              <w:marTop w:val="0"/>
              <w:marBottom w:val="0"/>
              <w:divBdr>
                <w:top w:val="none" w:sz="0" w:space="0" w:color="auto"/>
                <w:left w:val="none" w:sz="0" w:space="0" w:color="auto"/>
                <w:bottom w:val="none" w:sz="0" w:space="0" w:color="auto"/>
                <w:right w:val="none" w:sz="0" w:space="0" w:color="auto"/>
              </w:divBdr>
            </w:div>
            <w:div w:id="919683277">
              <w:marLeft w:val="0"/>
              <w:marRight w:val="0"/>
              <w:marTop w:val="0"/>
              <w:marBottom w:val="0"/>
              <w:divBdr>
                <w:top w:val="none" w:sz="0" w:space="0" w:color="auto"/>
                <w:left w:val="none" w:sz="0" w:space="0" w:color="auto"/>
                <w:bottom w:val="none" w:sz="0" w:space="0" w:color="auto"/>
                <w:right w:val="none" w:sz="0" w:space="0" w:color="auto"/>
              </w:divBdr>
            </w:div>
            <w:div w:id="625431621">
              <w:marLeft w:val="0"/>
              <w:marRight w:val="0"/>
              <w:marTop w:val="0"/>
              <w:marBottom w:val="0"/>
              <w:divBdr>
                <w:top w:val="none" w:sz="0" w:space="0" w:color="auto"/>
                <w:left w:val="none" w:sz="0" w:space="0" w:color="auto"/>
                <w:bottom w:val="none" w:sz="0" w:space="0" w:color="auto"/>
                <w:right w:val="none" w:sz="0" w:space="0" w:color="auto"/>
              </w:divBdr>
            </w:div>
            <w:div w:id="2030131947">
              <w:marLeft w:val="0"/>
              <w:marRight w:val="0"/>
              <w:marTop w:val="0"/>
              <w:marBottom w:val="0"/>
              <w:divBdr>
                <w:top w:val="none" w:sz="0" w:space="0" w:color="auto"/>
                <w:left w:val="none" w:sz="0" w:space="0" w:color="auto"/>
                <w:bottom w:val="none" w:sz="0" w:space="0" w:color="auto"/>
                <w:right w:val="none" w:sz="0" w:space="0" w:color="auto"/>
              </w:divBdr>
            </w:div>
            <w:div w:id="48457764">
              <w:marLeft w:val="0"/>
              <w:marRight w:val="0"/>
              <w:marTop w:val="0"/>
              <w:marBottom w:val="0"/>
              <w:divBdr>
                <w:top w:val="none" w:sz="0" w:space="0" w:color="auto"/>
                <w:left w:val="none" w:sz="0" w:space="0" w:color="auto"/>
                <w:bottom w:val="none" w:sz="0" w:space="0" w:color="auto"/>
                <w:right w:val="none" w:sz="0" w:space="0" w:color="auto"/>
              </w:divBdr>
            </w:div>
            <w:div w:id="1384452717">
              <w:marLeft w:val="0"/>
              <w:marRight w:val="0"/>
              <w:marTop w:val="0"/>
              <w:marBottom w:val="0"/>
              <w:divBdr>
                <w:top w:val="none" w:sz="0" w:space="0" w:color="auto"/>
                <w:left w:val="none" w:sz="0" w:space="0" w:color="auto"/>
                <w:bottom w:val="none" w:sz="0" w:space="0" w:color="auto"/>
                <w:right w:val="none" w:sz="0" w:space="0" w:color="auto"/>
              </w:divBdr>
            </w:div>
            <w:div w:id="1715353646">
              <w:marLeft w:val="0"/>
              <w:marRight w:val="0"/>
              <w:marTop w:val="0"/>
              <w:marBottom w:val="0"/>
              <w:divBdr>
                <w:top w:val="none" w:sz="0" w:space="0" w:color="auto"/>
                <w:left w:val="none" w:sz="0" w:space="0" w:color="auto"/>
                <w:bottom w:val="none" w:sz="0" w:space="0" w:color="auto"/>
                <w:right w:val="none" w:sz="0" w:space="0" w:color="auto"/>
              </w:divBdr>
            </w:div>
            <w:div w:id="1311981876">
              <w:marLeft w:val="0"/>
              <w:marRight w:val="0"/>
              <w:marTop w:val="0"/>
              <w:marBottom w:val="0"/>
              <w:divBdr>
                <w:top w:val="none" w:sz="0" w:space="0" w:color="auto"/>
                <w:left w:val="none" w:sz="0" w:space="0" w:color="auto"/>
                <w:bottom w:val="none" w:sz="0" w:space="0" w:color="auto"/>
                <w:right w:val="none" w:sz="0" w:space="0" w:color="auto"/>
              </w:divBdr>
            </w:div>
            <w:div w:id="217713274">
              <w:marLeft w:val="0"/>
              <w:marRight w:val="0"/>
              <w:marTop w:val="0"/>
              <w:marBottom w:val="0"/>
              <w:divBdr>
                <w:top w:val="none" w:sz="0" w:space="0" w:color="auto"/>
                <w:left w:val="none" w:sz="0" w:space="0" w:color="auto"/>
                <w:bottom w:val="none" w:sz="0" w:space="0" w:color="auto"/>
                <w:right w:val="none" w:sz="0" w:space="0" w:color="auto"/>
              </w:divBdr>
            </w:div>
            <w:div w:id="1831408138">
              <w:marLeft w:val="0"/>
              <w:marRight w:val="0"/>
              <w:marTop w:val="0"/>
              <w:marBottom w:val="0"/>
              <w:divBdr>
                <w:top w:val="none" w:sz="0" w:space="0" w:color="auto"/>
                <w:left w:val="none" w:sz="0" w:space="0" w:color="auto"/>
                <w:bottom w:val="none" w:sz="0" w:space="0" w:color="auto"/>
                <w:right w:val="none" w:sz="0" w:space="0" w:color="auto"/>
              </w:divBdr>
            </w:div>
            <w:div w:id="382565207">
              <w:marLeft w:val="0"/>
              <w:marRight w:val="0"/>
              <w:marTop w:val="0"/>
              <w:marBottom w:val="0"/>
              <w:divBdr>
                <w:top w:val="none" w:sz="0" w:space="0" w:color="auto"/>
                <w:left w:val="none" w:sz="0" w:space="0" w:color="auto"/>
                <w:bottom w:val="none" w:sz="0" w:space="0" w:color="auto"/>
                <w:right w:val="none" w:sz="0" w:space="0" w:color="auto"/>
              </w:divBdr>
            </w:div>
            <w:div w:id="1673024583">
              <w:marLeft w:val="0"/>
              <w:marRight w:val="0"/>
              <w:marTop w:val="0"/>
              <w:marBottom w:val="0"/>
              <w:divBdr>
                <w:top w:val="none" w:sz="0" w:space="0" w:color="auto"/>
                <w:left w:val="none" w:sz="0" w:space="0" w:color="auto"/>
                <w:bottom w:val="none" w:sz="0" w:space="0" w:color="auto"/>
                <w:right w:val="none" w:sz="0" w:space="0" w:color="auto"/>
              </w:divBdr>
            </w:div>
            <w:div w:id="1403677956">
              <w:marLeft w:val="0"/>
              <w:marRight w:val="0"/>
              <w:marTop w:val="0"/>
              <w:marBottom w:val="0"/>
              <w:divBdr>
                <w:top w:val="none" w:sz="0" w:space="0" w:color="auto"/>
                <w:left w:val="none" w:sz="0" w:space="0" w:color="auto"/>
                <w:bottom w:val="none" w:sz="0" w:space="0" w:color="auto"/>
                <w:right w:val="none" w:sz="0" w:space="0" w:color="auto"/>
              </w:divBdr>
            </w:div>
            <w:div w:id="1710883358">
              <w:marLeft w:val="0"/>
              <w:marRight w:val="0"/>
              <w:marTop w:val="0"/>
              <w:marBottom w:val="0"/>
              <w:divBdr>
                <w:top w:val="none" w:sz="0" w:space="0" w:color="auto"/>
                <w:left w:val="none" w:sz="0" w:space="0" w:color="auto"/>
                <w:bottom w:val="none" w:sz="0" w:space="0" w:color="auto"/>
                <w:right w:val="none" w:sz="0" w:space="0" w:color="auto"/>
              </w:divBdr>
            </w:div>
            <w:div w:id="1107427741">
              <w:marLeft w:val="0"/>
              <w:marRight w:val="0"/>
              <w:marTop w:val="0"/>
              <w:marBottom w:val="0"/>
              <w:divBdr>
                <w:top w:val="none" w:sz="0" w:space="0" w:color="auto"/>
                <w:left w:val="none" w:sz="0" w:space="0" w:color="auto"/>
                <w:bottom w:val="none" w:sz="0" w:space="0" w:color="auto"/>
                <w:right w:val="none" w:sz="0" w:space="0" w:color="auto"/>
              </w:divBdr>
            </w:div>
            <w:div w:id="1682967201">
              <w:marLeft w:val="0"/>
              <w:marRight w:val="0"/>
              <w:marTop w:val="0"/>
              <w:marBottom w:val="0"/>
              <w:divBdr>
                <w:top w:val="none" w:sz="0" w:space="0" w:color="auto"/>
                <w:left w:val="none" w:sz="0" w:space="0" w:color="auto"/>
                <w:bottom w:val="none" w:sz="0" w:space="0" w:color="auto"/>
                <w:right w:val="none" w:sz="0" w:space="0" w:color="auto"/>
              </w:divBdr>
            </w:div>
            <w:div w:id="1062099755">
              <w:marLeft w:val="0"/>
              <w:marRight w:val="0"/>
              <w:marTop w:val="0"/>
              <w:marBottom w:val="0"/>
              <w:divBdr>
                <w:top w:val="none" w:sz="0" w:space="0" w:color="auto"/>
                <w:left w:val="none" w:sz="0" w:space="0" w:color="auto"/>
                <w:bottom w:val="none" w:sz="0" w:space="0" w:color="auto"/>
                <w:right w:val="none" w:sz="0" w:space="0" w:color="auto"/>
              </w:divBdr>
            </w:div>
            <w:div w:id="738942041">
              <w:marLeft w:val="0"/>
              <w:marRight w:val="0"/>
              <w:marTop w:val="0"/>
              <w:marBottom w:val="0"/>
              <w:divBdr>
                <w:top w:val="none" w:sz="0" w:space="0" w:color="auto"/>
                <w:left w:val="none" w:sz="0" w:space="0" w:color="auto"/>
                <w:bottom w:val="none" w:sz="0" w:space="0" w:color="auto"/>
                <w:right w:val="none" w:sz="0" w:space="0" w:color="auto"/>
              </w:divBdr>
            </w:div>
            <w:div w:id="1523737878">
              <w:marLeft w:val="0"/>
              <w:marRight w:val="0"/>
              <w:marTop w:val="0"/>
              <w:marBottom w:val="0"/>
              <w:divBdr>
                <w:top w:val="none" w:sz="0" w:space="0" w:color="auto"/>
                <w:left w:val="none" w:sz="0" w:space="0" w:color="auto"/>
                <w:bottom w:val="none" w:sz="0" w:space="0" w:color="auto"/>
                <w:right w:val="none" w:sz="0" w:space="0" w:color="auto"/>
              </w:divBdr>
            </w:div>
            <w:div w:id="765345123">
              <w:marLeft w:val="0"/>
              <w:marRight w:val="0"/>
              <w:marTop w:val="0"/>
              <w:marBottom w:val="0"/>
              <w:divBdr>
                <w:top w:val="none" w:sz="0" w:space="0" w:color="auto"/>
                <w:left w:val="none" w:sz="0" w:space="0" w:color="auto"/>
                <w:bottom w:val="none" w:sz="0" w:space="0" w:color="auto"/>
                <w:right w:val="none" w:sz="0" w:space="0" w:color="auto"/>
              </w:divBdr>
            </w:div>
            <w:div w:id="152533736">
              <w:marLeft w:val="0"/>
              <w:marRight w:val="0"/>
              <w:marTop w:val="0"/>
              <w:marBottom w:val="0"/>
              <w:divBdr>
                <w:top w:val="none" w:sz="0" w:space="0" w:color="auto"/>
                <w:left w:val="none" w:sz="0" w:space="0" w:color="auto"/>
                <w:bottom w:val="none" w:sz="0" w:space="0" w:color="auto"/>
                <w:right w:val="none" w:sz="0" w:space="0" w:color="auto"/>
              </w:divBdr>
            </w:div>
            <w:div w:id="926382483">
              <w:marLeft w:val="0"/>
              <w:marRight w:val="0"/>
              <w:marTop w:val="0"/>
              <w:marBottom w:val="0"/>
              <w:divBdr>
                <w:top w:val="none" w:sz="0" w:space="0" w:color="auto"/>
                <w:left w:val="none" w:sz="0" w:space="0" w:color="auto"/>
                <w:bottom w:val="none" w:sz="0" w:space="0" w:color="auto"/>
                <w:right w:val="none" w:sz="0" w:space="0" w:color="auto"/>
              </w:divBdr>
            </w:div>
            <w:div w:id="361173083">
              <w:marLeft w:val="0"/>
              <w:marRight w:val="0"/>
              <w:marTop w:val="0"/>
              <w:marBottom w:val="0"/>
              <w:divBdr>
                <w:top w:val="none" w:sz="0" w:space="0" w:color="auto"/>
                <w:left w:val="none" w:sz="0" w:space="0" w:color="auto"/>
                <w:bottom w:val="none" w:sz="0" w:space="0" w:color="auto"/>
                <w:right w:val="none" w:sz="0" w:space="0" w:color="auto"/>
              </w:divBdr>
            </w:div>
            <w:div w:id="20736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3846">
      <w:bodyDiv w:val="1"/>
      <w:marLeft w:val="0"/>
      <w:marRight w:val="0"/>
      <w:marTop w:val="0"/>
      <w:marBottom w:val="0"/>
      <w:divBdr>
        <w:top w:val="none" w:sz="0" w:space="0" w:color="auto"/>
        <w:left w:val="none" w:sz="0" w:space="0" w:color="auto"/>
        <w:bottom w:val="none" w:sz="0" w:space="0" w:color="auto"/>
        <w:right w:val="none" w:sz="0" w:space="0" w:color="auto"/>
      </w:divBdr>
      <w:divsChild>
        <w:div w:id="1852723588">
          <w:marLeft w:val="0"/>
          <w:marRight w:val="0"/>
          <w:marTop w:val="0"/>
          <w:marBottom w:val="0"/>
          <w:divBdr>
            <w:top w:val="none" w:sz="0" w:space="0" w:color="auto"/>
            <w:left w:val="none" w:sz="0" w:space="0" w:color="auto"/>
            <w:bottom w:val="none" w:sz="0" w:space="0" w:color="auto"/>
            <w:right w:val="none" w:sz="0" w:space="0" w:color="auto"/>
          </w:divBdr>
          <w:divsChild>
            <w:div w:id="1871724908">
              <w:marLeft w:val="0"/>
              <w:marRight w:val="0"/>
              <w:marTop w:val="0"/>
              <w:marBottom w:val="0"/>
              <w:divBdr>
                <w:top w:val="none" w:sz="0" w:space="0" w:color="auto"/>
                <w:left w:val="none" w:sz="0" w:space="0" w:color="auto"/>
                <w:bottom w:val="none" w:sz="0" w:space="0" w:color="auto"/>
                <w:right w:val="none" w:sz="0" w:space="0" w:color="auto"/>
              </w:divBdr>
            </w:div>
            <w:div w:id="1697997386">
              <w:marLeft w:val="0"/>
              <w:marRight w:val="0"/>
              <w:marTop w:val="0"/>
              <w:marBottom w:val="0"/>
              <w:divBdr>
                <w:top w:val="none" w:sz="0" w:space="0" w:color="auto"/>
                <w:left w:val="none" w:sz="0" w:space="0" w:color="auto"/>
                <w:bottom w:val="none" w:sz="0" w:space="0" w:color="auto"/>
                <w:right w:val="none" w:sz="0" w:space="0" w:color="auto"/>
              </w:divBdr>
            </w:div>
            <w:div w:id="1710521612">
              <w:marLeft w:val="0"/>
              <w:marRight w:val="0"/>
              <w:marTop w:val="0"/>
              <w:marBottom w:val="0"/>
              <w:divBdr>
                <w:top w:val="none" w:sz="0" w:space="0" w:color="auto"/>
                <w:left w:val="none" w:sz="0" w:space="0" w:color="auto"/>
                <w:bottom w:val="none" w:sz="0" w:space="0" w:color="auto"/>
                <w:right w:val="none" w:sz="0" w:space="0" w:color="auto"/>
              </w:divBdr>
            </w:div>
            <w:div w:id="1704476176">
              <w:marLeft w:val="0"/>
              <w:marRight w:val="0"/>
              <w:marTop w:val="0"/>
              <w:marBottom w:val="0"/>
              <w:divBdr>
                <w:top w:val="none" w:sz="0" w:space="0" w:color="auto"/>
                <w:left w:val="none" w:sz="0" w:space="0" w:color="auto"/>
                <w:bottom w:val="none" w:sz="0" w:space="0" w:color="auto"/>
                <w:right w:val="none" w:sz="0" w:space="0" w:color="auto"/>
              </w:divBdr>
            </w:div>
            <w:div w:id="2014990840">
              <w:marLeft w:val="0"/>
              <w:marRight w:val="0"/>
              <w:marTop w:val="0"/>
              <w:marBottom w:val="0"/>
              <w:divBdr>
                <w:top w:val="none" w:sz="0" w:space="0" w:color="auto"/>
                <w:left w:val="none" w:sz="0" w:space="0" w:color="auto"/>
                <w:bottom w:val="none" w:sz="0" w:space="0" w:color="auto"/>
                <w:right w:val="none" w:sz="0" w:space="0" w:color="auto"/>
              </w:divBdr>
            </w:div>
            <w:div w:id="640770242">
              <w:marLeft w:val="0"/>
              <w:marRight w:val="0"/>
              <w:marTop w:val="0"/>
              <w:marBottom w:val="0"/>
              <w:divBdr>
                <w:top w:val="none" w:sz="0" w:space="0" w:color="auto"/>
                <w:left w:val="none" w:sz="0" w:space="0" w:color="auto"/>
                <w:bottom w:val="none" w:sz="0" w:space="0" w:color="auto"/>
                <w:right w:val="none" w:sz="0" w:space="0" w:color="auto"/>
              </w:divBdr>
            </w:div>
            <w:div w:id="531312080">
              <w:marLeft w:val="0"/>
              <w:marRight w:val="0"/>
              <w:marTop w:val="0"/>
              <w:marBottom w:val="0"/>
              <w:divBdr>
                <w:top w:val="none" w:sz="0" w:space="0" w:color="auto"/>
                <w:left w:val="none" w:sz="0" w:space="0" w:color="auto"/>
                <w:bottom w:val="none" w:sz="0" w:space="0" w:color="auto"/>
                <w:right w:val="none" w:sz="0" w:space="0" w:color="auto"/>
              </w:divBdr>
            </w:div>
            <w:div w:id="174656146">
              <w:marLeft w:val="0"/>
              <w:marRight w:val="0"/>
              <w:marTop w:val="0"/>
              <w:marBottom w:val="0"/>
              <w:divBdr>
                <w:top w:val="none" w:sz="0" w:space="0" w:color="auto"/>
                <w:left w:val="none" w:sz="0" w:space="0" w:color="auto"/>
                <w:bottom w:val="none" w:sz="0" w:space="0" w:color="auto"/>
                <w:right w:val="none" w:sz="0" w:space="0" w:color="auto"/>
              </w:divBdr>
            </w:div>
            <w:div w:id="365641758">
              <w:marLeft w:val="0"/>
              <w:marRight w:val="0"/>
              <w:marTop w:val="0"/>
              <w:marBottom w:val="0"/>
              <w:divBdr>
                <w:top w:val="none" w:sz="0" w:space="0" w:color="auto"/>
                <w:left w:val="none" w:sz="0" w:space="0" w:color="auto"/>
                <w:bottom w:val="none" w:sz="0" w:space="0" w:color="auto"/>
                <w:right w:val="none" w:sz="0" w:space="0" w:color="auto"/>
              </w:divBdr>
            </w:div>
            <w:div w:id="1208373118">
              <w:marLeft w:val="0"/>
              <w:marRight w:val="0"/>
              <w:marTop w:val="0"/>
              <w:marBottom w:val="0"/>
              <w:divBdr>
                <w:top w:val="none" w:sz="0" w:space="0" w:color="auto"/>
                <w:left w:val="none" w:sz="0" w:space="0" w:color="auto"/>
                <w:bottom w:val="none" w:sz="0" w:space="0" w:color="auto"/>
                <w:right w:val="none" w:sz="0" w:space="0" w:color="auto"/>
              </w:divBdr>
            </w:div>
            <w:div w:id="952899279">
              <w:marLeft w:val="0"/>
              <w:marRight w:val="0"/>
              <w:marTop w:val="0"/>
              <w:marBottom w:val="0"/>
              <w:divBdr>
                <w:top w:val="none" w:sz="0" w:space="0" w:color="auto"/>
                <w:left w:val="none" w:sz="0" w:space="0" w:color="auto"/>
                <w:bottom w:val="none" w:sz="0" w:space="0" w:color="auto"/>
                <w:right w:val="none" w:sz="0" w:space="0" w:color="auto"/>
              </w:divBdr>
            </w:div>
            <w:div w:id="319382227">
              <w:marLeft w:val="0"/>
              <w:marRight w:val="0"/>
              <w:marTop w:val="0"/>
              <w:marBottom w:val="0"/>
              <w:divBdr>
                <w:top w:val="none" w:sz="0" w:space="0" w:color="auto"/>
                <w:left w:val="none" w:sz="0" w:space="0" w:color="auto"/>
                <w:bottom w:val="none" w:sz="0" w:space="0" w:color="auto"/>
                <w:right w:val="none" w:sz="0" w:space="0" w:color="auto"/>
              </w:divBdr>
            </w:div>
            <w:div w:id="1312754686">
              <w:marLeft w:val="0"/>
              <w:marRight w:val="0"/>
              <w:marTop w:val="0"/>
              <w:marBottom w:val="0"/>
              <w:divBdr>
                <w:top w:val="none" w:sz="0" w:space="0" w:color="auto"/>
                <w:left w:val="none" w:sz="0" w:space="0" w:color="auto"/>
                <w:bottom w:val="none" w:sz="0" w:space="0" w:color="auto"/>
                <w:right w:val="none" w:sz="0" w:space="0" w:color="auto"/>
              </w:divBdr>
            </w:div>
            <w:div w:id="668993695">
              <w:marLeft w:val="0"/>
              <w:marRight w:val="0"/>
              <w:marTop w:val="0"/>
              <w:marBottom w:val="0"/>
              <w:divBdr>
                <w:top w:val="none" w:sz="0" w:space="0" w:color="auto"/>
                <w:left w:val="none" w:sz="0" w:space="0" w:color="auto"/>
                <w:bottom w:val="none" w:sz="0" w:space="0" w:color="auto"/>
                <w:right w:val="none" w:sz="0" w:space="0" w:color="auto"/>
              </w:divBdr>
            </w:div>
            <w:div w:id="10372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712">
      <w:bodyDiv w:val="1"/>
      <w:marLeft w:val="0"/>
      <w:marRight w:val="0"/>
      <w:marTop w:val="0"/>
      <w:marBottom w:val="0"/>
      <w:divBdr>
        <w:top w:val="none" w:sz="0" w:space="0" w:color="auto"/>
        <w:left w:val="none" w:sz="0" w:space="0" w:color="auto"/>
        <w:bottom w:val="none" w:sz="0" w:space="0" w:color="auto"/>
        <w:right w:val="none" w:sz="0" w:space="0" w:color="auto"/>
      </w:divBdr>
      <w:divsChild>
        <w:div w:id="968434543">
          <w:marLeft w:val="0"/>
          <w:marRight w:val="0"/>
          <w:marTop w:val="0"/>
          <w:marBottom w:val="0"/>
          <w:divBdr>
            <w:top w:val="single" w:sz="2" w:space="0" w:color="D9D9E3"/>
            <w:left w:val="single" w:sz="2" w:space="0" w:color="D9D9E3"/>
            <w:bottom w:val="single" w:sz="2" w:space="0" w:color="D9D9E3"/>
            <w:right w:val="single" w:sz="2" w:space="0" w:color="D9D9E3"/>
          </w:divBdr>
          <w:divsChild>
            <w:div w:id="886725169">
              <w:marLeft w:val="0"/>
              <w:marRight w:val="0"/>
              <w:marTop w:val="0"/>
              <w:marBottom w:val="0"/>
              <w:divBdr>
                <w:top w:val="single" w:sz="2" w:space="0" w:color="D9D9E3"/>
                <w:left w:val="single" w:sz="2" w:space="0" w:color="D9D9E3"/>
                <w:bottom w:val="single" w:sz="2" w:space="0" w:color="D9D9E3"/>
                <w:right w:val="single" w:sz="2" w:space="0" w:color="D9D9E3"/>
              </w:divBdr>
              <w:divsChild>
                <w:div w:id="811749937">
                  <w:marLeft w:val="0"/>
                  <w:marRight w:val="0"/>
                  <w:marTop w:val="0"/>
                  <w:marBottom w:val="0"/>
                  <w:divBdr>
                    <w:top w:val="single" w:sz="2" w:space="0" w:color="D9D9E3"/>
                    <w:left w:val="single" w:sz="2" w:space="0" w:color="D9D9E3"/>
                    <w:bottom w:val="single" w:sz="2" w:space="0" w:color="D9D9E3"/>
                    <w:right w:val="single" w:sz="2" w:space="0" w:color="D9D9E3"/>
                  </w:divBdr>
                  <w:divsChild>
                    <w:div w:id="1206603472">
                      <w:marLeft w:val="0"/>
                      <w:marRight w:val="0"/>
                      <w:marTop w:val="0"/>
                      <w:marBottom w:val="0"/>
                      <w:divBdr>
                        <w:top w:val="single" w:sz="2" w:space="0" w:color="D9D9E3"/>
                        <w:left w:val="single" w:sz="2" w:space="0" w:color="D9D9E3"/>
                        <w:bottom w:val="single" w:sz="2" w:space="0" w:color="D9D9E3"/>
                        <w:right w:val="single" w:sz="2" w:space="0" w:color="D9D9E3"/>
                      </w:divBdr>
                      <w:divsChild>
                        <w:div w:id="627783188">
                          <w:marLeft w:val="0"/>
                          <w:marRight w:val="0"/>
                          <w:marTop w:val="0"/>
                          <w:marBottom w:val="0"/>
                          <w:divBdr>
                            <w:top w:val="single" w:sz="2" w:space="0" w:color="D9D9E3"/>
                            <w:left w:val="single" w:sz="2" w:space="0" w:color="D9D9E3"/>
                            <w:bottom w:val="single" w:sz="2" w:space="0" w:color="D9D9E3"/>
                            <w:right w:val="single" w:sz="2" w:space="0" w:color="D9D9E3"/>
                          </w:divBdr>
                          <w:divsChild>
                            <w:div w:id="20467577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32421">
                                  <w:marLeft w:val="0"/>
                                  <w:marRight w:val="0"/>
                                  <w:marTop w:val="0"/>
                                  <w:marBottom w:val="0"/>
                                  <w:divBdr>
                                    <w:top w:val="single" w:sz="2" w:space="0" w:color="D9D9E3"/>
                                    <w:left w:val="single" w:sz="2" w:space="0" w:color="D9D9E3"/>
                                    <w:bottom w:val="single" w:sz="2" w:space="0" w:color="D9D9E3"/>
                                    <w:right w:val="single" w:sz="2" w:space="0" w:color="D9D9E3"/>
                                  </w:divBdr>
                                  <w:divsChild>
                                    <w:div w:id="457535132">
                                      <w:marLeft w:val="0"/>
                                      <w:marRight w:val="0"/>
                                      <w:marTop w:val="0"/>
                                      <w:marBottom w:val="0"/>
                                      <w:divBdr>
                                        <w:top w:val="single" w:sz="2" w:space="0" w:color="D9D9E3"/>
                                        <w:left w:val="single" w:sz="2" w:space="0" w:color="D9D9E3"/>
                                        <w:bottom w:val="single" w:sz="2" w:space="0" w:color="D9D9E3"/>
                                        <w:right w:val="single" w:sz="2" w:space="0" w:color="D9D9E3"/>
                                      </w:divBdr>
                                      <w:divsChild>
                                        <w:div w:id="747963072">
                                          <w:marLeft w:val="0"/>
                                          <w:marRight w:val="0"/>
                                          <w:marTop w:val="0"/>
                                          <w:marBottom w:val="0"/>
                                          <w:divBdr>
                                            <w:top w:val="single" w:sz="2" w:space="0" w:color="D9D9E3"/>
                                            <w:left w:val="single" w:sz="2" w:space="0" w:color="D9D9E3"/>
                                            <w:bottom w:val="single" w:sz="2" w:space="0" w:color="D9D9E3"/>
                                            <w:right w:val="single" w:sz="2" w:space="0" w:color="D9D9E3"/>
                                          </w:divBdr>
                                          <w:divsChild>
                                            <w:div w:id="1382822193">
                                              <w:marLeft w:val="0"/>
                                              <w:marRight w:val="0"/>
                                              <w:marTop w:val="0"/>
                                              <w:marBottom w:val="0"/>
                                              <w:divBdr>
                                                <w:top w:val="single" w:sz="2" w:space="0" w:color="D9D9E3"/>
                                                <w:left w:val="single" w:sz="2" w:space="0" w:color="D9D9E3"/>
                                                <w:bottom w:val="single" w:sz="2" w:space="0" w:color="D9D9E3"/>
                                                <w:right w:val="single" w:sz="2" w:space="0" w:color="D9D9E3"/>
                                              </w:divBdr>
                                              <w:divsChild>
                                                <w:div w:id="1988590843">
                                                  <w:marLeft w:val="0"/>
                                                  <w:marRight w:val="0"/>
                                                  <w:marTop w:val="0"/>
                                                  <w:marBottom w:val="0"/>
                                                  <w:divBdr>
                                                    <w:top w:val="single" w:sz="2" w:space="0" w:color="D9D9E3"/>
                                                    <w:left w:val="single" w:sz="2" w:space="0" w:color="D9D9E3"/>
                                                    <w:bottom w:val="single" w:sz="2" w:space="0" w:color="D9D9E3"/>
                                                    <w:right w:val="single" w:sz="2" w:space="0" w:color="D9D9E3"/>
                                                  </w:divBdr>
                                                  <w:divsChild>
                                                    <w:div w:id="9907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90279056">
          <w:marLeft w:val="0"/>
          <w:marRight w:val="0"/>
          <w:marTop w:val="0"/>
          <w:marBottom w:val="0"/>
          <w:divBdr>
            <w:top w:val="none" w:sz="0" w:space="0" w:color="auto"/>
            <w:left w:val="none" w:sz="0" w:space="0" w:color="auto"/>
            <w:bottom w:val="none" w:sz="0" w:space="0" w:color="auto"/>
            <w:right w:val="none" w:sz="0" w:space="0" w:color="auto"/>
          </w:divBdr>
        </w:div>
      </w:divsChild>
    </w:div>
    <w:div w:id="1645084688">
      <w:bodyDiv w:val="1"/>
      <w:marLeft w:val="0"/>
      <w:marRight w:val="0"/>
      <w:marTop w:val="0"/>
      <w:marBottom w:val="0"/>
      <w:divBdr>
        <w:top w:val="none" w:sz="0" w:space="0" w:color="auto"/>
        <w:left w:val="none" w:sz="0" w:space="0" w:color="auto"/>
        <w:bottom w:val="none" w:sz="0" w:space="0" w:color="auto"/>
        <w:right w:val="none" w:sz="0" w:space="0" w:color="auto"/>
      </w:divBdr>
      <w:divsChild>
        <w:div w:id="1689285559">
          <w:marLeft w:val="0"/>
          <w:marRight w:val="0"/>
          <w:marTop w:val="0"/>
          <w:marBottom w:val="0"/>
          <w:divBdr>
            <w:top w:val="none" w:sz="0" w:space="0" w:color="auto"/>
            <w:left w:val="none" w:sz="0" w:space="0" w:color="auto"/>
            <w:bottom w:val="none" w:sz="0" w:space="0" w:color="auto"/>
            <w:right w:val="none" w:sz="0" w:space="0" w:color="auto"/>
          </w:divBdr>
          <w:divsChild>
            <w:div w:id="723065697">
              <w:marLeft w:val="0"/>
              <w:marRight w:val="0"/>
              <w:marTop w:val="0"/>
              <w:marBottom w:val="0"/>
              <w:divBdr>
                <w:top w:val="none" w:sz="0" w:space="0" w:color="auto"/>
                <w:left w:val="none" w:sz="0" w:space="0" w:color="auto"/>
                <w:bottom w:val="none" w:sz="0" w:space="0" w:color="auto"/>
                <w:right w:val="none" w:sz="0" w:space="0" w:color="auto"/>
              </w:divBdr>
            </w:div>
            <w:div w:id="1688212286">
              <w:marLeft w:val="0"/>
              <w:marRight w:val="0"/>
              <w:marTop w:val="0"/>
              <w:marBottom w:val="0"/>
              <w:divBdr>
                <w:top w:val="none" w:sz="0" w:space="0" w:color="auto"/>
                <w:left w:val="none" w:sz="0" w:space="0" w:color="auto"/>
                <w:bottom w:val="none" w:sz="0" w:space="0" w:color="auto"/>
                <w:right w:val="none" w:sz="0" w:space="0" w:color="auto"/>
              </w:divBdr>
            </w:div>
            <w:div w:id="1192453374">
              <w:marLeft w:val="0"/>
              <w:marRight w:val="0"/>
              <w:marTop w:val="0"/>
              <w:marBottom w:val="0"/>
              <w:divBdr>
                <w:top w:val="none" w:sz="0" w:space="0" w:color="auto"/>
                <w:left w:val="none" w:sz="0" w:space="0" w:color="auto"/>
                <w:bottom w:val="none" w:sz="0" w:space="0" w:color="auto"/>
                <w:right w:val="none" w:sz="0" w:space="0" w:color="auto"/>
              </w:divBdr>
            </w:div>
            <w:div w:id="376591131">
              <w:marLeft w:val="0"/>
              <w:marRight w:val="0"/>
              <w:marTop w:val="0"/>
              <w:marBottom w:val="0"/>
              <w:divBdr>
                <w:top w:val="none" w:sz="0" w:space="0" w:color="auto"/>
                <w:left w:val="none" w:sz="0" w:space="0" w:color="auto"/>
                <w:bottom w:val="none" w:sz="0" w:space="0" w:color="auto"/>
                <w:right w:val="none" w:sz="0" w:space="0" w:color="auto"/>
              </w:divBdr>
            </w:div>
            <w:div w:id="1337154883">
              <w:marLeft w:val="0"/>
              <w:marRight w:val="0"/>
              <w:marTop w:val="0"/>
              <w:marBottom w:val="0"/>
              <w:divBdr>
                <w:top w:val="none" w:sz="0" w:space="0" w:color="auto"/>
                <w:left w:val="none" w:sz="0" w:space="0" w:color="auto"/>
                <w:bottom w:val="none" w:sz="0" w:space="0" w:color="auto"/>
                <w:right w:val="none" w:sz="0" w:space="0" w:color="auto"/>
              </w:divBdr>
            </w:div>
            <w:div w:id="1827159464">
              <w:marLeft w:val="0"/>
              <w:marRight w:val="0"/>
              <w:marTop w:val="0"/>
              <w:marBottom w:val="0"/>
              <w:divBdr>
                <w:top w:val="none" w:sz="0" w:space="0" w:color="auto"/>
                <w:left w:val="none" w:sz="0" w:space="0" w:color="auto"/>
                <w:bottom w:val="none" w:sz="0" w:space="0" w:color="auto"/>
                <w:right w:val="none" w:sz="0" w:space="0" w:color="auto"/>
              </w:divBdr>
            </w:div>
            <w:div w:id="1702049149">
              <w:marLeft w:val="0"/>
              <w:marRight w:val="0"/>
              <w:marTop w:val="0"/>
              <w:marBottom w:val="0"/>
              <w:divBdr>
                <w:top w:val="none" w:sz="0" w:space="0" w:color="auto"/>
                <w:left w:val="none" w:sz="0" w:space="0" w:color="auto"/>
                <w:bottom w:val="none" w:sz="0" w:space="0" w:color="auto"/>
                <w:right w:val="none" w:sz="0" w:space="0" w:color="auto"/>
              </w:divBdr>
            </w:div>
            <w:div w:id="440340308">
              <w:marLeft w:val="0"/>
              <w:marRight w:val="0"/>
              <w:marTop w:val="0"/>
              <w:marBottom w:val="0"/>
              <w:divBdr>
                <w:top w:val="none" w:sz="0" w:space="0" w:color="auto"/>
                <w:left w:val="none" w:sz="0" w:space="0" w:color="auto"/>
                <w:bottom w:val="none" w:sz="0" w:space="0" w:color="auto"/>
                <w:right w:val="none" w:sz="0" w:space="0" w:color="auto"/>
              </w:divBdr>
            </w:div>
            <w:div w:id="256864451">
              <w:marLeft w:val="0"/>
              <w:marRight w:val="0"/>
              <w:marTop w:val="0"/>
              <w:marBottom w:val="0"/>
              <w:divBdr>
                <w:top w:val="none" w:sz="0" w:space="0" w:color="auto"/>
                <w:left w:val="none" w:sz="0" w:space="0" w:color="auto"/>
                <w:bottom w:val="none" w:sz="0" w:space="0" w:color="auto"/>
                <w:right w:val="none" w:sz="0" w:space="0" w:color="auto"/>
              </w:divBdr>
            </w:div>
            <w:div w:id="25957819">
              <w:marLeft w:val="0"/>
              <w:marRight w:val="0"/>
              <w:marTop w:val="0"/>
              <w:marBottom w:val="0"/>
              <w:divBdr>
                <w:top w:val="none" w:sz="0" w:space="0" w:color="auto"/>
                <w:left w:val="none" w:sz="0" w:space="0" w:color="auto"/>
                <w:bottom w:val="none" w:sz="0" w:space="0" w:color="auto"/>
                <w:right w:val="none" w:sz="0" w:space="0" w:color="auto"/>
              </w:divBdr>
            </w:div>
            <w:div w:id="716927442">
              <w:marLeft w:val="0"/>
              <w:marRight w:val="0"/>
              <w:marTop w:val="0"/>
              <w:marBottom w:val="0"/>
              <w:divBdr>
                <w:top w:val="none" w:sz="0" w:space="0" w:color="auto"/>
                <w:left w:val="none" w:sz="0" w:space="0" w:color="auto"/>
                <w:bottom w:val="none" w:sz="0" w:space="0" w:color="auto"/>
                <w:right w:val="none" w:sz="0" w:space="0" w:color="auto"/>
              </w:divBdr>
            </w:div>
            <w:div w:id="1002901642">
              <w:marLeft w:val="0"/>
              <w:marRight w:val="0"/>
              <w:marTop w:val="0"/>
              <w:marBottom w:val="0"/>
              <w:divBdr>
                <w:top w:val="none" w:sz="0" w:space="0" w:color="auto"/>
                <w:left w:val="none" w:sz="0" w:space="0" w:color="auto"/>
                <w:bottom w:val="none" w:sz="0" w:space="0" w:color="auto"/>
                <w:right w:val="none" w:sz="0" w:space="0" w:color="auto"/>
              </w:divBdr>
            </w:div>
            <w:div w:id="140079411">
              <w:marLeft w:val="0"/>
              <w:marRight w:val="0"/>
              <w:marTop w:val="0"/>
              <w:marBottom w:val="0"/>
              <w:divBdr>
                <w:top w:val="none" w:sz="0" w:space="0" w:color="auto"/>
                <w:left w:val="none" w:sz="0" w:space="0" w:color="auto"/>
                <w:bottom w:val="none" w:sz="0" w:space="0" w:color="auto"/>
                <w:right w:val="none" w:sz="0" w:space="0" w:color="auto"/>
              </w:divBdr>
            </w:div>
            <w:div w:id="1417366435">
              <w:marLeft w:val="0"/>
              <w:marRight w:val="0"/>
              <w:marTop w:val="0"/>
              <w:marBottom w:val="0"/>
              <w:divBdr>
                <w:top w:val="none" w:sz="0" w:space="0" w:color="auto"/>
                <w:left w:val="none" w:sz="0" w:space="0" w:color="auto"/>
                <w:bottom w:val="none" w:sz="0" w:space="0" w:color="auto"/>
                <w:right w:val="none" w:sz="0" w:space="0" w:color="auto"/>
              </w:divBdr>
            </w:div>
            <w:div w:id="1526557646">
              <w:marLeft w:val="0"/>
              <w:marRight w:val="0"/>
              <w:marTop w:val="0"/>
              <w:marBottom w:val="0"/>
              <w:divBdr>
                <w:top w:val="none" w:sz="0" w:space="0" w:color="auto"/>
                <w:left w:val="none" w:sz="0" w:space="0" w:color="auto"/>
                <w:bottom w:val="none" w:sz="0" w:space="0" w:color="auto"/>
                <w:right w:val="none" w:sz="0" w:space="0" w:color="auto"/>
              </w:divBdr>
            </w:div>
            <w:div w:id="2012484798">
              <w:marLeft w:val="0"/>
              <w:marRight w:val="0"/>
              <w:marTop w:val="0"/>
              <w:marBottom w:val="0"/>
              <w:divBdr>
                <w:top w:val="none" w:sz="0" w:space="0" w:color="auto"/>
                <w:left w:val="none" w:sz="0" w:space="0" w:color="auto"/>
                <w:bottom w:val="none" w:sz="0" w:space="0" w:color="auto"/>
                <w:right w:val="none" w:sz="0" w:space="0" w:color="auto"/>
              </w:divBdr>
            </w:div>
            <w:div w:id="1204319549">
              <w:marLeft w:val="0"/>
              <w:marRight w:val="0"/>
              <w:marTop w:val="0"/>
              <w:marBottom w:val="0"/>
              <w:divBdr>
                <w:top w:val="none" w:sz="0" w:space="0" w:color="auto"/>
                <w:left w:val="none" w:sz="0" w:space="0" w:color="auto"/>
                <w:bottom w:val="none" w:sz="0" w:space="0" w:color="auto"/>
                <w:right w:val="none" w:sz="0" w:space="0" w:color="auto"/>
              </w:divBdr>
            </w:div>
            <w:div w:id="1222443089">
              <w:marLeft w:val="0"/>
              <w:marRight w:val="0"/>
              <w:marTop w:val="0"/>
              <w:marBottom w:val="0"/>
              <w:divBdr>
                <w:top w:val="none" w:sz="0" w:space="0" w:color="auto"/>
                <w:left w:val="none" w:sz="0" w:space="0" w:color="auto"/>
                <w:bottom w:val="none" w:sz="0" w:space="0" w:color="auto"/>
                <w:right w:val="none" w:sz="0" w:space="0" w:color="auto"/>
              </w:divBdr>
            </w:div>
            <w:div w:id="655451960">
              <w:marLeft w:val="0"/>
              <w:marRight w:val="0"/>
              <w:marTop w:val="0"/>
              <w:marBottom w:val="0"/>
              <w:divBdr>
                <w:top w:val="none" w:sz="0" w:space="0" w:color="auto"/>
                <w:left w:val="none" w:sz="0" w:space="0" w:color="auto"/>
                <w:bottom w:val="none" w:sz="0" w:space="0" w:color="auto"/>
                <w:right w:val="none" w:sz="0" w:space="0" w:color="auto"/>
              </w:divBdr>
            </w:div>
            <w:div w:id="1742026219">
              <w:marLeft w:val="0"/>
              <w:marRight w:val="0"/>
              <w:marTop w:val="0"/>
              <w:marBottom w:val="0"/>
              <w:divBdr>
                <w:top w:val="none" w:sz="0" w:space="0" w:color="auto"/>
                <w:left w:val="none" w:sz="0" w:space="0" w:color="auto"/>
                <w:bottom w:val="none" w:sz="0" w:space="0" w:color="auto"/>
                <w:right w:val="none" w:sz="0" w:space="0" w:color="auto"/>
              </w:divBdr>
            </w:div>
            <w:div w:id="267615698">
              <w:marLeft w:val="0"/>
              <w:marRight w:val="0"/>
              <w:marTop w:val="0"/>
              <w:marBottom w:val="0"/>
              <w:divBdr>
                <w:top w:val="none" w:sz="0" w:space="0" w:color="auto"/>
                <w:left w:val="none" w:sz="0" w:space="0" w:color="auto"/>
                <w:bottom w:val="none" w:sz="0" w:space="0" w:color="auto"/>
                <w:right w:val="none" w:sz="0" w:space="0" w:color="auto"/>
              </w:divBdr>
            </w:div>
            <w:div w:id="357242295">
              <w:marLeft w:val="0"/>
              <w:marRight w:val="0"/>
              <w:marTop w:val="0"/>
              <w:marBottom w:val="0"/>
              <w:divBdr>
                <w:top w:val="none" w:sz="0" w:space="0" w:color="auto"/>
                <w:left w:val="none" w:sz="0" w:space="0" w:color="auto"/>
                <w:bottom w:val="none" w:sz="0" w:space="0" w:color="auto"/>
                <w:right w:val="none" w:sz="0" w:space="0" w:color="auto"/>
              </w:divBdr>
            </w:div>
            <w:div w:id="230700217">
              <w:marLeft w:val="0"/>
              <w:marRight w:val="0"/>
              <w:marTop w:val="0"/>
              <w:marBottom w:val="0"/>
              <w:divBdr>
                <w:top w:val="none" w:sz="0" w:space="0" w:color="auto"/>
                <w:left w:val="none" w:sz="0" w:space="0" w:color="auto"/>
                <w:bottom w:val="none" w:sz="0" w:space="0" w:color="auto"/>
                <w:right w:val="none" w:sz="0" w:space="0" w:color="auto"/>
              </w:divBdr>
            </w:div>
            <w:div w:id="911937889">
              <w:marLeft w:val="0"/>
              <w:marRight w:val="0"/>
              <w:marTop w:val="0"/>
              <w:marBottom w:val="0"/>
              <w:divBdr>
                <w:top w:val="none" w:sz="0" w:space="0" w:color="auto"/>
                <w:left w:val="none" w:sz="0" w:space="0" w:color="auto"/>
                <w:bottom w:val="none" w:sz="0" w:space="0" w:color="auto"/>
                <w:right w:val="none" w:sz="0" w:space="0" w:color="auto"/>
              </w:divBdr>
            </w:div>
            <w:div w:id="1139149044">
              <w:marLeft w:val="0"/>
              <w:marRight w:val="0"/>
              <w:marTop w:val="0"/>
              <w:marBottom w:val="0"/>
              <w:divBdr>
                <w:top w:val="none" w:sz="0" w:space="0" w:color="auto"/>
                <w:left w:val="none" w:sz="0" w:space="0" w:color="auto"/>
                <w:bottom w:val="none" w:sz="0" w:space="0" w:color="auto"/>
                <w:right w:val="none" w:sz="0" w:space="0" w:color="auto"/>
              </w:divBdr>
            </w:div>
            <w:div w:id="34038612">
              <w:marLeft w:val="0"/>
              <w:marRight w:val="0"/>
              <w:marTop w:val="0"/>
              <w:marBottom w:val="0"/>
              <w:divBdr>
                <w:top w:val="none" w:sz="0" w:space="0" w:color="auto"/>
                <w:left w:val="none" w:sz="0" w:space="0" w:color="auto"/>
                <w:bottom w:val="none" w:sz="0" w:space="0" w:color="auto"/>
                <w:right w:val="none" w:sz="0" w:space="0" w:color="auto"/>
              </w:divBdr>
            </w:div>
            <w:div w:id="590896434">
              <w:marLeft w:val="0"/>
              <w:marRight w:val="0"/>
              <w:marTop w:val="0"/>
              <w:marBottom w:val="0"/>
              <w:divBdr>
                <w:top w:val="none" w:sz="0" w:space="0" w:color="auto"/>
                <w:left w:val="none" w:sz="0" w:space="0" w:color="auto"/>
                <w:bottom w:val="none" w:sz="0" w:space="0" w:color="auto"/>
                <w:right w:val="none" w:sz="0" w:space="0" w:color="auto"/>
              </w:divBdr>
            </w:div>
            <w:div w:id="1628197772">
              <w:marLeft w:val="0"/>
              <w:marRight w:val="0"/>
              <w:marTop w:val="0"/>
              <w:marBottom w:val="0"/>
              <w:divBdr>
                <w:top w:val="none" w:sz="0" w:space="0" w:color="auto"/>
                <w:left w:val="none" w:sz="0" w:space="0" w:color="auto"/>
                <w:bottom w:val="none" w:sz="0" w:space="0" w:color="auto"/>
                <w:right w:val="none" w:sz="0" w:space="0" w:color="auto"/>
              </w:divBdr>
            </w:div>
            <w:div w:id="1385324567">
              <w:marLeft w:val="0"/>
              <w:marRight w:val="0"/>
              <w:marTop w:val="0"/>
              <w:marBottom w:val="0"/>
              <w:divBdr>
                <w:top w:val="none" w:sz="0" w:space="0" w:color="auto"/>
                <w:left w:val="none" w:sz="0" w:space="0" w:color="auto"/>
                <w:bottom w:val="none" w:sz="0" w:space="0" w:color="auto"/>
                <w:right w:val="none" w:sz="0" w:space="0" w:color="auto"/>
              </w:divBdr>
            </w:div>
            <w:div w:id="41372049">
              <w:marLeft w:val="0"/>
              <w:marRight w:val="0"/>
              <w:marTop w:val="0"/>
              <w:marBottom w:val="0"/>
              <w:divBdr>
                <w:top w:val="none" w:sz="0" w:space="0" w:color="auto"/>
                <w:left w:val="none" w:sz="0" w:space="0" w:color="auto"/>
                <w:bottom w:val="none" w:sz="0" w:space="0" w:color="auto"/>
                <w:right w:val="none" w:sz="0" w:space="0" w:color="auto"/>
              </w:divBdr>
            </w:div>
            <w:div w:id="1434939310">
              <w:marLeft w:val="0"/>
              <w:marRight w:val="0"/>
              <w:marTop w:val="0"/>
              <w:marBottom w:val="0"/>
              <w:divBdr>
                <w:top w:val="none" w:sz="0" w:space="0" w:color="auto"/>
                <w:left w:val="none" w:sz="0" w:space="0" w:color="auto"/>
                <w:bottom w:val="none" w:sz="0" w:space="0" w:color="auto"/>
                <w:right w:val="none" w:sz="0" w:space="0" w:color="auto"/>
              </w:divBdr>
            </w:div>
            <w:div w:id="475881985">
              <w:marLeft w:val="0"/>
              <w:marRight w:val="0"/>
              <w:marTop w:val="0"/>
              <w:marBottom w:val="0"/>
              <w:divBdr>
                <w:top w:val="none" w:sz="0" w:space="0" w:color="auto"/>
                <w:left w:val="none" w:sz="0" w:space="0" w:color="auto"/>
                <w:bottom w:val="none" w:sz="0" w:space="0" w:color="auto"/>
                <w:right w:val="none" w:sz="0" w:space="0" w:color="auto"/>
              </w:divBdr>
            </w:div>
            <w:div w:id="1431195501">
              <w:marLeft w:val="0"/>
              <w:marRight w:val="0"/>
              <w:marTop w:val="0"/>
              <w:marBottom w:val="0"/>
              <w:divBdr>
                <w:top w:val="none" w:sz="0" w:space="0" w:color="auto"/>
                <w:left w:val="none" w:sz="0" w:space="0" w:color="auto"/>
                <w:bottom w:val="none" w:sz="0" w:space="0" w:color="auto"/>
                <w:right w:val="none" w:sz="0" w:space="0" w:color="auto"/>
              </w:divBdr>
            </w:div>
            <w:div w:id="674039561">
              <w:marLeft w:val="0"/>
              <w:marRight w:val="0"/>
              <w:marTop w:val="0"/>
              <w:marBottom w:val="0"/>
              <w:divBdr>
                <w:top w:val="none" w:sz="0" w:space="0" w:color="auto"/>
                <w:left w:val="none" w:sz="0" w:space="0" w:color="auto"/>
                <w:bottom w:val="none" w:sz="0" w:space="0" w:color="auto"/>
                <w:right w:val="none" w:sz="0" w:space="0" w:color="auto"/>
              </w:divBdr>
            </w:div>
            <w:div w:id="2049794127">
              <w:marLeft w:val="0"/>
              <w:marRight w:val="0"/>
              <w:marTop w:val="0"/>
              <w:marBottom w:val="0"/>
              <w:divBdr>
                <w:top w:val="none" w:sz="0" w:space="0" w:color="auto"/>
                <w:left w:val="none" w:sz="0" w:space="0" w:color="auto"/>
                <w:bottom w:val="none" w:sz="0" w:space="0" w:color="auto"/>
                <w:right w:val="none" w:sz="0" w:space="0" w:color="auto"/>
              </w:divBdr>
            </w:div>
            <w:div w:id="1688870586">
              <w:marLeft w:val="0"/>
              <w:marRight w:val="0"/>
              <w:marTop w:val="0"/>
              <w:marBottom w:val="0"/>
              <w:divBdr>
                <w:top w:val="none" w:sz="0" w:space="0" w:color="auto"/>
                <w:left w:val="none" w:sz="0" w:space="0" w:color="auto"/>
                <w:bottom w:val="none" w:sz="0" w:space="0" w:color="auto"/>
                <w:right w:val="none" w:sz="0" w:space="0" w:color="auto"/>
              </w:divBdr>
            </w:div>
            <w:div w:id="1407151176">
              <w:marLeft w:val="0"/>
              <w:marRight w:val="0"/>
              <w:marTop w:val="0"/>
              <w:marBottom w:val="0"/>
              <w:divBdr>
                <w:top w:val="none" w:sz="0" w:space="0" w:color="auto"/>
                <w:left w:val="none" w:sz="0" w:space="0" w:color="auto"/>
                <w:bottom w:val="none" w:sz="0" w:space="0" w:color="auto"/>
                <w:right w:val="none" w:sz="0" w:space="0" w:color="auto"/>
              </w:divBdr>
            </w:div>
            <w:div w:id="503933082">
              <w:marLeft w:val="0"/>
              <w:marRight w:val="0"/>
              <w:marTop w:val="0"/>
              <w:marBottom w:val="0"/>
              <w:divBdr>
                <w:top w:val="none" w:sz="0" w:space="0" w:color="auto"/>
                <w:left w:val="none" w:sz="0" w:space="0" w:color="auto"/>
                <w:bottom w:val="none" w:sz="0" w:space="0" w:color="auto"/>
                <w:right w:val="none" w:sz="0" w:space="0" w:color="auto"/>
              </w:divBdr>
            </w:div>
            <w:div w:id="317927567">
              <w:marLeft w:val="0"/>
              <w:marRight w:val="0"/>
              <w:marTop w:val="0"/>
              <w:marBottom w:val="0"/>
              <w:divBdr>
                <w:top w:val="none" w:sz="0" w:space="0" w:color="auto"/>
                <w:left w:val="none" w:sz="0" w:space="0" w:color="auto"/>
                <w:bottom w:val="none" w:sz="0" w:space="0" w:color="auto"/>
                <w:right w:val="none" w:sz="0" w:space="0" w:color="auto"/>
              </w:divBdr>
            </w:div>
            <w:div w:id="56516449">
              <w:marLeft w:val="0"/>
              <w:marRight w:val="0"/>
              <w:marTop w:val="0"/>
              <w:marBottom w:val="0"/>
              <w:divBdr>
                <w:top w:val="none" w:sz="0" w:space="0" w:color="auto"/>
                <w:left w:val="none" w:sz="0" w:space="0" w:color="auto"/>
                <w:bottom w:val="none" w:sz="0" w:space="0" w:color="auto"/>
                <w:right w:val="none" w:sz="0" w:space="0" w:color="auto"/>
              </w:divBdr>
            </w:div>
            <w:div w:id="596986757">
              <w:marLeft w:val="0"/>
              <w:marRight w:val="0"/>
              <w:marTop w:val="0"/>
              <w:marBottom w:val="0"/>
              <w:divBdr>
                <w:top w:val="none" w:sz="0" w:space="0" w:color="auto"/>
                <w:left w:val="none" w:sz="0" w:space="0" w:color="auto"/>
                <w:bottom w:val="none" w:sz="0" w:space="0" w:color="auto"/>
                <w:right w:val="none" w:sz="0" w:space="0" w:color="auto"/>
              </w:divBdr>
            </w:div>
            <w:div w:id="1070887269">
              <w:marLeft w:val="0"/>
              <w:marRight w:val="0"/>
              <w:marTop w:val="0"/>
              <w:marBottom w:val="0"/>
              <w:divBdr>
                <w:top w:val="none" w:sz="0" w:space="0" w:color="auto"/>
                <w:left w:val="none" w:sz="0" w:space="0" w:color="auto"/>
                <w:bottom w:val="none" w:sz="0" w:space="0" w:color="auto"/>
                <w:right w:val="none" w:sz="0" w:space="0" w:color="auto"/>
              </w:divBdr>
            </w:div>
            <w:div w:id="1369330223">
              <w:marLeft w:val="0"/>
              <w:marRight w:val="0"/>
              <w:marTop w:val="0"/>
              <w:marBottom w:val="0"/>
              <w:divBdr>
                <w:top w:val="none" w:sz="0" w:space="0" w:color="auto"/>
                <w:left w:val="none" w:sz="0" w:space="0" w:color="auto"/>
                <w:bottom w:val="none" w:sz="0" w:space="0" w:color="auto"/>
                <w:right w:val="none" w:sz="0" w:space="0" w:color="auto"/>
              </w:divBdr>
            </w:div>
            <w:div w:id="1844591770">
              <w:marLeft w:val="0"/>
              <w:marRight w:val="0"/>
              <w:marTop w:val="0"/>
              <w:marBottom w:val="0"/>
              <w:divBdr>
                <w:top w:val="none" w:sz="0" w:space="0" w:color="auto"/>
                <w:left w:val="none" w:sz="0" w:space="0" w:color="auto"/>
                <w:bottom w:val="none" w:sz="0" w:space="0" w:color="auto"/>
                <w:right w:val="none" w:sz="0" w:space="0" w:color="auto"/>
              </w:divBdr>
            </w:div>
            <w:div w:id="1905918436">
              <w:marLeft w:val="0"/>
              <w:marRight w:val="0"/>
              <w:marTop w:val="0"/>
              <w:marBottom w:val="0"/>
              <w:divBdr>
                <w:top w:val="none" w:sz="0" w:space="0" w:color="auto"/>
                <w:left w:val="none" w:sz="0" w:space="0" w:color="auto"/>
                <w:bottom w:val="none" w:sz="0" w:space="0" w:color="auto"/>
                <w:right w:val="none" w:sz="0" w:space="0" w:color="auto"/>
              </w:divBdr>
            </w:div>
            <w:div w:id="94205385">
              <w:marLeft w:val="0"/>
              <w:marRight w:val="0"/>
              <w:marTop w:val="0"/>
              <w:marBottom w:val="0"/>
              <w:divBdr>
                <w:top w:val="none" w:sz="0" w:space="0" w:color="auto"/>
                <w:left w:val="none" w:sz="0" w:space="0" w:color="auto"/>
                <w:bottom w:val="none" w:sz="0" w:space="0" w:color="auto"/>
                <w:right w:val="none" w:sz="0" w:space="0" w:color="auto"/>
              </w:divBdr>
            </w:div>
            <w:div w:id="1086460006">
              <w:marLeft w:val="0"/>
              <w:marRight w:val="0"/>
              <w:marTop w:val="0"/>
              <w:marBottom w:val="0"/>
              <w:divBdr>
                <w:top w:val="none" w:sz="0" w:space="0" w:color="auto"/>
                <w:left w:val="none" w:sz="0" w:space="0" w:color="auto"/>
                <w:bottom w:val="none" w:sz="0" w:space="0" w:color="auto"/>
                <w:right w:val="none" w:sz="0" w:space="0" w:color="auto"/>
              </w:divBdr>
            </w:div>
            <w:div w:id="559441066">
              <w:marLeft w:val="0"/>
              <w:marRight w:val="0"/>
              <w:marTop w:val="0"/>
              <w:marBottom w:val="0"/>
              <w:divBdr>
                <w:top w:val="none" w:sz="0" w:space="0" w:color="auto"/>
                <w:left w:val="none" w:sz="0" w:space="0" w:color="auto"/>
                <w:bottom w:val="none" w:sz="0" w:space="0" w:color="auto"/>
                <w:right w:val="none" w:sz="0" w:space="0" w:color="auto"/>
              </w:divBdr>
            </w:div>
            <w:div w:id="1857846166">
              <w:marLeft w:val="0"/>
              <w:marRight w:val="0"/>
              <w:marTop w:val="0"/>
              <w:marBottom w:val="0"/>
              <w:divBdr>
                <w:top w:val="none" w:sz="0" w:space="0" w:color="auto"/>
                <w:left w:val="none" w:sz="0" w:space="0" w:color="auto"/>
                <w:bottom w:val="none" w:sz="0" w:space="0" w:color="auto"/>
                <w:right w:val="none" w:sz="0" w:space="0" w:color="auto"/>
              </w:divBdr>
            </w:div>
            <w:div w:id="1216117430">
              <w:marLeft w:val="0"/>
              <w:marRight w:val="0"/>
              <w:marTop w:val="0"/>
              <w:marBottom w:val="0"/>
              <w:divBdr>
                <w:top w:val="none" w:sz="0" w:space="0" w:color="auto"/>
                <w:left w:val="none" w:sz="0" w:space="0" w:color="auto"/>
                <w:bottom w:val="none" w:sz="0" w:space="0" w:color="auto"/>
                <w:right w:val="none" w:sz="0" w:space="0" w:color="auto"/>
              </w:divBdr>
            </w:div>
            <w:div w:id="1358192951">
              <w:marLeft w:val="0"/>
              <w:marRight w:val="0"/>
              <w:marTop w:val="0"/>
              <w:marBottom w:val="0"/>
              <w:divBdr>
                <w:top w:val="none" w:sz="0" w:space="0" w:color="auto"/>
                <w:left w:val="none" w:sz="0" w:space="0" w:color="auto"/>
                <w:bottom w:val="none" w:sz="0" w:space="0" w:color="auto"/>
                <w:right w:val="none" w:sz="0" w:space="0" w:color="auto"/>
              </w:divBdr>
            </w:div>
            <w:div w:id="746271603">
              <w:marLeft w:val="0"/>
              <w:marRight w:val="0"/>
              <w:marTop w:val="0"/>
              <w:marBottom w:val="0"/>
              <w:divBdr>
                <w:top w:val="none" w:sz="0" w:space="0" w:color="auto"/>
                <w:left w:val="none" w:sz="0" w:space="0" w:color="auto"/>
                <w:bottom w:val="none" w:sz="0" w:space="0" w:color="auto"/>
                <w:right w:val="none" w:sz="0" w:space="0" w:color="auto"/>
              </w:divBdr>
            </w:div>
            <w:div w:id="1822572393">
              <w:marLeft w:val="0"/>
              <w:marRight w:val="0"/>
              <w:marTop w:val="0"/>
              <w:marBottom w:val="0"/>
              <w:divBdr>
                <w:top w:val="none" w:sz="0" w:space="0" w:color="auto"/>
                <w:left w:val="none" w:sz="0" w:space="0" w:color="auto"/>
                <w:bottom w:val="none" w:sz="0" w:space="0" w:color="auto"/>
                <w:right w:val="none" w:sz="0" w:space="0" w:color="auto"/>
              </w:divBdr>
            </w:div>
            <w:div w:id="1271087683">
              <w:marLeft w:val="0"/>
              <w:marRight w:val="0"/>
              <w:marTop w:val="0"/>
              <w:marBottom w:val="0"/>
              <w:divBdr>
                <w:top w:val="none" w:sz="0" w:space="0" w:color="auto"/>
                <w:left w:val="none" w:sz="0" w:space="0" w:color="auto"/>
                <w:bottom w:val="none" w:sz="0" w:space="0" w:color="auto"/>
                <w:right w:val="none" w:sz="0" w:space="0" w:color="auto"/>
              </w:divBdr>
            </w:div>
            <w:div w:id="642858397">
              <w:marLeft w:val="0"/>
              <w:marRight w:val="0"/>
              <w:marTop w:val="0"/>
              <w:marBottom w:val="0"/>
              <w:divBdr>
                <w:top w:val="none" w:sz="0" w:space="0" w:color="auto"/>
                <w:left w:val="none" w:sz="0" w:space="0" w:color="auto"/>
                <w:bottom w:val="none" w:sz="0" w:space="0" w:color="auto"/>
                <w:right w:val="none" w:sz="0" w:space="0" w:color="auto"/>
              </w:divBdr>
            </w:div>
            <w:div w:id="15572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7583">
      <w:bodyDiv w:val="1"/>
      <w:marLeft w:val="0"/>
      <w:marRight w:val="0"/>
      <w:marTop w:val="0"/>
      <w:marBottom w:val="0"/>
      <w:divBdr>
        <w:top w:val="none" w:sz="0" w:space="0" w:color="auto"/>
        <w:left w:val="none" w:sz="0" w:space="0" w:color="auto"/>
        <w:bottom w:val="none" w:sz="0" w:space="0" w:color="auto"/>
        <w:right w:val="none" w:sz="0" w:space="0" w:color="auto"/>
      </w:divBdr>
      <w:divsChild>
        <w:div w:id="426657756">
          <w:marLeft w:val="0"/>
          <w:marRight w:val="0"/>
          <w:marTop w:val="0"/>
          <w:marBottom w:val="0"/>
          <w:divBdr>
            <w:top w:val="none" w:sz="0" w:space="0" w:color="auto"/>
            <w:left w:val="none" w:sz="0" w:space="0" w:color="auto"/>
            <w:bottom w:val="none" w:sz="0" w:space="0" w:color="auto"/>
            <w:right w:val="none" w:sz="0" w:space="0" w:color="auto"/>
          </w:divBdr>
          <w:divsChild>
            <w:div w:id="177232559">
              <w:marLeft w:val="0"/>
              <w:marRight w:val="0"/>
              <w:marTop w:val="0"/>
              <w:marBottom w:val="0"/>
              <w:divBdr>
                <w:top w:val="none" w:sz="0" w:space="0" w:color="auto"/>
                <w:left w:val="none" w:sz="0" w:space="0" w:color="auto"/>
                <w:bottom w:val="none" w:sz="0" w:space="0" w:color="auto"/>
                <w:right w:val="none" w:sz="0" w:space="0" w:color="auto"/>
              </w:divBdr>
            </w:div>
            <w:div w:id="39978926">
              <w:marLeft w:val="0"/>
              <w:marRight w:val="0"/>
              <w:marTop w:val="0"/>
              <w:marBottom w:val="0"/>
              <w:divBdr>
                <w:top w:val="none" w:sz="0" w:space="0" w:color="auto"/>
                <w:left w:val="none" w:sz="0" w:space="0" w:color="auto"/>
                <w:bottom w:val="none" w:sz="0" w:space="0" w:color="auto"/>
                <w:right w:val="none" w:sz="0" w:space="0" w:color="auto"/>
              </w:divBdr>
            </w:div>
            <w:div w:id="981619914">
              <w:marLeft w:val="0"/>
              <w:marRight w:val="0"/>
              <w:marTop w:val="0"/>
              <w:marBottom w:val="0"/>
              <w:divBdr>
                <w:top w:val="none" w:sz="0" w:space="0" w:color="auto"/>
                <w:left w:val="none" w:sz="0" w:space="0" w:color="auto"/>
                <w:bottom w:val="none" w:sz="0" w:space="0" w:color="auto"/>
                <w:right w:val="none" w:sz="0" w:space="0" w:color="auto"/>
              </w:divBdr>
            </w:div>
            <w:div w:id="1673754780">
              <w:marLeft w:val="0"/>
              <w:marRight w:val="0"/>
              <w:marTop w:val="0"/>
              <w:marBottom w:val="0"/>
              <w:divBdr>
                <w:top w:val="none" w:sz="0" w:space="0" w:color="auto"/>
                <w:left w:val="none" w:sz="0" w:space="0" w:color="auto"/>
                <w:bottom w:val="none" w:sz="0" w:space="0" w:color="auto"/>
                <w:right w:val="none" w:sz="0" w:space="0" w:color="auto"/>
              </w:divBdr>
            </w:div>
            <w:div w:id="766585620">
              <w:marLeft w:val="0"/>
              <w:marRight w:val="0"/>
              <w:marTop w:val="0"/>
              <w:marBottom w:val="0"/>
              <w:divBdr>
                <w:top w:val="none" w:sz="0" w:space="0" w:color="auto"/>
                <w:left w:val="none" w:sz="0" w:space="0" w:color="auto"/>
                <w:bottom w:val="none" w:sz="0" w:space="0" w:color="auto"/>
                <w:right w:val="none" w:sz="0" w:space="0" w:color="auto"/>
              </w:divBdr>
            </w:div>
            <w:div w:id="964195213">
              <w:marLeft w:val="0"/>
              <w:marRight w:val="0"/>
              <w:marTop w:val="0"/>
              <w:marBottom w:val="0"/>
              <w:divBdr>
                <w:top w:val="none" w:sz="0" w:space="0" w:color="auto"/>
                <w:left w:val="none" w:sz="0" w:space="0" w:color="auto"/>
                <w:bottom w:val="none" w:sz="0" w:space="0" w:color="auto"/>
                <w:right w:val="none" w:sz="0" w:space="0" w:color="auto"/>
              </w:divBdr>
            </w:div>
            <w:div w:id="459423845">
              <w:marLeft w:val="0"/>
              <w:marRight w:val="0"/>
              <w:marTop w:val="0"/>
              <w:marBottom w:val="0"/>
              <w:divBdr>
                <w:top w:val="none" w:sz="0" w:space="0" w:color="auto"/>
                <w:left w:val="none" w:sz="0" w:space="0" w:color="auto"/>
                <w:bottom w:val="none" w:sz="0" w:space="0" w:color="auto"/>
                <w:right w:val="none" w:sz="0" w:space="0" w:color="auto"/>
              </w:divBdr>
            </w:div>
            <w:div w:id="2046324314">
              <w:marLeft w:val="0"/>
              <w:marRight w:val="0"/>
              <w:marTop w:val="0"/>
              <w:marBottom w:val="0"/>
              <w:divBdr>
                <w:top w:val="none" w:sz="0" w:space="0" w:color="auto"/>
                <w:left w:val="none" w:sz="0" w:space="0" w:color="auto"/>
                <w:bottom w:val="none" w:sz="0" w:space="0" w:color="auto"/>
                <w:right w:val="none" w:sz="0" w:space="0" w:color="auto"/>
              </w:divBdr>
            </w:div>
            <w:div w:id="359598127">
              <w:marLeft w:val="0"/>
              <w:marRight w:val="0"/>
              <w:marTop w:val="0"/>
              <w:marBottom w:val="0"/>
              <w:divBdr>
                <w:top w:val="none" w:sz="0" w:space="0" w:color="auto"/>
                <w:left w:val="none" w:sz="0" w:space="0" w:color="auto"/>
                <w:bottom w:val="none" w:sz="0" w:space="0" w:color="auto"/>
                <w:right w:val="none" w:sz="0" w:space="0" w:color="auto"/>
              </w:divBdr>
            </w:div>
            <w:div w:id="1884634288">
              <w:marLeft w:val="0"/>
              <w:marRight w:val="0"/>
              <w:marTop w:val="0"/>
              <w:marBottom w:val="0"/>
              <w:divBdr>
                <w:top w:val="none" w:sz="0" w:space="0" w:color="auto"/>
                <w:left w:val="none" w:sz="0" w:space="0" w:color="auto"/>
                <w:bottom w:val="none" w:sz="0" w:space="0" w:color="auto"/>
                <w:right w:val="none" w:sz="0" w:space="0" w:color="auto"/>
              </w:divBdr>
            </w:div>
            <w:div w:id="1049692603">
              <w:marLeft w:val="0"/>
              <w:marRight w:val="0"/>
              <w:marTop w:val="0"/>
              <w:marBottom w:val="0"/>
              <w:divBdr>
                <w:top w:val="none" w:sz="0" w:space="0" w:color="auto"/>
                <w:left w:val="none" w:sz="0" w:space="0" w:color="auto"/>
                <w:bottom w:val="none" w:sz="0" w:space="0" w:color="auto"/>
                <w:right w:val="none" w:sz="0" w:space="0" w:color="auto"/>
              </w:divBdr>
            </w:div>
            <w:div w:id="1575167021">
              <w:marLeft w:val="0"/>
              <w:marRight w:val="0"/>
              <w:marTop w:val="0"/>
              <w:marBottom w:val="0"/>
              <w:divBdr>
                <w:top w:val="none" w:sz="0" w:space="0" w:color="auto"/>
                <w:left w:val="none" w:sz="0" w:space="0" w:color="auto"/>
                <w:bottom w:val="none" w:sz="0" w:space="0" w:color="auto"/>
                <w:right w:val="none" w:sz="0" w:space="0" w:color="auto"/>
              </w:divBdr>
            </w:div>
            <w:div w:id="1621034472">
              <w:marLeft w:val="0"/>
              <w:marRight w:val="0"/>
              <w:marTop w:val="0"/>
              <w:marBottom w:val="0"/>
              <w:divBdr>
                <w:top w:val="none" w:sz="0" w:space="0" w:color="auto"/>
                <w:left w:val="none" w:sz="0" w:space="0" w:color="auto"/>
                <w:bottom w:val="none" w:sz="0" w:space="0" w:color="auto"/>
                <w:right w:val="none" w:sz="0" w:space="0" w:color="auto"/>
              </w:divBdr>
            </w:div>
            <w:div w:id="4021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683">
      <w:bodyDiv w:val="1"/>
      <w:marLeft w:val="0"/>
      <w:marRight w:val="0"/>
      <w:marTop w:val="0"/>
      <w:marBottom w:val="0"/>
      <w:divBdr>
        <w:top w:val="none" w:sz="0" w:space="0" w:color="auto"/>
        <w:left w:val="none" w:sz="0" w:space="0" w:color="auto"/>
        <w:bottom w:val="none" w:sz="0" w:space="0" w:color="auto"/>
        <w:right w:val="none" w:sz="0" w:space="0" w:color="auto"/>
      </w:divBdr>
      <w:divsChild>
        <w:div w:id="1928541737">
          <w:marLeft w:val="0"/>
          <w:marRight w:val="0"/>
          <w:marTop w:val="0"/>
          <w:marBottom w:val="0"/>
          <w:divBdr>
            <w:top w:val="none" w:sz="0" w:space="0" w:color="auto"/>
            <w:left w:val="none" w:sz="0" w:space="0" w:color="auto"/>
            <w:bottom w:val="none" w:sz="0" w:space="0" w:color="auto"/>
            <w:right w:val="none" w:sz="0" w:space="0" w:color="auto"/>
          </w:divBdr>
          <w:divsChild>
            <w:div w:id="2143377958">
              <w:marLeft w:val="0"/>
              <w:marRight w:val="0"/>
              <w:marTop w:val="0"/>
              <w:marBottom w:val="0"/>
              <w:divBdr>
                <w:top w:val="none" w:sz="0" w:space="0" w:color="auto"/>
                <w:left w:val="none" w:sz="0" w:space="0" w:color="auto"/>
                <w:bottom w:val="none" w:sz="0" w:space="0" w:color="auto"/>
                <w:right w:val="none" w:sz="0" w:space="0" w:color="auto"/>
              </w:divBdr>
            </w:div>
            <w:div w:id="374087786">
              <w:marLeft w:val="0"/>
              <w:marRight w:val="0"/>
              <w:marTop w:val="0"/>
              <w:marBottom w:val="0"/>
              <w:divBdr>
                <w:top w:val="none" w:sz="0" w:space="0" w:color="auto"/>
                <w:left w:val="none" w:sz="0" w:space="0" w:color="auto"/>
                <w:bottom w:val="none" w:sz="0" w:space="0" w:color="auto"/>
                <w:right w:val="none" w:sz="0" w:space="0" w:color="auto"/>
              </w:divBdr>
            </w:div>
            <w:div w:id="49575174">
              <w:marLeft w:val="0"/>
              <w:marRight w:val="0"/>
              <w:marTop w:val="0"/>
              <w:marBottom w:val="0"/>
              <w:divBdr>
                <w:top w:val="none" w:sz="0" w:space="0" w:color="auto"/>
                <w:left w:val="none" w:sz="0" w:space="0" w:color="auto"/>
                <w:bottom w:val="none" w:sz="0" w:space="0" w:color="auto"/>
                <w:right w:val="none" w:sz="0" w:space="0" w:color="auto"/>
              </w:divBdr>
            </w:div>
            <w:div w:id="312297388">
              <w:marLeft w:val="0"/>
              <w:marRight w:val="0"/>
              <w:marTop w:val="0"/>
              <w:marBottom w:val="0"/>
              <w:divBdr>
                <w:top w:val="none" w:sz="0" w:space="0" w:color="auto"/>
                <w:left w:val="none" w:sz="0" w:space="0" w:color="auto"/>
                <w:bottom w:val="none" w:sz="0" w:space="0" w:color="auto"/>
                <w:right w:val="none" w:sz="0" w:space="0" w:color="auto"/>
              </w:divBdr>
            </w:div>
            <w:div w:id="835462698">
              <w:marLeft w:val="0"/>
              <w:marRight w:val="0"/>
              <w:marTop w:val="0"/>
              <w:marBottom w:val="0"/>
              <w:divBdr>
                <w:top w:val="none" w:sz="0" w:space="0" w:color="auto"/>
                <w:left w:val="none" w:sz="0" w:space="0" w:color="auto"/>
                <w:bottom w:val="none" w:sz="0" w:space="0" w:color="auto"/>
                <w:right w:val="none" w:sz="0" w:space="0" w:color="auto"/>
              </w:divBdr>
            </w:div>
            <w:div w:id="937056482">
              <w:marLeft w:val="0"/>
              <w:marRight w:val="0"/>
              <w:marTop w:val="0"/>
              <w:marBottom w:val="0"/>
              <w:divBdr>
                <w:top w:val="none" w:sz="0" w:space="0" w:color="auto"/>
                <w:left w:val="none" w:sz="0" w:space="0" w:color="auto"/>
                <w:bottom w:val="none" w:sz="0" w:space="0" w:color="auto"/>
                <w:right w:val="none" w:sz="0" w:space="0" w:color="auto"/>
              </w:divBdr>
            </w:div>
            <w:div w:id="2024895458">
              <w:marLeft w:val="0"/>
              <w:marRight w:val="0"/>
              <w:marTop w:val="0"/>
              <w:marBottom w:val="0"/>
              <w:divBdr>
                <w:top w:val="none" w:sz="0" w:space="0" w:color="auto"/>
                <w:left w:val="none" w:sz="0" w:space="0" w:color="auto"/>
                <w:bottom w:val="none" w:sz="0" w:space="0" w:color="auto"/>
                <w:right w:val="none" w:sz="0" w:space="0" w:color="auto"/>
              </w:divBdr>
            </w:div>
            <w:div w:id="1516113448">
              <w:marLeft w:val="0"/>
              <w:marRight w:val="0"/>
              <w:marTop w:val="0"/>
              <w:marBottom w:val="0"/>
              <w:divBdr>
                <w:top w:val="none" w:sz="0" w:space="0" w:color="auto"/>
                <w:left w:val="none" w:sz="0" w:space="0" w:color="auto"/>
                <w:bottom w:val="none" w:sz="0" w:space="0" w:color="auto"/>
                <w:right w:val="none" w:sz="0" w:space="0" w:color="auto"/>
              </w:divBdr>
            </w:div>
            <w:div w:id="814952718">
              <w:marLeft w:val="0"/>
              <w:marRight w:val="0"/>
              <w:marTop w:val="0"/>
              <w:marBottom w:val="0"/>
              <w:divBdr>
                <w:top w:val="none" w:sz="0" w:space="0" w:color="auto"/>
                <w:left w:val="none" w:sz="0" w:space="0" w:color="auto"/>
                <w:bottom w:val="none" w:sz="0" w:space="0" w:color="auto"/>
                <w:right w:val="none" w:sz="0" w:space="0" w:color="auto"/>
              </w:divBdr>
            </w:div>
            <w:div w:id="1817909948">
              <w:marLeft w:val="0"/>
              <w:marRight w:val="0"/>
              <w:marTop w:val="0"/>
              <w:marBottom w:val="0"/>
              <w:divBdr>
                <w:top w:val="none" w:sz="0" w:space="0" w:color="auto"/>
                <w:left w:val="none" w:sz="0" w:space="0" w:color="auto"/>
                <w:bottom w:val="none" w:sz="0" w:space="0" w:color="auto"/>
                <w:right w:val="none" w:sz="0" w:space="0" w:color="auto"/>
              </w:divBdr>
            </w:div>
            <w:div w:id="843130351">
              <w:marLeft w:val="0"/>
              <w:marRight w:val="0"/>
              <w:marTop w:val="0"/>
              <w:marBottom w:val="0"/>
              <w:divBdr>
                <w:top w:val="none" w:sz="0" w:space="0" w:color="auto"/>
                <w:left w:val="none" w:sz="0" w:space="0" w:color="auto"/>
                <w:bottom w:val="none" w:sz="0" w:space="0" w:color="auto"/>
                <w:right w:val="none" w:sz="0" w:space="0" w:color="auto"/>
              </w:divBdr>
            </w:div>
            <w:div w:id="1193615275">
              <w:marLeft w:val="0"/>
              <w:marRight w:val="0"/>
              <w:marTop w:val="0"/>
              <w:marBottom w:val="0"/>
              <w:divBdr>
                <w:top w:val="none" w:sz="0" w:space="0" w:color="auto"/>
                <w:left w:val="none" w:sz="0" w:space="0" w:color="auto"/>
                <w:bottom w:val="none" w:sz="0" w:space="0" w:color="auto"/>
                <w:right w:val="none" w:sz="0" w:space="0" w:color="auto"/>
              </w:divBdr>
            </w:div>
            <w:div w:id="2115048361">
              <w:marLeft w:val="0"/>
              <w:marRight w:val="0"/>
              <w:marTop w:val="0"/>
              <w:marBottom w:val="0"/>
              <w:divBdr>
                <w:top w:val="none" w:sz="0" w:space="0" w:color="auto"/>
                <w:left w:val="none" w:sz="0" w:space="0" w:color="auto"/>
                <w:bottom w:val="none" w:sz="0" w:space="0" w:color="auto"/>
                <w:right w:val="none" w:sz="0" w:space="0" w:color="auto"/>
              </w:divBdr>
            </w:div>
            <w:div w:id="1424254094">
              <w:marLeft w:val="0"/>
              <w:marRight w:val="0"/>
              <w:marTop w:val="0"/>
              <w:marBottom w:val="0"/>
              <w:divBdr>
                <w:top w:val="none" w:sz="0" w:space="0" w:color="auto"/>
                <w:left w:val="none" w:sz="0" w:space="0" w:color="auto"/>
                <w:bottom w:val="none" w:sz="0" w:space="0" w:color="auto"/>
                <w:right w:val="none" w:sz="0" w:space="0" w:color="auto"/>
              </w:divBdr>
            </w:div>
            <w:div w:id="1240948503">
              <w:marLeft w:val="0"/>
              <w:marRight w:val="0"/>
              <w:marTop w:val="0"/>
              <w:marBottom w:val="0"/>
              <w:divBdr>
                <w:top w:val="none" w:sz="0" w:space="0" w:color="auto"/>
                <w:left w:val="none" w:sz="0" w:space="0" w:color="auto"/>
                <w:bottom w:val="none" w:sz="0" w:space="0" w:color="auto"/>
                <w:right w:val="none" w:sz="0" w:space="0" w:color="auto"/>
              </w:divBdr>
            </w:div>
            <w:div w:id="577516355">
              <w:marLeft w:val="0"/>
              <w:marRight w:val="0"/>
              <w:marTop w:val="0"/>
              <w:marBottom w:val="0"/>
              <w:divBdr>
                <w:top w:val="none" w:sz="0" w:space="0" w:color="auto"/>
                <w:left w:val="none" w:sz="0" w:space="0" w:color="auto"/>
                <w:bottom w:val="none" w:sz="0" w:space="0" w:color="auto"/>
                <w:right w:val="none" w:sz="0" w:space="0" w:color="auto"/>
              </w:divBdr>
            </w:div>
            <w:div w:id="840392283">
              <w:marLeft w:val="0"/>
              <w:marRight w:val="0"/>
              <w:marTop w:val="0"/>
              <w:marBottom w:val="0"/>
              <w:divBdr>
                <w:top w:val="none" w:sz="0" w:space="0" w:color="auto"/>
                <w:left w:val="none" w:sz="0" w:space="0" w:color="auto"/>
                <w:bottom w:val="none" w:sz="0" w:space="0" w:color="auto"/>
                <w:right w:val="none" w:sz="0" w:space="0" w:color="auto"/>
              </w:divBdr>
            </w:div>
            <w:div w:id="1604453173">
              <w:marLeft w:val="0"/>
              <w:marRight w:val="0"/>
              <w:marTop w:val="0"/>
              <w:marBottom w:val="0"/>
              <w:divBdr>
                <w:top w:val="none" w:sz="0" w:space="0" w:color="auto"/>
                <w:left w:val="none" w:sz="0" w:space="0" w:color="auto"/>
                <w:bottom w:val="none" w:sz="0" w:space="0" w:color="auto"/>
                <w:right w:val="none" w:sz="0" w:space="0" w:color="auto"/>
              </w:divBdr>
            </w:div>
            <w:div w:id="103305787">
              <w:marLeft w:val="0"/>
              <w:marRight w:val="0"/>
              <w:marTop w:val="0"/>
              <w:marBottom w:val="0"/>
              <w:divBdr>
                <w:top w:val="none" w:sz="0" w:space="0" w:color="auto"/>
                <w:left w:val="none" w:sz="0" w:space="0" w:color="auto"/>
                <w:bottom w:val="none" w:sz="0" w:space="0" w:color="auto"/>
                <w:right w:val="none" w:sz="0" w:space="0" w:color="auto"/>
              </w:divBdr>
            </w:div>
            <w:div w:id="1182620188">
              <w:marLeft w:val="0"/>
              <w:marRight w:val="0"/>
              <w:marTop w:val="0"/>
              <w:marBottom w:val="0"/>
              <w:divBdr>
                <w:top w:val="none" w:sz="0" w:space="0" w:color="auto"/>
                <w:left w:val="none" w:sz="0" w:space="0" w:color="auto"/>
                <w:bottom w:val="none" w:sz="0" w:space="0" w:color="auto"/>
                <w:right w:val="none" w:sz="0" w:space="0" w:color="auto"/>
              </w:divBdr>
            </w:div>
            <w:div w:id="70857608">
              <w:marLeft w:val="0"/>
              <w:marRight w:val="0"/>
              <w:marTop w:val="0"/>
              <w:marBottom w:val="0"/>
              <w:divBdr>
                <w:top w:val="none" w:sz="0" w:space="0" w:color="auto"/>
                <w:left w:val="none" w:sz="0" w:space="0" w:color="auto"/>
                <w:bottom w:val="none" w:sz="0" w:space="0" w:color="auto"/>
                <w:right w:val="none" w:sz="0" w:space="0" w:color="auto"/>
              </w:divBdr>
            </w:div>
            <w:div w:id="1918594001">
              <w:marLeft w:val="0"/>
              <w:marRight w:val="0"/>
              <w:marTop w:val="0"/>
              <w:marBottom w:val="0"/>
              <w:divBdr>
                <w:top w:val="none" w:sz="0" w:space="0" w:color="auto"/>
                <w:left w:val="none" w:sz="0" w:space="0" w:color="auto"/>
                <w:bottom w:val="none" w:sz="0" w:space="0" w:color="auto"/>
                <w:right w:val="none" w:sz="0" w:space="0" w:color="auto"/>
              </w:divBdr>
            </w:div>
            <w:div w:id="1338459978">
              <w:marLeft w:val="0"/>
              <w:marRight w:val="0"/>
              <w:marTop w:val="0"/>
              <w:marBottom w:val="0"/>
              <w:divBdr>
                <w:top w:val="none" w:sz="0" w:space="0" w:color="auto"/>
                <w:left w:val="none" w:sz="0" w:space="0" w:color="auto"/>
                <w:bottom w:val="none" w:sz="0" w:space="0" w:color="auto"/>
                <w:right w:val="none" w:sz="0" w:space="0" w:color="auto"/>
              </w:divBdr>
            </w:div>
            <w:div w:id="88546278">
              <w:marLeft w:val="0"/>
              <w:marRight w:val="0"/>
              <w:marTop w:val="0"/>
              <w:marBottom w:val="0"/>
              <w:divBdr>
                <w:top w:val="none" w:sz="0" w:space="0" w:color="auto"/>
                <w:left w:val="none" w:sz="0" w:space="0" w:color="auto"/>
                <w:bottom w:val="none" w:sz="0" w:space="0" w:color="auto"/>
                <w:right w:val="none" w:sz="0" w:space="0" w:color="auto"/>
              </w:divBdr>
            </w:div>
            <w:div w:id="1135290066">
              <w:marLeft w:val="0"/>
              <w:marRight w:val="0"/>
              <w:marTop w:val="0"/>
              <w:marBottom w:val="0"/>
              <w:divBdr>
                <w:top w:val="none" w:sz="0" w:space="0" w:color="auto"/>
                <w:left w:val="none" w:sz="0" w:space="0" w:color="auto"/>
                <w:bottom w:val="none" w:sz="0" w:space="0" w:color="auto"/>
                <w:right w:val="none" w:sz="0" w:space="0" w:color="auto"/>
              </w:divBdr>
            </w:div>
            <w:div w:id="12064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375">
      <w:bodyDiv w:val="1"/>
      <w:marLeft w:val="0"/>
      <w:marRight w:val="0"/>
      <w:marTop w:val="0"/>
      <w:marBottom w:val="0"/>
      <w:divBdr>
        <w:top w:val="none" w:sz="0" w:space="0" w:color="auto"/>
        <w:left w:val="none" w:sz="0" w:space="0" w:color="auto"/>
        <w:bottom w:val="none" w:sz="0" w:space="0" w:color="auto"/>
        <w:right w:val="none" w:sz="0" w:space="0" w:color="auto"/>
      </w:divBdr>
      <w:divsChild>
        <w:div w:id="2106417732">
          <w:marLeft w:val="0"/>
          <w:marRight w:val="0"/>
          <w:marTop w:val="0"/>
          <w:marBottom w:val="0"/>
          <w:divBdr>
            <w:top w:val="none" w:sz="0" w:space="0" w:color="auto"/>
            <w:left w:val="none" w:sz="0" w:space="0" w:color="auto"/>
            <w:bottom w:val="none" w:sz="0" w:space="0" w:color="auto"/>
            <w:right w:val="none" w:sz="0" w:space="0" w:color="auto"/>
          </w:divBdr>
          <w:divsChild>
            <w:div w:id="585574116">
              <w:marLeft w:val="0"/>
              <w:marRight w:val="0"/>
              <w:marTop w:val="0"/>
              <w:marBottom w:val="0"/>
              <w:divBdr>
                <w:top w:val="none" w:sz="0" w:space="0" w:color="auto"/>
                <w:left w:val="none" w:sz="0" w:space="0" w:color="auto"/>
                <w:bottom w:val="none" w:sz="0" w:space="0" w:color="auto"/>
                <w:right w:val="none" w:sz="0" w:space="0" w:color="auto"/>
              </w:divBdr>
            </w:div>
            <w:div w:id="461576155">
              <w:marLeft w:val="0"/>
              <w:marRight w:val="0"/>
              <w:marTop w:val="0"/>
              <w:marBottom w:val="0"/>
              <w:divBdr>
                <w:top w:val="none" w:sz="0" w:space="0" w:color="auto"/>
                <w:left w:val="none" w:sz="0" w:space="0" w:color="auto"/>
                <w:bottom w:val="none" w:sz="0" w:space="0" w:color="auto"/>
                <w:right w:val="none" w:sz="0" w:space="0" w:color="auto"/>
              </w:divBdr>
            </w:div>
            <w:div w:id="698436768">
              <w:marLeft w:val="0"/>
              <w:marRight w:val="0"/>
              <w:marTop w:val="0"/>
              <w:marBottom w:val="0"/>
              <w:divBdr>
                <w:top w:val="none" w:sz="0" w:space="0" w:color="auto"/>
                <w:left w:val="none" w:sz="0" w:space="0" w:color="auto"/>
                <w:bottom w:val="none" w:sz="0" w:space="0" w:color="auto"/>
                <w:right w:val="none" w:sz="0" w:space="0" w:color="auto"/>
              </w:divBdr>
            </w:div>
            <w:div w:id="917326003">
              <w:marLeft w:val="0"/>
              <w:marRight w:val="0"/>
              <w:marTop w:val="0"/>
              <w:marBottom w:val="0"/>
              <w:divBdr>
                <w:top w:val="none" w:sz="0" w:space="0" w:color="auto"/>
                <w:left w:val="none" w:sz="0" w:space="0" w:color="auto"/>
                <w:bottom w:val="none" w:sz="0" w:space="0" w:color="auto"/>
                <w:right w:val="none" w:sz="0" w:space="0" w:color="auto"/>
              </w:divBdr>
            </w:div>
            <w:div w:id="432014928">
              <w:marLeft w:val="0"/>
              <w:marRight w:val="0"/>
              <w:marTop w:val="0"/>
              <w:marBottom w:val="0"/>
              <w:divBdr>
                <w:top w:val="none" w:sz="0" w:space="0" w:color="auto"/>
                <w:left w:val="none" w:sz="0" w:space="0" w:color="auto"/>
                <w:bottom w:val="none" w:sz="0" w:space="0" w:color="auto"/>
                <w:right w:val="none" w:sz="0" w:space="0" w:color="auto"/>
              </w:divBdr>
            </w:div>
            <w:div w:id="812328060">
              <w:marLeft w:val="0"/>
              <w:marRight w:val="0"/>
              <w:marTop w:val="0"/>
              <w:marBottom w:val="0"/>
              <w:divBdr>
                <w:top w:val="none" w:sz="0" w:space="0" w:color="auto"/>
                <w:left w:val="none" w:sz="0" w:space="0" w:color="auto"/>
                <w:bottom w:val="none" w:sz="0" w:space="0" w:color="auto"/>
                <w:right w:val="none" w:sz="0" w:space="0" w:color="auto"/>
              </w:divBdr>
            </w:div>
            <w:div w:id="1010988545">
              <w:marLeft w:val="0"/>
              <w:marRight w:val="0"/>
              <w:marTop w:val="0"/>
              <w:marBottom w:val="0"/>
              <w:divBdr>
                <w:top w:val="none" w:sz="0" w:space="0" w:color="auto"/>
                <w:left w:val="none" w:sz="0" w:space="0" w:color="auto"/>
                <w:bottom w:val="none" w:sz="0" w:space="0" w:color="auto"/>
                <w:right w:val="none" w:sz="0" w:space="0" w:color="auto"/>
              </w:divBdr>
            </w:div>
            <w:div w:id="689142676">
              <w:marLeft w:val="0"/>
              <w:marRight w:val="0"/>
              <w:marTop w:val="0"/>
              <w:marBottom w:val="0"/>
              <w:divBdr>
                <w:top w:val="none" w:sz="0" w:space="0" w:color="auto"/>
                <w:left w:val="none" w:sz="0" w:space="0" w:color="auto"/>
                <w:bottom w:val="none" w:sz="0" w:space="0" w:color="auto"/>
                <w:right w:val="none" w:sz="0" w:space="0" w:color="auto"/>
              </w:divBdr>
            </w:div>
            <w:div w:id="454059299">
              <w:marLeft w:val="0"/>
              <w:marRight w:val="0"/>
              <w:marTop w:val="0"/>
              <w:marBottom w:val="0"/>
              <w:divBdr>
                <w:top w:val="none" w:sz="0" w:space="0" w:color="auto"/>
                <w:left w:val="none" w:sz="0" w:space="0" w:color="auto"/>
                <w:bottom w:val="none" w:sz="0" w:space="0" w:color="auto"/>
                <w:right w:val="none" w:sz="0" w:space="0" w:color="auto"/>
              </w:divBdr>
            </w:div>
            <w:div w:id="421952646">
              <w:marLeft w:val="0"/>
              <w:marRight w:val="0"/>
              <w:marTop w:val="0"/>
              <w:marBottom w:val="0"/>
              <w:divBdr>
                <w:top w:val="none" w:sz="0" w:space="0" w:color="auto"/>
                <w:left w:val="none" w:sz="0" w:space="0" w:color="auto"/>
                <w:bottom w:val="none" w:sz="0" w:space="0" w:color="auto"/>
                <w:right w:val="none" w:sz="0" w:space="0" w:color="auto"/>
              </w:divBdr>
            </w:div>
            <w:div w:id="1274510086">
              <w:marLeft w:val="0"/>
              <w:marRight w:val="0"/>
              <w:marTop w:val="0"/>
              <w:marBottom w:val="0"/>
              <w:divBdr>
                <w:top w:val="none" w:sz="0" w:space="0" w:color="auto"/>
                <w:left w:val="none" w:sz="0" w:space="0" w:color="auto"/>
                <w:bottom w:val="none" w:sz="0" w:space="0" w:color="auto"/>
                <w:right w:val="none" w:sz="0" w:space="0" w:color="auto"/>
              </w:divBdr>
            </w:div>
            <w:div w:id="1411271648">
              <w:marLeft w:val="0"/>
              <w:marRight w:val="0"/>
              <w:marTop w:val="0"/>
              <w:marBottom w:val="0"/>
              <w:divBdr>
                <w:top w:val="none" w:sz="0" w:space="0" w:color="auto"/>
                <w:left w:val="none" w:sz="0" w:space="0" w:color="auto"/>
                <w:bottom w:val="none" w:sz="0" w:space="0" w:color="auto"/>
                <w:right w:val="none" w:sz="0" w:space="0" w:color="auto"/>
              </w:divBdr>
            </w:div>
            <w:div w:id="2093894422">
              <w:marLeft w:val="0"/>
              <w:marRight w:val="0"/>
              <w:marTop w:val="0"/>
              <w:marBottom w:val="0"/>
              <w:divBdr>
                <w:top w:val="none" w:sz="0" w:space="0" w:color="auto"/>
                <w:left w:val="none" w:sz="0" w:space="0" w:color="auto"/>
                <w:bottom w:val="none" w:sz="0" w:space="0" w:color="auto"/>
                <w:right w:val="none" w:sz="0" w:space="0" w:color="auto"/>
              </w:divBdr>
            </w:div>
            <w:div w:id="426772730">
              <w:marLeft w:val="0"/>
              <w:marRight w:val="0"/>
              <w:marTop w:val="0"/>
              <w:marBottom w:val="0"/>
              <w:divBdr>
                <w:top w:val="none" w:sz="0" w:space="0" w:color="auto"/>
                <w:left w:val="none" w:sz="0" w:space="0" w:color="auto"/>
                <w:bottom w:val="none" w:sz="0" w:space="0" w:color="auto"/>
                <w:right w:val="none" w:sz="0" w:space="0" w:color="auto"/>
              </w:divBdr>
            </w:div>
            <w:div w:id="1670863444">
              <w:marLeft w:val="0"/>
              <w:marRight w:val="0"/>
              <w:marTop w:val="0"/>
              <w:marBottom w:val="0"/>
              <w:divBdr>
                <w:top w:val="none" w:sz="0" w:space="0" w:color="auto"/>
                <w:left w:val="none" w:sz="0" w:space="0" w:color="auto"/>
                <w:bottom w:val="none" w:sz="0" w:space="0" w:color="auto"/>
                <w:right w:val="none" w:sz="0" w:space="0" w:color="auto"/>
              </w:divBdr>
            </w:div>
            <w:div w:id="1938440466">
              <w:marLeft w:val="0"/>
              <w:marRight w:val="0"/>
              <w:marTop w:val="0"/>
              <w:marBottom w:val="0"/>
              <w:divBdr>
                <w:top w:val="none" w:sz="0" w:space="0" w:color="auto"/>
                <w:left w:val="none" w:sz="0" w:space="0" w:color="auto"/>
                <w:bottom w:val="none" w:sz="0" w:space="0" w:color="auto"/>
                <w:right w:val="none" w:sz="0" w:space="0" w:color="auto"/>
              </w:divBdr>
            </w:div>
            <w:div w:id="1832332554">
              <w:marLeft w:val="0"/>
              <w:marRight w:val="0"/>
              <w:marTop w:val="0"/>
              <w:marBottom w:val="0"/>
              <w:divBdr>
                <w:top w:val="none" w:sz="0" w:space="0" w:color="auto"/>
                <w:left w:val="none" w:sz="0" w:space="0" w:color="auto"/>
                <w:bottom w:val="none" w:sz="0" w:space="0" w:color="auto"/>
                <w:right w:val="none" w:sz="0" w:space="0" w:color="auto"/>
              </w:divBdr>
            </w:div>
            <w:div w:id="1998219648">
              <w:marLeft w:val="0"/>
              <w:marRight w:val="0"/>
              <w:marTop w:val="0"/>
              <w:marBottom w:val="0"/>
              <w:divBdr>
                <w:top w:val="none" w:sz="0" w:space="0" w:color="auto"/>
                <w:left w:val="none" w:sz="0" w:space="0" w:color="auto"/>
                <w:bottom w:val="none" w:sz="0" w:space="0" w:color="auto"/>
                <w:right w:val="none" w:sz="0" w:space="0" w:color="auto"/>
              </w:divBdr>
            </w:div>
            <w:div w:id="220287528">
              <w:marLeft w:val="0"/>
              <w:marRight w:val="0"/>
              <w:marTop w:val="0"/>
              <w:marBottom w:val="0"/>
              <w:divBdr>
                <w:top w:val="none" w:sz="0" w:space="0" w:color="auto"/>
                <w:left w:val="none" w:sz="0" w:space="0" w:color="auto"/>
                <w:bottom w:val="none" w:sz="0" w:space="0" w:color="auto"/>
                <w:right w:val="none" w:sz="0" w:space="0" w:color="auto"/>
              </w:divBdr>
            </w:div>
            <w:div w:id="1655450407">
              <w:marLeft w:val="0"/>
              <w:marRight w:val="0"/>
              <w:marTop w:val="0"/>
              <w:marBottom w:val="0"/>
              <w:divBdr>
                <w:top w:val="none" w:sz="0" w:space="0" w:color="auto"/>
                <w:left w:val="none" w:sz="0" w:space="0" w:color="auto"/>
                <w:bottom w:val="none" w:sz="0" w:space="0" w:color="auto"/>
                <w:right w:val="none" w:sz="0" w:space="0" w:color="auto"/>
              </w:divBdr>
            </w:div>
            <w:div w:id="2052488584">
              <w:marLeft w:val="0"/>
              <w:marRight w:val="0"/>
              <w:marTop w:val="0"/>
              <w:marBottom w:val="0"/>
              <w:divBdr>
                <w:top w:val="none" w:sz="0" w:space="0" w:color="auto"/>
                <w:left w:val="none" w:sz="0" w:space="0" w:color="auto"/>
                <w:bottom w:val="none" w:sz="0" w:space="0" w:color="auto"/>
                <w:right w:val="none" w:sz="0" w:space="0" w:color="auto"/>
              </w:divBdr>
            </w:div>
            <w:div w:id="77796010">
              <w:marLeft w:val="0"/>
              <w:marRight w:val="0"/>
              <w:marTop w:val="0"/>
              <w:marBottom w:val="0"/>
              <w:divBdr>
                <w:top w:val="none" w:sz="0" w:space="0" w:color="auto"/>
                <w:left w:val="none" w:sz="0" w:space="0" w:color="auto"/>
                <w:bottom w:val="none" w:sz="0" w:space="0" w:color="auto"/>
                <w:right w:val="none" w:sz="0" w:space="0" w:color="auto"/>
              </w:divBdr>
            </w:div>
            <w:div w:id="330763133">
              <w:marLeft w:val="0"/>
              <w:marRight w:val="0"/>
              <w:marTop w:val="0"/>
              <w:marBottom w:val="0"/>
              <w:divBdr>
                <w:top w:val="none" w:sz="0" w:space="0" w:color="auto"/>
                <w:left w:val="none" w:sz="0" w:space="0" w:color="auto"/>
                <w:bottom w:val="none" w:sz="0" w:space="0" w:color="auto"/>
                <w:right w:val="none" w:sz="0" w:space="0" w:color="auto"/>
              </w:divBdr>
            </w:div>
            <w:div w:id="958687305">
              <w:marLeft w:val="0"/>
              <w:marRight w:val="0"/>
              <w:marTop w:val="0"/>
              <w:marBottom w:val="0"/>
              <w:divBdr>
                <w:top w:val="none" w:sz="0" w:space="0" w:color="auto"/>
                <w:left w:val="none" w:sz="0" w:space="0" w:color="auto"/>
                <w:bottom w:val="none" w:sz="0" w:space="0" w:color="auto"/>
                <w:right w:val="none" w:sz="0" w:space="0" w:color="auto"/>
              </w:divBdr>
            </w:div>
            <w:div w:id="1821841564">
              <w:marLeft w:val="0"/>
              <w:marRight w:val="0"/>
              <w:marTop w:val="0"/>
              <w:marBottom w:val="0"/>
              <w:divBdr>
                <w:top w:val="none" w:sz="0" w:space="0" w:color="auto"/>
                <w:left w:val="none" w:sz="0" w:space="0" w:color="auto"/>
                <w:bottom w:val="none" w:sz="0" w:space="0" w:color="auto"/>
                <w:right w:val="none" w:sz="0" w:space="0" w:color="auto"/>
              </w:divBdr>
            </w:div>
            <w:div w:id="717510754">
              <w:marLeft w:val="0"/>
              <w:marRight w:val="0"/>
              <w:marTop w:val="0"/>
              <w:marBottom w:val="0"/>
              <w:divBdr>
                <w:top w:val="none" w:sz="0" w:space="0" w:color="auto"/>
                <w:left w:val="none" w:sz="0" w:space="0" w:color="auto"/>
                <w:bottom w:val="none" w:sz="0" w:space="0" w:color="auto"/>
                <w:right w:val="none" w:sz="0" w:space="0" w:color="auto"/>
              </w:divBdr>
            </w:div>
            <w:div w:id="1314215674">
              <w:marLeft w:val="0"/>
              <w:marRight w:val="0"/>
              <w:marTop w:val="0"/>
              <w:marBottom w:val="0"/>
              <w:divBdr>
                <w:top w:val="none" w:sz="0" w:space="0" w:color="auto"/>
                <w:left w:val="none" w:sz="0" w:space="0" w:color="auto"/>
                <w:bottom w:val="none" w:sz="0" w:space="0" w:color="auto"/>
                <w:right w:val="none" w:sz="0" w:space="0" w:color="auto"/>
              </w:divBdr>
            </w:div>
            <w:div w:id="1365791722">
              <w:marLeft w:val="0"/>
              <w:marRight w:val="0"/>
              <w:marTop w:val="0"/>
              <w:marBottom w:val="0"/>
              <w:divBdr>
                <w:top w:val="none" w:sz="0" w:space="0" w:color="auto"/>
                <w:left w:val="none" w:sz="0" w:space="0" w:color="auto"/>
                <w:bottom w:val="none" w:sz="0" w:space="0" w:color="auto"/>
                <w:right w:val="none" w:sz="0" w:space="0" w:color="auto"/>
              </w:divBdr>
            </w:div>
            <w:div w:id="1788236290">
              <w:marLeft w:val="0"/>
              <w:marRight w:val="0"/>
              <w:marTop w:val="0"/>
              <w:marBottom w:val="0"/>
              <w:divBdr>
                <w:top w:val="none" w:sz="0" w:space="0" w:color="auto"/>
                <w:left w:val="none" w:sz="0" w:space="0" w:color="auto"/>
                <w:bottom w:val="none" w:sz="0" w:space="0" w:color="auto"/>
                <w:right w:val="none" w:sz="0" w:space="0" w:color="auto"/>
              </w:divBdr>
            </w:div>
            <w:div w:id="714549169">
              <w:marLeft w:val="0"/>
              <w:marRight w:val="0"/>
              <w:marTop w:val="0"/>
              <w:marBottom w:val="0"/>
              <w:divBdr>
                <w:top w:val="none" w:sz="0" w:space="0" w:color="auto"/>
                <w:left w:val="none" w:sz="0" w:space="0" w:color="auto"/>
                <w:bottom w:val="none" w:sz="0" w:space="0" w:color="auto"/>
                <w:right w:val="none" w:sz="0" w:space="0" w:color="auto"/>
              </w:divBdr>
            </w:div>
            <w:div w:id="1161461045">
              <w:marLeft w:val="0"/>
              <w:marRight w:val="0"/>
              <w:marTop w:val="0"/>
              <w:marBottom w:val="0"/>
              <w:divBdr>
                <w:top w:val="none" w:sz="0" w:space="0" w:color="auto"/>
                <w:left w:val="none" w:sz="0" w:space="0" w:color="auto"/>
                <w:bottom w:val="none" w:sz="0" w:space="0" w:color="auto"/>
                <w:right w:val="none" w:sz="0" w:space="0" w:color="auto"/>
              </w:divBdr>
            </w:div>
            <w:div w:id="68189796">
              <w:marLeft w:val="0"/>
              <w:marRight w:val="0"/>
              <w:marTop w:val="0"/>
              <w:marBottom w:val="0"/>
              <w:divBdr>
                <w:top w:val="none" w:sz="0" w:space="0" w:color="auto"/>
                <w:left w:val="none" w:sz="0" w:space="0" w:color="auto"/>
                <w:bottom w:val="none" w:sz="0" w:space="0" w:color="auto"/>
                <w:right w:val="none" w:sz="0" w:space="0" w:color="auto"/>
              </w:divBdr>
            </w:div>
            <w:div w:id="1646542443">
              <w:marLeft w:val="0"/>
              <w:marRight w:val="0"/>
              <w:marTop w:val="0"/>
              <w:marBottom w:val="0"/>
              <w:divBdr>
                <w:top w:val="none" w:sz="0" w:space="0" w:color="auto"/>
                <w:left w:val="none" w:sz="0" w:space="0" w:color="auto"/>
                <w:bottom w:val="none" w:sz="0" w:space="0" w:color="auto"/>
                <w:right w:val="none" w:sz="0" w:space="0" w:color="auto"/>
              </w:divBdr>
            </w:div>
            <w:div w:id="617680449">
              <w:marLeft w:val="0"/>
              <w:marRight w:val="0"/>
              <w:marTop w:val="0"/>
              <w:marBottom w:val="0"/>
              <w:divBdr>
                <w:top w:val="none" w:sz="0" w:space="0" w:color="auto"/>
                <w:left w:val="none" w:sz="0" w:space="0" w:color="auto"/>
                <w:bottom w:val="none" w:sz="0" w:space="0" w:color="auto"/>
                <w:right w:val="none" w:sz="0" w:space="0" w:color="auto"/>
              </w:divBdr>
            </w:div>
            <w:div w:id="1545368646">
              <w:marLeft w:val="0"/>
              <w:marRight w:val="0"/>
              <w:marTop w:val="0"/>
              <w:marBottom w:val="0"/>
              <w:divBdr>
                <w:top w:val="none" w:sz="0" w:space="0" w:color="auto"/>
                <w:left w:val="none" w:sz="0" w:space="0" w:color="auto"/>
                <w:bottom w:val="none" w:sz="0" w:space="0" w:color="auto"/>
                <w:right w:val="none" w:sz="0" w:space="0" w:color="auto"/>
              </w:divBdr>
            </w:div>
            <w:div w:id="1535188829">
              <w:marLeft w:val="0"/>
              <w:marRight w:val="0"/>
              <w:marTop w:val="0"/>
              <w:marBottom w:val="0"/>
              <w:divBdr>
                <w:top w:val="none" w:sz="0" w:space="0" w:color="auto"/>
                <w:left w:val="none" w:sz="0" w:space="0" w:color="auto"/>
                <w:bottom w:val="none" w:sz="0" w:space="0" w:color="auto"/>
                <w:right w:val="none" w:sz="0" w:space="0" w:color="auto"/>
              </w:divBdr>
            </w:div>
            <w:div w:id="935016781">
              <w:marLeft w:val="0"/>
              <w:marRight w:val="0"/>
              <w:marTop w:val="0"/>
              <w:marBottom w:val="0"/>
              <w:divBdr>
                <w:top w:val="none" w:sz="0" w:space="0" w:color="auto"/>
                <w:left w:val="none" w:sz="0" w:space="0" w:color="auto"/>
                <w:bottom w:val="none" w:sz="0" w:space="0" w:color="auto"/>
                <w:right w:val="none" w:sz="0" w:space="0" w:color="auto"/>
              </w:divBdr>
            </w:div>
            <w:div w:id="1720321383">
              <w:marLeft w:val="0"/>
              <w:marRight w:val="0"/>
              <w:marTop w:val="0"/>
              <w:marBottom w:val="0"/>
              <w:divBdr>
                <w:top w:val="none" w:sz="0" w:space="0" w:color="auto"/>
                <w:left w:val="none" w:sz="0" w:space="0" w:color="auto"/>
                <w:bottom w:val="none" w:sz="0" w:space="0" w:color="auto"/>
                <w:right w:val="none" w:sz="0" w:space="0" w:color="auto"/>
              </w:divBdr>
            </w:div>
            <w:div w:id="1418331323">
              <w:marLeft w:val="0"/>
              <w:marRight w:val="0"/>
              <w:marTop w:val="0"/>
              <w:marBottom w:val="0"/>
              <w:divBdr>
                <w:top w:val="none" w:sz="0" w:space="0" w:color="auto"/>
                <w:left w:val="none" w:sz="0" w:space="0" w:color="auto"/>
                <w:bottom w:val="none" w:sz="0" w:space="0" w:color="auto"/>
                <w:right w:val="none" w:sz="0" w:space="0" w:color="auto"/>
              </w:divBdr>
            </w:div>
            <w:div w:id="1955363308">
              <w:marLeft w:val="0"/>
              <w:marRight w:val="0"/>
              <w:marTop w:val="0"/>
              <w:marBottom w:val="0"/>
              <w:divBdr>
                <w:top w:val="none" w:sz="0" w:space="0" w:color="auto"/>
                <w:left w:val="none" w:sz="0" w:space="0" w:color="auto"/>
                <w:bottom w:val="none" w:sz="0" w:space="0" w:color="auto"/>
                <w:right w:val="none" w:sz="0" w:space="0" w:color="auto"/>
              </w:divBdr>
            </w:div>
            <w:div w:id="2017534177">
              <w:marLeft w:val="0"/>
              <w:marRight w:val="0"/>
              <w:marTop w:val="0"/>
              <w:marBottom w:val="0"/>
              <w:divBdr>
                <w:top w:val="none" w:sz="0" w:space="0" w:color="auto"/>
                <w:left w:val="none" w:sz="0" w:space="0" w:color="auto"/>
                <w:bottom w:val="none" w:sz="0" w:space="0" w:color="auto"/>
                <w:right w:val="none" w:sz="0" w:space="0" w:color="auto"/>
              </w:divBdr>
            </w:div>
            <w:div w:id="1460220392">
              <w:marLeft w:val="0"/>
              <w:marRight w:val="0"/>
              <w:marTop w:val="0"/>
              <w:marBottom w:val="0"/>
              <w:divBdr>
                <w:top w:val="none" w:sz="0" w:space="0" w:color="auto"/>
                <w:left w:val="none" w:sz="0" w:space="0" w:color="auto"/>
                <w:bottom w:val="none" w:sz="0" w:space="0" w:color="auto"/>
                <w:right w:val="none" w:sz="0" w:space="0" w:color="auto"/>
              </w:divBdr>
            </w:div>
            <w:div w:id="585118845">
              <w:marLeft w:val="0"/>
              <w:marRight w:val="0"/>
              <w:marTop w:val="0"/>
              <w:marBottom w:val="0"/>
              <w:divBdr>
                <w:top w:val="none" w:sz="0" w:space="0" w:color="auto"/>
                <w:left w:val="none" w:sz="0" w:space="0" w:color="auto"/>
                <w:bottom w:val="none" w:sz="0" w:space="0" w:color="auto"/>
                <w:right w:val="none" w:sz="0" w:space="0" w:color="auto"/>
              </w:divBdr>
            </w:div>
            <w:div w:id="610861064">
              <w:marLeft w:val="0"/>
              <w:marRight w:val="0"/>
              <w:marTop w:val="0"/>
              <w:marBottom w:val="0"/>
              <w:divBdr>
                <w:top w:val="none" w:sz="0" w:space="0" w:color="auto"/>
                <w:left w:val="none" w:sz="0" w:space="0" w:color="auto"/>
                <w:bottom w:val="none" w:sz="0" w:space="0" w:color="auto"/>
                <w:right w:val="none" w:sz="0" w:space="0" w:color="auto"/>
              </w:divBdr>
            </w:div>
            <w:div w:id="1255744800">
              <w:marLeft w:val="0"/>
              <w:marRight w:val="0"/>
              <w:marTop w:val="0"/>
              <w:marBottom w:val="0"/>
              <w:divBdr>
                <w:top w:val="none" w:sz="0" w:space="0" w:color="auto"/>
                <w:left w:val="none" w:sz="0" w:space="0" w:color="auto"/>
                <w:bottom w:val="none" w:sz="0" w:space="0" w:color="auto"/>
                <w:right w:val="none" w:sz="0" w:space="0" w:color="auto"/>
              </w:divBdr>
            </w:div>
            <w:div w:id="1258320947">
              <w:marLeft w:val="0"/>
              <w:marRight w:val="0"/>
              <w:marTop w:val="0"/>
              <w:marBottom w:val="0"/>
              <w:divBdr>
                <w:top w:val="none" w:sz="0" w:space="0" w:color="auto"/>
                <w:left w:val="none" w:sz="0" w:space="0" w:color="auto"/>
                <w:bottom w:val="none" w:sz="0" w:space="0" w:color="auto"/>
                <w:right w:val="none" w:sz="0" w:space="0" w:color="auto"/>
              </w:divBdr>
            </w:div>
            <w:div w:id="1697150191">
              <w:marLeft w:val="0"/>
              <w:marRight w:val="0"/>
              <w:marTop w:val="0"/>
              <w:marBottom w:val="0"/>
              <w:divBdr>
                <w:top w:val="none" w:sz="0" w:space="0" w:color="auto"/>
                <w:left w:val="none" w:sz="0" w:space="0" w:color="auto"/>
                <w:bottom w:val="none" w:sz="0" w:space="0" w:color="auto"/>
                <w:right w:val="none" w:sz="0" w:space="0" w:color="auto"/>
              </w:divBdr>
            </w:div>
            <w:div w:id="849102016">
              <w:marLeft w:val="0"/>
              <w:marRight w:val="0"/>
              <w:marTop w:val="0"/>
              <w:marBottom w:val="0"/>
              <w:divBdr>
                <w:top w:val="none" w:sz="0" w:space="0" w:color="auto"/>
                <w:left w:val="none" w:sz="0" w:space="0" w:color="auto"/>
                <w:bottom w:val="none" w:sz="0" w:space="0" w:color="auto"/>
                <w:right w:val="none" w:sz="0" w:space="0" w:color="auto"/>
              </w:divBdr>
            </w:div>
            <w:div w:id="536938713">
              <w:marLeft w:val="0"/>
              <w:marRight w:val="0"/>
              <w:marTop w:val="0"/>
              <w:marBottom w:val="0"/>
              <w:divBdr>
                <w:top w:val="none" w:sz="0" w:space="0" w:color="auto"/>
                <w:left w:val="none" w:sz="0" w:space="0" w:color="auto"/>
                <w:bottom w:val="none" w:sz="0" w:space="0" w:color="auto"/>
                <w:right w:val="none" w:sz="0" w:space="0" w:color="auto"/>
              </w:divBdr>
            </w:div>
            <w:div w:id="9451956">
              <w:marLeft w:val="0"/>
              <w:marRight w:val="0"/>
              <w:marTop w:val="0"/>
              <w:marBottom w:val="0"/>
              <w:divBdr>
                <w:top w:val="none" w:sz="0" w:space="0" w:color="auto"/>
                <w:left w:val="none" w:sz="0" w:space="0" w:color="auto"/>
                <w:bottom w:val="none" w:sz="0" w:space="0" w:color="auto"/>
                <w:right w:val="none" w:sz="0" w:space="0" w:color="auto"/>
              </w:divBdr>
            </w:div>
            <w:div w:id="934747498">
              <w:marLeft w:val="0"/>
              <w:marRight w:val="0"/>
              <w:marTop w:val="0"/>
              <w:marBottom w:val="0"/>
              <w:divBdr>
                <w:top w:val="none" w:sz="0" w:space="0" w:color="auto"/>
                <w:left w:val="none" w:sz="0" w:space="0" w:color="auto"/>
                <w:bottom w:val="none" w:sz="0" w:space="0" w:color="auto"/>
                <w:right w:val="none" w:sz="0" w:space="0" w:color="auto"/>
              </w:divBdr>
            </w:div>
            <w:div w:id="2025744358">
              <w:marLeft w:val="0"/>
              <w:marRight w:val="0"/>
              <w:marTop w:val="0"/>
              <w:marBottom w:val="0"/>
              <w:divBdr>
                <w:top w:val="none" w:sz="0" w:space="0" w:color="auto"/>
                <w:left w:val="none" w:sz="0" w:space="0" w:color="auto"/>
                <w:bottom w:val="none" w:sz="0" w:space="0" w:color="auto"/>
                <w:right w:val="none" w:sz="0" w:space="0" w:color="auto"/>
              </w:divBdr>
            </w:div>
            <w:div w:id="292368379">
              <w:marLeft w:val="0"/>
              <w:marRight w:val="0"/>
              <w:marTop w:val="0"/>
              <w:marBottom w:val="0"/>
              <w:divBdr>
                <w:top w:val="none" w:sz="0" w:space="0" w:color="auto"/>
                <w:left w:val="none" w:sz="0" w:space="0" w:color="auto"/>
                <w:bottom w:val="none" w:sz="0" w:space="0" w:color="auto"/>
                <w:right w:val="none" w:sz="0" w:space="0" w:color="auto"/>
              </w:divBdr>
            </w:div>
            <w:div w:id="996961585">
              <w:marLeft w:val="0"/>
              <w:marRight w:val="0"/>
              <w:marTop w:val="0"/>
              <w:marBottom w:val="0"/>
              <w:divBdr>
                <w:top w:val="none" w:sz="0" w:space="0" w:color="auto"/>
                <w:left w:val="none" w:sz="0" w:space="0" w:color="auto"/>
                <w:bottom w:val="none" w:sz="0" w:space="0" w:color="auto"/>
                <w:right w:val="none" w:sz="0" w:space="0" w:color="auto"/>
              </w:divBdr>
            </w:div>
            <w:div w:id="428280724">
              <w:marLeft w:val="0"/>
              <w:marRight w:val="0"/>
              <w:marTop w:val="0"/>
              <w:marBottom w:val="0"/>
              <w:divBdr>
                <w:top w:val="none" w:sz="0" w:space="0" w:color="auto"/>
                <w:left w:val="none" w:sz="0" w:space="0" w:color="auto"/>
                <w:bottom w:val="none" w:sz="0" w:space="0" w:color="auto"/>
                <w:right w:val="none" w:sz="0" w:space="0" w:color="auto"/>
              </w:divBdr>
            </w:div>
            <w:div w:id="845824604">
              <w:marLeft w:val="0"/>
              <w:marRight w:val="0"/>
              <w:marTop w:val="0"/>
              <w:marBottom w:val="0"/>
              <w:divBdr>
                <w:top w:val="none" w:sz="0" w:space="0" w:color="auto"/>
                <w:left w:val="none" w:sz="0" w:space="0" w:color="auto"/>
                <w:bottom w:val="none" w:sz="0" w:space="0" w:color="auto"/>
                <w:right w:val="none" w:sz="0" w:space="0" w:color="auto"/>
              </w:divBdr>
            </w:div>
            <w:div w:id="1752506295">
              <w:marLeft w:val="0"/>
              <w:marRight w:val="0"/>
              <w:marTop w:val="0"/>
              <w:marBottom w:val="0"/>
              <w:divBdr>
                <w:top w:val="none" w:sz="0" w:space="0" w:color="auto"/>
                <w:left w:val="none" w:sz="0" w:space="0" w:color="auto"/>
                <w:bottom w:val="none" w:sz="0" w:space="0" w:color="auto"/>
                <w:right w:val="none" w:sz="0" w:space="0" w:color="auto"/>
              </w:divBdr>
            </w:div>
            <w:div w:id="926771903">
              <w:marLeft w:val="0"/>
              <w:marRight w:val="0"/>
              <w:marTop w:val="0"/>
              <w:marBottom w:val="0"/>
              <w:divBdr>
                <w:top w:val="none" w:sz="0" w:space="0" w:color="auto"/>
                <w:left w:val="none" w:sz="0" w:space="0" w:color="auto"/>
                <w:bottom w:val="none" w:sz="0" w:space="0" w:color="auto"/>
                <w:right w:val="none" w:sz="0" w:space="0" w:color="auto"/>
              </w:divBdr>
            </w:div>
            <w:div w:id="1493377013">
              <w:marLeft w:val="0"/>
              <w:marRight w:val="0"/>
              <w:marTop w:val="0"/>
              <w:marBottom w:val="0"/>
              <w:divBdr>
                <w:top w:val="none" w:sz="0" w:space="0" w:color="auto"/>
                <w:left w:val="none" w:sz="0" w:space="0" w:color="auto"/>
                <w:bottom w:val="none" w:sz="0" w:space="0" w:color="auto"/>
                <w:right w:val="none" w:sz="0" w:space="0" w:color="auto"/>
              </w:divBdr>
            </w:div>
            <w:div w:id="93213160">
              <w:marLeft w:val="0"/>
              <w:marRight w:val="0"/>
              <w:marTop w:val="0"/>
              <w:marBottom w:val="0"/>
              <w:divBdr>
                <w:top w:val="none" w:sz="0" w:space="0" w:color="auto"/>
                <w:left w:val="none" w:sz="0" w:space="0" w:color="auto"/>
                <w:bottom w:val="none" w:sz="0" w:space="0" w:color="auto"/>
                <w:right w:val="none" w:sz="0" w:space="0" w:color="auto"/>
              </w:divBdr>
            </w:div>
            <w:div w:id="1361317886">
              <w:marLeft w:val="0"/>
              <w:marRight w:val="0"/>
              <w:marTop w:val="0"/>
              <w:marBottom w:val="0"/>
              <w:divBdr>
                <w:top w:val="none" w:sz="0" w:space="0" w:color="auto"/>
                <w:left w:val="none" w:sz="0" w:space="0" w:color="auto"/>
                <w:bottom w:val="none" w:sz="0" w:space="0" w:color="auto"/>
                <w:right w:val="none" w:sz="0" w:space="0" w:color="auto"/>
              </w:divBdr>
            </w:div>
            <w:div w:id="6252777">
              <w:marLeft w:val="0"/>
              <w:marRight w:val="0"/>
              <w:marTop w:val="0"/>
              <w:marBottom w:val="0"/>
              <w:divBdr>
                <w:top w:val="none" w:sz="0" w:space="0" w:color="auto"/>
                <w:left w:val="none" w:sz="0" w:space="0" w:color="auto"/>
                <w:bottom w:val="none" w:sz="0" w:space="0" w:color="auto"/>
                <w:right w:val="none" w:sz="0" w:space="0" w:color="auto"/>
              </w:divBdr>
            </w:div>
            <w:div w:id="1554080469">
              <w:marLeft w:val="0"/>
              <w:marRight w:val="0"/>
              <w:marTop w:val="0"/>
              <w:marBottom w:val="0"/>
              <w:divBdr>
                <w:top w:val="none" w:sz="0" w:space="0" w:color="auto"/>
                <w:left w:val="none" w:sz="0" w:space="0" w:color="auto"/>
                <w:bottom w:val="none" w:sz="0" w:space="0" w:color="auto"/>
                <w:right w:val="none" w:sz="0" w:space="0" w:color="auto"/>
              </w:divBdr>
            </w:div>
            <w:div w:id="477378784">
              <w:marLeft w:val="0"/>
              <w:marRight w:val="0"/>
              <w:marTop w:val="0"/>
              <w:marBottom w:val="0"/>
              <w:divBdr>
                <w:top w:val="none" w:sz="0" w:space="0" w:color="auto"/>
                <w:left w:val="none" w:sz="0" w:space="0" w:color="auto"/>
                <w:bottom w:val="none" w:sz="0" w:space="0" w:color="auto"/>
                <w:right w:val="none" w:sz="0" w:space="0" w:color="auto"/>
              </w:divBdr>
            </w:div>
            <w:div w:id="135687875">
              <w:marLeft w:val="0"/>
              <w:marRight w:val="0"/>
              <w:marTop w:val="0"/>
              <w:marBottom w:val="0"/>
              <w:divBdr>
                <w:top w:val="none" w:sz="0" w:space="0" w:color="auto"/>
                <w:left w:val="none" w:sz="0" w:space="0" w:color="auto"/>
                <w:bottom w:val="none" w:sz="0" w:space="0" w:color="auto"/>
                <w:right w:val="none" w:sz="0" w:space="0" w:color="auto"/>
              </w:divBdr>
            </w:div>
            <w:div w:id="1756511138">
              <w:marLeft w:val="0"/>
              <w:marRight w:val="0"/>
              <w:marTop w:val="0"/>
              <w:marBottom w:val="0"/>
              <w:divBdr>
                <w:top w:val="none" w:sz="0" w:space="0" w:color="auto"/>
                <w:left w:val="none" w:sz="0" w:space="0" w:color="auto"/>
                <w:bottom w:val="none" w:sz="0" w:space="0" w:color="auto"/>
                <w:right w:val="none" w:sz="0" w:space="0" w:color="auto"/>
              </w:divBdr>
            </w:div>
            <w:div w:id="1398095300">
              <w:marLeft w:val="0"/>
              <w:marRight w:val="0"/>
              <w:marTop w:val="0"/>
              <w:marBottom w:val="0"/>
              <w:divBdr>
                <w:top w:val="none" w:sz="0" w:space="0" w:color="auto"/>
                <w:left w:val="none" w:sz="0" w:space="0" w:color="auto"/>
                <w:bottom w:val="none" w:sz="0" w:space="0" w:color="auto"/>
                <w:right w:val="none" w:sz="0" w:space="0" w:color="auto"/>
              </w:divBdr>
            </w:div>
            <w:div w:id="811366266">
              <w:marLeft w:val="0"/>
              <w:marRight w:val="0"/>
              <w:marTop w:val="0"/>
              <w:marBottom w:val="0"/>
              <w:divBdr>
                <w:top w:val="none" w:sz="0" w:space="0" w:color="auto"/>
                <w:left w:val="none" w:sz="0" w:space="0" w:color="auto"/>
                <w:bottom w:val="none" w:sz="0" w:space="0" w:color="auto"/>
                <w:right w:val="none" w:sz="0" w:space="0" w:color="auto"/>
              </w:divBdr>
            </w:div>
            <w:div w:id="637416534">
              <w:marLeft w:val="0"/>
              <w:marRight w:val="0"/>
              <w:marTop w:val="0"/>
              <w:marBottom w:val="0"/>
              <w:divBdr>
                <w:top w:val="none" w:sz="0" w:space="0" w:color="auto"/>
                <w:left w:val="none" w:sz="0" w:space="0" w:color="auto"/>
                <w:bottom w:val="none" w:sz="0" w:space="0" w:color="auto"/>
                <w:right w:val="none" w:sz="0" w:space="0" w:color="auto"/>
              </w:divBdr>
            </w:div>
            <w:div w:id="1482574445">
              <w:marLeft w:val="0"/>
              <w:marRight w:val="0"/>
              <w:marTop w:val="0"/>
              <w:marBottom w:val="0"/>
              <w:divBdr>
                <w:top w:val="none" w:sz="0" w:space="0" w:color="auto"/>
                <w:left w:val="none" w:sz="0" w:space="0" w:color="auto"/>
                <w:bottom w:val="none" w:sz="0" w:space="0" w:color="auto"/>
                <w:right w:val="none" w:sz="0" w:space="0" w:color="auto"/>
              </w:divBdr>
            </w:div>
            <w:div w:id="1384645117">
              <w:marLeft w:val="0"/>
              <w:marRight w:val="0"/>
              <w:marTop w:val="0"/>
              <w:marBottom w:val="0"/>
              <w:divBdr>
                <w:top w:val="none" w:sz="0" w:space="0" w:color="auto"/>
                <w:left w:val="none" w:sz="0" w:space="0" w:color="auto"/>
                <w:bottom w:val="none" w:sz="0" w:space="0" w:color="auto"/>
                <w:right w:val="none" w:sz="0" w:space="0" w:color="auto"/>
              </w:divBdr>
            </w:div>
            <w:div w:id="1379205769">
              <w:marLeft w:val="0"/>
              <w:marRight w:val="0"/>
              <w:marTop w:val="0"/>
              <w:marBottom w:val="0"/>
              <w:divBdr>
                <w:top w:val="none" w:sz="0" w:space="0" w:color="auto"/>
                <w:left w:val="none" w:sz="0" w:space="0" w:color="auto"/>
                <w:bottom w:val="none" w:sz="0" w:space="0" w:color="auto"/>
                <w:right w:val="none" w:sz="0" w:space="0" w:color="auto"/>
              </w:divBdr>
            </w:div>
            <w:div w:id="1034043654">
              <w:marLeft w:val="0"/>
              <w:marRight w:val="0"/>
              <w:marTop w:val="0"/>
              <w:marBottom w:val="0"/>
              <w:divBdr>
                <w:top w:val="none" w:sz="0" w:space="0" w:color="auto"/>
                <w:left w:val="none" w:sz="0" w:space="0" w:color="auto"/>
                <w:bottom w:val="none" w:sz="0" w:space="0" w:color="auto"/>
                <w:right w:val="none" w:sz="0" w:space="0" w:color="auto"/>
              </w:divBdr>
            </w:div>
            <w:div w:id="201211100">
              <w:marLeft w:val="0"/>
              <w:marRight w:val="0"/>
              <w:marTop w:val="0"/>
              <w:marBottom w:val="0"/>
              <w:divBdr>
                <w:top w:val="none" w:sz="0" w:space="0" w:color="auto"/>
                <w:left w:val="none" w:sz="0" w:space="0" w:color="auto"/>
                <w:bottom w:val="none" w:sz="0" w:space="0" w:color="auto"/>
                <w:right w:val="none" w:sz="0" w:space="0" w:color="auto"/>
              </w:divBdr>
            </w:div>
            <w:div w:id="1481388725">
              <w:marLeft w:val="0"/>
              <w:marRight w:val="0"/>
              <w:marTop w:val="0"/>
              <w:marBottom w:val="0"/>
              <w:divBdr>
                <w:top w:val="none" w:sz="0" w:space="0" w:color="auto"/>
                <w:left w:val="none" w:sz="0" w:space="0" w:color="auto"/>
                <w:bottom w:val="none" w:sz="0" w:space="0" w:color="auto"/>
                <w:right w:val="none" w:sz="0" w:space="0" w:color="auto"/>
              </w:divBdr>
            </w:div>
            <w:div w:id="1538200695">
              <w:marLeft w:val="0"/>
              <w:marRight w:val="0"/>
              <w:marTop w:val="0"/>
              <w:marBottom w:val="0"/>
              <w:divBdr>
                <w:top w:val="none" w:sz="0" w:space="0" w:color="auto"/>
                <w:left w:val="none" w:sz="0" w:space="0" w:color="auto"/>
                <w:bottom w:val="none" w:sz="0" w:space="0" w:color="auto"/>
                <w:right w:val="none" w:sz="0" w:space="0" w:color="auto"/>
              </w:divBdr>
            </w:div>
            <w:div w:id="548684492">
              <w:marLeft w:val="0"/>
              <w:marRight w:val="0"/>
              <w:marTop w:val="0"/>
              <w:marBottom w:val="0"/>
              <w:divBdr>
                <w:top w:val="none" w:sz="0" w:space="0" w:color="auto"/>
                <w:left w:val="none" w:sz="0" w:space="0" w:color="auto"/>
                <w:bottom w:val="none" w:sz="0" w:space="0" w:color="auto"/>
                <w:right w:val="none" w:sz="0" w:space="0" w:color="auto"/>
              </w:divBdr>
            </w:div>
            <w:div w:id="837500896">
              <w:marLeft w:val="0"/>
              <w:marRight w:val="0"/>
              <w:marTop w:val="0"/>
              <w:marBottom w:val="0"/>
              <w:divBdr>
                <w:top w:val="none" w:sz="0" w:space="0" w:color="auto"/>
                <w:left w:val="none" w:sz="0" w:space="0" w:color="auto"/>
                <w:bottom w:val="none" w:sz="0" w:space="0" w:color="auto"/>
                <w:right w:val="none" w:sz="0" w:space="0" w:color="auto"/>
              </w:divBdr>
            </w:div>
            <w:div w:id="3467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1550">
      <w:bodyDiv w:val="1"/>
      <w:marLeft w:val="0"/>
      <w:marRight w:val="0"/>
      <w:marTop w:val="0"/>
      <w:marBottom w:val="0"/>
      <w:divBdr>
        <w:top w:val="none" w:sz="0" w:space="0" w:color="auto"/>
        <w:left w:val="none" w:sz="0" w:space="0" w:color="auto"/>
        <w:bottom w:val="none" w:sz="0" w:space="0" w:color="auto"/>
        <w:right w:val="none" w:sz="0" w:space="0" w:color="auto"/>
      </w:divBdr>
      <w:divsChild>
        <w:div w:id="1257396807">
          <w:marLeft w:val="0"/>
          <w:marRight w:val="0"/>
          <w:marTop w:val="0"/>
          <w:marBottom w:val="0"/>
          <w:divBdr>
            <w:top w:val="none" w:sz="0" w:space="0" w:color="auto"/>
            <w:left w:val="none" w:sz="0" w:space="0" w:color="auto"/>
            <w:bottom w:val="none" w:sz="0" w:space="0" w:color="auto"/>
            <w:right w:val="none" w:sz="0" w:space="0" w:color="auto"/>
          </w:divBdr>
          <w:divsChild>
            <w:div w:id="940988299">
              <w:marLeft w:val="0"/>
              <w:marRight w:val="0"/>
              <w:marTop w:val="0"/>
              <w:marBottom w:val="0"/>
              <w:divBdr>
                <w:top w:val="none" w:sz="0" w:space="0" w:color="auto"/>
                <w:left w:val="none" w:sz="0" w:space="0" w:color="auto"/>
                <w:bottom w:val="none" w:sz="0" w:space="0" w:color="auto"/>
                <w:right w:val="none" w:sz="0" w:space="0" w:color="auto"/>
              </w:divBdr>
            </w:div>
            <w:div w:id="168105853">
              <w:marLeft w:val="0"/>
              <w:marRight w:val="0"/>
              <w:marTop w:val="0"/>
              <w:marBottom w:val="0"/>
              <w:divBdr>
                <w:top w:val="none" w:sz="0" w:space="0" w:color="auto"/>
                <w:left w:val="none" w:sz="0" w:space="0" w:color="auto"/>
                <w:bottom w:val="none" w:sz="0" w:space="0" w:color="auto"/>
                <w:right w:val="none" w:sz="0" w:space="0" w:color="auto"/>
              </w:divBdr>
            </w:div>
            <w:div w:id="539903345">
              <w:marLeft w:val="0"/>
              <w:marRight w:val="0"/>
              <w:marTop w:val="0"/>
              <w:marBottom w:val="0"/>
              <w:divBdr>
                <w:top w:val="none" w:sz="0" w:space="0" w:color="auto"/>
                <w:left w:val="none" w:sz="0" w:space="0" w:color="auto"/>
                <w:bottom w:val="none" w:sz="0" w:space="0" w:color="auto"/>
                <w:right w:val="none" w:sz="0" w:space="0" w:color="auto"/>
              </w:divBdr>
            </w:div>
            <w:div w:id="194657224">
              <w:marLeft w:val="0"/>
              <w:marRight w:val="0"/>
              <w:marTop w:val="0"/>
              <w:marBottom w:val="0"/>
              <w:divBdr>
                <w:top w:val="none" w:sz="0" w:space="0" w:color="auto"/>
                <w:left w:val="none" w:sz="0" w:space="0" w:color="auto"/>
                <w:bottom w:val="none" w:sz="0" w:space="0" w:color="auto"/>
                <w:right w:val="none" w:sz="0" w:space="0" w:color="auto"/>
              </w:divBdr>
            </w:div>
            <w:div w:id="281617566">
              <w:marLeft w:val="0"/>
              <w:marRight w:val="0"/>
              <w:marTop w:val="0"/>
              <w:marBottom w:val="0"/>
              <w:divBdr>
                <w:top w:val="none" w:sz="0" w:space="0" w:color="auto"/>
                <w:left w:val="none" w:sz="0" w:space="0" w:color="auto"/>
                <w:bottom w:val="none" w:sz="0" w:space="0" w:color="auto"/>
                <w:right w:val="none" w:sz="0" w:space="0" w:color="auto"/>
              </w:divBdr>
            </w:div>
            <w:div w:id="1104619422">
              <w:marLeft w:val="0"/>
              <w:marRight w:val="0"/>
              <w:marTop w:val="0"/>
              <w:marBottom w:val="0"/>
              <w:divBdr>
                <w:top w:val="none" w:sz="0" w:space="0" w:color="auto"/>
                <w:left w:val="none" w:sz="0" w:space="0" w:color="auto"/>
                <w:bottom w:val="none" w:sz="0" w:space="0" w:color="auto"/>
                <w:right w:val="none" w:sz="0" w:space="0" w:color="auto"/>
              </w:divBdr>
            </w:div>
            <w:div w:id="1758406637">
              <w:marLeft w:val="0"/>
              <w:marRight w:val="0"/>
              <w:marTop w:val="0"/>
              <w:marBottom w:val="0"/>
              <w:divBdr>
                <w:top w:val="none" w:sz="0" w:space="0" w:color="auto"/>
                <w:left w:val="none" w:sz="0" w:space="0" w:color="auto"/>
                <w:bottom w:val="none" w:sz="0" w:space="0" w:color="auto"/>
                <w:right w:val="none" w:sz="0" w:space="0" w:color="auto"/>
              </w:divBdr>
            </w:div>
            <w:div w:id="1394767748">
              <w:marLeft w:val="0"/>
              <w:marRight w:val="0"/>
              <w:marTop w:val="0"/>
              <w:marBottom w:val="0"/>
              <w:divBdr>
                <w:top w:val="none" w:sz="0" w:space="0" w:color="auto"/>
                <w:left w:val="none" w:sz="0" w:space="0" w:color="auto"/>
                <w:bottom w:val="none" w:sz="0" w:space="0" w:color="auto"/>
                <w:right w:val="none" w:sz="0" w:space="0" w:color="auto"/>
              </w:divBdr>
            </w:div>
            <w:div w:id="592737105">
              <w:marLeft w:val="0"/>
              <w:marRight w:val="0"/>
              <w:marTop w:val="0"/>
              <w:marBottom w:val="0"/>
              <w:divBdr>
                <w:top w:val="none" w:sz="0" w:space="0" w:color="auto"/>
                <w:left w:val="none" w:sz="0" w:space="0" w:color="auto"/>
                <w:bottom w:val="none" w:sz="0" w:space="0" w:color="auto"/>
                <w:right w:val="none" w:sz="0" w:space="0" w:color="auto"/>
              </w:divBdr>
            </w:div>
            <w:div w:id="74280224">
              <w:marLeft w:val="0"/>
              <w:marRight w:val="0"/>
              <w:marTop w:val="0"/>
              <w:marBottom w:val="0"/>
              <w:divBdr>
                <w:top w:val="none" w:sz="0" w:space="0" w:color="auto"/>
                <w:left w:val="none" w:sz="0" w:space="0" w:color="auto"/>
                <w:bottom w:val="none" w:sz="0" w:space="0" w:color="auto"/>
                <w:right w:val="none" w:sz="0" w:space="0" w:color="auto"/>
              </w:divBdr>
            </w:div>
            <w:div w:id="412707360">
              <w:marLeft w:val="0"/>
              <w:marRight w:val="0"/>
              <w:marTop w:val="0"/>
              <w:marBottom w:val="0"/>
              <w:divBdr>
                <w:top w:val="none" w:sz="0" w:space="0" w:color="auto"/>
                <w:left w:val="none" w:sz="0" w:space="0" w:color="auto"/>
                <w:bottom w:val="none" w:sz="0" w:space="0" w:color="auto"/>
                <w:right w:val="none" w:sz="0" w:space="0" w:color="auto"/>
              </w:divBdr>
            </w:div>
            <w:div w:id="2091734209">
              <w:marLeft w:val="0"/>
              <w:marRight w:val="0"/>
              <w:marTop w:val="0"/>
              <w:marBottom w:val="0"/>
              <w:divBdr>
                <w:top w:val="none" w:sz="0" w:space="0" w:color="auto"/>
                <w:left w:val="none" w:sz="0" w:space="0" w:color="auto"/>
                <w:bottom w:val="none" w:sz="0" w:space="0" w:color="auto"/>
                <w:right w:val="none" w:sz="0" w:space="0" w:color="auto"/>
              </w:divBdr>
            </w:div>
            <w:div w:id="9648890">
              <w:marLeft w:val="0"/>
              <w:marRight w:val="0"/>
              <w:marTop w:val="0"/>
              <w:marBottom w:val="0"/>
              <w:divBdr>
                <w:top w:val="none" w:sz="0" w:space="0" w:color="auto"/>
                <w:left w:val="none" w:sz="0" w:space="0" w:color="auto"/>
                <w:bottom w:val="none" w:sz="0" w:space="0" w:color="auto"/>
                <w:right w:val="none" w:sz="0" w:space="0" w:color="auto"/>
              </w:divBdr>
            </w:div>
            <w:div w:id="880357882">
              <w:marLeft w:val="0"/>
              <w:marRight w:val="0"/>
              <w:marTop w:val="0"/>
              <w:marBottom w:val="0"/>
              <w:divBdr>
                <w:top w:val="none" w:sz="0" w:space="0" w:color="auto"/>
                <w:left w:val="none" w:sz="0" w:space="0" w:color="auto"/>
                <w:bottom w:val="none" w:sz="0" w:space="0" w:color="auto"/>
                <w:right w:val="none" w:sz="0" w:space="0" w:color="auto"/>
              </w:divBdr>
            </w:div>
            <w:div w:id="1536383296">
              <w:marLeft w:val="0"/>
              <w:marRight w:val="0"/>
              <w:marTop w:val="0"/>
              <w:marBottom w:val="0"/>
              <w:divBdr>
                <w:top w:val="none" w:sz="0" w:space="0" w:color="auto"/>
                <w:left w:val="none" w:sz="0" w:space="0" w:color="auto"/>
                <w:bottom w:val="none" w:sz="0" w:space="0" w:color="auto"/>
                <w:right w:val="none" w:sz="0" w:space="0" w:color="auto"/>
              </w:divBdr>
            </w:div>
            <w:div w:id="243073907">
              <w:marLeft w:val="0"/>
              <w:marRight w:val="0"/>
              <w:marTop w:val="0"/>
              <w:marBottom w:val="0"/>
              <w:divBdr>
                <w:top w:val="none" w:sz="0" w:space="0" w:color="auto"/>
                <w:left w:val="none" w:sz="0" w:space="0" w:color="auto"/>
                <w:bottom w:val="none" w:sz="0" w:space="0" w:color="auto"/>
                <w:right w:val="none" w:sz="0" w:space="0" w:color="auto"/>
              </w:divBdr>
            </w:div>
            <w:div w:id="1277714820">
              <w:marLeft w:val="0"/>
              <w:marRight w:val="0"/>
              <w:marTop w:val="0"/>
              <w:marBottom w:val="0"/>
              <w:divBdr>
                <w:top w:val="none" w:sz="0" w:space="0" w:color="auto"/>
                <w:left w:val="none" w:sz="0" w:space="0" w:color="auto"/>
                <w:bottom w:val="none" w:sz="0" w:space="0" w:color="auto"/>
                <w:right w:val="none" w:sz="0" w:space="0" w:color="auto"/>
              </w:divBdr>
            </w:div>
            <w:div w:id="434522345">
              <w:marLeft w:val="0"/>
              <w:marRight w:val="0"/>
              <w:marTop w:val="0"/>
              <w:marBottom w:val="0"/>
              <w:divBdr>
                <w:top w:val="none" w:sz="0" w:space="0" w:color="auto"/>
                <w:left w:val="none" w:sz="0" w:space="0" w:color="auto"/>
                <w:bottom w:val="none" w:sz="0" w:space="0" w:color="auto"/>
                <w:right w:val="none" w:sz="0" w:space="0" w:color="auto"/>
              </w:divBdr>
            </w:div>
            <w:div w:id="586505314">
              <w:marLeft w:val="0"/>
              <w:marRight w:val="0"/>
              <w:marTop w:val="0"/>
              <w:marBottom w:val="0"/>
              <w:divBdr>
                <w:top w:val="none" w:sz="0" w:space="0" w:color="auto"/>
                <w:left w:val="none" w:sz="0" w:space="0" w:color="auto"/>
                <w:bottom w:val="none" w:sz="0" w:space="0" w:color="auto"/>
                <w:right w:val="none" w:sz="0" w:space="0" w:color="auto"/>
              </w:divBdr>
            </w:div>
            <w:div w:id="804080419">
              <w:marLeft w:val="0"/>
              <w:marRight w:val="0"/>
              <w:marTop w:val="0"/>
              <w:marBottom w:val="0"/>
              <w:divBdr>
                <w:top w:val="none" w:sz="0" w:space="0" w:color="auto"/>
                <w:left w:val="none" w:sz="0" w:space="0" w:color="auto"/>
                <w:bottom w:val="none" w:sz="0" w:space="0" w:color="auto"/>
                <w:right w:val="none" w:sz="0" w:space="0" w:color="auto"/>
              </w:divBdr>
            </w:div>
            <w:div w:id="433211863">
              <w:marLeft w:val="0"/>
              <w:marRight w:val="0"/>
              <w:marTop w:val="0"/>
              <w:marBottom w:val="0"/>
              <w:divBdr>
                <w:top w:val="none" w:sz="0" w:space="0" w:color="auto"/>
                <w:left w:val="none" w:sz="0" w:space="0" w:color="auto"/>
                <w:bottom w:val="none" w:sz="0" w:space="0" w:color="auto"/>
                <w:right w:val="none" w:sz="0" w:space="0" w:color="auto"/>
              </w:divBdr>
            </w:div>
            <w:div w:id="1615362414">
              <w:marLeft w:val="0"/>
              <w:marRight w:val="0"/>
              <w:marTop w:val="0"/>
              <w:marBottom w:val="0"/>
              <w:divBdr>
                <w:top w:val="none" w:sz="0" w:space="0" w:color="auto"/>
                <w:left w:val="none" w:sz="0" w:space="0" w:color="auto"/>
                <w:bottom w:val="none" w:sz="0" w:space="0" w:color="auto"/>
                <w:right w:val="none" w:sz="0" w:space="0" w:color="auto"/>
              </w:divBdr>
            </w:div>
            <w:div w:id="245309001">
              <w:marLeft w:val="0"/>
              <w:marRight w:val="0"/>
              <w:marTop w:val="0"/>
              <w:marBottom w:val="0"/>
              <w:divBdr>
                <w:top w:val="none" w:sz="0" w:space="0" w:color="auto"/>
                <w:left w:val="none" w:sz="0" w:space="0" w:color="auto"/>
                <w:bottom w:val="none" w:sz="0" w:space="0" w:color="auto"/>
                <w:right w:val="none" w:sz="0" w:space="0" w:color="auto"/>
              </w:divBdr>
            </w:div>
            <w:div w:id="1987396071">
              <w:marLeft w:val="0"/>
              <w:marRight w:val="0"/>
              <w:marTop w:val="0"/>
              <w:marBottom w:val="0"/>
              <w:divBdr>
                <w:top w:val="none" w:sz="0" w:space="0" w:color="auto"/>
                <w:left w:val="none" w:sz="0" w:space="0" w:color="auto"/>
                <w:bottom w:val="none" w:sz="0" w:space="0" w:color="auto"/>
                <w:right w:val="none" w:sz="0" w:space="0" w:color="auto"/>
              </w:divBdr>
            </w:div>
            <w:div w:id="1199469979">
              <w:marLeft w:val="0"/>
              <w:marRight w:val="0"/>
              <w:marTop w:val="0"/>
              <w:marBottom w:val="0"/>
              <w:divBdr>
                <w:top w:val="none" w:sz="0" w:space="0" w:color="auto"/>
                <w:left w:val="none" w:sz="0" w:space="0" w:color="auto"/>
                <w:bottom w:val="none" w:sz="0" w:space="0" w:color="auto"/>
                <w:right w:val="none" w:sz="0" w:space="0" w:color="auto"/>
              </w:divBdr>
            </w:div>
            <w:div w:id="1990480991">
              <w:marLeft w:val="0"/>
              <w:marRight w:val="0"/>
              <w:marTop w:val="0"/>
              <w:marBottom w:val="0"/>
              <w:divBdr>
                <w:top w:val="none" w:sz="0" w:space="0" w:color="auto"/>
                <w:left w:val="none" w:sz="0" w:space="0" w:color="auto"/>
                <w:bottom w:val="none" w:sz="0" w:space="0" w:color="auto"/>
                <w:right w:val="none" w:sz="0" w:space="0" w:color="auto"/>
              </w:divBdr>
            </w:div>
            <w:div w:id="1703481006">
              <w:marLeft w:val="0"/>
              <w:marRight w:val="0"/>
              <w:marTop w:val="0"/>
              <w:marBottom w:val="0"/>
              <w:divBdr>
                <w:top w:val="none" w:sz="0" w:space="0" w:color="auto"/>
                <w:left w:val="none" w:sz="0" w:space="0" w:color="auto"/>
                <w:bottom w:val="none" w:sz="0" w:space="0" w:color="auto"/>
                <w:right w:val="none" w:sz="0" w:space="0" w:color="auto"/>
              </w:divBdr>
            </w:div>
            <w:div w:id="11443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47140">
      <w:bodyDiv w:val="1"/>
      <w:marLeft w:val="0"/>
      <w:marRight w:val="0"/>
      <w:marTop w:val="0"/>
      <w:marBottom w:val="0"/>
      <w:divBdr>
        <w:top w:val="none" w:sz="0" w:space="0" w:color="auto"/>
        <w:left w:val="none" w:sz="0" w:space="0" w:color="auto"/>
        <w:bottom w:val="none" w:sz="0" w:space="0" w:color="auto"/>
        <w:right w:val="none" w:sz="0" w:space="0" w:color="auto"/>
      </w:divBdr>
      <w:divsChild>
        <w:div w:id="637151528">
          <w:marLeft w:val="0"/>
          <w:marRight w:val="0"/>
          <w:marTop w:val="0"/>
          <w:marBottom w:val="0"/>
          <w:divBdr>
            <w:top w:val="none" w:sz="0" w:space="0" w:color="auto"/>
            <w:left w:val="none" w:sz="0" w:space="0" w:color="auto"/>
            <w:bottom w:val="none" w:sz="0" w:space="0" w:color="auto"/>
            <w:right w:val="none" w:sz="0" w:space="0" w:color="auto"/>
          </w:divBdr>
          <w:divsChild>
            <w:div w:id="1491291846">
              <w:marLeft w:val="0"/>
              <w:marRight w:val="0"/>
              <w:marTop w:val="0"/>
              <w:marBottom w:val="0"/>
              <w:divBdr>
                <w:top w:val="none" w:sz="0" w:space="0" w:color="auto"/>
                <w:left w:val="none" w:sz="0" w:space="0" w:color="auto"/>
                <w:bottom w:val="none" w:sz="0" w:space="0" w:color="auto"/>
                <w:right w:val="none" w:sz="0" w:space="0" w:color="auto"/>
              </w:divBdr>
            </w:div>
            <w:div w:id="271283459">
              <w:marLeft w:val="0"/>
              <w:marRight w:val="0"/>
              <w:marTop w:val="0"/>
              <w:marBottom w:val="0"/>
              <w:divBdr>
                <w:top w:val="none" w:sz="0" w:space="0" w:color="auto"/>
                <w:left w:val="none" w:sz="0" w:space="0" w:color="auto"/>
                <w:bottom w:val="none" w:sz="0" w:space="0" w:color="auto"/>
                <w:right w:val="none" w:sz="0" w:space="0" w:color="auto"/>
              </w:divBdr>
            </w:div>
            <w:div w:id="435754628">
              <w:marLeft w:val="0"/>
              <w:marRight w:val="0"/>
              <w:marTop w:val="0"/>
              <w:marBottom w:val="0"/>
              <w:divBdr>
                <w:top w:val="none" w:sz="0" w:space="0" w:color="auto"/>
                <w:left w:val="none" w:sz="0" w:space="0" w:color="auto"/>
                <w:bottom w:val="none" w:sz="0" w:space="0" w:color="auto"/>
                <w:right w:val="none" w:sz="0" w:space="0" w:color="auto"/>
              </w:divBdr>
            </w:div>
            <w:div w:id="1426615811">
              <w:marLeft w:val="0"/>
              <w:marRight w:val="0"/>
              <w:marTop w:val="0"/>
              <w:marBottom w:val="0"/>
              <w:divBdr>
                <w:top w:val="none" w:sz="0" w:space="0" w:color="auto"/>
                <w:left w:val="none" w:sz="0" w:space="0" w:color="auto"/>
                <w:bottom w:val="none" w:sz="0" w:space="0" w:color="auto"/>
                <w:right w:val="none" w:sz="0" w:space="0" w:color="auto"/>
              </w:divBdr>
            </w:div>
            <w:div w:id="279650205">
              <w:marLeft w:val="0"/>
              <w:marRight w:val="0"/>
              <w:marTop w:val="0"/>
              <w:marBottom w:val="0"/>
              <w:divBdr>
                <w:top w:val="none" w:sz="0" w:space="0" w:color="auto"/>
                <w:left w:val="none" w:sz="0" w:space="0" w:color="auto"/>
                <w:bottom w:val="none" w:sz="0" w:space="0" w:color="auto"/>
                <w:right w:val="none" w:sz="0" w:space="0" w:color="auto"/>
              </w:divBdr>
            </w:div>
            <w:div w:id="1407458545">
              <w:marLeft w:val="0"/>
              <w:marRight w:val="0"/>
              <w:marTop w:val="0"/>
              <w:marBottom w:val="0"/>
              <w:divBdr>
                <w:top w:val="none" w:sz="0" w:space="0" w:color="auto"/>
                <w:left w:val="none" w:sz="0" w:space="0" w:color="auto"/>
                <w:bottom w:val="none" w:sz="0" w:space="0" w:color="auto"/>
                <w:right w:val="none" w:sz="0" w:space="0" w:color="auto"/>
              </w:divBdr>
            </w:div>
            <w:div w:id="1627850303">
              <w:marLeft w:val="0"/>
              <w:marRight w:val="0"/>
              <w:marTop w:val="0"/>
              <w:marBottom w:val="0"/>
              <w:divBdr>
                <w:top w:val="none" w:sz="0" w:space="0" w:color="auto"/>
                <w:left w:val="none" w:sz="0" w:space="0" w:color="auto"/>
                <w:bottom w:val="none" w:sz="0" w:space="0" w:color="auto"/>
                <w:right w:val="none" w:sz="0" w:space="0" w:color="auto"/>
              </w:divBdr>
            </w:div>
            <w:div w:id="817265287">
              <w:marLeft w:val="0"/>
              <w:marRight w:val="0"/>
              <w:marTop w:val="0"/>
              <w:marBottom w:val="0"/>
              <w:divBdr>
                <w:top w:val="none" w:sz="0" w:space="0" w:color="auto"/>
                <w:left w:val="none" w:sz="0" w:space="0" w:color="auto"/>
                <w:bottom w:val="none" w:sz="0" w:space="0" w:color="auto"/>
                <w:right w:val="none" w:sz="0" w:space="0" w:color="auto"/>
              </w:divBdr>
            </w:div>
            <w:div w:id="1108964585">
              <w:marLeft w:val="0"/>
              <w:marRight w:val="0"/>
              <w:marTop w:val="0"/>
              <w:marBottom w:val="0"/>
              <w:divBdr>
                <w:top w:val="none" w:sz="0" w:space="0" w:color="auto"/>
                <w:left w:val="none" w:sz="0" w:space="0" w:color="auto"/>
                <w:bottom w:val="none" w:sz="0" w:space="0" w:color="auto"/>
                <w:right w:val="none" w:sz="0" w:space="0" w:color="auto"/>
              </w:divBdr>
            </w:div>
            <w:div w:id="739671314">
              <w:marLeft w:val="0"/>
              <w:marRight w:val="0"/>
              <w:marTop w:val="0"/>
              <w:marBottom w:val="0"/>
              <w:divBdr>
                <w:top w:val="none" w:sz="0" w:space="0" w:color="auto"/>
                <w:left w:val="none" w:sz="0" w:space="0" w:color="auto"/>
                <w:bottom w:val="none" w:sz="0" w:space="0" w:color="auto"/>
                <w:right w:val="none" w:sz="0" w:space="0" w:color="auto"/>
              </w:divBdr>
            </w:div>
            <w:div w:id="1403798011">
              <w:marLeft w:val="0"/>
              <w:marRight w:val="0"/>
              <w:marTop w:val="0"/>
              <w:marBottom w:val="0"/>
              <w:divBdr>
                <w:top w:val="none" w:sz="0" w:space="0" w:color="auto"/>
                <w:left w:val="none" w:sz="0" w:space="0" w:color="auto"/>
                <w:bottom w:val="none" w:sz="0" w:space="0" w:color="auto"/>
                <w:right w:val="none" w:sz="0" w:space="0" w:color="auto"/>
              </w:divBdr>
            </w:div>
            <w:div w:id="1506433217">
              <w:marLeft w:val="0"/>
              <w:marRight w:val="0"/>
              <w:marTop w:val="0"/>
              <w:marBottom w:val="0"/>
              <w:divBdr>
                <w:top w:val="none" w:sz="0" w:space="0" w:color="auto"/>
                <w:left w:val="none" w:sz="0" w:space="0" w:color="auto"/>
                <w:bottom w:val="none" w:sz="0" w:space="0" w:color="auto"/>
                <w:right w:val="none" w:sz="0" w:space="0" w:color="auto"/>
              </w:divBdr>
            </w:div>
            <w:div w:id="74939945">
              <w:marLeft w:val="0"/>
              <w:marRight w:val="0"/>
              <w:marTop w:val="0"/>
              <w:marBottom w:val="0"/>
              <w:divBdr>
                <w:top w:val="none" w:sz="0" w:space="0" w:color="auto"/>
                <w:left w:val="none" w:sz="0" w:space="0" w:color="auto"/>
                <w:bottom w:val="none" w:sz="0" w:space="0" w:color="auto"/>
                <w:right w:val="none" w:sz="0" w:space="0" w:color="auto"/>
              </w:divBdr>
            </w:div>
            <w:div w:id="516693438">
              <w:marLeft w:val="0"/>
              <w:marRight w:val="0"/>
              <w:marTop w:val="0"/>
              <w:marBottom w:val="0"/>
              <w:divBdr>
                <w:top w:val="none" w:sz="0" w:space="0" w:color="auto"/>
                <w:left w:val="none" w:sz="0" w:space="0" w:color="auto"/>
                <w:bottom w:val="none" w:sz="0" w:space="0" w:color="auto"/>
                <w:right w:val="none" w:sz="0" w:space="0" w:color="auto"/>
              </w:divBdr>
            </w:div>
            <w:div w:id="153228968">
              <w:marLeft w:val="0"/>
              <w:marRight w:val="0"/>
              <w:marTop w:val="0"/>
              <w:marBottom w:val="0"/>
              <w:divBdr>
                <w:top w:val="none" w:sz="0" w:space="0" w:color="auto"/>
                <w:left w:val="none" w:sz="0" w:space="0" w:color="auto"/>
                <w:bottom w:val="none" w:sz="0" w:space="0" w:color="auto"/>
                <w:right w:val="none" w:sz="0" w:space="0" w:color="auto"/>
              </w:divBdr>
            </w:div>
            <w:div w:id="1229001432">
              <w:marLeft w:val="0"/>
              <w:marRight w:val="0"/>
              <w:marTop w:val="0"/>
              <w:marBottom w:val="0"/>
              <w:divBdr>
                <w:top w:val="none" w:sz="0" w:space="0" w:color="auto"/>
                <w:left w:val="none" w:sz="0" w:space="0" w:color="auto"/>
                <w:bottom w:val="none" w:sz="0" w:space="0" w:color="auto"/>
                <w:right w:val="none" w:sz="0" w:space="0" w:color="auto"/>
              </w:divBdr>
            </w:div>
            <w:div w:id="115100425">
              <w:marLeft w:val="0"/>
              <w:marRight w:val="0"/>
              <w:marTop w:val="0"/>
              <w:marBottom w:val="0"/>
              <w:divBdr>
                <w:top w:val="none" w:sz="0" w:space="0" w:color="auto"/>
                <w:left w:val="none" w:sz="0" w:space="0" w:color="auto"/>
                <w:bottom w:val="none" w:sz="0" w:space="0" w:color="auto"/>
                <w:right w:val="none" w:sz="0" w:space="0" w:color="auto"/>
              </w:divBdr>
            </w:div>
            <w:div w:id="1220820586">
              <w:marLeft w:val="0"/>
              <w:marRight w:val="0"/>
              <w:marTop w:val="0"/>
              <w:marBottom w:val="0"/>
              <w:divBdr>
                <w:top w:val="none" w:sz="0" w:space="0" w:color="auto"/>
                <w:left w:val="none" w:sz="0" w:space="0" w:color="auto"/>
                <w:bottom w:val="none" w:sz="0" w:space="0" w:color="auto"/>
                <w:right w:val="none" w:sz="0" w:space="0" w:color="auto"/>
              </w:divBdr>
            </w:div>
            <w:div w:id="1889611574">
              <w:marLeft w:val="0"/>
              <w:marRight w:val="0"/>
              <w:marTop w:val="0"/>
              <w:marBottom w:val="0"/>
              <w:divBdr>
                <w:top w:val="none" w:sz="0" w:space="0" w:color="auto"/>
                <w:left w:val="none" w:sz="0" w:space="0" w:color="auto"/>
                <w:bottom w:val="none" w:sz="0" w:space="0" w:color="auto"/>
                <w:right w:val="none" w:sz="0" w:space="0" w:color="auto"/>
              </w:divBdr>
            </w:div>
            <w:div w:id="1404647467">
              <w:marLeft w:val="0"/>
              <w:marRight w:val="0"/>
              <w:marTop w:val="0"/>
              <w:marBottom w:val="0"/>
              <w:divBdr>
                <w:top w:val="none" w:sz="0" w:space="0" w:color="auto"/>
                <w:left w:val="none" w:sz="0" w:space="0" w:color="auto"/>
                <w:bottom w:val="none" w:sz="0" w:space="0" w:color="auto"/>
                <w:right w:val="none" w:sz="0" w:space="0" w:color="auto"/>
              </w:divBdr>
            </w:div>
            <w:div w:id="1683389152">
              <w:marLeft w:val="0"/>
              <w:marRight w:val="0"/>
              <w:marTop w:val="0"/>
              <w:marBottom w:val="0"/>
              <w:divBdr>
                <w:top w:val="none" w:sz="0" w:space="0" w:color="auto"/>
                <w:left w:val="none" w:sz="0" w:space="0" w:color="auto"/>
                <w:bottom w:val="none" w:sz="0" w:space="0" w:color="auto"/>
                <w:right w:val="none" w:sz="0" w:space="0" w:color="auto"/>
              </w:divBdr>
            </w:div>
            <w:div w:id="116875139">
              <w:marLeft w:val="0"/>
              <w:marRight w:val="0"/>
              <w:marTop w:val="0"/>
              <w:marBottom w:val="0"/>
              <w:divBdr>
                <w:top w:val="none" w:sz="0" w:space="0" w:color="auto"/>
                <w:left w:val="none" w:sz="0" w:space="0" w:color="auto"/>
                <w:bottom w:val="none" w:sz="0" w:space="0" w:color="auto"/>
                <w:right w:val="none" w:sz="0" w:space="0" w:color="auto"/>
              </w:divBdr>
            </w:div>
            <w:div w:id="1386024228">
              <w:marLeft w:val="0"/>
              <w:marRight w:val="0"/>
              <w:marTop w:val="0"/>
              <w:marBottom w:val="0"/>
              <w:divBdr>
                <w:top w:val="none" w:sz="0" w:space="0" w:color="auto"/>
                <w:left w:val="none" w:sz="0" w:space="0" w:color="auto"/>
                <w:bottom w:val="none" w:sz="0" w:space="0" w:color="auto"/>
                <w:right w:val="none" w:sz="0" w:space="0" w:color="auto"/>
              </w:divBdr>
            </w:div>
            <w:div w:id="856424994">
              <w:marLeft w:val="0"/>
              <w:marRight w:val="0"/>
              <w:marTop w:val="0"/>
              <w:marBottom w:val="0"/>
              <w:divBdr>
                <w:top w:val="none" w:sz="0" w:space="0" w:color="auto"/>
                <w:left w:val="none" w:sz="0" w:space="0" w:color="auto"/>
                <w:bottom w:val="none" w:sz="0" w:space="0" w:color="auto"/>
                <w:right w:val="none" w:sz="0" w:space="0" w:color="auto"/>
              </w:divBdr>
            </w:div>
            <w:div w:id="1658609237">
              <w:marLeft w:val="0"/>
              <w:marRight w:val="0"/>
              <w:marTop w:val="0"/>
              <w:marBottom w:val="0"/>
              <w:divBdr>
                <w:top w:val="none" w:sz="0" w:space="0" w:color="auto"/>
                <w:left w:val="none" w:sz="0" w:space="0" w:color="auto"/>
                <w:bottom w:val="none" w:sz="0" w:space="0" w:color="auto"/>
                <w:right w:val="none" w:sz="0" w:space="0" w:color="auto"/>
              </w:divBdr>
            </w:div>
            <w:div w:id="1123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5026">
      <w:bodyDiv w:val="1"/>
      <w:marLeft w:val="0"/>
      <w:marRight w:val="0"/>
      <w:marTop w:val="0"/>
      <w:marBottom w:val="0"/>
      <w:divBdr>
        <w:top w:val="none" w:sz="0" w:space="0" w:color="auto"/>
        <w:left w:val="none" w:sz="0" w:space="0" w:color="auto"/>
        <w:bottom w:val="none" w:sz="0" w:space="0" w:color="auto"/>
        <w:right w:val="none" w:sz="0" w:space="0" w:color="auto"/>
      </w:divBdr>
      <w:divsChild>
        <w:div w:id="1413964319">
          <w:marLeft w:val="0"/>
          <w:marRight w:val="0"/>
          <w:marTop w:val="0"/>
          <w:marBottom w:val="0"/>
          <w:divBdr>
            <w:top w:val="none" w:sz="0" w:space="0" w:color="auto"/>
            <w:left w:val="none" w:sz="0" w:space="0" w:color="auto"/>
            <w:bottom w:val="none" w:sz="0" w:space="0" w:color="auto"/>
            <w:right w:val="none" w:sz="0" w:space="0" w:color="auto"/>
          </w:divBdr>
          <w:divsChild>
            <w:div w:id="20440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9274">
      <w:bodyDiv w:val="1"/>
      <w:marLeft w:val="0"/>
      <w:marRight w:val="0"/>
      <w:marTop w:val="0"/>
      <w:marBottom w:val="0"/>
      <w:divBdr>
        <w:top w:val="none" w:sz="0" w:space="0" w:color="auto"/>
        <w:left w:val="none" w:sz="0" w:space="0" w:color="auto"/>
        <w:bottom w:val="none" w:sz="0" w:space="0" w:color="auto"/>
        <w:right w:val="none" w:sz="0" w:space="0" w:color="auto"/>
      </w:divBdr>
      <w:divsChild>
        <w:div w:id="1555970869">
          <w:marLeft w:val="0"/>
          <w:marRight w:val="0"/>
          <w:marTop w:val="0"/>
          <w:marBottom w:val="0"/>
          <w:divBdr>
            <w:top w:val="none" w:sz="0" w:space="0" w:color="auto"/>
            <w:left w:val="none" w:sz="0" w:space="0" w:color="auto"/>
            <w:bottom w:val="none" w:sz="0" w:space="0" w:color="auto"/>
            <w:right w:val="none" w:sz="0" w:space="0" w:color="auto"/>
          </w:divBdr>
          <w:divsChild>
            <w:div w:id="306323800">
              <w:marLeft w:val="0"/>
              <w:marRight w:val="0"/>
              <w:marTop w:val="0"/>
              <w:marBottom w:val="0"/>
              <w:divBdr>
                <w:top w:val="none" w:sz="0" w:space="0" w:color="auto"/>
                <w:left w:val="none" w:sz="0" w:space="0" w:color="auto"/>
                <w:bottom w:val="none" w:sz="0" w:space="0" w:color="auto"/>
                <w:right w:val="none" w:sz="0" w:space="0" w:color="auto"/>
              </w:divBdr>
            </w:div>
            <w:div w:id="974337947">
              <w:marLeft w:val="0"/>
              <w:marRight w:val="0"/>
              <w:marTop w:val="0"/>
              <w:marBottom w:val="0"/>
              <w:divBdr>
                <w:top w:val="none" w:sz="0" w:space="0" w:color="auto"/>
                <w:left w:val="none" w:sz="0" w:space="0" w:color="auto"/>
                <w:bottom w:val="none" w:sz="0" w:space="0" w:color="auto"/>
                <w:right w:val="none" w:sz="0" w:space="0" w:color="auto"/>
              </w:divBdr>
            </w:div>
            <w:div w:id="1143696681">
              <w:marLeft w:val="0"/>
              <w:marRight w:val="0"/>
              <w:marTop w:val="0"/>
              <w:marBottom w:val="0"/>
              <w:divBdr>
                <w:top w:val="none" w:sz="0" w:space="0" w:color="auto"/>
                <w:left w:val="none" w:sz="0" w:space="0" w:color="auto"/>
                <w:bottom w:val="none" w:sz="0" w:space="0" w:color="auto"/>
                <w:right w:val="none" w:sz="0" w:space="0" w:color="auto"/>
              </w:divBdr>
            </w:div>
            <w:div w:id="1937975140">
              <w:marLeft w:val="0"/>
              <w:marRight w:val="0"/>
              <w:marTop w:val="0"/>
              <w:marBottom w:val="0"/>
              <w:divBdr>
                <w:top w:val="none" w:sz="0" w:space="0" w:color="auto"/>
                <w:left w:val="none" w:sz="0" w:space="0" w:color="auto"/>
                <w:bottom w:val="none" w:sz="0" w:space="0" w:color="auto"/>
                <w:right w:val="none" w:sz="0" w:space="0" w:color="auto"/>
              </w:divBdr>
            </w:div>
            <w:div w:id="798687550">
              <w:marLeft w:val="0"/>
              <w:marRight w:val="0"/>
              <w:marTop w:val="0"/>
              <w:marBottom w:val="0"/>
              <w:divBdr>
                <w:top w:val="none" w:sz="0" w:space="0" w:color="auto"/>
                <w:left w:val="none" w:sz="0" w:space="0" w:color="auto"/>
                <w:bottom w:val="none" w:sz="0" w:space="0" w:color="auto"/>
                <w:right w:val="none" w:sz="0" w:space="0" w:color="auto"/>
              </w:divBdr>
            </w:div>
            <w:div w:id="876745876">
              <w:marLeft w:val="0"/>
              <w:marRight w:val="0"/>
              <w:marTop w:val="0"/>
              <w:marBottom w:val="0"/>
              <w:divBdr>
                <w:top w:val="none" w:sz="0" w:space="0" w:color="auto"/>
                <w:left w:val="none" w:sz="0" w:space="0" w:color="auto"/>
                <w:bottom w:val="none" w:sz="0" w:space="0" w:color="auto"/>
                <w:right w:val="none" w:sz="0" w:space="0" w:color="auto"/>
              </w:divBdr>
            </w:div>
            <w:div w:id="154734327">
              <w:marLeft w:val="0"/>
              <w:marRight w:val="0"/>
              <w:marTop w:val="0"/>
              <w:marBottom w:val="0"/>
              <w:divBdr>
                <w:top w:val="none" w:sz="0" w:space="0" w:color="auto"/>
                <w:left w:val="none" w:sz="0" w:space="0" w:color="auto"/>
                <w:bottom w:val="none" w:sz="0" w:space="0" w:color="auto"/>
                <w:right w:val="none" w:sz="0" w:space="0" w:color="auto"/>
              </w:divBdr>
            </w:div>
            <w:div w:id="700208256">
              <w:marLeft w:val="0"/>
              <w:marRight w:val="0"/>
              <w:marTop w:val="0"/>
              <w:marBottom w:val="0"/>
              <w:divBdr>
                <w:top w:val="none" w:sz="0" w:space="0" w:color="auto"/>
                <w:left w:val="none" w:sz="0" w:space="0" w:color="auto"/>
                <w:bottom w:val="none" w:sz="0" w:space="0" w:color="auto"/>
                <w:right w:val="none" w:sz="0" w:space="0" w:color="auto"/>
              </w:divBdr>
            </w:div>
            <w:div w:id="1290480322">
              <w:marLeft w:val="0"/>
              <w:marRight w:val="0"/>
              <w:marTop w:val="0"/>
              <w:marBottom w:val="0"/>
              <w:divBdr>
                <w:top w:val="none" w:sz="0" w:space="0" w:color="auto"/>
                <w:left w:val="none" w:sz="0" w:space="0" w:color="auto"/>
                <w:bottom w:val="none" w:sz="0" w:space="0" w:color="auto"/>
                <w:right w:val="none" w:sz="0" w:space="0" w:color="auto"/>
              </w:divBdr>
            </w:div>
            <w:div w:id="1756630815">
              <w:marLeft w:val="0"/>
              <w:marRight w:val="0"/>
              <w:marTop w:val="0"/>
              <w:marBottom w:val="0"/>
              <w:divBdr>
                <w:top w:val="none" w:sz="0" w:space="0" w:color="auto"/>
                <w:left w:val="none" w:sz="0" w:space="0" w:color="auto"/>
                <w:bottom w:val="none" w:sz="0" w:space="0" w:color="auto"/>
                <w:right w:val="none" w:sz="0" w:space="0" w:color="auto"/>
              </w:divBdr>
            </w:div>
            <w:div w:id="794326312">
              <w:marLeft w:val="0"/>
              <w:marRight w:val="0"/>
              <w:marTop w:val="0"/>
              <w:marBottom w:val="0"/>
              <w:divBdr>
                <w:top w:val="none" w:sz="0" w:space="0" w:color="auto"/>
                <w:left w:val="none" w:sz="0" w:space="0" w:color="auto"/>
                <w:bottom w:val="none" w:sz="0" w:space="0" w:color="auto"/>
                <w:right w:val="none" w:sz="0" w:space="0" w:color="auto"/>
              </w:divBdr>
            </w:div>
            <w:div w:id="563835654">
              <w:marLeft w:val="0"/>
              <w:marRight w:val="0"/>
              <w:marTop w:val="0"/>
              <w:marBottom w:val="0"/>
              <w:divBdr>
                <w:top w:val="none" w:sz="0" w:space="0" w:color="auto"/>
                <w:left w:val="none" w:sz="0" w:space="0" w:color="auto"/>
                <w:bottom w:val="none" w:sz="0" w:space="0" w:color="auto"/>
                <w:right w:val="none" w:sz="0" w:space="0" w:color="auto"/>
              </w:divBdr>
            </w:div>
            <w:div w:id="1568298976">
              <w:marLeft w:val="0"/>
              <w:marRight w:val="0"/>
              <w:marTop w:val="0"/>
              <w:marBottom w:val="0"/>
              <w:divBdr>
                <w:top w:val="none" w:sz="0" w:space="0" w:color="auto"/>
                <w:left w:val="none" w:sz="0" w:space="0" w:color="auto"/>
                <w:bottom w:val="none" w:sz="0" w:space="0" w:color="auto"/>
                <w:right w:val="none" w:sz="0" w:space="0" w:color="auto"/>
              </w:divBdr>
            </w:div>
            <w:div w:id="1096638577">
              <w:marLeft w:val="0"/>
              <w:marRight w:val="0"/>
              <w:marTop w:val="0"/>
              <w:marBottom w:val="0"/>
              <w:divBdr>
                <w:top w:val="none" w:sz="0" w:space="0" w:color="auto"/>
                <w:left w:val="none" w:sz="0" w:space="0" w:color="auto"/>
                <w:bottom w:val="none" w:sz="0" w:space="0" w:color="auto"/>
                <w:right w:val="none" w:sz="0" w:space="0" w:color="auto"/>
              </w:divBdr>
            </w:div>
            <w:div w:id="2060545406">
              <w:marLeft w:val="0"/>
              <w:marRight w:val="0"/>
              <w:marTop w:val="0"/>
              <w:marBottom w:val="0"/>
              <w:divBdr>
                <w:top w:val="none" w:sz="0" w:space="0" w:color="auto"/>
                <w:left w:val="none" w:sz="0" w:space="0" w:color="auto"/>
                <w:bottom w:val="none" w:sz="0" w:space="0" w:color="auto"/>
                <w:right w:val="none" w:sz="0" w:space="0" w:color="auto"/>
              </w:divBdr>
            </w:div>
            <w:div w:id="598559707">
              <w:marLeft w:val="0"/>
              <w:marRight w:val="0"/>
              <w:marTop w:val="0"/>
              <w:marBottom w:val="0"/>
              <w:divBdr>
                <w:top w:val="none" w:sz="0" w:space="0" w:color="auto"/>
                <w:left w:val="none" w:sz="0" w:space="0" w:color="auto"/>
                <w:bottom w:val="none" w:sz="0" w:space="0" w:color="auto"/>
                <w:right w:val="none" w:sz="0" w:space="0" w:color="auto"/>
              </w:divBdr>
            </w:div>
            <w:div w:id="506942880">
              <w:marLeft w:val="0"/>
              <w:marRight w:val="0"/>
              <w:marTop w:val="0"/>
              <w:marBottom w:val="0"/>
              <w:divBdr>
                <w:top w:val="none" w:sz="0" w:space="0" w:color="auto"/>
                <w:left w:val="none" w:sz="0" w:space="0" w:color="auto"/>
                <w:bottom w:val="none" w:sz="0" w:space="0" w:color="auto"/>
                <w:right w:val="none" w:sz="0" w:space="0" w:color="auto"/>
              </w:divBdr>
            </w:div>
            <w:div w:id="2085103643">
              <w:marLeft w:val="0"/>
              <w:marRight w:val="0"/>
              <w:marTop w:val="0"/>
              <w:marBottom w:val="0"/>
              <w:divBdr>
                <w:top w:val="none" w:sz="0" w:space="0" w:color="auto"/>
                <w:left w:val="none" w:sz="0" w:space="0" w:color="auto"/>
                <w:bottom w:val="none" w:sz="0" w:space="0" w:color="auto"/>
                <w:right w:val="none" w:sz="0" w:space="0" w:color="auto"/>
              </w:divBdr>
            </w:div>
            <w:div w:id="970983167">
              <w:marLeft w:val="0"/>
              <w:marRight w:val="0"/>
              <w:marTop w:val="0"/>
              <w:marBottom w:val="0"/>
              <w:divBdr>
                <w:top w:val="none" w:sz="0" w:space="0" w:color="auto"/>
                <w:left w:val="none" w:sz="0" w:space="0" w:color="auto"/>
                <w:bottom w:val="none" w:sz="0" w:space="0" w:color="auto"/>
                <w:right w:val="none" w:sz="0" w:space="0" w:color="auto"/>
              </w:divBdr>
            </w:div>
            <w:div w:id="1573126708">
              <w:marLeft w:val="0"/>
              <w:marRight w:val="0"/>
              <w:marTop w:val="0"/>
              <w:marBottom w:val="0"/>
              <w:divBdr>
                <w:top w:val="none" w:sz="0" w:space="0" w:color="auto"/>
                <w:left w:val="none" w:sz="0" w:space="0" w:color="auto"/>
                <w:bottom w:val="none" w:sz="0" w:space="0" w:color="auto"/>
                <w:right w:val="none" w:sz="0" w:space="0" w:color="auto"/>
              </w:divBdr>
            </w:div>
            <w:div w:id="261767426">
              <w:marLeft w:val="0"/>
              <w:marRight w:val="0"/>
              <w:marTop w:val="0"/>
              <w:marBottom w:val="0"/>
              <w:divBdr>
                <w:top w:val="none" w:sz="0" w:space="0" w:color="auto"/>
                <w:left w:val="none" w:sz="0" w:space="0" w:color="auto"/>
                <w:bottom w:val="none" w:sz="0" w:space="0" w:color="auto"/>
                <w:right w:val="none" w:sz="0" w:space="0" w:color="auto"/>
              </w:divBdr>
            </w:div>
            <w:div w:id="116220520">
              <w:marLeft w:val="0"/>
              <w:marRight w:val="0"/>
              <w:marTop w:val="0"/>
              <w:marBottom w:val="0"/>
              <w:divBdr>
                <w:top w:val="none" w:sz="0" w:space="0" w:color="auto"/>
                <w:left w:val="none" w:sz="0" w:space="0" w:color="auto"/>
                <w:bottom w:val="none" w:sz="0" w:space="0" w:color="auto"/>
                <w:right w:val="none" w:sz="0" w:space="0" w:color="auto"/>
              </w:divBdr>
            </w:div>
            <w:div w:id="1727795758">
              <w:marLeft w:val="0"/>
              <w:marRight w:val="0"/>
              <w:marTop w:val="0"/>
              <w:marBottom w:val="0"/>
              <w:divBdr>
                <w:top w:val="none" w:sz="0" w:space="0" w:color="auto"/>
                <w:left w:val="none" w:sz="0" w:space="0" w:color="auto"/>
                <w:bottom w:val="none" w:sz="0" w:space="0" w:color="auto"/>
                <w:right w:val="none" w:sz="0" w:space="0" w:color="auto"/>
              </w:divBdr>
            </w:div>
            <w:div w:id="34278079">
              <w:marLeft w:val="0"/>
              <w:marRight w:val="0"/>
              <w:marTop w:val="0"/>
              <w:marBottom w:val="0"/>
              <w:divBdr>
                <w:top w:val="none" w:sz="0" w:space="0" w:color="auto"/>
                <w:left w:val="none" w:sz="0" w:space="0" w:color="auto"/>
                <w:bottom w:val="none" w:sz="0" w:space="0" w:color="auto"/>
                <w:right w:val="none" w:sz="0" w:space="0" w:color="auto"/>
              </w:divBdr>
            </w:div>
            <w:div w:id="1131437992">
              <w:marLeft w:val="0"/>
              <w:marRight w:val="0"/>
              <w:marTop w:val="0"/>
              <w:marBottom w:val="0"/>
              <w:divBdr>
                <w:top w:val="none" w:sz="0" w:space="0" w:color="auto"/>
                <w:left w:val="none" w:sz="0" w:space="0" w:color="auto"/>
                <w:bottom w:val="none" w:sz="0" w:space="0" w:color="auto"/>
                <w:right w:val="none" w:sz="0" w:space="0" w:color="auto"/>
              </w:divBdr>
            </w:div>
            <w:div w:id="1283268570">
              <w:marLeft w:val="0"/>
              <w:marRight w:val="0"/>
              <w:marTop w:val="0"/>
              <w:marBottom w:val="0"/>
              <w:divBdr>
                <w:top w:val="none" w:sz="0" w:space="0" w:color="auto"/>
                <w:left w:val="none" w:sz="0" w:space="0" w:color="auto"/>
                <w:bottom w:val="none" w:sz="0" w:space="0" w:color="auto"/>
                <w:right w:val="none" w:sz="0" w:space="0" w:color="auto"/>
              </w:divBdr>
            </w:div>
            <w:div w:id="291791690">
              <w:marLeft w:val="0"/>
              <w:marRight w:val="0"/>
              <w:marTop w:val="0"/>
              <w:marBottom w:val="0"/>
              <w:divBdr>
                <w:top w:val="none" w:sz="0" w:space="0" w:color="auto"/>
                <w:left w:val="none" w:sz="0" w:space="0" w:color="auto"/>
                <w:bottom w:val="none" w:sz="0" w:space="0" w:color="auto"/>
                <w:right w:val="none" w:sz="0" w:space="0" w:color="auto"/>
              </w:divBdr>
            </w:div>
            <w:div w:id="861744478">
              <w:marLeft w:val="0"/>
              <w:marRight w:val="0"/>
              <w:marTop w:val="0"/>
              <w:marBottom w:val="0"/>
              <w:divBdr>
                <w:top w:val="none" w:sz="0" w:space="0" w:color="auto"/>
                <w:left w:val="none" w:sz="0" w:space="0" w:color="auto"/>
                <w:bottom w:val="none" w:sz="0" w:space="0" w:color="auto"/>
                <w:right w:val="none" w:sz="0" w:space="0" w:color="auto"/>
              </w:divBdr>
            </w:div>
            <w:div w:id="1975334252">
              <w:marLeft w:val="0"/>
              <w:marRight w:val="0"/>
              <w:marTop w:val="0"/>
              <w:marBottom w:val="0"/>
              <w:divBdr>
                <w:top w:val="none" w:sz="0" w:space="0" w:color="auto"/>
                <w:left w:val="none" w:sz="0" w:space="0" w:color="auto"/>
                <w:bottom w:val="none" w:sz="0" w:space="0" w:color="auto"/>
                <w:right w:val="none" w:sz="0" w:space="0" w:color="auto"/>
              </w:divBdr>
            </w:div>
            <w:div w:id="1979606282">
              <w:marLeft w:val="0"/>
              <w:marRight w:val="0"/>
              <w:marTop w:val="0"/>
              <w:marBottom w:val="0"/>
              <w:divBdr>
                <w:top w:val="none" w:sz="0" w:space="0" w:color="auto"/>
                <w:left w:val="none" w:sz="0" w:space="0" w:color="auto"/>
                <w:bottom w:val="none" w:sz="0" w:space="0" w:color="auto"/>
                <w:right w:val="none" w:sz="0" w:space="0" w:color="auto"/>
              </w:divBdr>
            </w:div>
            <w:div w:id="1566800853">
              <w:marLeft w:val="0"/>
              <w:marRight w:val="0"/>
              <w:marTop w:val="0"/>
              <w:marBottom w:val="0"/>
              <w:divBdr>
                <w:top w:val="none" w:sz="0" w:space="0" w:color="auto"/>
                <w:left w:val="none" w:sz="0" w:space="0" w:color="auto"/>
                <w:bottom w:val="none" w:sz="0" w:space="0" w:color="auto"/>
                <w:right w:val="none" w:sz="0" w:space="0" w:color="auto"/>
              </w:divBdr>
            </w:div>
            <w:div w:id="1501920712">
              <w:marLeft w:val="0"/>
              <w:marRight w:val="0"/>
              <w:marTop w:val="0"/>
              <w:marBottom w:val="0"/>
              <w:divBdr>
                <w:top w:val="none" w:sz="0" w:space="0" w:color="auto"/>
                <w:left w:val="none" w:sz="0" w:space="0" w:color="auto"/>
                <w:bottom w:val="none" w:sz="0" w:space="0" w:color="auto"/>
                <w:right w:val="none" w:sz="0" w:space="0" w:color="auto"/>
              </w:divBdr>
            </w:div>
            <w:div w:id="574752714">
              <w:marLeft w:val="0"/>
              <w:marRight w:val="0"/>
              <w:marTop w:val="0"/>
              <w:marBottom w:val="0"/>
              <w:divBdr>
                <w:top w:val="none" w:sz="0" w:space="0" w:color="auto"/>
                <w:left w:val="none" w:sz="0" w:space="0" w:color="auto"/>
                <w:bottom w:val="none" w:sz="0" w:space="0" w:color="auto"/>
                <w:right w:val="none" w:sz="0" w:space="0" w:color="auto"/>
              </w:divBdr>
            </w:div>
            <w:div w:id="1732268910">
              <w:marLeft w:val="0"/>
              <w:marRight w:val="0"/>
              <w:marTop w:val="0"/>
              <w:marBottom w:val="0"/>
              <w:divBdr>
                <w:top w:val="none" w:sz="0" w:space="0" w:color="auto"/>
                <w:left w:val="none" w:sz="0" w:space="0" w:color="auto"/>
                <w:bottom w:val="none" w:sz="0" w:space="0" w:color="auto"/>
                <w:right w:val="none" w:sz="0" w:space="0" w:color="auto"/>
              </w:divBdr>
            </w:div>
            <w:div w:id="939681470">
              <w:marLeft w:val="0"/>
              <w:marRight w:val="0"/>
              <w:marTop w:val="0"/>
              <w:marBottom w:val="0"/>
              <w:divBdr>
                <w:top w:val="none" w:sz="0" w:space="0" w:color="auto"/>
                <w:left w:val="none" w:sz="0" w:space="0" w:color="auto"/>
                <w:bottom w:val="none" w:sz="0" w:space="0" w:color="auto"/>
                <w:right w:val="none" w:sz="0" w:space="0" w:color="auto"/>
              </w:divBdr>
            </w:div>
            <w:div w:id="951087456">
              <w:marLeft w:val="0"/>
              <w:marRight w:val="0"/>
              <w:marTop w:val="0"/>
              <w:marBottom w:val="0"/>
              <w:divBdr>
                <w:top w:val="none" w:sz="0" w:space="0" w:color="auto"/>
                <w:left w:val="none" w:sz="0" w:space="0" w:color="auto"/>
                <w:bottom w:val="none" w:sz="0" w:space="0" w:color="auto"/>
                <w:right w:val="none" w:sz="0" w:space="0" w:color="auto"/>
              </w:divBdr>
            </w:div>
            <w:div w:id="237252865">
              <w:marLeft w:val="0"/>
              <w:marRight w:val="0"/>
              <w:marTop w:val="0"/>
              <w:marBottom w:val="0"/>
              <w:divBdr>
                <w:top w:val="none" w:sz="0" w:space="0" w:color="auto"/>
                <w:left w:val="none" w:sz="0" w:space="0" w:color="auto"/>
                <w:bottom w:val="none" w:sz="0" w:space="0" w:color="auto"/>
                <w:right w:val="none" w:sz="0" w:space="0" w:color="auto"/>
              </w:divBdr>
            </w:div>
            <w:div w:id="424961090">
              <w:marLeft w:val="0"/>
              <w:marRight w:val="0"/>
              <w:marTop w:val="0"/>
              <w:marBottom w:val="0"/>
              <w:divBdr>
                <w:top w:val="none" w:sz="0" w:space="0" w:color="auto"/>
                <w:left w:val="none" w:sz="0" w:space="0" w:color="auto"/>
                <w:bottom w:val="none" w:sz="0" w:space="0" w:color="auto"/>
                <w:right w:val="none" w:sz="0" w:space="0" w:color="auto"/>
              </w:divBdr>
            </w:div>
            <w:div w:id="1374312267">
              <w:marLeft w:val="0"/>
              <w:marRight w:val="0"/>
              <w:marTop w:val="0"/>
              <w:marBottom w:val="0"/>
              <w:divBdr>
                <w:top w:val="none" w:sz="0" w:space="0" w:color="auto"/>
                <w:left w:val="none" w:sz="0" w:space="0" w:color="auto"/>
                <w:bottom w:val="none" w:sz="0" w:space="0" w:color="auto"/>
                <w:right w:val="none" w:sz="0" w:space="0" w:color="auto"/>
              </w:divBdr>
            </w:div>
            <w:div w:id="170730179">
              <w:marLeft w:val="0"/>
              <w:marRight w:val="0"/>
              <w:marTop w:val="0"/>
              <w:marBottom w:val="0"/>
              <w:divBdr>
                <w:top w:val="none" w:sz="0" w:space="0" w:color="auto"/>
                <w:left w:val="none" w:sz="0" w:space="0" w:color="auto"/>
                <w:bottom w:val="none" w:sz="0" w:space="0" w:color="auto"/>
                <w:right w:val="none" w:sz="0" w:space="0" w:color="auto"/>
              </w:divBdr>
            </w:div>
            <w:div w:id="327368267">
              <w:marLeft w:val="0"/>
              <w:marRight w:val="0"/>
              <w:marTop w:val="0"/>
              <w:marBottom w:val="0"/>
              <w:divBdr>
                <w:top w:val="none" w:sz="0" w:space="0" w:color="auto"/>
                <w:left w:val="none" w:sz="0" w:space="0" w:color="auto"/>
                <w:bottom w:val="none" w:sz="0" w:space="0" w:color="auto"/>
                <w:right w:val="none" w:sz="0" w:space="0" w:color="auto"/>
              </w:divBdr>
            </w:div>
            <w:div w:id="1862039287">
              <w:marLeft w:val="0"/>
              <w:marRight w:val="0"/>
              <w:marTop w:val="0"/>
              <w:marBottom w:val="0"/>
              <w:divBdr>
                <w:top w:val="none" w:sz="0" w:space="0" w:color="auto"/>
                <w:left w:val="none" w:sz="0" w:space="0" w:color="auto"/>
                <w:bottom w:val="none" w:sz="0" w:space="0" w:color="auto"/>
                <w:right w:val="none" w:sz="0" w:space="0" w:color="auto"/>
              </w:divBdr>
            </w:div>
            <w:div w:id="421991157">
              <w:marLeft w:val="0"/>
              <w:marRight w:val="0"/>
              <w:marTop w:val="0"/>
              <w:marBottom w:val="0"/>
              <w:divBdr>
                <w:top w:val="none" w:sz="0" w:space="0" w:color="auto"/>
                <w:left w:val="none" w:sz="0" w:space="0" w:color="auto"/>
                <w:bottom w:val="none" w:sz="0" w:space="0" w:color="auto"/>
                <w:right w:val="none" w:sz="0" w:space="0" w:color="auto"/>
              </w:divBdr>
            </w:div>
            <w:div w:id="1528983104">
              <w:marLeft w:val="0"/>
              <w:marRight w:val="0"/>
              <w:marTop w:val="0"/>
              <w:marBottom w:val="0"/>
              <w:divBdr>
                <w:top w:val="none" w:sz="0" w:space="0" w:color="auto"/>
                <w:left w:val="none" w:sz="0" w:space="0" w:color="auto"/>
                <w:bottom w:val="none" w:sz="0" w:space="0" w:color="auto"/>
                <w:right w:val="none" w:sz="0" w:space="0" w:color="auto"/>
              </w:divBdr>
            </w:div>
            <w:div w:id="1223098758">
              <w:marLeft w:val="0"/>
              <w:marRight w:val="0"/>
              <w:marTop w:val="0"/>
              <w:marBottom w:val="0"/>
              <w:divBdr>
                <w:top w:val="none" w:sz="0" w:space="0" w:color="auto"/>
                <w:left w:val="none" w:sz="0" w:space="0" w:color="auto"/>
                <w:bottom w:val="none" w:sz="0" w:space="0" w:color="auto"/>
                <w:right w:val="none" w:sz="0" w:space="0" w:color="auto"/>
              </w:divBdr>
            </w:div>
            <w:div w:id="2114471665">
              <w:marLeft w:val="0"/>
              <w:marRight w:val="0"/>
              <w:marTop w:val="0"/>
              <w:marBottom w:val="0"/>
              <w:divBdr>
                <w:top w:val="none" w:sz="0" w:space="0" w:color="auto"/>
                <w:left w:val="none" w:sz="0" w:space="0" w:color="auto"/>
                <w:bottom w:val="none" w:sz="0" w:space="0" w:color="auto"/>
                <w:right w:val="none" w:sz="0" w:space="0" w:color="auto"/>
              </w:divBdr>
            </w:div>
            <w:div w:id="882131812">
              <w:marLeft w:val="0"/>
              <w:marRight w:val="0"/>
              <w:marTop w:val="0"/>
              <w:marBottom w:val="0"/>
              <w:divBdr>
                <w:top w:val="none" w:sz="0" w:space="0" w:color="auto"/>
                <w:left w:val="none" w:sz="0" w:space="0" w:color="auto"/>
                <w:bottom w:val="none" w:sz="0" w:space="0" w:color="auto"/>
                <w:right w:val="none" w:sz="0" w:space="0" w:color="auto"/>
              </w:divBdr>
            </w:div>
            <w:div w:id="17122854">
              <w:marLeft w:val="0"/>
              <w:marRight w:val="0"/>
              <w:marTop w:val="0"/>
              <w:marBottom w:val="0"/>
              <w:divBdr>
                <w:top w:val="none" w:sz="0" w:space="0" w:color="auto"/>
                <w:left w:val="none" w:sz="0" w:space="0" w:color="auto"/>
                <w:bottom w:val="none" w:sz="0" w:space="0" w:color="auto"/>
                <w:right w:val="none" w:sz="0" w:space="0" w:color="auto"/>
              </w:divBdr>
            </w:div>
            <w:div w:id="839851324">
              <w:marLeft w:val="0"/>
              <w:marRight w:val="0"/>
              <w:marTop w:val="0"/>
              <w:marBottom w:val="0"/>
              <w:divBdr>
                <w:top w:val="none" w:sz="0" w:space="0" w:color="auto"/>
                <w:left w:val="none" w:sz="0" w:space="0" w:color="auto"/>
                <w:bottom w:val="none" w:sz="0" w:space="0" w:color="auto"/>
                <w:right w:val="none" w:sz="0" w:space="0" w:color="auto"/>
              </w:divBdr>
            </w:div>
            <w:div w:id="237255777">
              <w:marLeft w:val="0"/>
              <w:marRight w:val="0"/>
              <w:marTop w:val="0"/>
              <w:marBottom w:val="0"/>
              <w:divBdr>
                <w:top w:val="none" w:sz="0" w:space="0" w:color="auto"/>
                <w:left w:val="none" w:sz="0" w:space="0" w:color="auto"/>
                <w:bottom w:val="none" w:sz="0" w:space="0" w:color="auto"/>
                <w:right w:val="none" w:sz="0" w:space="0" w:color="auto"/>
              </w:divBdr>
            </w:div>
            <w:div w:id="1667172357">
              <w:marLeft w:val="0"/>
              <w:marRight w:val="0"/>
              <w:marTop w:val="0"/>
              <w:marBottom w:val="0"/>
              <w:divBdr>
                <w:top w:val="none" w:sz="0" w:space="0" w:color="auto"/>
                <w:left w:val="none" w:sz="0" w:space="0" w:color="auto"/>
                <w:bottom w:val="none" w:sz="0" w:space="0" w:color="auto"/>
                <w:right w:val="none" w:sz="0" w:space="0" w:color="auto"/>
              </w:divBdr>
            </w:div>
            <w:div w:id="973371938">
              <w:marLeft w:val="0"/>
              <w:marRight w:val="0"/>
              <w:marTop w:val="0"/>
              <w:marBottom w:val="0"/>
              <w:divBdr>
                <w:top w:val="none" w:sz="0" w:space="0" w:color="auto"/>
                <w:left w:val="none" w:sz="0" w:space="0" w:color="auto"/>
                <w:bottom w:val="none" w:sz="0" w:space="0" w:color="auto"/>
                <w:right w:val="none" w:sz="0" w:space="0" w:color="auto"/>
              </w:divBdr>
            </w:div>
            <w:div w:id="103773347">
              <w:marLeft w:val="0"/>
              <w:marRight w:val="0"/>
              <w:marTop w:val="0"/>
              <w:marBottom w:val="0"/>
              <w:divBdr>
                <w:top w:val="none" w:sz="0" w:space="0" w:color="auto"/>
                <w:left w:val="none" w:sz="0" w:space="0" w:color="auto"/>
                <w:bottom w:val="none" w:sz="0" w:space="0" w:color="auto"/>
                <w:right w:val="none" w:sz="0" w:space="0" w:color="auto"/>
              </w:divBdr>
            </w:div>
            <w:div w:id="952443514">
              <w:marLeft w:val="0"/>
              <w:marRight w:val="0"/>
              <w:marTop w:val="0"/>
              <w:marBottom w:val="0"/>
              <w:divBdr>
                <w:top w:val="none" w:sz="0" w:space="0" w:color="auto"/>
                <w:left w:val="none" w:sz="0" w:space="0" w:color="auto"/>
                <w:bottom w:val="none" w:sz="0" w:space="0" w:color="auto"/>
                <w:right w:val="none" w:sz="0" w:space="0" w:color="auto"/>
              </w:divBdr>
            </w:div>
            <w:div w:id="993681232">
              <w:marLeft w:val="0"/>
              <w:marRight w:val="0"/>
              <w:marTop w:val="0"/>
              <w:marBottom w:val="0"/>
              <w:divBdr>
                <w:top w:val="none" w:sz="0" w:space="0" w:color="auto"/>
                <w:left w:val="none" w:sz="0" w:space="0" w:color="auto"/>
                <w:bottom w:val="none" w:sz="0" w:space="0" w:color="auto"/>
                <w:right w:val="none" w:sz="0" w:space="0" w:color="auto"/>
              </w:divBdr>
            </w:div>
            <w:div w:id="571353380">
              <w:marLeft w:val="0"/>
              <w:marRight w:val="0"/>
              <w:marTop w:val="0"/>
              <w:marBottom w:val="0"/>
              <w:divBdr>
                <w:top w:val="none" w:sz="0" w:space="0" w:color="auto"/>
                <w:left w:val="none" w:sz="0" w:space="0" w:color="auto"/>
                <w:bottom w:val="none" w:sz="0" w:space="0" w:color="auto"/>
                <w:right w:val="none" w:sz="0" w:space="0" w:color="auto"/>
              </w:divBdr>
            </w:div>
            <w:div w:id="1490244281">
              <w:marLeft w:val="0"/>
              <w:marRight w:val="0"/>
              <w:marTop w:val="0"/>
              <w:marBottom w:val="0"/>
              <w:divBdr>
                <w:top w:val="none" w:sz="0" w:space="0" w:color="auto"/>
                <w:left w:val="none" w:sz="0" w:space="0" w:color="auto"/>
                <w:bottom w:val="none" w:sz="0" w:space="0" w:color="auto"/>
                <w:right w:val="none" w:sz="0" w:space="0" w:color="auto"/>
              </w:divBdr>
            </w:div>
            <w:div w:id="596136359">
              <w:marLeft w:val="0"/>
              <w:marRight w:val="0"/>
              <w:marTop w:val="0"/>
              <w:marBottom w:val="0"/>
              <w:divBdr>
                <w:top w:val="none" w:sz="0" w:space="0" w:color="auto"/>
                <w:left w:val="none" w:sz="0" w:space="0" w:color="auto"/>
                <w:bottom w:val="none" w:sz="0" w:space="0" w:color="auto"/>
                <w:right w:val="none" w:sz="0" w:space="0" w:color="auto"/>
              </w:divBdr>
            </w:div>
            <w:div w:id="269897305">
              <w:marLeft w:val="0"/>
              <w:marRight w:val="0"/>
              <w:marTop w:val="0"/>
              <w:marBottom w:val="0"/>
              <w:divBdr>
                <w:top w:val="none" w:sz="0" w:space="0" w:color="auto"/>
                <w:left w:val="none" w:sz="0" w:space="0" w:color="auto"/>
                <w:bottom w:val="none" w:sz="0" w:space="0" w:color="auto"/>
                <w:right w:val="none" w:sz="0" w:space="0" w:color="auto"/>
              </w:divBdr>
            </w:div>
            <w:div w:id="1256131398">
              <w:marLeft w:val="0"/>
              <w:marRight w:val="0"/>
              <w:marTop w:val="0"/>
              <w:marBottom w:val="0"/>
              <w:divBdr>
                <w:top w:val="none" w:sz="0" w:space="0" w:color="auto"/>
                <w:left w:val="none" w:sz="0" w:space="0" w:color="auto"/>
                <w:bottom w:val="none" w:sz="0" w:space="0" w:color="auto"/>
                <w:right w:val="none" w:sz="0" w:space="0" w:color="auto"/>
              </w:divBdr>
            </w:div>
            <w:div w:id="1955673507">
              <w:marLeft w:val="0"/>
              <w:marRight w:val="0"/>
              <w:marTop w:val="0"/>
              <w:marBottom w:val="0"/>
              <w:divBdr>
                <w:top w:val="none" w:sz="0" w:space="0" w:color="auto"/>
                <w:left w:val="none" w:sz="0" w:space="0" w:color="auto"/>
                <w:bottom w:val="none" w:sz="0" w:space="0" w:color="auto"/>
                <w:right w:val="none" w:sz="0" w:space="0" w:color="auto"/>
              </w:divBdr>
            </w:div>
            <w:div w:id="1221792588">
              <w:marLeft w:val="0"/>
              <w:marRight w:val="0"/>
              <w:marTop w:val="0"/>
              <w:marBottom w:val="0"/>
              <w:divBdr>
                <w:top w:val="none" w:sz="0" w:space="0" w:color="auto"/>
                <w:left w:val="none" w:sz="0" w:space="0" w:color="auto"/>
                <w:bottom w:val="none" w:sz="0" w:space="0" w:color="auto"/>
                <w:right w:val="none" w:sz="0" w:space="0" w:color="auto"/>
              </w:divBdr>
            </w:div>
            <w:div w:id="1170831498">
              <w:marLeft w:val="0"/>
              <w:marRight w:val="0"/>
              <w:marTop w:val="0"/>
              <w:marBottom w:val="0"/>
              <w:divBdr>
                <w:top w:val="none" w:sz="0" w:space="0" w:color="auto"/>
                <w:left w:val="none" w:sz="0" w:space="0" w:color="auto"/>
                <w:bottom w:val="none" w:sz="0" w:space="0" w:color="auto"/>
                <w:right w:val="none" w:sz="0" w:space="0" w:color="auto"/>
              </w:divBdr>
            </w:div>
            <w:div w:id="1752071861">
              <w:marLeft w:val="0"/>
              <w:marRight w:val="0"/>
              <w:marTop w:val="0"/>
              <w:marBottom w:val="0"/>
              <w:divBdr>
                <w:top w:val="none" w:sz="0" w:space="0" w:color="auto"/>
                <w:left w:val="none" w:sz="0" w:space="0" w:color="auto"/>
                <w:bottom w:val="none" w:sz="0" w:space="0" w:color="auto"/>
                <w:right w:val="none" w:sz="0" w:space="0" w:color="auto"/>
              </w:divBdr>
            </w:div>
            <w:div w:id="474177739">
              <w:marLeft w:val="0"/>
              <w:marRight w:val="0"/>
              <w:marTop w:val="0"/>
              <w:marBottom w:val="0"/>
              <w:divBdr>
                <w:top w:val="none" w:sz="0" w:space="0" w:color="auto"/>
                <w:left w:val="none" w:sz="0" w:space="0" w:color="auto"/>
                <w:bottom w:val="none" w:sz="0" w:space="0" w:color="auto"/>
                <w:right w:val="none" w:sz="0" w:space="0" w:color="auto"/>
              </w:divBdr>
            </w:div>
            <w:div w:id="1900819351">
              <w:marLeft w:val="0"/>
              <w:marRight w:val="0"/>
              <w:marTop w:val="0"/>
              <w:marBottom w:val="0"/>
              <w:divBdr>
                <w:top w:val="none" w:sz="0" w:space="0" w:color="auto"/>
                <w:left w:val="none" w:sz="0" w:space="0" w:color="auto"/>
                <w:bottom w:val="none" w:sz="0" w:space="0" w:color="auto"/>
                <w:right w:val="none" w:sz="0" w:space="0" w:color="auto"/>
              </w:divBdr>
            </w:div>
            <w:div w:id="778836385">
              <w:marLeft w:val="0"/>
              <w:marRight w:val="0"/>
              <w:marTop w:val="0"/>
              <w:marBottom w:val="0"/>
              <w:divBdr>
                <w:top w:val="none" w:sz="0" w:space="0" w:color="auto"/>
                <w:left w:val="none" w:sz="0" w:space="0" w:color="auto"/>
                <w:bottom w:val="none" w:sz="0" w:space="0" w:color="auto"/>
                <w:right w:val="none" w:sz="0" w:space="0" w:color="auto"/>
              </w:divBdr>
            </w:div>
            <w:div w:id="927809851">
              <w:marLeft w:val="0"/>
              <w:marRight w:val="0"/>
              <w:marTop w:val="0"/>
              <w:marBottom w:val="0"/>
              <w:divBdr>
                <w:top w:val="none" w:sz="0" w:space="0" w:color="auto"/>
                <w:left w:val="none" w:sz="0" w:space="0" w:color="auto"/>
                <w:bottom w:val="none" w:sz="0" w:space="0" w:color="auto"/>
                <w:right w:val="none" w:sz="0" w:space="0" w:color="auto"/>
              </w:divBdr>
            </w:div>
            <w:div w:id="436485292">
              <w:marLeft w:val="0"/>
              <w:marRight w:val="0"/>
              <w:marTop w:val="0"/>
              <w:marBottom w:val="0"/>
              <w:divBdr>
                <w:top w:val="none" w:sz="0" w:space="0" w:color="auto"/>
                <w:left w:val="none" w:sz="0" w:space="0" w:color="auto"/>
                <w:bottom w:val="none" w:sz="0" w:space="0" w:color="auto"/>
                <w:right w:val="none" w:sz="0" w:space="0" w:color="auto"/>
              </w:divBdr>
            </w:div>
            <w:div w:id="495003237">
              <w:marLeft w:val="0"/>
              <w:marRight w:val="0"/>
              <w:marTop w:val="0"/>
              <w:marBottom w:val="0"/>
              <w:divBdr>
                <w:top w:val="none" w:sz="0" w:space="0" w:color="auto"/>
                <w:left w:val="none" w:sz="0" w:space="0" w:color="auto"/>
                <w:bottom w:val="none" w:sz="0" w:space="0" w:color="auto"/>
                <w:right w:val="none" w:sz="0" w:space="0" w:color="auto"/>
              </w:divBdr>
            </w:div>
            <w:div w:id="230117203">
              <w:marLeft w:val="0"/>
              <w:marRight w:val="0"/>
              <w:marTop w:val="0"/>
              <w:marBottom w:val="0"/>
              <w:divBdr>
                <w:top w:val="none" w:sz="0" w:space="0" w:color="auto"/>
                <w:left w:val="none" w:sz="0" w:space="0" w:color="auto"/>
                <w:bottom w:val="none" w:sz="0" w:space="0" w:color="auto"/>
                <w:right w:val="none" w:sz="0" w:space="0" w:color="auto"/>
              </w:divBdr>
            </w:div>
            <w:div w:id="1088422017">
              <w:marLeft w:val="0"/>
              <w:marRight w:val="0"/>
              <w:marTop w:val="0"/>
              <w:marBottom w:val="0"/>
              <w:divBdr>
                <w:top w:val="none" w:sz="0" w:space="0" w:color="auto"/>
                <w:left w:val="none" w:sz="0" w:space="0" w:color="auto"/>
                <w:bottom w:val="none" w:sz="0" w:space="0" w:color="auto"/>
                <w:right w:val="none" w:sz="0" w:space="0" w:color="auto"/>
              </w:divBdr>
            </w:div>
            <w:div w:id="1638611915">
              <w:marLeft w:val="0"/>
              <w:marRight w:val="0"/>
              <w:marTop w:val="0"/>
              <w:marBottom w:val="0"/>
              <w:divBdr>
                <w:top w:val="none" w:sz="0" w:space="0" w:color="auto"/>
                <w:left w:val="none" w:sz="0" w:space="0" w:color="auto"/>
                <w:bottom w:val="none" w:sz="0" w:space="0" w:color="auto"/>
                <w:right w:val="none" w:sz="0" w:space="0" w:color="auto"/>
              </w:divBdr>
            </w:div>
            <w:div w:id="1670869523">
              <w:marLeft w:val="0"/>
              <w:marRight w:val="0"/>
              <w:marTop w:val="0"/>
              <w:marBottom w:val="0"/>
              <w:divBdr>
                <w:top w:val="none" w:sz="0" w:space="0" w:color="auto"/>
                <w:left w:val="none" w:sz="0" w:space="0" w:color="auto"/>
                <w:bottom w:val="none" w:sz="0" w:space="0" w:color="auto"/>
                <w:right w:val="none" w:sz="0" w:space="0" w:color="auto"/>
              </w:divBdr>
            </w:div>
            <w:div w:id="1904413035">
              <w:marLeft w:val="0"/>
              <w:marRight w:val="0"/>
              <w:marTop w:val="0"/>
              <w:marBottom w:val="0"/>
              <w:divBdr>
                <w:top w:val="none" w:sz="0" w:space="0" w:color="auto"/>
                <w:left w:val="none" w:sz="0" w:space="0" w:color="auto"/>
                <w:bottom w:val="none" w:sz="0" w:space="0" w:color="auto"/>
                <w:right w:val="none" w:sz="0" w:space="0" w:color="auto"/>
              </w:divBdr>
            </w:div>
            <w:div w:id="1316567170">
              <w:marLeft w:val="0"/>
              <w:marRight w:val="0"/>
              <w:marTop w:val="0"/>
              <w:marBottom w:val="0"/>
              <w:divBdr>
                <w:top w:val="none" w:sz="0" w:space="0" w:color="auto"/>
                <w:left w:val="none" w:sz="0" w:space="0" w:color="auto"/>
                <w:bottom w:val="none" w:sz="0" w:space="0" w:color="auto"/>
                <w:right w:val="none" w:sz="0" w:space="0" w:color="auto"/>
              </w:divBdr>
            </w:div>
            <w:div w:id="1618412112">
              <w:marLeft w:val="0"/>
              <w:marRight w:val="0"/>
              <w:marTop w:val="0"/>
              <w:marBottom w:val="0"/>
              <w:divBdr>
                <w:top w:val="none" w:sz="0" w:space="0" w:color="auto"/>
                <w:left w:val="none" w:sz="0" w:space="0" w:color="auto"/>
                <w:bottom w:val="none" w:sz="0" w:space="0" w:color="auto"/>
                <w:right w:val="none" w:sz="0" w:space="0" w:color="auto"/>
              </w:divBdr>
            </w:div>
            <w:div w:id="882982128">
              <w:marLeft w:val="0"/>
              <w:marRight w:val="0"/>
              <w:marTop w:val="0"/>
              <w:marBottom w:val="0"/>
              <w:divBdr>
                <w:top w:val="none" w:sz="0" w:space="0" w:color="auto"/>
                <w:left w:val="none" w:sz="0" w:space="0" w:color="auto"/>
                <w:bottom w:val="none" w:sz="0" w:space="0" w:color="auto"/>
                <w:right w:val="none" w:sz="0" w:space="0" w:color="auto"/>
              </w:divBdr>
            </w:div>
            <w:div w:id="1325469237">
              <w:marLeft w:val="0"/>
              <w:marRight w:val="0"/>
              <w:marTop w:val="0"/>
              <w:marBottom w:val="0"/>
              <w:divBdr>
                <w:top w:val="none" w:sz="0" w:space="0" w:color="auto"/>
                <w:left w:val="none" w:sz="0" w:space="0" w:color="auto"/>
                <w:bottom w:val="none" w:sz="0" w:space="0" w:color="auto"/>
                <w:right w:val="none" w:sz="0" w:space="0" w:color="auto"/>
              </w:divBdr>
            </w:div>
            <w:div w:id="388380150">
              <w:marLeft w:val="0"/>
              <w:marRight w:val="0"/>
              <w:marTop w:val="0"/>
              <w:marBottom w:val="0"/>
              <w:divBdr>
                <w:top w:val="none" w:sz="0" w:space="0" w:color="auto"/>
                <w:left w:val="none" w:sz="0" w:space="0" w:color="auto"/>
                <w:bottom w:val="none" w:sz="0" w:space="0" w:color="auto"/>
                <w:right w:val="none" w:sz="0" w:space="0" w:color="auto"/>
              </w:divBdr>
            </w:div>
            <w:div w:id="992830416">
              <w:marLeft w:val="0"/>
              <w:marRight w:val="0"/>
              <w:marTop w:val="0"/>
              <w:marBottom w:val="0"/>
              <w:divBdr>
                <w:top w:val="none" w:sz="0" w:space="0" w:color="auto"/>
                <w:left w:val="none" w:sz="0" w:space="0" w:color="auto"/>
                <w:bottom w:val="none" w:sz="0" w:space="0" w:color="auto"/>
                <w:right w:val="none" w:sz="0" w:space="0" w:color="auto"/>
              </w:divBdr>
            </w:div>
            <w:div w:id="1070079054">
              <w:marLeft w:val="0"/>
              <w:marRight w:val="0"/>
              <w:marTop w:val="0"/>
              <w:marBottom w:val="0"/>
              <w:divBdr>
                <w:top w:val="none" w:sz="0" w:space="0" w:color="auto"/>
                <w:left w:val="none" w:sz="0" w:space="0" w:color="auto"/>
                <w:bottom w:val="none" w:sz="0" w:space="0" w:color="auto"/>
                <w:right w:val="none" w:sz="0" w:space="0" w:color="auto"/>
              </w:divBdr>
            </w:div>
            <w:div w:id="2079404676">
              <w:marLeft w:val="0"/>
              <w:marRight w:val="0"/>
              <w:marTop w:val="0"/>
              <w:marBottom w:val="0"/>
              <w:divBdr>
                <w:top w:val="none" w:sz="0" w:space="0" w:color="auto"/>
                <w:left w:val="none" w:sz="0" w:space="0" w:color="auto"/>
                <w:bottom w:val="none" w:sz="0" w:space="0" w:color="auto"/>
                <w:right w:val="none" w:sz="0" w:space="0" w:color="auto"/>
              </w:divBdr>
            </w:div>
            <w:div w:id="2112622089">
              <w:marLeft w:val="0"/>
              <w:marRight w:val="0"/>
              <w:marTop w:val="0"/>
              <w:marBottom w:val="0"/>
              <w:divBdr>
                <w:top w:val="none" w:sz="0" w:space="0" w:color="auto"/>
                <w:left w:val="none" w:sz="0" w:space="0" w:color="auto"/>
                <w:bottom w:val="none" w:sz="0" w:space="0" w:color="auto"/>
                <w:right w:val="none" w:sz="0" w:space="0" w:color="auto"/>
              </w:divBdr>
            </w:div>
            <w:div w:id="1799295912">
              <w:marLeft w:val="0"/>
              <w:marRight w:val="0"/>
              <w:marTop w:val="0"/>
              <w:marBottom w:val="0"/>
              <w:divBdr>
                <w:top w:val="none" w:sz="0" w:space="0" w:color="auto"/>
                <w:left w:val="none" w:sz="0" w:space="0" w:color="auto"/>
                <w:bottom w:val="none" w:sz="0" w:space="0" w:color="auto"/>
                <w:right w:val="none" w:sz="0" w:space="0" w:color="auto"/>
              </w:divBdr>
            </w:div>
            <w:div w:id="837237051">
              <w:marLeft w:val="0"/>
              <w:marRight w:val="0"/>
              <w:marTop w:val="0"/>
              <w:marBottom w:val="0"/>
              <w:divBdr>
                <w:top w:val="none" w:sz="0" w:space="0" w:color="auto"/>
                <w:left w:val="none" w:sz="0" w:space="0" w:color="auto"/>
                <w:bottom w:val="none" w:sz="0" w:space="0" w:color="auto"/>
                <w:right w:val="none" w:sz="0" w:space="0" w:color="auto"/>
              </w:divBdr>
            </w:div>
            <w:div w:id="429400697">
              <w:marLeft w:val="0"/>
              <w:marRight w:val="0"/>
              <w:marTop w:val="0"/>
              <w:marBottom w:val="0"/>
              <w:divBdr>
                <w:top w:val="none" w:sz="0" w:space="0" w:color="auto"/>
                <w:left w:val="none" w:sz="0" w:space="0" w:color="auto"/>
                <w:bottom w:val="none" w:sz="0" w:space="0" w:color="auto"/>
                <w:right w:val="none" w:sz="0" w:space="0" w:color="auto"/>
              </w:divBdr>
            </w:div>
            <w:div w:id="101849099">
              <w:marLeft w:val="0"/>
              <w:marRight w:val="0"/>
              <w:marTop w:val="0"/>
              <w:marBottom w:val="0"/>
              <w:divBdr>
                <w:top w:val="none" w:sz="0" w:space="0" w:color="auto"/>
                <w:left w:val="none" w:sz="0" w:space="0" w:color="auto"/>
                <w:bottom w:val="none" w:sz="0" w:space="0" w:color="auto"/>
                <w:right w:val="none" w:sz="0" w:space="0" w:color="auto"/>
              </w:divBdr>
            </w:div>
            <w:div w:id="1547139625">
              <w:marLeft w:val="0"/>
              <w:marRight w:val="0"/>
              <w:marTop w:val="0"/>
              <w:marBottom w:val="0"/>
              <w:divBdr>
                <w:top w:val="none" w:sz="0" w:space="0" w:color="auto"/>
                <w:left w:val="none" w:sz="0" w:space="0" w:color="auto"/>
                <w:bottom w:val="none" w:sz="0" w:space="0" w:color="auto"/>
                <w:right w:val="none" w:sz="0" w:space="0" w:color="auto"/>
              </w:divBdr>
            </w:div>
            <w:div w:id="651103344">
              <w:marLeft w:val="0"/>
              <w:marRight w:val="0"/>
              <w:marTop w:val="0"/>
              <w:marBottom w:val="0"/>
              <w:divBdr>
                <w:top w:val="none" w:sz="0" w:space="0" w:color="auto"/>
                <w:left w:val="none" w:sz="0" w:space="0" w:color="auto"/>
                <w:bottom w:val="none" w:sz="0" w:space="0" w:color="auto"/>
                <w:right w:val="none" w:sz="0" w:space="0" w:color="auto"/>
              </w:divBdr>
            </w:div>
            <w:div w:id="563563321">
              <w:marLeft w:val="0"/>
              <w:marRight w:val="0"/>
              <w:marTop w:val="0"/>
              <w:marBottom w:val="0"/>
              <w:divBdr>
                <w:top w:val="none" w:sz="0" w:space="0" w:color="auto"/>
                <w:left w:val="none" w:sz="0" w:space="0" w:color="auto"/>
                <w:bottom w:val="none" w:sz="0" w:space="0" w:color="auto"/>
                <w:right w:val="none" w:sz="0" w:space="0" w:color="auto"/>
              </w:divBdr>
            </w:div>
            <w:div w:id="1462378322">
              <w:marLeft w:val="0"/>
              <w:marRight w:val="0"/>
              <w:marTop w:val="0"/>
              <w:marBottom w:val="0"/>
              <w:divBdr>
                <w:top w:val="none" w:sz="0" w:space="0" w:color="auto"/>
                <w:left w:val="none" w:sz="0" w:space="0" w:color="auto"/>
                <w:bottom w:val="none" w:sz="0" w:space="0" w:color="auto"/>
                <w:right w:val="none" w:sz="0" w:space="0" w:color="auto"/>
              </w:divBdr>
            </w:div>
            <w:div w:id="733552146">
              <w:marLeft w:val="0"/>
              <w:marRight w:val="0"/>
              <w:marTop w:val="0"/>
              <w:marBottom w:val="0"/>
              <w:divBdr>
                <w:top w:val="none" w:sz="0" w:space="0" w:color="auto"/>
                <w:left w:val="none" w:sz="0" w:space="0" w:color="auto"/>
                <w:bottom w:val="none" w:sz="0" w:space="0" w:color="auto"/>
                <w:right w:val="none" w:sz="0" w:space="0" w:color="auto"/>
              </w:divBdr>
            </w:div>
            <w:div w:id="976448198">
              <w:marLeft w:val="0"/>
              <w:marRight w:val="0"/>
              <w:marTop w:val="0"/>
              <w:marBottom w:val="0"/>
              <w:divBdr>
                <w:top w:val="none" w:sz="0" w:space="0" w:color="auto"/>
                <w:left w:val="none" w:sz="0" w:space="0" w:color="auto"/>
                <w:bottom w:val="none" w:sz="0" w:space="0" w:color="auto"/>
                <w:right w:val="none" w:sz="0" w:space="0" w:color="auto"/>
              </w:divBdr>
            </w:div>
            <w:div w:id="1205214706">
              <w:marLeft w:val="0"/>
              <w:marRight w:val="0"/>
              <w:marTop w:val="0"/>
              <w:marBottom w:val="0"/>
              <w:divBdr>
                <w:top w:val="none" w:sz="0" w:space="0" w:color="auto"/>
                <w:left w:val="none" w:sz="0" w:space="0" w:color="auto"/>
                <w:bottom w:val="none" w:sz="0" w:space="0" w:color="auto"/>
                <w:right w:val="none" w:sz="0" w:space="0" w:color="auto"/>
              </w:divBdr>
            </w:div>
            <w:div w:id="1254238136">
              <w:marLeft w:val="0"/>
              <w:marRight w:val="0"/>
              <w:marTop w:val="0"/>
              <w:marBottom w:val="0"/>
              <w:divBdr>
                <w:top w:val="none" w:sz="0" w:space="0" w:color="auto"/>
                <w:left w:val="none" w:sz="0" w:space="0" w:color="auto"/>
                <w:bottom w:val="none" w:sz="0" w:space="0" w:color="auto"/>
                <w:right w:val="none" w:sz="0" w:space="0" w:color="auto"/>
              </w:divBdr>
            </w:div>
            <w:div w:id="1437630260">
              <w:marLeft w:val="0"/>
              <w:marRight w:val="0"/>
              <w:marTop w:val="0"/>
              <w:marBottom w:val="0"/>
              <w:divBdr>
                <w:top w:val="none" w:sz="0" w:space="0" w:color="auto"/>
                <w:left w:val="none" w:sz="0" w:space="0" w:color="auto"/>
                <w:bottom w:val="none" w:sz="0" w:space="0" w:color="auto"/>
                <w:right w:val="none" w:sz="0" w:space="0" w:color="auto"/>
              </w:divBdr>
            </w:div>
            <w:div w:id="758527779">
              <w:marLeft w:val="0"/>
              <w:marRight w:val="0"/>
              <w:marTop w:val="0"/>
              <w:marBottom w:val="0"/>
              <w:divBdr>
                <w:top w:val="none" w:sz="0" w:space="0" w:color="auto"/>
                <w:left w:val="none" w:sz="0" w:space="0" w:color="auto"/>
                <w:bottom w:val="none" w:sz="0" w:space="0" w:color="auto"/>
                <w:right w:val="none" w:sz="0" w:space="0" w:color="auto"/>
              </w:divBdr>
            </w:div>
            <w:div w:id="1689913570">
              <w:marLeft w:val="0"/>
              <w:marRight w:val="0"/>
              <w:marTop w:val="0"/>
              <w:marBottom w:val="0"/>
              <w:divBdr>
                <w:top w:val="none" w:sz="0" w:space="0" w:color="auto"/>
                <w:left w:val="none" w:sz="0" w:space="0" w:color="auto"/>
                <w:bottom w:val="none" w:sz="0" w:space="0" w:color="auto"/>
                <w:right w:val="none" w:sz="0" w:space="0" w:color="auto"/>
              </w:divBdr>
            </w:div>
            <w:div w:id="1436708719">
              <w:marLeft w:val="0"/>
              <w:marRight w:val="0"/>
              <w:marTop w:val="0"/>
              <w:marBottom w:val="0"/>
              <w:divBdr>
                <w:top w:val="none" w:sz="0" w:space="0" w:color="auto"/>
                <w:left w:val="none" w:sz="0" w:space="0" w:color="auto"/>
                <w:bottom w:val="none" w:sz="0" w:space="0" w:color="auto"/>
                <w:right w:val="none" w:sz="0" w:space="0" w:color="auto"/>
              </w:divBdr>
            </w:div>
            <w:div w:id="560791756">
              <w:marLeft w:val="0"/>
              <w:marRight w:val="0"/>
              <w:marTop w:val="0"/>
              <w:marBottom w:val="0"/>
              <w:divBdr>
                <w:top w:val="none" w:sz="0" w:space="0" w:color="auto"/>
                <w:left w:val="none" w:sz="0" w:space="0" w:color="auto"/>
                <w:bottom w:val="none" w:sz="0" w:space="0" w:color="auto"/>
                <w:right w:val="none" w:sz="0" w:space="0" w:color="auto"/>
              </w:divBdr>
            </w:div>
            <w:div w:id="376316101">
              <w:marLeft w:val="0"/>
              <w:marRight w:val="0"/>
              <w:marTop w:val="0"/>
              <w:marBottom w:val="0"/>
              <w:divBdr>
                <w:top w:val="none" w:sz="0" w:space="0" w:color="auto"/>
                <w:left w:val="none" w:sz="0" w:space="0" w:color="auto"/>
                <w:bottom w:val="none" w:sz="0" w:space="0" w:color="auto"/>
                <w:right w:val="none" w:sz="0" w:space="0" w:color="auto"/>
              </w:divBdr>
            </w:div>
            <w:div w:id="939681798">
              <w:marLeft w:val="0"/>
              <w:marRight w:val="0"/>
              <w:marTop w:val="0"/>
              <w:marBottom w:val="0"/>
              <w:divBdr>
                <w:top w:val="none" w:sz="0" w:space="0" w:color="auto"/>
                <w:left w:val="none" w:sz="0" w:space="0" w:color="auto"/>
                <w:bottom w:val="none" w:sz="0" w:space="0" w:color="auto"/>
                <w:right w:val="none" w:sz="0" w:space="0" w:color="auto"/>
              </w:divBdr>
            </w:div>
            <w:div w:id="1282220990">
              <w:marLeft w:val="0"/>
              <w:marRight w:val="0"/>
              <w:marTop w:val="0"/>
              <w:marBottom w:val="0"/>
              <w:divBdr>
                <w:top w:val="none" w:sz="0" w:space="0" w:color="auto"/>
                <w:left w:val="none" w:sz="0" w:space="0" w:color="auto"/>
                <w:bottom w:val="none" w:sz="0" w:space="0" w:color="auto"/>
                <w:right w:val="none" w:sz="0" w:space="0" w:color="auto"/>
              </w:divBdr>
            </w:div>
            <w:div w:id="992222951">
              <w:marLeft w:val="0"/>
              <w:marRight w:val="0"/>
              <w:marTop w:val="0"/>
              <w:marBottom w:val="0"/>
              <w:divBdr>
                <w:top w:val="none" w:sz="0" w:space="0" w:color="auto"/>
                <w:left w:val="none" w:sz="0" w:space="0" w:color="auto"/>
                <w:bottom w:val="none" w:sz="0" w:space="0" w:color="auto"/>
                <w:right w:val="none" w:sz="0" w:space="0" w:color="auto"/>
              </w:divBdr>
            </w:div>
            <w:div w:id="148520689">
              <w:marLeft w:val="0"/>
              <w:marRight w:val="0"/>
              <w:marTop w:val="0"/>
              <w:marBottom w:val="0"/>
              <w:divBdr>
                <w:top w:val="none" w:sz="0" w:space="0" w:color="auto"/>
                <w:left w:val="none" w:sz="0" w:space="0" w:color="auto"/>
                <w:bottom w:val="none" w:sz="0" w:space="0" w:color="auto"/>
                <w:right w:val="none" w:sz="0" w:space="0" w:color="auto"/>
              </w:divBdr>
            </w:div>
            <w:div w:id="935862910">
              <w:marLeft w:val="0"/>
              <w:marRight w:val="0"/>
              <w:marTop w:val="0"/>
              <w:marBottom w:val="0"/>
              <w:divBdr>
                <w:top w:val="none" w:sz="0" w:space="0" w:color="auto"/>
                <w:left w:val="none" w:sz="0" w:space="0" w:color="auto"/>
                <w:bottom w:val="none" w:sz="0" w:space="0" w:color="auto"/>
                <w:right w:val="none" w:sz="0" w:space="0" w:color="auto"/>
              </w:divBdr>
            </w:div>
            <w:div w:id="1093429699">
              <w:marLeft w:val="0"/>
              <w:marRight w:val="0"/>
              <w:marTop w:val="0"/>
              <w:marBottom w:val="0"/>
              <w:divBdr>
                <w:top w:val="none" w:sz="0" w:space="0" w:color="auto"/>
                <w:left w:val="none" w:sz="0" w:space="0" w:color="auto"/>
                <w:bottom w:val="none" w:sz="0" w:space="0" w:color="auto"/>
                <w:right w:val="none" w:sz="0" w:space="0" w:color="auto"/>
              </w:divBdr>
            </w:div>
            <w:div w:id="216935746">
              <w:marLeft w:val="0"/>
              <w:marRight w:val="0"/>
              <w:marTop w:val="0"/>
              <w:marBottom w:val="0"/>
              <w:divBdr>
                <w:top w:val="none" w:sz="0" w:space="0" w:color="auto"/>
                <w:left w:val="none" w:sz="0" w:space="0" w:color="auto"/>
                <w:bottom w:val="none" w:sz="0" w:space="0" w:color="auto"/>
                <w:right w:val="none" w:sz="0" w:space="0" w:color="auto"/>
              </w:divBdr>
            </w:div>
            <w:div w:id="1060716257">
              <w:marLeft w:val="0"/>
              <w:marRight w:val="0"/>
              <w:marTop w:val="0"/>
              <w:marBottom w:val="0"/>
              <w:divBdr>
                <w:top w:val="none" w:sz="0" w:space="0" w:color="auto"/>
                <w:left w:val="none" w:sz="0" w:space="0" w:color="auto"/>
                <w:bottom w:val="none" w:sz="0" w:space="0" w:color="auto"/>
                <w:right w:val="none" w:sz="0" w:space="0" w:color="auto"/>
              </w:divBdr>
            </w:div>
            <w:div w:id="1247110157">
              <w:marLeft w:val="0"/>
              <w:marRight w:val="0"/>
              <w:marTop w:val="0"/>
              <w:marBottom w:val="0"/>
              <w:divBdr>
                <w:top w:val="none" w:sz="0" w:space="0" w:color="auto"/>
                <w:left w:val="none" w:sz="0" w:space="0" w:color="auto"/>
                <w:bottom w:val="none" w:sz="0" w:space="0" w:color="auto"/>
                <w:right w:val="none" w:sz="0" w:space="0" w:color="auto"/>
              </w:divBdr>
            </w:div>
            <w:div w:id="2123912375">
              <w:marLeft w:val="0"/>
              <w:marRight w:val="0"/>
              <w:marTop w:val="0"/>
              <w:marBottom w:val="0"/>
              <w:divBdr>
                <w:top w:val="none" w:sz="0" w:space="0" w:color="auto"/>
                <w:left w:val="none" w:sz="0" w:space="0" w:color="auto"/>
                <w:bottom w:val="none" w:sz="0" w:space="0" w:color="auto"/>
                <w:right w:val="none" w:sz="0" w:space="0" w:color="auto"/>
              </w:divBdr>
            </w:div>
            <w:div w:id="254411404">
              <w:marLeft w:val="0"/>
              <w:marRight w:val="0"/>
              <w:marTop w:val="0"/>
              <w:marBottom w:val="0"/>
              <w:divBdr>
                <w:top w:val="none" w:sz="0" w:space="0" w:color="auto"/>
                <w:left w:val="none" w:sz="0" w:space="0" w:color="auto"/>
                <w:bottom w:val="none" w:sz="0" w:space="0" w:color="auto"/>
                <w:right w:val="none" w:sz="0" w:space="0" w:color="auto"/>
              </w:divBdr>
            </w:div>
            <w:div w:id="749814610">
              <w:marLeft w:val="0"/>
              <w:marRight w:val="0"/>
              <w:marTop w:val="0"/>
              <w:marBottom w:val="0"/>
              <w:divBdr>
                <w:top w:val="none" w:sz="0" w:space="0" w:color="auto"/>
                <w:left w:val="none" w:sz="0" w:space="0" w:color="auto"/>
                <w:bottom w:val="none" w:sz="0" w:space="0" w:color="auto"/>
                <w:right w:val="none" w:sz="0" w:space="0" w:color="auto"/>
              </w:divBdr>
            </w:div>
            <w:div w:id="829105550">
              <w:marLeft w:val="0"/>
              <w:marRight w:val="0"/>
              <w:marTop w:val="0"/>
              <w:marBottom w:val="0"/>
              <w:divBdr>
                <w:top w:val="none" w:sz="0" w:space="0" w:color="auto"/>
                <w:left w:val="none" w:sz="0" w:space="0" w:color="auto"/>
                <w:bottom w:val="none" w:sz="0" w:space="0" w:color="auto"/>
                <w:right w:val="none" w:sz="0" w:space="0" w:color="auto"/>
              </w:divBdr>
            </w:div>
            <w:div w:id="12908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5538">
      <w:bodyDiv w:val="1"/>
      <w:marLeft w:val="0"/>
      <w:marRight w:val="0"/>
      <w:marTop w:val="0"/>
      <w:marBottom w:val="0"/>
      <w:divBdr>
        <w:top w:val="none" w:sz="0" w:space="0" w:color="auto"/>
        <w:left w:val="none" w:sz="0" w:space="0" w:color="auto"/>
        <w:bottom w:val="none" w:sz="0" w:space="0" w:color="auto"/>
        <w:right w:val="none" w:sz="0" w:space="0" w:color="auto"/>
      </w:divBdr>
      <w:divsChild>
        <w:div w:id="674918647">
          <w:marLeft w:val="0"/>
          <w:marRight w:val="0"/>
          <w:marTop w:val="0"/>
          <w:marBottom w:val="0"/>
          <w:divBdr>
            <w:top w:val="none" w:sz="0" w:space="0" w:color="auto"/>
            <w:left w:val="none" w:sz="0" w:space="0" w:color="auto"/>
            <w:bottom w:val="none" w:sz="0" w:space="0" w:color="auto"/>
            <w:right w:val="none" w:sz="0" w:space="0" w:color="auto"/>
          </w:divBdr>
          <w:divsChild>
            <w:div w:id="617643091">
              <w:marLeft w:val="0"/>
              <w:marRight w:val="0"/>
              <w:marTop w:val="0"/>
              <w:marBottom w:val="0"/>
              <w:divBdr>
                <w:top w:val="none" w:sz="0" w:space="0" w:color="auto"/>
                <w:left w:val="none" w:sz="0" w:space="0" w:color="auto"/>
                <w:bottom w:val="none" w:sz="0" w:space="0" w:color="auto"/>
                <w:right w:val="none" w:sz="0" w:space="0" w:color="auto"/>
              </w:divBdr>
            </w:div>
            <w:div w:id="889149816">
              <w:marLeft w:val="0"/>
              <w:marRight w:val="0"/>
              <w:marTop w:val="0"/>
              <w:marBottom w:val="0"/>
              <w:divBdr>
                <w:top w:val="none" w:sz="0" w:space="0" w:color="auto"/>
                <w:left w:val="none" w:sz="0" w:space="0" w:color="auto"/>
                <w:bottom w:val="none" w:sz="0" w:space="0" w:color="auto"/>
                <w:right w:val="none" w:sz="0" w:space="0" w:color="auto"/>
              </w:divBdr>
            </w:div>
            <w:div w:id="2103448802">
              <w:marLeft w:val="0"/>
              <w:marRight w:val="0"/>
              <w:marTop w:val="0"/>
              <w:marBottom w:val="0"/>
              <w:divBdr>
                <w:top w:val="none" w:sz="0" w:space="0" w:color="auto"/>
                <w:left w:val="none" w:sz="0" w:space="0" w:color="auto"/>
                <w:bottom w:val="none" w:sz="0" w:space="0" w:color="auto"/>
                <w:right w:val="none" w:sz="0" w:space="0" w:color="auto"/>
              </w:divBdr>
            </w:div>
            <w:div w:id="625352857">
              <w:marLeft w:val="0"/>
              <w:marRight w:val="0"/>
              <w:marTop w:val="0"/>
              <w:marBottom w:val="0"/>
              <w:divBdr>
                <w:top w:val="none" w:sz="0" w:space="0" w:color="auto"/>
                <w:left w:val="none" w:sz="0" w:space="0" w:color="auto"/>
                <w:bottom w:val="none" w:sz="0" w:space="0" w:color="auto"/>
                <w:right w:val="none" w:sz="0" w:space="0" w:color="auto"/>
              </w:divBdr>
            </w:div>
            <w:div w:id="251937372">
              <w:marLeft w:val="0"/>
              <w:marRight w:val="0"/>
              <w:marTop w:val="0"/>
              <w:marBottom w:val="0"/>
              <w:divBdr>
                <w:top w:val="none" w:sz="0" w:space="0" w:color="auto"/>
                <w:left w:val="none" w:sz="0" w:space="0" w:color="auto"/>
                <w:bottom w:val="none" w:sz="0" w:space="0" w:color="auto"/>
                <w:right w:val="none" w:sz="0" w:space="0" w:color="auto"/>
              </w:divBdr>
            </w:div>
            <w:div w:id="1573276542">
              <w:marLeft w:val="0"/>
              <w:marRight w:val="0"/>
              <w:marTop w:val="0"/>
              <w:marBottom w:val="0"/>
              <w:divBdr>
                <w:top w:val="none" w:sz="0" w:space="0" w:color="auto"/>
                <w:left w:val="none" w:sz="0" w:space="0" w:color="auto"/>
                <w:bottom w:val="none" w:sz="0" w:space="0" w:color="auto"/>
                <w:right w:val="none" w:sz="0" w:space="0" w:color="auto"/>
              </w:divBdr>
            </w:div>
            <w:div w:id="1092817410">
              <w:marLeft w:val="0"/>
              <w:marRight w:val="0"/>
              <w:marTop w:val="0"/>
              <w:marBottom w:val="0"/>
              <w:divBdr>
                <w:top w:val="none" w:sz="0" w:space="0" w:color="auto"/>
                <w:left w:val="none" w:sz="0" w:space="0" w:color="auto"/>
                <w:bottom w:val="none" w:sz="0" w:space="0" w:color="auto"/>
                <w:right w:val="none" w:sz="0" w:space="0" w:color="auto"/>
              </w:divBdr>
            </w:div>
            <w:div w:id="1930457503">
              <w:marLeft w:val="0"/>
              <w:marRight w:val="0"/>
              <w:marTop w:val="0"/>
              <w:marBottom w:val="0"/>
              <w:divBdr>
                <w:top w:val="none" w:sz="0" w:space="0" w:color="auto"/>
                <w:left w:val="none" w:sz="0" w:space="0" w:color="auto"/>
                <w:bottom w:val="none" w:sz="0" w:space="0" w:color="auto"/>
                <w:right w:val="none" w:sz="0" w:space="0" w:color="auto"/>
              </w:divBdr>
            </w:div>
            <w:div w:id="336201049">
              <w:marLeft w:val="0"/>
              <w:marRight w:val="0"/>
              <w:marTop w:val="0"/>
              <w:marBottom w:val="0"/>
              <w:divBdr>
                <w:top w:val="none" w:sz="0" w:space="0" w:color="auto"/>
                <w:left w:val="none" w:sz="0" w:space="0" w:color="auto"/>
                <w:bottom w:val="none" w:sz="0" w:space="0" w:color="auto"/>
                <w:right w:val="none" w:sz="0" w:space="0" w:color="auto"/>
              </w:divBdr>
            </w:div>
            <w:div w:id="953249988">
              <w:marLeft w:val="0"/>
              <w:marRight w:val="0"/>
              <w:marTop w:val="0"/>
              <w:marBottom w:val="0"/>
              <w:divBdr>
                <w:top w:val="none" w:sz="0" w:space="0" w:color="auto"/>
                <w:left w:val="none" w:sz="0" w:space="0" w:color="auto"/>
                <w:bottom w:val="none" w:sz="0" w:space="0" w:color="auto"/>
                <w:right w:val="none" w:sz="0" w:space="0" w:color="auto"/>
              </w:divBdr>
            </w:div>
            <w:div w:id="857080691">
              <w:marLeft w:val="0"/>
              <w:marRight w:val="0"/>
              <w:marTop w:val="0"/>
              <w:marBottom w:val="0"/>
              <w:divBdr>
                <w:top w:val="none" w:sz="0" w:space="0" w:color="auto"/>
                <w:left w:val="none" w:sz="0" w:space="0" w:color="auto"/>
                <w:bottom w:val="none" w:sz="0" w:space="0" w:color="auto"/>
                <w:right w:val="none" w:sz="0" w:space="0" w:color="auto"/>
              </w:divBdr>
            </w:div>
            <w:div w:id="1552575559">
              <w:marLeft w:val="0"/>
              <w:marRight w:val="0"/>
              <w:marTop w:val="0"/>
              <w:marBottom w:val="0"/>
              <w:divBdr>
                <w:top w:val="none" w:sz="0" w:space="0" w:color="auto"/>
                <w:left w:val="none" w:sz="0" w:space="0" w:color="auto"/>
                <w:bottom w:val="none" w:sz="0" w:space="0" w:color="auto"/>
                <w:right w:val="none" w:sz="0" w:space="0" w:color="auto"/>
              </w:divBdr>
            </w:div>
            <w:div w:id="244534543">
              <w:marLeft w:val="0"/>
              <w:marRight w:val="0"/>
              <w:marTop w:val="0"/>
              <w:marBottom w:val="0"/>
              <w:divBdr>
                <w:top w:val="none" w:sz="0" w:space="0" w:color="auto"/>
                <w:left w:val="none" w:sz="0" w:space="0" w:color="auto"/>
                <w:bottom w:val="none" w:sz="0" w:space="0" w:color="auto"/>
                <w:right w:val="none" w:sz="0" w:space="0" w:color="auto"/>
              </w:divBdr>
            </w:div>
            <w:div w:id="1760248243">
              <w:marLeft w:val="0"/>
              <w:marRight w:val="0"/>
              <w:marTop w:val="0"/>
              <w:marBottom w:val="0"/>
              <w:divBdr>
                <w:top w:val="none" w:sz="0" w:space="0" w:color="auto"/>
                <w:left w:val="none" w:sz="0" w:space="0" w:color="auto"/>
                <w:bottom w:val="none" w:sz="0" w:space="0" w:color="auto"/>
                <w:right w:val="none" w:sz="0" w:space="0" w:color="auto"/>
              </w:divBdr>
            </w:div>
            <w:div w:id="81880038">
              <w:marLeft w:val="0"/>
              <w:marRight w:val="0"/>
              <w:marTop w:val="0"/>
              <w:marBottom w:val="0"/>
              <w:divBdr>
                <w:top w:val="none" w:sz="0" w:space="0" w:color="auto"/>
                <w:left w:val="none" w:sz="0" w:space="0" w:color="auto"/>
                <w:bottom w:val="none" w:sz="0" w:space="0" w:color="auto"/>
                <w:right w:val="none" w:sz="0" w:space="0" w:color="auto"/>
              </w:divBdr>
            </w:div>
            <w:div w:id="53548227">
              <w:marLeft w:val="0"/>
              <w:marRight w:val="0"/>
              <w:marTop w:val="0"/>
              <w:marBottom w:val="0"/>
              <w:divBdr>
                <w:top w:val="none" w:sz="0" w:space="0" w:color="auto"/>
                <w:left w:val="none" w:sz="0" w:space="0" w:color="auto"/>
                <w:bottom w:val="none" w:sz="0" w:space="0" w:color="auto"/>
                <w:right w:val="none" w:sz="0" w:space="0" w:color="auto"/>
              </w:divBdr>
            </w:div>
            <w:div w:id="2117941130">
              <w:marLeft w:val="0"/>
              <w:marRight w:val="0"/>
              <w:marTop w:val="0"/>
              <w:marBottom w:val="0"/>
              <w:divBdr>
                <w:top w:val="none" w:sz="0" w:space="0" w:color="auto"/>
                <w:left w:val="none" w:sz="0" w:space="0" w:color="auto"/>
                <w:bottom w:val="none" w:sz="0" w:space="0" w:color="auto"/>
                <w:right w:val="none" w:sz="0" w:space="0" w:color="auto"/>
              </w:divBdr>
            </w:div>
            <w:div w:id="1095437833">
              <w:marLeft w:val="0"/>
              <w:marRight w:val="0"/>
              <w:marTop w:val="0"/>
              <w:marBottom w:val="0"/>
              <w:divBdr>
                <w:top w:val="none" w:sz="0" w:space="0" w:color="auto"/>
                <w:left w:val="none" w:sz="0" w:space="0" w:color="auto"/>
                <w:bottom w:val="none" w:sz="0" w:space="0" w:color="auto"/>
                <w:right w:val="none" w:sz="0" w:space="0" w:color="auto"/>
              </w:divBdr>
            </w:div>
            <w:div w:id="1829204866">
              <w:marLeft w:val="0"/>
              <w:marRight w:val="0"/>
              <w:marTop w:val="0"/>
              <w:marBottom w:val="0"/>
              <w:divBdr>
                <w:top w:val="none" w:sz="0" w:space="0" w:color="auto"/>
                <w:left w:val="none" w:sz="0" w:space="0" w:color="auto"/>
                <w:bottom w:val="none" w:sz="0" w:space="0" w:color="auto"/>
                <w:right w:val="none" w:sz="0" w:space="0" w:color="auto"/>
              </w:divBdr>
            </w:div>
            <w:div w:id="2086801117">
              <w:marLeft w:val="0"/>
              <w:marRight w:val="0"/>
              <w:marTop w:val="0"/>
              <w:marBottom w:val="0"/>
              <w:divBdr>
                <w:top w:val="none" w:sz="0" w:space="0" w:color="auto"/>
                <w:left w:val="none" w:sz="0" w:space="0" w:color="auto"/>
                <w:bottom w:val="none" w:sz="0" w:space="0" w:color="auto"/>
                <w:right w:val="none" w:sz="0" w:space="0" w:color="auto"/>
              </w:divBdr>
            </w:div>
            <w:div w:id="1320381719">
              <w:marLeft w:val="0"/>
              <w:marRight w:val="0"/>
              <w:marTop w:val="0"/>
              <w:marBottom w:val="0"/>
              <w:divBdr>
                <w:top w:val="none" w:sz="0" w:space="0" w:color="auto"/>
                <w:left w:val="none" w:sz="0" w:space="0" w:color="auto"/>
                <w:bottom w:val="none" w:sz="0" w:space="0" w:color="auto"/>
                <w:right w:val="none" w:sz="0" w:space="0" w:color="auto"/>
              </w:divBdr>
            </w:div>
            <w:div w:id="711882989">
              <w:marLeft w:val="0"/>
              <w:marRight w:val="0"/>
              <w:marTop w:val="0"/>
              <w:marBottom w:val="0"/>
              <w:divBdr>
                <w:top w:val="none" w:sz="0" w:space="0" w:color="auto"/>
                <w:left w:val="none" w:sz="0" w:space="0" w:color="auto"/>
                <w:bottom w:val="none" w:sz="0" w:space="0" w:color="auto"/>
                <w:right w:val="none" w:sz="0" w:space="0" w:color="auto"/>
              </w:divBdr>
            </w:div>
            <w:div w:id="1023095548">
              <w:marLeft w:val="0"/>
              <w:marRight w:val="0"/>
              <w:marTop w:val="0"/>
              <w:marBottom w:val="0"/>
              <w:divBdr>
                <w:top w:val="none" w:sz="0" w:space="0" w:color="auto"/>
                <w:left w:val="none" w:sz="0" w:space="0" w:color="auto"/>
                <w:bottom w:val="none" w:sz="0" w:space="0" w:color="auto"/>
                <w:right w:val="none" w:sz="0" w:space="0" w:color="auto"/>
              </w:divBdr>
            </w:div>
            <w:div w:id="1952861573">
              <w:marLeft w:val="0"/>
              <w:marRight w:val="0"/>
              <w:marTop w:val="0"/>
              <w:marBottom w:val="0"/>
              <w:divBdr>
                <w:top w:val="none" w:sz="0" w:space="0" w:color="auto"/>
                <w:left w:val="none" w:sz="0" w:space="0" w:color="auto"/>
                <w:bottom w:val="none" w:sz="0" w:space="0" w:color="auto"/>
                <w:right w:val="none" w:sz="0" w:space="0" w:color="auto"/>
              </w:divBdr>
            </w:div>
            <w:div w:id="191967272">
              <w:marLeft w:val="0"/>
              <w:marRight w:val="0"/>
              <w:marTop w:val="0"/>
              <w:marBottom w:val="0"/>
              <w:divBdr>
                <w:top w:val="none" w:sz="0" w:space="0" w:color="auto"/>
                <w:left w:val="none" w:sz="0" w:space="0" w:color="auto"/>
                <w:bottom w:val="none" w:sz="0" w:space="0" w:color="auto"/>
                <w:right w:val="none" w:sz="0" w:space="0" w:color="auto"/>
              </w:divBdr>
            </w:div>
            <w:div w:id="2062751342">
              <w:marLeft w:val="0"/>
              <w:marRight w:val="0"/>
              <w:marTop w:val="0"/>
              <w:marBottom w:val="0"/>
              <w:divBdr>
                <w:top w:val="none" w:sz="0" w:space="0" w:color="auto"/>
                <w:left w:val="none" w:sz="0" w:space="0" w:color="auto"/>
                <w:bottom w:val="none" w:sz="0" w:space="0" w:color="auto"/>
                <w:right w:val="none" w:sz="0" w:space="0" w:color="auto"/>
              </w:divBdr>
            </w:div>
            <w:div w:id="2083139777">
              <w:marLeft w:val="0"/>
              <w:marRight w:val="0"/>
              <w:marTop w:val="0"/>
              <w:marBottom w:val="0"/>
              <w:divBdr>
                <w:top w:val="none" w:sz="0" w:space="0" w:color="auto"/>
                <w:left w:val="none" w:sz="0" w:space="0" w:color="auto"/>
                <w:bottom w:val="none" w:sz="0" w:space="0" w:color="auto"/>
                <w:right w:val="none" w:sz="0" w:space="0" w:color="auto"/>
              </w:divBdr>
            </w:div>
            <w:div w:id="83186621">
              <w:marLeft w:val="0"/>
              <w:marRight w:val="0"/>
              <w:marTop w:val="0"/>
              <w:marBottom w:val="0"/>
              <w:divBdr>
                <w:top w:val="none" w:sz="0" w:space="0" w:color="auto"/>
                <w:left w:val="none" w:sz="0" w:space="0" w:color="auto"/>
                <w:bottom w:val="none" w:sz="0" w:space="0" w:color="auto"/>
                <w:right w:val="none" w:sz="0" w:space="0" w:color="auto"/>
              </w:divBdr>
            </w:div>
            <w:div w:id="674192425">
              <w:marLeft w:val="0"/>
              <w:marRight w:val="0"/>
              <w:marTop w:val="0"/>
              <w:marBottom w:val="0"/>
              <w:divBdr>
                <w:top w:val="none" w:sz="0" w:space="0" w:color="auto"/>
                <w:left w:val="none" w:sz="0" w:space="0" w:color="auto"/>
                <w:bottom w:val="none" w:sz="0" w:space="0" w:color="auto"/>
                <w:right w:val="none" w:sz="0" w:space="0" w:color="auto"/>
              </w:divBdr>
            </w:div>
            <w:div w:id="869221668">
              <w:marLeft w:val="0"/>
              <w:marRight w:val="0"/>
              <w:marTop w:val="0"/>
              <w:marBottom w:val="0"/>
              <w:divBdr>
                <w:top w:val="none" w:sz="0" w:space="0" w:color="auto"/>
                <w:left w:val="none" w:sz="0" w:space="0" w:color="auto"/>
                <w:bottom w:val="none" w:sz="0" w:space="0" w:color="auto"/>
                <w:right w:val="none" w:sz="0" w:space="0" w:color="auto"/>
              </w:divBdr>
            </w:div>
            <w:div w:id="505828076">
              <w:marLeft w:val="0"/>
              <w:marRight w:val="0"/>
              <w:marTop w:val="0"/>
              <w:marBottom w:val="0"/>
              <w:divBdr>
                <w:top w:val="none" w:sz="0" w:space="0" w:color="auto"/>
                <w:left w:val="none" w:sz="0" w:space="0" w:color="auto"/>
                <w:bottom w:val="none" w:sz="0" w:space="0" w:color="auto"/>
                <w:right w:val="none" w:sz="0" w:space="0" w:color="auto"/>
              </w:divBdr>
            </w:div>
            <w:div w:id="913054723">
              <w:marLeft w:val="0"/>
              <w:marRight w:val="0"/>
              <w:marTop w:val="0"/>
              <w:marBottom w:val="0"/>
              <w:divBdr>
                <w:top w:val="none" w:sz="0" w:space="0" w:color="auto"/>
                <w:left w:val="none" w:sz="0" w:space="0" w:color="auto"/>
                <w:bottom w:val="none" w:sz="0" w:space="0" w:color="auto"/>
                <w:right w:val="none" w:sz="0" w:space="0" w:color="auto"/>
              </w:divBdr>
            </w:div>
            <w:div w:id="1014570061">
              <w:marLeft w:val="0"/>
              <w:marRight w:val="0"/>
              <w:marTop w:val="0"/>
              <w:marBottom w:val="0"/>
              <w:divBdr>
                <w:top w:val="none" w:sz="0" w:space="0" w:color="auto"/>
                <w:left w:val="none" w:sz="0" w:space="0" w:color="auto"/>
                <w:bottom w:val="none" w:sz="0" w:space="0" w:color="auto"/>
                <w:right w:val="none" w:sz="0" w:space="0" w:color="auto"/>
              </w:divBdr>
            </w:div>
            <w:div w:id="14079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9900">
      <w:bodyDiv w:val="1"/>
      <w:marLeft w:val="0"/>
      <w:marRight w:val="0"/>
      <w:marTop w:val="0"/>
      <w:marBottom w:val="0"/>
      <w:divBdr>
        <w:top w:val="none" w:sz="0" w:space="0" w:color="auto"/>
        <w:left w:val="none" w:sz="0" w:space="0" w:color="auto"/>
        <w:bottom w:val="none" w:sz="0" w:space="0" w:color="auto"/>
        <w:right w:val="none" w:sz="0" w:space="0" w:color="auto"/>
      </w:divBdr>
      <w:divsChild>
        <w:div w:id="1565480645">
          <w:marLeft w:val="0"/>
          <w:marRight w:val="0"/>
          <w:marTop w:val="0"/>
          <w:marBottom w:val="0"/>
          <w:divBdr>
            <w:top w:val="none" w:sz="0" w:space="0" w:color="auto"/>
            <w:left w:val="none" w:sz="0" w:space="0" w:color="auto"/>
            <w:bottom w:val="none" w:sz="0" w:space="0" w:color="auto"/>
            <w:right w:val="none" w:sz="0" w:space="0" w:color="auto"/>
          </w:divBdr>
          <w:divsChild>
            <w:div w:id="337777425">
              <w:marLeft w:val="0"/>
              <w:marRight w:val="0"/>
              <w:marTop w:val="0"/>
              <w:marBottom w:val="0"/>
              <w:divBdr>
                <w:top w:val="none" w:sz="0" w:space="0" w:color="auto"/>
                <w:left w:val="none" w:sz="0" w:space="0" w:color="auto"/>
                <w:bottom w:val="none" w:sz="0" w:space="0" w:color="auto"/>
                <w:right w:val="none" w:sz="0" w:space="0" w:color="auto"/>
              </w:divBdr>
            </w:div>
            <w:div w:id="86079208">
              <w:marLeft w:val="0"/>
              <w:marRight w:val="0"/>
              <w:marTop w:val="0"/>
              <w:marBottom w:val="0"/>
              <w:divBdr>
                <w:top w:val="none" w:sz="0" w:space="0" w:color="auto"/>
                <w:left w:val="none" w:sz="0" w:space="0" w:color="auto"/>
                <w:bottom w:val="none" w:sz="0" w:space="0" w:color="auto"/>
                <w:right w:val="none" w:sz="0" w:space="0" w:color="auto"/>
              </w:divBdr>
            </w:div>
            <w:div w:id="1406798718">
              <w:marLeft w:val="0"/>
              <w:marRight w:val="0"/>
              <w:marTop w:val="0"/>
              <w:marBottom w:val="0"/>
              <w:divBdr>
                <w:top w:val="none" w:sz="0" w:space="0" w:color="auto"/>
                <w:left w:val="none" w:sz="0" w:space="0" w:color="auto"/>
                <w:bottom w:val="none" w:sz="0" w:space="0" w:color="auto"/>
                <w:right w:val="none" w:sz="0" w:space="0" w:color="auto"/>
              </w:divBdr>
            </w:div>
            <w:div w:id="2006132528">
              <w:marLeft w:val="0"/>
              <w:marRight w:val="0"/>
              <w:marTop w:val="0"/>
              <w:marBottom w:val="0"/>
              <w:divBdr>
                <w:top w:val="none" w:sz="0" w:space="0" w:color="auto"/>
                <w:left w:val="none" w:sz="0" w:space="0" w:color="auto"/>
                <w:bottom w:val="none" w:sz="0" w:space="0" w:color="auto"/>
                <w:right w:val="none" w:sz="0" w:space="0" w:color="auto"/>
              </w:divBdr>
            </w:div>
            <w:div w:id="52432644">
              <w:marLeft w:val="0"/>
              <w:marRight w:val="0"/>
              <w:marTop w:val="0"/>
              <w:marBottom w:val="0"/>
              <w:divBdr>
                <w:top w:val="none" w:sz="0" w:space="0" w:color="auto"/>
                <w:left w:val="none" w:sz="0" w:space="0" w:color="auto"/>
                <w:bottom w:val="none" w:sz="0" w:space="0" w:color="auto"/>
                <w:right w:val="none" w:sz="0" w:space="0" w:color="auto"/>
              </w:divBdr>
            </w:div>
            <w:div w:id="561523037">
              <w:marLeft w:val="0"/>
              <w:marRight w:val="0"/>
              <w:marTop w:val="0"/>
              <w:marBottom w:val="0"/>
              <w:divBdr>
                <w:top w:val="none" w:sz="0" w:space="0" w:color="auto"/>
                <w:left w:val="none" w:sz="0" w:space="0" w:color="auto"/>
                <w:bottom w:val="none" w:sz="0" w:space="0" w:color="auto"/>
                <w:right w:val="none" w:sz="0" w:space="0" w:color="auto"/>
              </w:divBdr>
            </w:div>
            <w:div w:id="1804419703">
              <w:marLeft w:val="0"/>
              <w:marRight w:val="0"/>
              <w:marTop w:val="0"/>
              <w:marBottom w:val="0"/>
              <w:divBdr>
                <w:top w:val="none" w:sz="0" w:space="0" w:color="auto"/>
                <w:left w:val="none" w:sz="0" w:space="0" w:color="auto"/>
                <w:bottom w:val="none" w:sz="0" w:space="0" w:color="auto"/>
                <w:right w:val="none" w:sz="0" w:space="0" w:color="auto"/>
              </w:divBdr>
            </w:div>
            <w:div w:id="1552376213">
              <w:marLeft w:val="0"/>
              <w:marRight w:val="0"/>
              <w:marTop w:val="0"/>
              <w:marBottom w:val="0"/>
              <w:divBdr>
                <w:top w:val="none" w:sz="0" w:space="0" w:color="auto"/>
                <w:left w:val="none" w:sz="0" w:space="0" w:color="auto"/>
                <w:bottom w:val="none" w:sz="0" w:space="0" w:color="auto"/>
                <w:right w:val="none" w:sz="0" w:space="0" w:color="auto"/>
              </w:divBdr>
            </w:div>
            <w:div w:id="1015114767">
              <w:marLeft w:val="0"/>
              <w:marRight w:val="0"/>
              <w:marTop w:val="0"/>
              <w:marBottom w:val="0"/>
              <w:divBdr>
                <w:top w:val="none" w:sz="0" w:space="0" w:color="auto"/>
                <w:left w:val="none" w:sz="0" w:space="0" w:color="auto"/>
                <w:bottom w:val="none" w:sz="0" w:space="0" w:color="auto"/>
                <w:right w:val="none" w:sz="0" w:space="0" w:color="auto"/>
              </w:divBdr>
            </w:div>
            <w:div w:id="546334726">
              <w:marLeft w:val="0"/>
              <w:marRight w:val="0"/>
              <w:marTop w:val="0"/>
              <w:marBottom w:val="0"/>
              <w:divBdr>
                <w:top w:val="none" w:sz="0" w:space="0" w:color="auto"/>
                <w:left w:val="none" w:sz="0" w:space="0" w:color="auto"/>
                <w:bottom w:val="none" w:sz="0" w:space="0" w:color="auto"/>
                <w:right w:val="none" w:sz="0" w:space="0" w:color="auto"/>
              </w:divBdr>
            </w:div>
            <w:div w:id="1125462478">
              <w:marLeft w:val="0"/>
              <w:marRight w:val="0"/>
              <w:marTop w:val="0"/>
              <w:marBottom w:val="0"/>
              <w:divBdr>
                <w:top w:val="none" w:sz="0" w:space="0" w:color="auto"/>
                <w:left w:val="none" w:sz="0" w:space="0" w:color="auto"/>
                <w:bottom w:val="none" w:sz="0" w:space="0" w:color="auto"/>
                <w:right w:val="none" w:sz="0" w:space="0" w:color="auto"/>
              </w:divBdr>
            </w:div>
            <w:div w:id="1047072406">
              <w:marLeft w:val="0"/>
              <w:marRight w:val="0"/>
              <w:marTop w:val="0"/>
              <w:marBottom w:val="0"/>
              <w:divBdr>
                <w:top w:val="none" w:sz="0" w:space="0" w:color="auto"/>
                <w:left w:val="none" w:sz="0" w:space="0" w:color="auto"/>
                <w:bottom w:val="none" w:sz="0" w:space="0" w:color="auto"/>
                <w:right w:val="none" w:sz="0" w:space="0" w:color="auto"/>
              </w:divBdr>
            </w:div>
            <w:div w:id="199981499">
              <w:marLeft w:val="0"/>
              <w:marRight w:val="0"/>
              <w:marTop w:val="0"/>
              <w:marBottom w:val="0"/>
              <w:divBdr>
                <w:top w:val="none" w:sz="0" w:space="0" w:color="auto"/>
                <w:left w:val="none" w:sz="0" w:space="0" w:color="auto"/>
                <w:bottom w:val="none" w:sz="0" w:space="0" w:color="auto"/>
                <w:right w:val="none" w:sz="0" w:space="0" w:color="auto"/>
              </w:divBdr>
            </w:div>
            <w:div w:id="743576365">
              <w:marLeft w:val="0"/>
              <w:marRight w:val="0"/>
              <w:marTop w:val="0"/>
              <w:marBottom w:val="0"/>
              <w:divBdr>
                <w:top w:val="none" w:sz="0" w:space="0" w:color="auto"/>
                <w:left w:val="none" w:sz="0" w:space="0" w:color="auto"/>
                <w:bottom w:val="none" w:sz="0" w:space="0" w:color="auto"/>
                <w:right w:val="none" w:sz="0" w:space="0" w:color="auto"/>
              </w:divBdr>
            </w:div>
            <w:div w:id="1068773317">
              <w:marLeft w:val="0"/>
              <w:marRight w:val="0"/>
              <w:marTop w:val="0"/>
              <w:marBottom w:val="0"/>
              <w:divBdr>
                <w:top w:val="none" w:sz="0" w:space="0" w:color="auto"/>
                <w:left w:val="none" w:sz="0" w:space="0" w:color="auto"/>
                <w:bottom w:val="none" w:sz="0" w:space="0" w:color="auto"/>
                <w:right w:val="none" w:sz="0" w:space="0" w:color="auto"/>
              </w:divBdr>
            </w:div>
            <w:div w:id="821428373">
              <w:marLeft w:val="0"/>
              <w:marRight w:val="0"/>
              <w:marTop w:val="0"/>
              <w:marBottom w:val="0"/>
              <w:divBdr>
                <w:top w:val="none" w:sz="0" w:space="0" w:color="auto"/>
                <w:left w:val="none" w:sz="0" w:space="0" w:color="auto"/>
                <w:bottom w:val="none" w:sz="0" w:space="0" w:color="auto"/>
                <w:right w:val="none" w:sz="0" w:space="0" w:color="auto"/>
              </w:divBdr>
            </w:div>
            <w:div w:id="1593389450">
              <w:marLeft w:val="0"/>
              <w:marRight w:val="0"/>
              <w:marTop w:val="0"/>
              <w:marBottom w:val="0"/>
              <w:divBdr>
                <w:top w:val="none" w:sz="0" w:space="0" w:color="auto"/>
                <w:left w:val="none" w:sz="0" w:space="0" w:color="auto"/>
                <w:bottom w:val="none" w:sz="0" w:space="0" w:color="auto"/>
                <w:right w:val="none" w:sz="0" w:space="0" w:color="auto"/>
              </w:divBdr>
            </w:div>
            <w:div w:id="19091801">
              <w:marLeft w:val="0"/>
              <w:marRight w:val="0"/>
              <w:marTop w:val="0"/>
              <w:marBottom w:val="0"/>
              <w:divBdr>
                <w:top w:val="none" w:sz="0" w:space="0" w:color="auto"/>
                <w:left w:val="none" w:sz="0" w:space="0" w:color="auto"/>
                <w:bottom w:val="none" w:sz="0" w:space="0" w:color="auto"/>
                <w:right w:val="none" w:sz="0" w:space="0" w:color="auto"/>
              </w:divBdr>
            </w:div>
            <w:div w:id="1473862856">
              <w:marLeft w:val="0"/>
              <w:marRight w:val="0"/>
              <w:marTop w:val="0"/>
              <w:marBottom w:val="0"/>
              <w:divBdr>
                <w:top w:val="none" w:sz="0" w:space="0" w:color="auto"/>
                <w:left w:val="none" w:sz="0" w:space="0" w:color="auto"/>
                <w:bottom w:val="none" w:sz="0" w:space="0" w:color="auto"/>
                <w:right w:val="none" w:sz="0" w:space="0" w:color="auto"/>
              </w:divBdr>
            </w:div>
            <w:div w:id="138353634">
              <w:marLeft w:val="0"/>
              <w:marRight w:val="0"/>
              <w:marTop w:val="0"/>
              <w:marBottom w:val="0"/>
              <w:divBdr>
                <w:top w:val="none" w:sz="0" w:space="0" w:color="auto"/>
                <w:left w:val="none" w:sz="0" w:space="0" w:color="auto"/>
                <w:bottom w:val="none" w:sz="0" w:space="0" w:color="auto"/>
                <w:right w:val="none" w:sz="0" w:space="0" w:color="auto"/>
              </w:divBdr>
            </w:div>
            <w:div w:id="833960801">
              <w:marLeft w:val="0"/>
              <w:marRight w:val="0"/>
              <w:marTop w:val="0"/>
              <w:marBottom w:val="0"/>
              <w:divBdr>
                <w:top w:val="none" w:sz="0" w:space="0" w:color="auto"/>
                <w:left w:val="none" w:sz="0" w:space="0" w:color="auto"/>
                <w:bottom w:val="none" w:sz="0" w:space="0" w:color="auto"/>
                <w:right w:val="none" w:sz="0" w:space="0" w:color="auto"/>
              </w:divBdr>
            </w:div>
            <w:div w:id="475874749">
              <w:marLeft w:val="0"/>
              <w:marRight w:val="0"/>
              <w:marTop w:val="0"/>
              <w:marBottom w:val="0"/>
              <w:divBdr>
                <w:top w:val="none" w:sz="0" w:space="0" w:color="auto"/>
                <w:left w:val="none" w:sz="0" w:space="0" w:color="auto"/>
                <w:bottom w:val="none" w:sz="0" w:space="0" w:color="auto"/>
                <w:right w:val="none" w:sz="0" w:space="0" w:color="auto"/>
              </w:divBdr>
            </w:div>
            <w:div w:id="1855722708">
              <w:marLeft w:val="0"/>
              <w:marRight w:val="0"/>
              <w:marTop w:val="0"/>
              <w:marBottom w:val="0"/>
              <w:divBdr>
                <w:top w:val="none" w:sz="0" w:space="0" w:color="auto"/>
                <w:left w:val="none" w:sz="0" w:space="0" w:color="auto"/>
                <w:bottom w:val="none" w:sz="0" w:space="0" w:color="auto"/>
                <w:right w:val="none" w:sz="0" w:space="0" w:color="auto"/>
              </w:divBdr>
            </w:div>
            <w:div w:id="258299902">
              <w:marLeft w:val="0"/>
              <w:marRight w:val="0"/>
              <w:marTop w:val="0"/>
              <w:marBottom w:val="0"/>
              <w:divBdr>
                <w:top w:val="none" w:sz="0" w:space="0" w:color="auto"/>
                <w:left w:val="none" w:sz="0" w:space="0" w:color="auto"/>
                <w:bottom w:val="none" w:sz="0" w:space="0" w:color="auto"/>
                <w:right w:val="none" w:sz="0" w:space="0" w:color="auto"/>
              </w:divBdr>
            </w:div>
            <w:div w:id="1381979921">
              <w:marLeft w:val="0"/>
              <w:marRight w:val="0"/>
              <w:marTop w:val="0"/>
              <w:marBottom w:val="0"/>
              <w:divBdr>
                <w:top w:val="none" w:sz="0" w:space="0" w:color="auto"/>
                <w:left w:val="none" w:sz="0" w:space="0" w:color="auto"/>
                <w:bottom w:val="none" w:sz="0" w:space="0" w:color="auto"/>
                <w:right w:val="none" w:sz="0" w:space="0" w:color="auto"/>
              </w:divBdr>
            </w:div>
            <w:div w:id="1423910035">
              <w:marLeft w:val="0"/>
              <w:marRight w:val="0"/>
              <w:marTop w:val="0"/>
              <w:marBottom w:val="0"/>
              <w:divBdr>
                <w:top w:val="none" w:sz="0" w:space="0" w:color="auto"/>
                <w:left w:val="none" w:sz="0" w:space="0" w:color="auto"/>
                <w:bottom w:val="none" w:sz="0" w:space="0" w:color="auto"/>
                <w:right w:val="none" w:sz="0" w:space="0" w:color="auto"/>
              </w:divBdr>
            </w:div>
            <w:div w:id="1070814644">
              <w:marLeft w:val="0"/>
              <w:marRight w:val="0"/>
              <w:marTop w:val="0"/>
              <w:marBottom w:val="0"/>
              <w:divBdr>
                <w:top w:val="none" w:sz="0" w:space="0" w:color="auto"/>
                <w:left w:val="none" w:sz="0" w:space="0" w:color="auto"/>
                <w:bottom w:val="none" w:sz="0" w:space="0" w:color="auto"/>
                <w:right w:val="none" w:sz="0" w:space="0" w:color="auto"/>
              </w:divBdr>
            </w:div>
            <w:div w:id="2057578534">
              <w:marLeft w:val="0"/>
              <w:marRight w:val="0"/>
              <w:marTop w:val="0"/>
              <w:marBottom w:val="0"/>
              <w:divBdr>
                <w:top w:val="none" w:sz="0" w:space="0" w:color="auto"/>
                <w:left w:val="none" w:sz="0" w:space="0" w:color="auto"/>
                <w:bottom w:val="none" w:sz="0" w:space="0" w:color="auto"/>
                <w:right w:val="none" w:sz="0" w:space="0" w:color="auto"/>
              </w:divBdr>
            </w:div>
            <w:div w:id="1446189985">
              <w:marLeft w:val="0"/>
              <w:marRight w:val="0"/>
              <w:marTop w:val="0"/>
              <w:marBottom w:val="0"/>
              <w:divBdr>
                <w:top w:val="none" w:sz="0" w:space="0" w:color="auto"/>
                <w:left w:val="none" w:sz="0" w:space="0" w:color="auto"/>
                <w:bottom w:val="none" w:sz="0" w:space="0" w:color="auto"/>
                <w:right w:val="none" w:sz="0" w:space="0" w:color="auto"/>
              </w:divBdr>
            </w:div>
            <w:div w:id="2014405910">
              <w:marLeft w:val="0"/>
              <w:marRight w:val="0"/>
              <w:marTop w:val="0"/>
              <w:marBottom w:val="0"/>
              <w:divBdr>
                <w:top w:val="none" w:sz="0" w:space="0" w:color="auto"/>
                <w:left w:val="none" w:sz="0" w:space="0" w:color="auto"/>
                <w:bottom w:val="none" w:sz="0" w:space="0" w:color="auto"/>
                <w:right w:val="none" w:sz="0" w:space="0" w:color="auto"/>
              </w:divBdr>
            </w:div>
            <w:div w:id="333460279">
              <w:marLeft w:val="0"/>
              <w:marRight w:val="0"/>
              <w:marTop w:val="0"/>
              <w:marBottom w:val="0"/>
              <w:divBdr>
                <w:top w:val="none" w:sz="0" w:space="0" w:color="auto"/>
                <w:left w:val="none" w:sz="0" w:space="0" w:color="auto"/>
                <w:bottom w:val="none" w:sz="0" w:space="0" w:color="auto"/>
                <w:right w:val="none" w:sz="0" w:space="0" w:color="auto"/>
              </w:divBdr>
            </w:div>
            <w:div w:id="1816794545">
              <w:marLeft w:val="0"/>
              <w:marRight w:val="0"/>
              <w:marTop w:val="0"/>
              <w:marBottom w:val="0"/>
              <w:divBdr>
                <w:top w:val="none" w:sz="0" w:space="0" w:color="auto"/>
                <w:left w:val="none" w:sz="0" w:space="0" w:color="auto"/>
                <w:bottom w:val="none" w:sz="0" w:space="0" w:color="auto"/>
                <w:right w:val="none" w:sz="0" w:space="0" w:color="auto"/>
              </w:divBdr>
            </w:div>
            <w:div w:id="1049308742">
              <w:marLeft w:val="0"/>
              <w:marRight w:val="0"/>
              <w:marTop w:val="0"/>
              <w:marBottom w:val="0"/>
              <w:divBdr>
                <w:top w:val="none" w:sz="0" w:space="0" w:color="auto"/>
                <w:left w:val="none" w:sz="0" w:space="0" w:color="auto"/>
                <w:bottom w:val="none" w:sz="0" w:space="0" w:color="auto"/>
                <w:right w:val="none" w:sz="0" w:space="0" w:color="auto"/>
              </w:divBdr>
            </w:div>
            <w:div w:id="1256212432">
              <w:marLeft w:val="0"/>
              <w:marRight w:val="0"/>
              <w:marTop w:val="0"/>
              <w:marBottom w:val="0"/>
              <w:divBdr>
                <w:top w:val="none" w:sz="0" w:space="0" w:color="auto"/>
                <w:left w:val="none" w:sz="0" w:space="0" w:color="auto"/>
                <w:bottom w:val="none" w:sz="0" w:space="0" w:color="auto"/>
                <w:right w:val="none" w:sz="0" w:space="0" w:color="auto"/>
              </w:divBdr>
            </w:div>
            <w:div w:id="214854955">
              <w:marLeft w:val="0"/>
              <w:marRight w:val="0"/>
              <w:marTop w:val="0"/>
              <w:marBottom w:val="0"/>
              <w:divBdr>
                <w:top w:val="none" w:sz="0" w:space="0" w:color="auto"/>
                <w:left w:val="none" w:sz="0" w:space="0" w:color="auto"/>
                <w:bottom w:val="none" w:sz="0" w:space="0" w:color="auto"/>
                <w:right w:val="none" w:sz="0" w:space="0" w:color="auto"/>
              </w:divBdr>
            </w:div>
            <w:div w:id="1124664389">
              <w:marLeft w:val="0"/>
              <w:marRight w:val="0"/>
              <w:marTop w:val="0"/>
              <w:marBottom w:val="0"/>
              <w:divBdr>
                <w:top w:val="none" w:sz="0" w:space="0" w:color="auto"/>
                <w:left w:val="none" w:sz="0" w:space="0" w:color="auto"/>
                <w:bottom w:val="none" w:sz="0" w:space="0" w:color="auto"/>
                <w:right w:val="none" w:sz="0" w:space="0" w:color="auto"/>
              </w:divBdr>
            </w:div>
            <w:div w:id="1709449366">
              <w:marLeft w:val="0"/>
              <w:marRight w:val="0"/>
              <w:marTop w:val="0"/>
              <w:marBottom w:val="0"/>
              <w:divBdr>
                <w:top w:val="none" w:sz="0" w:space="0" w:color="auto"/>
                <w:left w:val="none" w:sz="0" w:space="0" w:color="auto"/>
                <w:bottom w:val="none" w:sz="0" w:space="0" w:color="auto"/>
                <w:right w:val="none" w:sz="0" w:space="0" w:color="auto"/>
              </w:divBdr>
            </w:div>
            <w:div w:id="1039284524">
              <w:marLeft w:val="0"/>
              <w:marRight w:val="0"/>
              <w:marTop w:val="0"/>
              <w:marBottom w:val="0"/>
              <w:divBdr>
                <w:top w:val="none" w:sz="0" w:space="0" w:color="auto"/>
                <w:left w:val="none" w:sz="0" w:space="0" w:color="auto"/>
                <w:bottom w:val="none" w:sz="0" w:space="0" w:color="auto"/>
                <w:right w:val="none" w:sz="0" w:space="0" w:color="auto"/>
              </w:divBdr>
            </w:div>
            <w:div w:id="16861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7415">
      <w:bodyDiv w:val="1"/>
      <w:marLeft w:val="0"/>
      <w:marRight w:val="0"/>
      <w:marTop w:val="0"/>
      <w:marBottom w:val="0"/>
      <w:divBdr>
        <w:top w:val="none" w:sz="0" w:space="0" w:color="auto"/>
        <w:left w:val="none" w:sz="0" w:space="0" w:color="auto"/>
        <w:bottom w:val="none" w:sz="0" w:space="0" w:color="auto"/>
        <w:right w:val="none" w:sz="0" w:space="0" w:color="auto"/>
      </w:divBdr>
      <w:divsChild>
        <w:div w:id="1300650346">
          <w:marLeft w:val="0"/>
          <w:marRight w:val="0"/>
          <w:marTop w:val="0"/>
          <w:marBottom w:val="0"/>
          <w:divBdr>
            <w:top w:val="none" w:sz="0" w:space="0" w:color="auto"/>
            <w:left w:val="none" w:sz="0" w:space="0" w:color="auto"/>
            <w:bottom w:val="none" w:sz="0" w:space="0" w:color="auto"/>
            <w:right w:val="none" w:sz="0" w:space="0" w:color="auto"/>
          </w:divBdr>
          <w:divsChild>
            <w:div w:id="19195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0676">
      <w:bodyDiv w:val="1"/>
      <w:marLeft w:val="0"/>
      <w:marRight w:val="0"/>
      <w:marTop w:val="0"/>
      <w:marBottom w:val="0"/>
      <w:divBdr>
        <w:top w:val="none" w:sz="0" w:space="0" w:color="auto"/>
        <w:left w:val="none" w:sz="0" w:space="0" w:color="auto"/>
        <w:bottom w:val="none" w:sz="0" w:space="0" w:color="auto"/>
        <w:right w:val="none" w:sz="0" w:space="0" w:color="auto"/>
      </w:divBdr>
    </w:div>
    <w:div w:id="1819573725">
      <w:bodyDiv w:val="1"/>
      <w:marLeft w:val="0"/>
      <w:marRight w:val="0"/>
      <w:marTop w:val="0"/>
      <w:marBottom w:val="0"/>
      <w:divBdr>
        <w:top w:val="none" w:sz="0" w:space="0" w:color="auto"/>
        <w:left w:val="none" w:sz="0" w:space="0" w:color="auto"/>
        <w:bottom w:val="none" w:sz="0" w:space="0" w:color="auto"/>
        <w:right w:val="none" w:sz="0" w:space="0" w:color="auto"/>
      </w:divBdr>
    </w:div>
    <w:div w:id="1823229476">
      <w:bodyDiv w:val="1"/>
      <w:marLeft w:val="0"/>
      <w:marRight w:val="0"/>
      <w:marTop w:val="0"/>
      <w:marBottom w:val="0"/>
      <w:divBdr>
        <w:top w:val="none" w:sz="0" w:space="0" w:color="auto"/>
        <w:left w:val="none" w:sz="0" w:space="0" w:color="auto"/>
        <w:bottom w:val="none" w:sz="0" w:space="0" w:color="auto"/>
        <w:right w:val="none" w:sz="0" w:space="0" w:color="auto"/>
      </w:divBdr>
      <w:divsChild>
        <w:div w:id="1001740584">
          <w:marLeft w:val="0"/>
          <w:marRight w:val="0"/>
          <w:marTop w:val="0"/>
          <w:marBottom w:val="0"/>
          <w:divBdr>
            <w:top w:val="none" w:sz="0" w:space="0" w:color="auto"/>
            <w:left w:val="none" w:sz="0" w:space="0" w:color="auto"/>
            <w:bottom w:val="none" w:sz="0" w:space="0" w:color="auto"/>
            <w:right w:val="none" w:sz="0" w:space="0" w:color="auto"/>
          </w:divBdr>
          <w:divsChild>
            <w:div w:id="20263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6453">
      <w:bodyDiv w:val="1"/>
      <w:marLeft w:val="0"/>
      <w:marRight w:val="0"/>
      <w:marTop w:val="0"/>
      <w:marBottom w:val="0"/>
      <w:divBdr>
        <w:top w:val="none" w:sz="0" w:space="0" w:color="auto"/>
        <w:left w:val="none" w:sz="0" w:space="0" w:color="auto"/>
        <w:bottom w:val="none" w:sz="0" w:space="0" w:color="auto"/>
        <w:right w:val="none" w:sz="0" w:space="0" w:color="auto"/>
      </w:divBdr>
      <w:divsChild>
        <w:div w:id="514735134">
          <w:marLeft w:val="0"/>
          <w:marRight w:val="0"/>
          <w:marTop w:val="0"/>
          <w:marBottom w:val="0"/>
          <w:divBdr>
            <w:top w:val="none" w:sz="0" w:space="0" w:color="auto"/>
            <w:left w:val="none" w:sz="0" w:space="0" w:color="auto"/>
            <w:bottom w:val="none" w:sz="0" w:space="0" w:color="auto"/>
            <w:right w:val="none" w:sz="0" w:space="0" w:color="auto"/>
          </w:divBdr>
          <w:divsChild>
            <w:div w:id="1317609840">
              <w:marLeft w:val="0"/>
              <w:marRight w:val="0"/>
              <w:marTop w:val="0"/>
              <w:marBottom w:val="0"/>
              <w:divBdr>
                <w:top w:val="none" w:sz="0" w:space="0" w:color="auto"/>
                <w:left w:val="none" w:sz="0" w:space="0" w:color="auto"/>
                <w:bottom w:val="none" w:sz="0" w:space="0" w:color="auto"/>
                <w:right w:val="none" w:sz="0" w:space="0" w:color="auto"/>
              </w:divBdr>
            </w:div>
            <w:div w:id="1597522419">
              <w:marLeft w:val="0"/>
              <w:marRight w:val="0"/>
              <w:marTop w:val="0"/>
              <w:marBottom w:val="0"/>
              <w:divBdr>
                <w:top w:val="none" w:sz="0" w:space="0" w:color="auto"/>
                <w:left w:val="none" w:sz="0" w:space="0" w:color="auto"/>
                <w:bottom w:val="none" w:sz="0" w:space="0" w:color="auto"/>
                <w:right w:val="none" w:sz="0" w:space="0" w:color="auto"/>
              </w:divBdr>
            </w:div>
            <w:div w:id="682515696">
              <w:marLeft w:val="0"/>
              <w:marRight w:val="0"/>
              <w:marTop w:val="0"/>
              <w:marBottom w:val="0"/>
              <w:divBdr>
                <w:top w:val="none" w:sz="0" w:space="0" w:color="auto"/>
                <w:left w:val="none" w:sz="0" w:space="0" w:color="auto"/>
                <w:bottom w:val="none" w:sz="0" w:space="0" w:color="auto"/>
                <w:right w:val="none" w:sz="0" w:space="0" w:color="auto"/>
              </w:divBdr>
            </w:div>
            <w:div w:id="69815440">
              <w:marLeft w:val="0"/>
              <w:marRight w:val="0"/>
              <w:marTop w:val="0"/>
              <w:marBottom w:val="0"/>
              <w:divBdr>
                <w:top w:val="none" w:sz="0" w:space="0" w:color="auto"/>
                <w:left w:val="none" w:sz="0" w:space="0" w:color="auto"/>
                <w:bottom w:val="none" w:sz="0" w:space="0" w:color="auto"/>
                <w:right w:val="none" w:sz="0" w:space="0" w:color="auto"/>
              </w:divBdr>
            </w:div>
            <w:div w:id="1519462302">
              <w:marLeft w:val="0"/>
              <w:marRight w:val="0"/>
              <w:marTop w:val="0"/>
              <w:marBottom w:val="0"/>
              <w:divBdr>
                <w:top w:val="none" w:sz="0" w:space="0" w:color="auto"/>
                <w:left w:val="none" w:sz="0" w:space="0" w:color="auto"/>
                <w:bottom w:val="none" w:sz="0" w:space="0" w:color="auto"/>
                <w:right w:val="none" w:sz="0" w:space="0" w:color="auto"/>
              </w:divBdr>
            </w:div>
            <w:div w:id="1843087192">
              <w:marLeft w:val="0"/>
              <w:marRight w:val="0"/>
              <w:marTop w:val="0"/>
              <w:marBottom w:val="0"/>
              <w:divBdr>
                <w:top w:val="none" w:sz="0" w:space="0" w:color="auto"/>
                <w:left w:val="none" w:sz="0" w:space="0" w:color="auto"/>
                <w:bottom w:val="none" w:sz="0" w:space="0" w:color="auto"/>
                <w:right w:val="none" w:sz="0" w:space="0" w:color="auto"/>
              </w:divBdr>
            </w:div>
            <w:div w:id="550073628">
              <w:marLeft w:val="0"/>
              <w:marRight w:val="0"/>
              <w:marTop w:val="0"/>
              <w:marBottom w:val="0"/>
              <w:divBdr>
                <w:top w:val="none" w:sz="0" w:space="0" w:color="auto"/>
                <w:left w:val="none" w:sz="0" w:space="0" w:color="auto"/>
                <w:bottom w:val="none" w:sz="0" w:space="0" w:color="auto"/>
                <w:right w:val="none" w:sz="0" w:space="0" w:color="auto"/>
              </w:divBdr>
            </w:div>
            <w:div w:id="1346594689">
              <w:marLeft w:val="0"/>
              <w:marRight w:val="0"/>
              <w:marTop w:val="0"/>
              <w:marBottom w:val="0"/>
              <w:divBdr>
                <w:top w:val="none" w:sz="0" w:space="0" w:color="auto"/>
                <w:left w:val="none" w:sz="0" w:space="0" w:color="auto"/>
                <w:bottom w:val="none" w:sz="0" w:space="0" w:color="auto"/>
                <w:right w:val="none" w:sz="0" w:space="0" w:color="auto"/>
              </w:divBdr>
            </w:div>
            <w:div w:id="1936401197">
              <w:marLeft w:val="0"/>
              <w:marRight w:val="0"/>
              <w:marTop w:val="0"/>
              <w:marBottom w:val="0"/>
              <w:divBdr>
                <w:top w:val="none" w:sz="0" w:space="0" w:color="auto"/>
                <w:left w:val="none" w:sz="0" w:space="0" w:color="auto"/>
                <w:bottom w:val="none" w:sz="0" w:space="0" w:color="auto"/>
                <w:right w:val="none" w:sz="0" w:space="0" w:color="auto"/>
              </w:divBdr>
            </w:div>
            <w:div w:id="1964575832">
              <w:marLeft w:val="0"/>
              <w:marRight w:val="0"/>
              <w:marTop w:val="0"/>
              <w:marBottom w:val="0"/>
              <w:divBdr>
                <w:top w:val="none" w:sz="0" w:space="0" w:color="auto"/>
                <w:left w:val="none" w:sz="0" w:space="0" w:color="auto"/>
                <w:bottom w:val="none" w:sz="0" w:space="0" w:color="auto"/>
                <w:right w:val="none" w:sz="0" w:space="0" w:color="auto"/>
              </w:divBdr>
            </w:div>
            <w:div w:id="255746300">
              <w:marLeft w:val="0"/>
              <w:marRight w:val="0"/>
              <w:marTop w:val="0"/>
              <w:marBottom w:val="0"/>
              <w:divBdr>
                <w:top w:val="none" w:sz="0" w:space="0" w:color="auto"/>
                <w:left w:val="none" w:sz="0" w:space="0" w:color="auto"/>
                <w:bottom w:val="none" w:sz="0" w:space="0" w:color="auto"/>
                <w:right w:val="none" w:sz="0" w:space="0" w:color="auto"/>
              </w:divBdr>
            </w:div>
            <w:div w:id="965235686">
              <w:marLeft w:val="0"/>
              <w:marRight w:val="0"/>
              <w:marTop w:val="0"/>
              <w:marBottom w:val="0"/>
              <w:divBdr>
                <w:top w:val="none" w:sz="0" w:space="0" w:color="auto"/>
                <w:left w:val="none" w:sz="0" w:space="0" w:color="auto"/>
                <w:bottom w:val="none" w:sz="0" w:space="0" w:color="auto"/>
                <w:right w:val="none" w:sz="0" w:space="0" w:color="auto"/>
              </w:divBdr>
            </w:div>
            <w:div w:id="920942442">
              <w:marLeft w:val="0"/>
              <w:marRight w:val="0"/>
              <w:marTop w:val="0"/>
              <w:marBottom w:val="0"/>
              <w:divBdr>
                <w:top w:val="none" w:sz="0" w:space="0" w:color="auto"/>
                <w:left w:val="none" w:sz="0" w:space="0" w:color="auto"/>
                <w:bottom w:val="none" w:sz="0" w:space="0" w:color="auto"/>
                <w:right w:val="none" w:sz="0" w:space="0" w:color="auto"/>
              </w:divBdr>
            </w:div>
            <w:div w:id="1142384741">
              <w:marLeft w:val="0"/>
              <w:marRight w:val="0"/>
              <w:marTop w:val="0"/>
              <w:marBottom w:val="0"/>
              <w:divBdr>
                <w:top w:val="none" w:sz="0" w:space="0" w:color="auto"/>
                <w:left w:val="none" w:sz="0" w:space="0" w:color="auto"/>
                <w:bottom w:val="none" w:sz="0" w:space="0" w:color="auto"/>
                <w:right w:val="none" w:sz="0" w:space="0" w:color="auto"/>
              </w:divBdr>
            </w:div>
            <w:div w:id="399331509">
              <w:marLeft w:val="0"/>
              <w:marRight w:val="0"/>
              <w:marTop w:val="0"/>
              <w:marBottom w:val="0"/>
              <w:divBdr>
                <w:top w:val="none" w:sz="0" w:space="0" w:color="auto"/>
                <w:left w:val="none" w:sz="0" w:space="0" w:color="auto"/>
                <w:bottom w:val="none" w:sz="0" w:space="0" w:color="auto"/>
                <w:right w:val="none" w:sz="0" w:space="0" w:color="auto"/>
              </w:divBdr>
            </w:div>
            <w:div w:id="1044910395">
              <w:marLeft w:val="0"/>
              <w:marRight w:val="0"/>
              <w:marTop w:val="0"/>
              <w:marBottom w:val="0"/>
              <w:divBdr>
                <w:top w:val="none" w:sz="0" w:space="0" w:color="auto"/>
                <w:left w:val="none" w:sz="0" w:space="0" w:color="auto"/>
                <w:bottom w:val="none" w:sz="0" w:space="0" w:color="auto"/>
                <w:right w:val="none" w:sz="0" w:space="0" w:color="auto"/>
              </w:divBdr>
            </w:div>
            <w:div w:id="572081086">
              <w:marLeft w:val="0"/>
              <w:marRight w:val="0"/>
              <w:marTop w:val="0"/>
              <w:marBottom w:val="0"/>
              <w:divBdr>
                <w:top w:val="none" w:sz="0" w:space="0" w:color="auto"/>
                <w:left w:val="none" w:sz="0" w:space="0" w:color="auto"/>
                <w:bottom w:val="none" w:sz="0" w:space="0" w:color="auto"/>
                <w:right w:val="none" w:sz="0" w:space="0" w:color="auto"/>
              </w:divBdr>
            </w:div>
            <w:div w:id="1535574346">
              <w:marLeft w:val="0"/>
              <w:marRight w:val="0"/>
              <w:marTop w:val="0"/>
              <w:marBottom w:val="0"/>
              <w:divBdr>
                <w:top w:val="none" w:sz="0" w:space="0" w:color="auto"/>
                <w:left w:val="none" w:sz="0" w:space="0" w:color="auto"/>
                <w:bottom w:val="none" w:sz="0" w:space="0" w:color="auto"/>
                <w:right w:val="none" w:sz="0" w:space="0" w:color="auto"/>
              </w:divBdr>
            </w:div>
            <w:div w:id="205918512">
              <w:marLeft w:val="0"/>
              <w:marRight w:val="0"/>
              <w:marTop w:val="0"/>
              <w:marBottom w:val="0"/>
              <w:divBdr>
                <w:top w:val="none" w:sz="0" w:space="0" w:color="auto"/>
                <w:left w:val="none" w:sz="0" w:space="0" w:color="auto"/>
                <w:bottom w:val="none" w:sz="0" w:space="0" w:color="auto"/>
                <w:right w:val="none" w:sz="0" w:space="0" w:color="auto"/>
              </w:divBdr>
            </w:div>
            <w:div w:id="1780250104">
              <w:marLeft w:val="0"/>
              <w:marRight w:val="0"/>
              <w:marTop w:val="0"/>
              <w:marBottom w:val="0"/>
              <w:divBdr>
                <w:top w:val="none" w:sz="0" w:space="0" w:color="auto"/>
                <w:left w:val="none" w:sz="0" w:space="0" w:color="auto"/>
                <w:bottom w:val="none" w:sz="0" w:space="0" w:color="auto"/>
                <w:right w:val="none" w:sz="0" w:space="0" w:color="auto"/>
              </w:divBdr>
            </w:div>
            <w:div w:id="1209416886">
              <w:marLeft w:val="0"/>
              <w:marRight w:val="0"/>
              <w:marTop w:val="0"/>
              <w:marBottom w:val="0"/>
              <w:divBdr>
                <w:top w:val="none" w:sz="0" w:space="0" w:color="auto"/>
                <w:left w:val="none" w:sz="0" w:space="0" w:color="auto"/>
                <w:bottom w:val="none" w:sz="0" w:space="0" w:color="auto"/>
                <w:right w:val="none" w:sz="0" w:space="0" w:color="auto"/>
              </w:divBdr>
            </w:div>
            <w:div w:id="992101351">
              <w:marLeft w:val="0"/>
              <w:marRight w:val="0"/>
              <w:marTop w:val="0"/>
              <w:marBottom w:val="0"/>
              <w:divBdr>
                <w:top w:val="none" w:sz="0" w:space="0" w:color="auto"/>
                <w:left w:val="none" w:sz="0" w:space="0" w:color="auto"/>
                <w:bottom w:val="none" w:sz="0" w:space="0" w:color="auto"/>
                <w:right w:val="none" w:sz="0" w:space="0" w:color="auto"/>
              </w:divBdr>
            </w:div>
            <w:div w:id="137570949">
              <w:marLeft w:val="0"/>
              <w:marRight w:val="0"/>
              <w:marTop w:val="0"/>
              <w:marBottom w:val="0"/>
              <w:divBdr>
                <w:top w:val="none" w:sz="0" w:space="0" w:color="auto"/>
                <w:left w:val="none" w:sz="0" w:space="0" w:color="auto"/>
                <w:bottom w:val="none" w:sz="0" w:space="0" w:color="auto"/>
                <w:right w:val="none" w:sz="0" w:space="0" w:color="auto"/>
              </w:divBdr>
            </w:div>
            <w:div w:id="852691890">
              <w:marLeft w:val="0"/>
              <w:marRight w:val="0"/>
              <w:marTop w:val="0"/>
              <w:marBottom w:val="0"/>
              <w:divBdr>
                <w:top w:val="none" w:sz="0" w:space="0" w:color="auto"/>
                <w:left w:val="none" w:sz="0" w:space="0" w:color="auto"/>
                <w:bottom w:val="none" w:sz="0" w:space="0" w:color="auto"/>
                <w:right w:val="none" w:sz="0" w:space="0" w:color="auto"/>
              </w:divBdr>
            </w:div>
            <w:div w:id="1100875299">
              <w:marLeft w:val="0"/>
              <w:marRight w:val="0"/>
              <w:marTop w:val="0"/>
              <w:marBottom w:val="0"/>
              <w:divBdr>
                <w:top w:val="none" w:sz="0" w:space="0" w:color="auto"/>
                <w:left w:val="none" w:sz="0" w:space="0" w:color="auto"/>
                <w:bottom w:val="none" w:sz="0" w:space="0" w:color="auto"/>
                <w:right w:val="none" w:sz="0" w:space="0" w:color="auto"/>
              </w:divBdr>
            </w:div>
            <w:div w:id="92433040">
              <w:marLeft w:val="0"/>
              <w:marRight w:val="0"/>
              <w:marTop w:val="0"/>
              <w:marBottom w:val="0"/>
              <w:divBdr>
                <w:top w:val="none" w:sz="0" w:space="0" w:color="auto"/>
                <w:left w:val="none" w:sz="0" w:space="0" w:color="auto"/>
                <w:bottom w:val="none" w:sz="0" w:space="0" w:color="auto"/>
                <w:right w:val="none" w:sz="0" w:space="0" w:color="auto"/>
              </w:divBdr>
            </w:div>
            <w:div w:id="966739829">
              <w:marLeft w:val="0"/>
              <w:marRight w:val="0"/>
              <w:marTop w:val="0"/>
              <w:marBottom w:val="0"/>
              <w:divBdr>
                <w:top w:val="none" w:sz="0" w:space="0" w:color="auto"/>
                <w:left w:val="none" w:sz="0" w:space="0" w:color="auto"/>
                <w:bottom w:val="none" w:sz="0" w:space="0" w:color="auto"/>
                <w:right w:val="none" w:sz="0" w:space="0" w:color="auto"/>
              </w:divBdr>
            </w:div>
            <w:div w:id="1938444461">
              <w:marLeft w:val="0"/>
              <w:marRight w:val="0"/>
              <w:marTop w:val="0"/>
              <w:marBottom w:val="0"/>
              <w:divBdr>
                <w:top w:val="none" w:sz="0" w:space="0" w:color="auto"/>
                <w:left w:val="none" w:sz="0" w:space="0" w:color="auto"/>
                <w:bottom w:val="none" w:sz="0" w:space="0" w:color="auto"/>
                <w:right w:val="none" w:sz="0" w:space="0" w:color="auto"/>
              </w:divBdr>
            </w:div>
            <w:div w:id="379280516">
              <w:marLeft w:val="0"/>
              <w:marRight w:val="0"/>
              <w:marTop w:val="0"/>
              <w:marBottom w:val="0"/>
              <w:divBdr>
                <w:top w:val="none" w:sz="0" w:space="0" w:color="auto"/>
                <w:left w:val="none" w:sz="0" w:space="0" w:color="auto"/>
                <w:bottom w:val="none" w:sz="0" w:space="0" w:color="auto"/>
                <w:right w:val="none" w:sz="0" w:space="0" w:color="auto"/>
              </w:divBdr>
            </w:div>
            <w:div w:id="1167984283">
              <w:marLeft w:val="0"/>
              <w:marRight w:val="0"/>
              <w:marTop w:val="0"/>
              <w:marBottom w:val="0"/>
              <w:divBdr>
                <w:top w:val="none" w:sz="0" w:space="0" w:color="auto"/>
                <w:left w:val="none" w:sz="0" w:space="0" w:color="auto"/>
                <w:bottom w:val="none" w:sz="0" w:space="0" w:color="auto"/>
                <w:right w:val="none" w:sz="0" w:space="0" w:color="auto"/>
              </w:divBdr>
            </w:div>
            <w:div w:id="1655525382">
              <w:marLeft w:val="0"/>
              <w:marRight w:val="0"/>
              <w:marTop w:val="0"/>
              <w:marBottom w:val="0"/>
              <w:divBdr>
                <w:top w:val="none" w:sz="0" w:space="0" w:color="auto"/>
                <w:left w:val="none" w:sz="0" w:space="0" w:color="auto"/>
                <w:bottom w:val="none" w:sz="0" w:space="0" w:color="auto"/>
                <w:right w:val="none" w:sz="0" w:space="0" w:color="auto"/>
              </w:divBdr>
            </w:div>
            <w:div w:id="89863244">
              <w:marLeft w:val="0"/>
              <w:marRight w:val="0"/>
              <w:marTop w:val="0"/>
              <w:marBottom w:val="0"/>
              <w:divBdr>
                <w:top w:val="none" w:sz="0" w:space="0" w:color="auto"/>
                <w:left w:val="none" w:sz="0" w:space="0" w:color="auto"/>
                <w:bottom w:val="none" w:sz="0" w:space="0" w:color="auto"/>
                <w:right w:val="none" w:sz="0" w:space="0" w:color="auto"/>
              </w:divBdr>
            </w:div>
            <w:div w:id="1311251721">
              <w:marLeft w:val="0"/>
              <w:marRight w:val="0"/>
              <w:marTop w:val="0"/>
              <w:marBottom w:val="0"/>
              <w:divBdr>
                <w:top w:val="none" w:sz="0" w:space="0" w:color="auto"/>
                <w:left w:val="none" w:sz="0" w:space="0" w:color="auto"/>
                <w:bottom w:val="none" w:sz="0" w:space="0" w:color="auto"/>
                <w:right w:val="none" w:sz="0" w:space="0" w:color="auto"/>
              </w:divBdr>
            </w:div>
            <w:div w:id="1824007546">
              <w:marLeft w:val="0"/>
              <w:marRight w:val="0"/>
              <w:marTop w:val="0"/>
              <w:marBottom w:val="0"/>
              <w:divBdr>
                <w:top w:val="none" w:sz="0" w:space="0" w:color="auto"/>
                <w:left w:val="none" w:sz="0" w:space="0" w:color="auto"/>
                <w:bottom w:val="none" w:sz="0" w:space="0" w:color="auto"/>
                <w:right w:val="none" w:sz="0" w:space="0" w:color="auto"/>
              </w:divBdr>
            </w:div>
            <w:div w:id="1037312474">
              <w:marLeft w:val="0"/>
              <w:marRight w:val="0"/>
              <w:marTop w:val="0"/>
              <w:marBottom w:val="0"/>
              <w:divBdr>
                <w:top w:val="none" w:sz="0" w:space="0" w:color="auto"/>
                <w:left w:val="none" w:sz="0" w:space="0" w:color="auto"/>
                <w:bottom w:val="none" w:sz="0" w:space="0" w:color="auto"/>
                <w:right w:val="none" w:sz="0" w:space="0" w:color="auto"/>
              </w:divBdr>
            </w:div>
            <w:div w:id="945887862">
              <w:marLeft w:val="0"/>
              <w:marRight w:val="0"/>
              <w:marTop w:val="0"/>
              <w:marBottom w:val="0"/>
              <w:divBdr>
                <w:top w:val="none" w:sz="0" w:space="0" w:color="auto"/>
                <w:left w:val="none" w:sz="0" w:space="0" w:color="auto"/>
                <w:bottom w:val="none" w:sz="0" w:space="0" w:color="auto"/>
                <w:right w:val="none" w:sz="0" w:space="0" w:color="auto"/>
              </w:divBdr>
            </w:div>
            <w:div w:id="506166226">
              <w:marLeft w:val="0"/>
              <w:marRight w:val="0"/>
              <w:marTop w:val="0"/>
              <w:marBottom w:val="0"/>
              <w:divBdr>
                <w:top w:val="none" w:sz="0" w:space="0" w:color="auto"/>
                <w:left w:val="none" w:sz="0" w:space="0" w:color="auto"/>
                <w:bottom w:val="none" w:sz="0" w:space="0" w:color="auto"/>
                <w:right w:val="none" w:sz="0" w:space="0" w:color="auto"/>
              </w:divBdr>
            </w:div>
            <w:div w:id="1358507345">
              <w:marLeft w:val="0"/>
              <w:marRight w:val="0"/>
              <w:marTop w:val="0"/>
              <w:marBottom w:val="0"/>
              <w:divBdr>
                <w:top w:val="none" w:sz="0" w:space="0" w:color="auto"/>
                <w:left w:val="none" w:sz="0" w:space="0" w:color="auto"/>
                <w:bottom w:val="none" w:sz="0" w:space="0" w:color="auto"/>
                <w:right w:val="none" w:sz="0" w:space="0" w:color="auto"/>
              </w:divBdr>
            </w:div>
            <w:div w:id="100300143">
              <w:marLeft w:val="0"/>
              <w:marRight w:val="0"/>
              <w:marTop w:val="0"/>
              <w:marBottom w:val="0"/>
              <w:divBdr>
                <w:top w:val="none" w:sz="0" w:space="0" w:color="auto"/>
                <w:left w:val="none" w:sz="0" w:space="0" w:color="auto"/>
                <w:bottom w:val="none" w:sz="0" w:space="0" w:color="auto"/>
                <w:right w:val="none" w:sz="0" w:space="0" w:color="auto"/>
              </w:divBdr>
            </w:div>
            <w:div w:id="1118337857">
              <w:marLeft w:val="0"/>
              <w:marRight w:val="0"/>
              <w:marTop w:val="0"/>
              <w:marBottom w:val="0"/>
              <w:divBdr>
                <w:top w:val="none" w:sz="0" w:space="0" w:color="auto"/>
                <w:left w:val="none" w:sz="0" w:space="0" w:color="auto"/>
                <w:bottom w:val="none" w:sz="0" w:space="0" w:color="auto"/>
                <w:right w:val="none" w:sz="0" w:space="0" w:color="auto"/>
              </w:divBdr>
            </w:div>
            <w:div w:id="112750236">
              <w:marLeft w:val="0"/>
              <w:marRight w:val="0"/>
              <w:marTop w:val="0"/>
              <w:marBottom w:val="0"/>
              <w:divBdr>
                <w:top w:val="none" w:sz="0" w:space="0" w:color="auto"/>
                <w:left w:val="none" w:sz="0" w:space="0" w:color="auto"/>
                <w:bottom w:val="none" w:sz="0" w:space="0" w:color="auto"/>
                <w:right w:val="none" w:sz="0" w:space="0" w:color="auto"/>
              </w:divBdr>
            </w:div>
            <w:div w:id="138422259">
              <w:marLeft w:val="0"/>
              <w:marRight w:val="0"/>
              <w:marTop w:val="0"/>
              <w:marBottom w:val="0"/>
              <w:divBdr>
                <w:top w:val="none" w:sz="0" w:space="0" w:color="auto"/>
                <w:left w:val="none" w:sz="0" w:space="0" w:color="auto"/>
                <w:bottom w:val="none" w:sz="0" w:space="0" w:color="auto"/>
                <w:right w:val="none" w:sz="0" w:space="0" w:color="auto"/>
              </w:divBdr>
            </w:div>
            <w:div w:id="688142524">
              <w:marLeft w:val="0"/>
              <w:marRight w:val="0"/>
              <w:marTop w:val="0"/>
              <w:marBottom w:val="0"/>
              <w:divBdr>
                <w:top w:val="none" w:sz="0" w:space="0" w:color="auto"/>
                <w:left w:val="none" w:sz="0" w:space="0" w:color="auto"/>
                <w:bottom w:val="none" w:sz="0" w:space="0" w:color="auto"/>
                <w:right w:val="none" w:sz="0" w:space="0" w:color="auto"/>
              </w:divBdr>
            </w:div>
            <w:div w:id="780761423">
              <w:marLeft w:val="0"/>
              <w:marRight w:val="0"/>
              <w:marTop w:val="0"/>
              <w:marBottom w:val="0"/>
              <w:divBdr>
                <w:top w:val="none" w:sz="0" w:space="0" w:color="auto"/>
                <w:left w:val="none" w:sz="0" w:space="0" w:color="auto"/>
                <w:bottom w:val="none" w:sz="0" w:space="0" w:color="auto"/>
                <w:right w:val="none" w:sz="0" w:space="0" w:color="auto"/>
              </w:divBdr>
            </w:div>
            <w:div w:id="19531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160">
      <w:bodyDiv w:val="1"/>
      <w:marLeft w:val="0"/>
      <w:marRight w:val="0"/>
      <w:marTop w:val="0"/>
      <w:marBottom w:val="0"/>
      <w:divBdr>
        <w:top w:val="none" w:sz="0" w:space="0" w:color="auto"/>
        <w:left w:val="none" w:sz="0" w:space="0" w:color="auto"/>
        <w:bottom w:val="none" w:sz="0" w:space="0" w:color="auto"/>
        <w:right w:val="none" w:sz="0" w:space="0" w:color="auto"/>
      </w:divBdr>
      <w:divsChild>
        <w:div w:id="1455053880">
          <w:marLeft w:val="0"/>
          <w:marRight w:val="0"/>
          <w:marTop w:val="0"/>
          <w:marBottom w:val="0"/>
          <w:divBdr>
            <w:top w:val="none" w:sz="0" w:space="0" w:color="auto"/>
            <w:left w:val="none" w:sz="0" w:space="0" w:color="auto"/>
            <w:bottom w:val="none" w:sz="0" w:space="0" w:color="auto"/>
            <w:right w:val="none" w:sz="0" w:space="0" w:color="auto"/>
          </w:divBdr>
          <w:divsChild>
            <w:div w:id="755789724">
              <w:marLeft w:val="0"/>
              <w:marRight w:val="0"/>
              <w:marTop w:val="0"/>
              <w:marBottom w:val="0"/>
              <w:divBdr>
                <w:top w:val="none" w:sz="0" w:space="0" w:color="auto"/>
                <w:left w:val="none" w:sz="0" w:space="0" w:color="auto"/>
                <w:bottom w:val="none" w:sz="0" w:space="0" w:color="auto"/>
                <w:right w:val="none" w:sz="0" w:space="0" w:color="auto"/>
              </w:divBdr>
            </w:div>
            <w:div w:id="1453278960">
              <w:marLeft w:val="0"/>
              <w:marRight w:val="0"/>
              <w:marTop w:val="0"/>
              <w:marBottom w:val="0"/>
              <w:divBdr>
                <w:top w:val="none" w:sz="0" w:space="0" w:color="auto"/>
                <w:left w:val="none" w:sz="0" w:space="0" w:color="auto"/>
                <w:bottom w:val="none" w:sz="0" w:space="0" w:color="auto"/>
                <w:right w:val="none" w:sz="0" w:space="0" w:color="auto"/>
              </w:divBdr>
            </w:div>
            <w:div w:id="148913014">
              <w:marLeft w:val="0"/>
              <w:marRight w:val="0"/>
              <w:marTop w:val="0"/>
              <w:marBottom w:val="0"/>
              <w:divBdr>
                <w:top w:val="none" w:sz="0" w:space="0" w:color="auto"/>
                <w:left w:val="none" w:sz="0" w:space="0" w:color="auto"/>
                <w:bottom w:val="none" w:sz="0" w:space="0" w:color="auto"/>
                <w:right w:val="none" w:sz="0" w:space="0" w:color="auto"/>
              </w:divBdr>
            </w:div>
            <w:div w:id="669212159">
              <w:marLeft w:val="0"/>
              <w:marRight w:val="0"/>
              <w:marTop w:val="0"/>
              <w:marBottom w:val="0"/>
              <w:divBdr>
                <w:top w:val="none" w:sz="0" w:space="0" w:color="auto"/>
                <w:left w:val="none" w:sz="0" w:space="0" w:color="auto"/>
                <w:bottom w:val="none" w:sz="0" w:space="0" w:color="auto"/>
                <w:right w:val="none" w:sz="0" w:space="0" w:color="auto"/>
              </w:divBdr>
            </w:div>
            <w:div w:id="898857734">
              <w:marLeft w:val="0"/>
              <w:marRight w:val="0"/>
              <w:marTop w:val="0"/>
              <w:marBottom w:val="0"/>
              <w:divBdr>
                <w:top w:val="none" w:sz="0" w:space="0" w:color="auto"/>
                <w:left w:val="none" w:sz="0" w:space="0" w:color="auto"/>
                <w:bottom w:val="none" w:sz="0" w:space="0" w:color="auto"/>
                <w:right w:val="none" w:sz="0" w:space="0" w:color="auto"/>
              </w:divBdr>
            </w:div>
            <w:div w:id="1389376303">
              <w:marLeft w:val="0"/>
              <w:marRight w:val="0"/>
              <w:marTop w:val="0"/>
              <w:marBottom w:val="0"/>
              <w:divBdr>
                <w:top w:val="none" w:sz="0" w:space="0" w:color="auto"/>
                <w:left w:val="none" w:sz="0" w:space="0" w:color="auto"/>
                <w:bottom w:val="none" w:sz="0" w:space="0" w:color="auto"/>
                <w:right w:val="none" w:sz="0" w:space="0" w:color="auto"/>
              </w:divBdr>
            </w:div>
            <w:div w:id="722676673">
              <w:marLeft w:val="0"/>
              <w:marRight w:val="0"/>
              <w:marTop w:val="0"/>
              <w:marBottom w:val="0"/>
              <w:divBdr>
                <w:top w:val="none" w:sz="0" w:space="0" w:color="auto"/>
                <w:left w:val="none" w:sz="0" w:space="0" w:color="auto"/>
                <w:bottom w:val="none" w:sz="0" w:space="0" w:color="auto"/>
                <w:right w:val="none" w:sz="0" w:space="0" w:color="auto"/>
              </w:divBdr>
            </w:div>
            <w:div w:id="813790500">
              <w:marLeft w:val="0"/>
              <w:marRight w:val="0"/>
              <w:marTop w:val="0"/>
              <w:marBottom w:val="0"/>
              <w:divBdr>
                <w:top w:val="none" w:sz="0" w:space="0" w:color="auto"/>
                <w:left w:val="none" w:sz="0" w:space="0" w:color="auto"/>
                <w:bottom w:val="none" w:sz="0" w:space="0" w:color="auto"/>
                <w:right w:val="none" w:sz="0" w:space="0" w:color="auto"/>
              </w:divBdr>
            </w:div>
            <w:div w:id="226959908">
              <w:marLeft w:val="0"/>
              <w:marRight w:val="0"/>
              <w:marTop w:val="0"/>
              <w:marBottom w:val="0"/>
              <w:divBdr>
                <w:top w:val="none" w:sz="0" w:space="0" w:color="auto"/>
                <w:left w:val="none" w:sz="0" w:space="0" w:color="auto"/>
                <w:bottom w:val="none" w:sz="0" w:space="0" w:color="auto"/>
                <w:right w:val="none" w:sz="0" w:space="0" w:color="auto"/>
              </w:divBdr>
            </w:div>
            <w:div w:id="1236864736">
              <w:marLeft w:val="0"/>
              <w:marRight w:val="0"/>
              <w:marTop w:val="0"/>
              <w:marBottom w:val="0"/>
              <w:divBdr>
                <w:top w:val="none" w:sz="0" w:space="0" w:color="auto"/>
                <w:left w:val="none" w:sz="0" w:space="0" w:color="auto"/>
                <w:bottom w:val="none" w:sz="0" w:space="0" w:color="auto"/>
                <w:right w:val="none" w:sz="0" w:space="0" w:color="auto"/>
              </w:divBdr>
            </w:div>
            <w:div w:id="1118185676">
              <w:marLeft w:val="0"/>
              <w:marRight w:val="0"/>
              <w:marTop w:val="0"/>
              <w:marBottom w:val="0"/>
              <w:divBdr>
                <w:top w:val="none" w:sz="0" w:space="0" w:color="auto"/>
                <w:left w:val="none" w:sz="0" w:space="0" w:color="auto"/>
                <w:bottom w:val="none" w:sz="0" w:space="0" w:color="auto"/>
                <w:right w:val="none" w:sz="0" w:space="0" w:color="auto"/>
              </w:divBdr>
            </w:div>
            <w:div w:id="1079596766">
              <w:marLeft w:val="0"/>
              <w:marRight w:val="0"/>
              <w:marTop w:val="0"/>
              <w:marBottom w:val="0"/>
              <w:divBdr>
                <w:top w:val="none" w:sz="0" w:space="0" w:color="auto"/>
                <w:left w:val="none" w:sz="0" w:space="0" w:color="auto"/>
                <w:bottom w:val="none" w:sz="0" w:space="0" w:color="auto"/>
                <w:right w:val="none" w:sz="0" w:space="0" w:color="auto"/>
              </w:divBdr>
            </w:div>
            <w:div w:id="370109903">
              <w:marLeft w:val="0"/>
              <w:marRight w:val="0"/>
              <w:marTop w:val="0"/>
              <w:marBottom w:val="0"/>
              <w:divBdr>
                <w:top w:val="none" w:sz="0" w:space="0" w:color="auto"/>
                <w:left w:val="none" w:sz="0" w:space="0" w:color="auto"/>
                <w:bottom w:val="none" w:sz="0" w:space="0" w:color="auto"/>
                <w:right w:val="none" w:sz="0" w:space="0" w:color="auto"/>
              </w:divBdr>
            </w:div>
            <w:div w:id="1331104277">
              <w:marLeft w:val="0"/>
              <w:marRight w:val="0"/>
              <w:marTop w:val="0"/>
              <w:marBottom w:val="0"/>
              <w:divBdr>
                <w:top w:val="none" w:sz="0" w:space="0" w:color="auto"/>
                <w:left w:val="none" w:sz="0" w:space="0" w:color="auto"/>
                <w:bottom w:val="none" w:sz="0" w:space="0" w:color="auto"/>
                <w:right w:val="none" w:sz="0" w:space="0" w:color="auto"/>
              </w:divBdr>
            </w:div>
            <w:div w:id="1312057461">
              <w:marLeft w:val="0"/>
              <w:marRight w:val="0"/>
              <w:marTop w:val="0"/>
              <w:marBottom w:val="0"/>
              <w:divBdr>
                <w:top w:val="none" w:sz="0" w:space="0" w:color="auto"/>
                <w:left w:val="none" w:sz="0" w:space="0" w:color="auto"/>
                <w:bottom w:val="none" w:sz="0" w:space="0" w:color="auto"/>
                <w:right w:val="none" w:sz="0" w:space="0" w:color="auto"/>
              </w:divBdr>
            </w:div>
            <w:div w:id="2063407401">
              <w:marLeft w:val="0"/>
              <w:marRight w:val="0"/>
              <w:marTop w:val="0"/>
              <w:marBottom w:val="0"/>
              <w:divBdr>
                <w:top w:val="none" w:sz="0" w:space="0" w:color="auto"/>
                <w:left w:val="none" w:sz="0" w:space="0" w:color="auto"/>
                <w:bottom w:val="none" w:sz="0" w:space="0" w:color="auto"/>
                <w:right w:val="none" w:sz="0" w:space="0" w:color="auto"/>
              </w:divBdr>
            </w:div>
            <w:div w:id="1490750147">
              <w:marLeft w:val="0"/>
              <w:marRight w:val="0"/>
              <w:marTop w:val="0"/>
              <w:marBottom w:val="0"/>
              <w:divBdr>
                <w:top w:val="none" w:sz="0" w:space="0" w:color="auto"/>
                <w:left w:val="none" w:sz="0" w:space="0" w:color="auto"/>
                <w:bottom w:val="none" w:sz="0" w:space="0" w:color="auto"/>
                <w:right w:val="none" w:sz="0" w:space="0" w:color="auto"/>
              </w:divBdr>
            </w:div>
            <w:div w:id="1768696044">
              <w:marLeft w:val="0"/>
              <w:marRight w:val="0"/>
              <w:marTop w:val="0"/>
              <w:marBottom w:val="0"/>
              <w:divBdr>
                <w:top w:val="none" w:sz="0" w:space="0" w:color="auto"/>
                <w:left w:val="none" w:sz="0" w:space="0" w:color="auto"/>
                <w:bottom w:val="none" w:sz="0" w:space="0" w:color="auto"/>
                <w:right w:val="none" w:sz="0" w:space="0" w:color="auto"/>
              </w:divBdr>
            </w:div>
            <w:div w:id="1933313949">
              <w:marLeft w:val="0"/>
              <w:marRight w:val="0"/>
              <w:marTop w:val="0"/>
              <w:marBottom w:val="0"/>
              <w:divBdr>
                <w:top w:val="none" w:sz="0" w:space="0" w:color="auto"/>
                <w:left w:val="none" w:sz="0" w:space="0" w:color="auto"/>
                <w:bottom w:val="none" w:sz="0" w:space="0" w:color="auto"/>
                <w:right w:val="none" w:sz="0" w:space="0" w:color="auto"/>
              </w:divBdr>
            </w:div>
            <w:div w:id="306905454">
              <w:marLeft w:val="0"/>
              <w:marRight w:val="0"/>
              <w:marTop w:val="0"/>
              <w:marBottom w:val="0"/>
              <w:divBdr>
                <w:top w:val="none" w:sz="0" w:space="0" w:color="auto"/>
                <w:left w:val="none" w:sz="0" w:space="0" w:color="auto"/>
                <w:bottom w:val="none" w:sz="0" w:space="0" w:color="auto"/>
                <w:right w:val="none" w:sz="0" w:space="0" w:color="auto"/>
              </w:divBdr>
            </w:div>
            <w:div w:id="1504927597">
              <w:marLeft w:val="0"/>
              <w:marRight w:val="0"/>
              <w:marTop w:val="0"/>
              <w:marBottom w:val="0"/>
              <w:divBdr>
                <w:top w:val="none" w:sz="0" w:space="0" w:color="auto"/>
                <w:left w:val="none" w:sz="0" w:space="0" w:color="auto"/>
                <w:bottom w:val="none" w:sz="0" w:space="0" w:color="auto"/>
                <w:right w:val="none" w:sz="0" w:space="0" w:color="auto"/>
              </w:divBdr>
            </w:div>
            <w:div w:id="1870678394">
              <w:marLeft w:val="0"/>
              <w:marRight w:val="0"/>
              <w:marTop w:val="0"/>
              <w:marBottom w:val="0"/>
              <w:divBdr>
                <w:top w:val="none" w:sz="0" w:space="0" w:color="auto"/>
                <w:left w:val="none" w:sz="0" w:space="0" w:color="auto"/>
                <w:bottom w:val="none" w:sz="0" w:space="0" w:color="auto"/>
                <w:right w:val="none" w:sz="0" w:space="0" w:color="auto"/>
              </w:divBdr>
            </w:div>
            <w:div w:id="2055806958">
              <w:marLeft w:val="0"/>
              <w:marRight w:val="0"/>
              <w:marTop w:val="0"/>
              <w:marBottom w:val="0"/>
              <w:divBdr>
                <w:top w:val="none" w:sz="0" w:space="0" w:color="auto"/>
                <w:left w:val="none" w:sz="0" w:space="0" w:color="auto"/>
                <w:bottom w:val="none" w:sz="0" w:space="0" w:color="auto"/>
                <w:right w:val="none" w:sz="0" w:space="0" w:color="auto"/>
              </w:divBdr>
            </w:div>
            <w:div w:id="18366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9290">
      <w:bodyDiv w:val="1"/>
      <w:marLeft w:val="0"/>
      <w:marRight w:val="0"/>
      <w:marTop w:val="0"/>
      <w:marBottom w:val="0"/>
      <w:divBdr>
        <w:top w:val="none" w:sz="0" w:space="0" w:color="auto"/>
        <w:left w:val="none" w:sz="0" w:space="0" w:color="auto"/>
        <w:bottom w:val="none" w:sz="0" w:space="0" w:color="auto"/>
        <w:right w:val="none" w:sz="0" w:space="0" w:color="auto"/>
      </w:divBdr>
      <w:divsChild>
        <w:div w:id="1032613391">
          <w:marLeft w:val="0"/>
          <w:marRight w:val="0"/>
          <w:marTop w:val="0"/>
          <w:marBottom w:val="0"/>
          <w:divBdr>
            <w:top w:val="none" w:sz="0" w:space="0" w:color="auto"/>
            <w:left w:val="none" w:sz="0" w:space="0" w:color="auto"/>
            <w:bottom w:val="none" w:sz="0" w:space="0" w:color="auto"/>
            <w:right w:val="none" w:sz="0" w:space="0" w:color="auto"/>
          </w:divBdr>
          <w:divsChild>
            <w:div w:id="1811436499">
              <w:marLeft w:val="0"/>
              <w:marRight w:val="0"/>
              <w:marTop w:val="0"/>
              <w:marBottom w:val="0"/>
              <w:divBdr>
                <w:top w:val="none" w:sz="0" w:space="0" w:color="auto"/>
                <w:left w:val="none" w:sz="0" w:space="0" w:color="auto"/>
                <w:bottom w:val="none" w:sz="0" w:space="0" w:color="auto"/>
                <w:right w:val="none" w:sz="0" w:space="0" w:color="auto"/>
              </w:divBdr>
            </w:div>
            <w:div w:id="1998654061">
              <w:marLeft w:val="0"/>
              <w:marRight w:val="0"/>
              <w:marTop w:val="0"/>
              <w:marBottom w:val="0"/>
              <w:divBdr>
                <w:top w:val="none" w:sz="0" w:space="0" w:color="auto"/>
                <w:left w:val="none" w:sz="0" w:space="0" w:color="auto"/>
                <w:bottom w:val="none" w:sz="0" w:space="0" w:color="auto"/>
                <w:right w:val="none" w:sz="0" w:space="0" w:color="auto"/>
              </w:divBdr>
            </w:div>
            <w:div w:id="1937060242">
              <w:marLeft w:val="0"/>
              <w:marRight w:val="0"/>
              <w:marTop w:val="0"/>
              <w:marBottom w:val="0"/>
              <w:divBdr>
                <w:top w:val="none" w:sz="0" w:space="0" w:color="auto"/>
                <w:left w:val="none" w:sz="0" w:space="0" w:color="auto"/>
                <w:bottom w:val="none" w:sz="0" w:space="0" w:color="auto"/>
                <w:right w:val="none" w:sz="0" w:space="0" w:color="auto"/>
              </w:divBdr>
            </w:div>
            <w:div w:id="898319516">
              <w:marLeft w:val="0"/>
              <w:marRight w:val="0"/>
              <w:marTop w:val="0"/>
              <w:marBottom w:val="0"/>
              <w:divBdr>
                <w:top w:val="none" w:sz="0" w:space="0" w:color="auto"/>
                <w:left w:val="none" w:sz="0" w:space="0" w:color="auto"/>
                <w:bottom w:val="none" w:sz="0" w:space="0" w:color="auto"/>
                <w:right w:val="none" w:sz="0" w:space="0" w:color="auto"/>
              </w:divBdr>
            </w:div>
            <w:div w:id="859049546">
              <w:marLeft w:val="0"/>
              <w:marRight w:val="0"/>
              <w:marTop w:val="0"/>
              <w:marBottom w:val="0"/>
              <w:divBdr>
                <w:top w:val="none" w:sz="0" w:space="0" w:color="auto"/>
                <w:left w:val="none" w:sz="0" w:space="0" w:color="auto"/>
                <w:bottom w:val="none" w:sz="0" w:space="0" w:color="auto"/>
                <w:right w:val="none" w:sz="0" w:space="0" w:color="auto"/>
              </w:divBdr>
            </w:div>
            <w:div w:id="885525490">
              <w:marLeft w:val="0"/>
              <w:marRight w:val="0"/>
              <w:marTop w:val="0"/>
              <w:marBottom w:val="0"/>
              <w:divBdr>
                <w:top w:val="none" w:sz="0" w:space="0" w:color="auto"/>
                <w:left w:val="none" w:sz="0" w:space="0" w:color="auto"/>
                <w:bottom w:val="none" w:sz="0" w:space="0" w:color="auto"/>
                <w:right w:val="none" w:sz="0" w:space="0" w:color="auto"/>
              </w:divBdr>
            </w:div>
            <w:div w:id="1098525700">
              <w:marLeft w:val="0"/>
              <w:marRight w:val="0"/>
              <w:marTop w:val="0"/>
              <w:marBottom w:val="0"/>
              <w:divBdr>
                <w:top w:val="none" w:sz="0" w:space="0" w:color="auto"/>
                <w:left w:val="none" w:sz="0" w:space="0" w:color="auto"/>
                <w:bottom w:val="none" w:sz="0" w:space="0" w:color="auto"/>
                <w:right w:val="none" w:sz="0" w:space="0" w:color="auto"/>
              </w:divBdr>
            </w:div>
            <w:div w:id="867185616">
              <w:marLeft w:val="0"/>
              <w:marRight w:val="0"/>
              <w:marTop w:val="0"/>
              <w:marBottom w:val="0"/>
              <w:divBdr>
                <w:top w:val="none" w:sz="0" w:space="0" w:color="auto"/>
                <w:left w:val="none" w:sz="0" w:space="0" w:color="auto"/>
                <w:bottom w:val="none" w:sz="0" w:space="0" w:color="auto"/>
                <w:right w:val="none" w:sz="0" w:space="0" w:color="auto"/>
              </w:divBdr>
            </w:div>
            <w:div w:id="1421177479">
              <w:marLeft w:val="0"/>
              <w:marRight w:val="0"/>
              <w:marTop w:val="0"/>
              <w:marBottom w:val="0"/>
              <w:divBdr>
                <w:top w:val="none" w:sz="0" w:space="0" w:color="auto"/>
                <w:left w:val="none" w:sz="0" w:space="0" w:color="auto"/>
                <w:bottom w:val="none" w:sz="0" w:space="0" w:color="auto"/>
                <w:right w:val="none" w:sz="0" w:space="0" w:color="auto"/>
              </w:divBdr>
            </w:div>
            <w:div w:id="1157845864">
              <w:marLeft w:val="0"/>
              <w:marRight w:val="0"/>
              <w:marTop w:val="0"/>
              <w:marBottom w:val="0"/>
              <w:divBdr>
                <w:top w:val="none" w:sz="0" w:space="0" w:color="auto"/>
                <w:left w:val="none" w:sz="0" w:space="0" w:color="auto"/>
                <w:bottom w:val="none" w:sz="0" w:space="0" w:color="auto"/>
                <w:right w:val="none" w:sz="0" w:space="0" w:color="auto"/>
              </w:divBdr>
            </w:div>
            <w:div w:id="1623876267">
              <w:marLeft w:val="0"/>
              <w:marRight w:val="0"/>
              <w:marTop w:val="0"/>
              <w:marBottom w:val="0"/>
              <w:divBdr>
                <w:top w:val="none" w:sz="0" w:space="0" w:color="auto"/>
                <w:left w:val="none" w:sz="0" w:space="0" w:color="auto"/>
                <w:bottom w:val="none" w:sz="0" w:space="0" w:color="auto"/>
                <w:right w:val="none" w:sz="0" w:space="0" w:color="auto"/>
              </w:divBdr>
            </w:div>
            <w:div w:id="1744450134">
              <w:marLeft w:val="0"/>
              <w:marRight w:val="0"/>
              <w:marTop w:val="0"/>
              <w:marBottom w:val="0"/>
              <w:divBdr>
                <w:top w:val="none" w:sz="0" w:space="0" w:color="auto"/>
                <w:left w:val="none" w:sz="0" w:space="0" w:color="auto"/>
                <w:bottom w:val="none" w:sz="0" w:space="0" w:color="auto"/>
                <w:right w:val="none" w:sz="0" w:space="0" w:color="auto"/>
              </w:divBdr>
            </w:div>
            <w:div w:id="766730456">
              <w:marLeft w:val="0"/>
              <w:marRight w:val="0"/>
              <w:marTop w:val="0"/>
              <w:marBottom w:val="0"/>
              <w:divBdr>
                <w:top w:val="none" w:sz="0" w:space="0" w:color="auto"/>
                <w:left w:val="none" w:sz="0" w:space="0" w:color="auto"/>
                <w:bottom w:val="none" w:sz="0" w:space="0" w:color="auto"/>
                <w:right w:val="none" w:sz="0" w:space="0" w:color="auto"/>
              </w:divBdr>
            </w:div>
            <w:div w:id="1695614316">
              <w:marLeft w:val="0"/>
              <w:marRight w:val="0"/>
              <w:marTop w:val="0"/>
              <w:marBottom w:val="0"/>
              <w:divBdr>
                <w:top w:val="none" w:sz="0" w:space="0" w:color="auto"/>
                <w:left w:val="none" w:sz="0" w:space="0" w:color="auto"/>
                <w:bottom w:val="none" w:sz="0" w:space="0" w:color="auto"/>
                <w:right w:val="none" w:sz="0" w:space="0" w:color="auto"/>
              </w:divBdr>
            </w:div>
            <w:div w:id="401368807">
              <w:marLeft w:val="0"/>
              <w:marRight w:val="0"/>
              <w:marTop w:val="0"/>
              <w:marBottom w:val="0"/>
              <w:divBdr>
                <w:top w:val="none" w:sz="0" w:space="0" w:color="auto"/>
                <w:left w:val="none" w:sz="0" w:space="0" w:color="auto"/>
                <w:bottom w:val="none" w:sz="0" w:space="0" w:color="auto"/>
                <w:right w:val="none" w:sz="0" w:space="0" w:color="auto"/>
              </w:divBdr>
            </w:div>
            <w:div w:id="1164738110">
              <w:marLeft w:val="0"/>
              <w:marRight w:val="0"/>
              <w:marTop w:val="0"/>
              <w:marBottom w:val="0"/>
              <w:divBdr>
                <w:top w:val="none" w:sz="0" w:space="0" w:color="auto"/>
                <w:left w:val="none" w:sz="0" w:space="0" w:color="auto"/>
                <w:bottom w:val="none" w:sz="0" w:space="0" w:color="auto"/>
                <w:right w:val="none" w:sz="0" w:space="0" w:color="auto"/>
              </w:divBdr>
            </w:div>
            <w:div w:id="994379393">
              <w:marLeft w:val="0"/>
              <w:marRight w:val="0"/>
              <w:marTop w:val="0"/>
              <w:marBottom w:val="0"/>
              <w:divBdr>
                <w:top w:val="none" w:sz="0" w:space="0" w:color="auto"/>
                <w:left w:val="none" w:sz="0" w:space="0" w:color="auto"/>
                <w:bottom w:val="none" w:sz="0" w:space="0" w:color="auto"/>
                <w:right w:val="none" w:sz="0" w:space="0" w:color="auto"/>
              </w:divBdr>
            </w:div>
            <w:div w:id="184753886">
              <w:marLeft w:val="0"/>
              <w:marRight w:val="0"/>
              <w:marTop w:val="0"/>
              <w:marBottom w:val="0"/>
              <w:divBdr>
                <w:top w:val="none" w:sz="0" w:space="0" w:color="auto"/>
                <w:left w:val="none" w:sz="0" w:space="0" w:color="auto"/>
                <w:bottom w:val="none" w:sz="0" w:space="0" w:color="auto"/>
                <w:right w:val="none" w:sz="0" w:space="0" w:color="auto"/>
              </w:divBdr>
            </w:div>
            <w:div w:id="1189684051">
              <w:marLeft w:val="0"/>
              <w:marRight w:val="0"/>
              <w:marTop w:val="0"/>
              <w:marBottom w:val="0"/>
              <w:divBdr>
                <w:top w:val="none" w:sz="0" w:space="0" w:color="auto"/>
                <w:left w:val="none" w:sz="0" w:space="0" w:color="auto"/>
                <w:bottom w:val="none" w:sz="0" w:space="0" w:color="auto"/>
                <w:right w:val="none" w:sz="0" w:space="0" w:color="auto"/>
              </w:divBdr>
            </w:div>
            <w:div w:id="651522683">
              <w:marLeft w:val="0"/>
              <w:marRight w:val="0"/>
              <w:marTop w:val="0"/>
              <w:marBottom w:val="0"/>
              <w:divBdr>
                <w:top w:val="none" w:sz="0" w:space="0" w:color="auto"/>
                <w:left w:val="none" w:sz="0" w:space="0" w:color="auto"/>
                <w:bottom w:val="none" w:sz="0" w:space="0" w:color="auto"/>
                <w:right w:val="none" w:sz="0" w:space="0" w:color="auto"/>
              </w:divBdr>
            </w:div>
            <w:div w:id="1899823527">
              <w:marLeft w:val="0"/>
              <w:marRight w:val="0"/>
              <w:marTop w:val="0"/>
              <w:marBottom w:val="0"/>
              <w:divBdr>
                <w:top w:val="none" w:sz="0" w:space="0" w:color="auto"/>
                <w:left w:val="none" w:sz="0" w:space="0" w:color="auto"/>
                <w:bottom w:val="none" w:sz="0" w:space="0" w:color="auto"/>
                <w:right w:val="none" w:sz="0" w:space="0" w:color="auto"/>
              </w:divBdr>
            </w:div>
            <w:div w:id="1800612162">
              <w:marLeft w:val="0"/>
              <w:marRight w:val="0"/>
              <w:marTop w:val="0"/>
              <w:marBottom w:val="0"/>
              <w:divBdr>
                <w:top w:val="none" w:sz="0" w:space="0" w:color="auto"/>
                <w:left w:val="none" w:sz="0" w:space="0" w:color="auto"/>
                <w:bottom w:val="none" w:sz="0" w:space="0" w:color="auto"/>
                <w:right w:val="none" w:sz="0" w:space="0" w:color="auto"/>
              </w:divBdr>
            </w:div>
            <w:div w:id="12551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5624">
      <w:bodyDiv w:val="1"/>
      <w:marLeft w:val="0"/>
      <w:marRight w:val="0"/>
      <w:marTop w:val="0"/>
      <w:marBottom w:val="0"/>
      <w:divBdr>
        <w:top w:val="none" w:sz="0" w:space="0" w:color="auto"/>
        <w:left w:val="none" w:sz="0" w:space="0" w:color="auto"/>
        <w:bottom w:val="none" w:sz="0" w:space="0" w:color="auto"/>
        <w:right w:val="none" w:sz="0" w:space="0" w:color="auto"/>
      </w:divBdr>
      <w:divsChild>
        <w:div w:id="309100005">
          <w:marLeft w:val="0"/>
          <w:marRight w:val="0"/>
          <w:marTop w:val="0"/>
          <w:marBottom w:val="0"/>
          <w:divBdr>
            <w:top w:val="none" w:sz="0" w:space="0" w:color="auto"/>
            <w:left w:val="none" w:sz="0" w:space="0" w:color="auto"/>
            <w:bottom w:val="none" w:sz="0" w:space="0" w:color="auto"/>
            <w:right w:val="none" w:sz="0" w:space="0" w:color="auto"/>
          </w:divBdr>
          <w:divsChild>
            <w:div w:id="1652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0958">
      <w:bodyDiv w:val="1"/>
      <w:marLeft w:val="0"/>
      <w:marRight w:val="0"/>
      <w:marTop w:val="0"/>
      <w:marBottom w:val="0"/>
      <w:divBdr>
        <w:top w:val="none" w:sz="0" w:space="0" w:color="auto"/>
        <w:left w:val="none" w:sz="0" w:space="0" w:color="auto"/>
        <w:bottom w:val="none" w:sz="0" w:space="0" w:color="auto"/>
        <w:right w:val="none" w:sz="0" w:space="0" w:color="auto"/>
      </w:divBdr>
    </w:div>
    <w:div w:id="1862426720">
      <w:bodyDiv w:val="1"/>
      <w:marLeft w:val="0"/>
      <w:marRight w:val="0"/>
      <w:marTop w:val="0"/>
      <w:marBottom w:val="0"/>
      <w:divBdr>
        <w:top w:val="none" w:sz="0" w:space="0" w:color="auto"/>
        <w:left w:val="none" w:sz="0" w:space="0" w:color="auto"/>
        <w:bottom w:val="none" w:sz="0" w:space="0" w:color="auto"/>
        <w:right w:val="none" w:sz="0" w:space="0" w:color="auto"/>
      </w:divBdr>
      <w:divsChild>
        <w:div w:id="1648432609">
          <w:marLeft w:val="0"/>
          <w:marRight w:val="0"/>
          <w:marTop w:val="0"/>
          <w:marBottom w:val="0"/>
          <w:divBdr>
            <w:top w:val="none" w:sz="0" w:space="0" w:color="auto"/>
            <w:left w:val="none" w:sz="0" w:space="0" w:color="auto"/>
            <w:bottom w:val="none" w:sz="0" w:space="0" w:color="auto"/>
            <w:right w:val="none" w:sz="0" w:space="0" w:color="auto"/>
          </w:divBdr>
          <w:divsChild>
            <w:div w:id="1084688961">
              <w:marLeft w:val="0"/>
              <w:marRight w:val="0"/>
              <w:marTop w:val="0"/>
              <w:marBottom w:val="0"/>
              <w:divBdr>
                <w:top w:val="none" w:sz="0" w:space="0" w:color="auto"/>
                <w:left w:val="none" w:sz="0" w:space="0" w:color="auto"/>
                <w:bottom w:val="none" w:sz="0" w:space="0" w:color="auto"/>
                <w:right w:val="none" w:sz="0" w:space="0" w:color="auto"/>
              </w:divBdr>
            </w:div>
            <w:div w:id="1583492682">
              <w:marLeft w:val="0"/>
              <w:marRight w:val="0"/>
              <w:marTop w:val="0"/>
              <w:marBottom w:val="0"/>
              <w:divBdr>
                <w:top w:val="none" w:sz="0" w:space="0" w:color="auto"/>
                <w:left w:val="none" w:sz="0" w:space="0" w:color="auto"/>
                <w:bottom w:val="none" w:sz="0" w:space="0" w:color="auto"/>
                <w:right w:val="none" w:sz="0" w:space="0" w:color="auto"/>
              </w:divBdr>
            </w:div>
            <w:div w:id="1451434648">
              <w:marLeft w:val="0"/>
              <w:marRight w:val="0"/>
              <w:marTop w:val="0"/>
              <w:marBottom w:val="0"/>
              <w:divBdr>
                <w:top w:val="none" w:sz="0" w:space="0" w:color="auto"/>
                <w:left w:val="none" w:sz="0" w:space="0" w:color="auto"/>
                <w:bottom w:val="none" w:sz="0" w:space="0" w:color="auto"/>
                <w:right w:val="none" w:sz="0" w:space="0" w:color="auto"/>
              </w:divBdr>
            </w:div>
            <w:div w:id="1013995034">
              <w:marLeft w:val="0"/>
              <w:marRight w:val="0"/>
              <w:marTop w:val="0"/>
              <w:marBottom w:val="0"/>
              <w:divBdr>
                <w:top w:val="none" w:sz="0" w:space="0" w:color="auto"/>
                <w:left w:val="none" w:sz="0" w:space="0" w:color="auto"/>
                <w:bottom w:val="none" w:sz="0" w:space="0" w:color="auto"/>
                <w:right w:val="none" w:sz="0" w:space="0" w:color="auto"/>
              </w:divBdr>
            </w:div>
            <w:div w:id="1479031587">
              <w:marLeft w:val="0"/>
              <w:marRight w:val="0"/>
              <w:marTop w:val="0"/>
              <w:marBottom w:val="0"/>
              <w:divBdr>
                <w:top w:val="none" w:sz="0" w:space="0" w:color="auto"/>
                <w:left w:val="none" w:sz="0" w:space="0" w:color="auto"/>
                <w:bottom w:val="none" w:sz="0" w:space="0" w:color="auto"/>
                <w:right w:val="none" w:sz="0" w:space="0" w:color="auto"/>
              </w:divBdr>
            </w:div>
            <w:div w:id="1497529988">
              <w:marLeft w:val="0"/>
              <w:marRight w:val="0"/>
              <w:marTop w:val="0"/>
              <w:marBottom w:val="0"/>
              <w:divBdr>
                <w:top w:val="none" w:sz="0" w:space="0" w:color="auto"/>
                <w:left w:val="none" w:sz="0" w:space="0" w:color="auto"/>
                <w:bottom w:val="none" w:sz="0" w:space="0" w:color="auto"/>
                <w:right w:val="none" w:sz="0" w:space="0" w:color="auto"/>
              </w:divBdr>
            </w:div>
            <w:div w:id="719479193">
              <w:marLeft w:val="0"/>
              <w:marRight w:val="0"/>
              <w:marTop w:val="0"/>
              <w:marBottom w:val="0"/>
              <w:divBdr>
                <w:top w:val="none" w:sz="0" w:space="0" w:color="auto"/>
                <w:left w:val="none" w:sz="0" w:space="0" w:color="auto"/>
                <w:bottom w:val="none" w:sz="0" w:space="0" w:color="auto"/>
                <w:right w:val="none" w:sz="0" w:space="0" w:color="auto"/>
              </w:divBdr>
            </w:div>
            <w:div w:id="1122964833">
              <w:marLeft w:val="0"/>
              <w:marRight w:val="0"/>
              <w:marTop w:val="0"/>
              <w:marBottom w:val="0"/>
              <w:divBdr>
                <w:top w:val="none" w:sz="0" w:space="0" w:color="auto"/>
                <w:left w:val="none" w:sz="0" w:space="0" w:color="auto"/>
                <w:bottom w:val="none" w:sz="0" w:space="0" w:color="auto"/>
                <w:right w:val="none" w:sz="0" w:space="0" w:color="auto"/>
              </w:divBdr>
            </w:div>
            <w:div w:id="849298410">
              <w:marLeft w:val="0"/>
              <w:marRight w:val="0"/>
              <w:marTop w:val="0"/>
              <w:marBottom w:val="0"/>
              <w:divBdr>
                <w:top w:val="none" w:sz="0" w:space="0" w:color="auto"/>
                <w:left w:val="none" w:sz="0" w:space="0" w:color="auto"/>
                <w:bottom w:val="none" w:sz="0" w:space="0" w:color="auto"/>
                <w:right w:val="none" w:sz="0" w:space="0" w:color="auto"/>
              </w:divBdr>
            </w:div>
            <w:div w:id="263849718">
              <w:marLeft w:val="0"/>
              <w:marRight w:val="0"/>
              <w:marTop w:val="0"/>
              <w:marBottom w:val="0"/>
              <w:divBdr>
                <w:top w:val="none" w:sz="0" w:space="0" w:color="auto"/>
                <w:left w:val="none" w:sz="0" w:space="0" w:color="auto"/>
                <w:bottom w:val="none" w:sz="0" w:space="0" w:color="auto"/>
                <w:right w:val="none" w:sz="0" w:space="0" w:color="auto"/>
              </w:divBdr>
            </w:div>
            <w:div w:id="609094786">
              <w:marLeft w:val="0"/>
              <w:marRight w:val="0"/>
              <w:marTop w:val="0"/>
              <w:marBottom w:val="0"/>
              <w:divBdr>
                <w:top w:val="none" w:sz="0" w:space="0" w:color="auto"/>
                <w:left w:val="none" w:sz="0" w:space="0" w:color="auto"/>
                <w:bottom w:val="none" w:sz="0" w:space="0" w:color="auto"/>
                <w:right w:val="none" w:sz="0" w:space="0" w:color="auto"/>
              </w:divBdr>
            </w:div>
            <w:div w:id="1898739532">
              <w:marLeft w:val="0"/>
              <w:marRight w:val="0"/>
              <w:marTop w:val="0"/>
              <w:marBottom w:val="0"/>
              <w:divBdr>
                <w:top w:val="none" w:sz="0" w:space="0" w:color="auto"/>
                <w:left w:val="none" w:sz="0" w:space="0" w:color="auto"/>
                <w:bottom w:val="none" w:sz="0" w:space="0" w:color="auto"/>
                <w:right w:val="none" w:sz="0" w:space="0" w:color="auto"/>
              </w:divBdr>
            </w:div>
            <w:div w:id="940525263">
              <w:marLeft w:val="0"/>
              <w:marRight w:val="0"/>
              <w:marTop w:val="0"/>
              <w:marBottom w:val="0"/>
              <w:divBdr>
                <w:top w:val="none" w:sz="0" w:space="0" w:color="auto"/>
                <w:left w:val="none" w:sz="0" w:space="0" w:color="auto"/>
                <w:bottom w:val="none" w:sz="0" w:space="0" w:color="auto"/>
                <w:right w:val="none" w:sz="0" w:space="0" w:color="auto"/>
              </w:divBdr>
            </w:div>
            <w:div w:id="469135245">
              <w:marLeft w:val="0"/>
              <w:marRight w:val="0"/>
              <w:marTop w:val="0"/>
              <w:marBottom w:val="0"/>
              <w:divBdr>
                <w:top w:val="none" w:sz="0" w:space="0" w:color="auto"/>
                <w:left w:val="none" w:sz="0" w:space="0" w:color="auto"/>
                <w:bottom w:val="none" w:sz="0" w:space="0" w:color="auto"/>
                <w:right w:val="none" w:sz="0" w:space="0" w:color="auto"/>
              </w:divBdr>
            </w:div>
            <w:div w:id="699432606">
              <w:marLeft w:val="0"/>
              <w:marRight w:val="0"/>
              <w:marTop w:val="0"/>
              <w:marBottom w:val="0"/>
              <w:divBdr>
                <w:top w:val="none" w:sz="0" w:space="0" w:color="auto"/>
                <w:left w:val="none" w:sz="0" w:space="0" w:color="auto"/>
                <w:bottom w:val="none" w:sz="0" w:space="0" w:color="auto"/>
                <w:right w:val="none" w:sz="0" w:space="0" w:color="auto"/>
              </w:divBdr>
            </w:div>
            <w:div w:id="840580324">
              <w:marLeft w:val="0"/>
              <w:marRight w:val="0"/>
              <w:marTop w:val="0"/>
              <w:marBottom w:val="0"/>
              <w:divBdr>
                <w:top w:val="none" w:sz="0" w:space="0" w:color="auto"/>
                <w:left w:val="none" w:sz="0" w:space="0" w:color="auto"/>
                <w:bottom w:val="none" w:sz="0" w:space="0" w:color="auto"/>
                <w:right w:val="none" w:sz="0" w:space="0" w:color="auto"/>
              </w:divBdr>
            </w:div>
            <w:div w:id="461851182">
              <w:marLeft w:val="0"/>
              <w:marRight w:val="0"/>
              <w:marTop w:val="0"/>
              <w:marBottom w:val="0"/>
              <w:divBdr>
                <w:top w:val="none" w:sz="0" w:space="0" w:color="auto"/>
                <w:left w:val="none" w:sz="0" w:space="0" w:color="auto"/>
                <w:bottom w:val="none" w:sz="0" w:space="0" w:color="auto"/>
                <w:right w:val="none" w:sz="0" w:space="0" w:color="auto"/>
              </w:divBdr>
            </w:div>
            <w:div w:id="1550610421">
              <w:marLeft w:val="0"/>
              <w:marRight w:val="0"/>
              <w:marTop w:val="0"/>
              <w:marBottom w:val="0"/>
              <w:divBdr>
                <w:top w:val="none" w:sz="0" w:space="0" w:color="auto"/>
                <w:left w:val="none" w:sz="0" w:space="0" w:color="auto"/>
                <w:bottom w:val="none" w:sz="0" w:space="0" w:color="auto"/>
                <w:right w:val="none" w:sz="0" w:space="0" w:color="auto"/>
              </w:divBdr>
            </w:div>
            <w:div w:id="833254169">
              <w:marLeft w:val="0"/>
              <w:marRight w:val="0"/>
              <w:marTop w:val="0"/>
              <w:marBottom w:val="0"/>
              <w:divBdr>
                <w:top w:val="none" w:sz="0" w:space="0" w:color="auto"/>
                <w:left w:val="none" w:sz="0" w:space="0" w:color="auto"/>
                <w:bottom w:val="none" w:sz="0" w:space="0" w:color="auto"/>
                <w:right w:val="none" w:sz="0" w:space="0" w:color="auto"/>
              </w:divBdr>
            </w:div>
            <w:div w:id="522210825">
              <w:marLeft w:val="0"/>
              <w:marRight w:val="0"/>
              <w:marTop w:val="0"/>
              <w:marBottom w:val="0"/>
              <w:divBdr>
                <w:top w:val="none" w:sz="0" w:space="0" w:color="auto"/>
                <w:left w:val="none" w:sz="0" w:space="0" w:color="auto"/>
                <w:bottom w:val="none" w:sz="0" w:space="0" w:color="auto"/>
                <w:right w:val="none" w:sz="0" w:space="0" w:color="auto"/>
              </w:divBdr>
            </w:div>
            <w:div w:id="1416828908">
              <w:marLeft w:val="0"/>
              <w:marRight w:val="0"/>
              <w:marTop w:val="0"/>
              <w:marBottom w:val="0"/>
              <w:divBdr>
                <w:top w:val="none" w:sz="0" w:space="0" w:color="auto"/>
                <w:left w:val="none" w:sz="0" w:space="0" w:color="auto"/>
                <w:bottom w:val="none" w:sz="0" w:space="0" w:color="auto"/>
                <w:right w:val="none" w:sz="0" w:space="0" w:color="auto"/>
              </w:divBdr>
            </w:div>
            <w:div w:id="1394961698">
              <w:marLeft w:val="0"/>
              <w:marRight w:val="0"/>
              <w:marTop w:val="0"/>
              <w:marBottom w:val="0"/>
              <w:divBdr>
                <w:top w:val="none" w:sz="0" w:space="0" w:color="auto"/>
                <w:left w:val="none" w:sz="0" w:space="0" w:color="auto"/>
                <w:bottom w:val="none" w:sz="0" w:space="0" w:color="auto"/>
                <w:right w:val="none" w:sz="0" w:space="0" w:color="auto"/>
              </w:divBdr>
            </w:div>
            <w:div w:id="1685594869">
              <w:marLeft w:val="0"/>
              <w:marRight w:val="0"/>
              <w:marTop w:val="0"/>
              <w:marBottom w:val="0"/>
              <w:divBdr>
                <w:top w:val="none" w:sz="0" w:space="0" w:color="auto"/>
                <w:left w:val="none" w:sz="0" w:space="0" w:color="auto"/>
                <w:bottom w:val="none" w:sz="0" w:space="0" w:color="auto"/>
                <w:right w:val="none" w:sz="0" w:space="0" w:color="auto"/>
              </w:divBdr>
            </w:div>
            <w:div w:id="319388063">
              <w:marLeft w:val="0"/>
              <w:marRight w:val="0"/>
              <w:marTop w:val="0"/>
              <w:marBottom w:val="0"/>
              <w:divBdr>
                <w:top w:val="none" w:sz="0" w:space="0" w:color="auto"/>
                <w:left w:val="none" w:sz="0" w:space="0" w:color="auto"/>
                <w:bottom w:val="none" w:sz="0" w:space="0" w:color="auto"/>
                <w:right w:val="none" w:sz="0" w:space="0" w:color="auto"/>
              </w:divBdr>
            </w:div>
            <w:div w:id="89932105">
              <w:marLeft w:val="0"/>
              <w:marRight w:val="0"/>
              <w:marTop w:val="0"/>
              <w:marBottom w:val="0"/>
              <w:divBdr>
                <w:top w:val="none" w:sz="0" w:space="0" w:color="auto"/>
                <w:left w:val="none" w:sz="0" w:space="0" w:color="auto"/>
                <w:bottom w:val="none" w:sz="0" w:space="0" w:color="auto"/>
                <w:right w:val="none" w:sz="0" w:space="0" w:color="auto"/>
              </w:divBdr>
            </w:div>
            <w:div w:id="4288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7141">
      <w:bodyDiv w:val="1"/>
      <w:marLeft w:val="0"/>
      <w:marRight w:val="0"/>
      <w:marTop w:val="0"/>
      <w:marBottom w:val="0"/>
      <w:divBdr>
        <w:top w:val="none" w:sz="0" w:space="0" w:color="auto"/>
        <w:left w:val="none" w:sz="0" w:space="0" w:color="auto"/>
        <w:bottom w:val="none" w:sz="0" w:space="0" w:color="auto"/>
        <w:right w:val="none" w:sz="0" w:space="0" w:color="auto"/>
      </w:divBdr>
      <w:divsChild>
        <w:div w:id="423914189">
          <w:marLeft w:val="0"/>
          <w:marRight w:val="0"/>
          <w:marTop w:val="0"/>
          <w:marBottom w:val="0"/>
          <w:divBdr>
            <w:top w:val="none" w:sz="0" w:space="0" w:color="auto"/>
            <w:left w:val="none" w:sz="0" w:space="0" w:color="auto"/>
            <w:bottom w:val="none" w:sz="0" w:space="0" w:color="auto"/>
            <w:right w:val="none" w:sz="0" w:space="0" w:color="auto"/>
          </w:divBdr>
          <w:divsChild>
            <w:div w:id="734359734">
              <w:marLeft w:val="0"/>
              <w:marRight w:val="0"/>
              <w:marTop w:val="0"/>
              <w:marBottom w:val="0"/>
              <w:divBdr>
                <w:top w:val="none" w:sz="0" w:space="0" w:color="auto"/>
                <w:left w:val="none" w:sz="0" w:space="0" w:color="auto"/>
                <w:bottom w:val="none" w:sz="0" w:space="0" w:color="auto"/>
                <w:right w:val="none" w:sz="0" w:space="0" w:color="auto"/>
              </w:divBdr>
            </w:div>
            <w:div w:id="589506703">
              <w:marLeft w:val="0"/>
              <w:marRight w:val="0"/>
              <w:marTop w:val="0"/>
              <w:marBottom w:val="0"/>
              <w:divBdr>
                <w:top w:val="none" w:sz="0" w:space="0" w:color="auto"/>
                <w:left w:val="none" w:sz="0" w:space="0" w:color="auto"/>
                <w:bottom w:val="none" w:sz="0" w:space="0" w:color="auto"/>
                <w:right w:val="none" w:sz="0" w:space="0" w:color="auto"/>
              </w:divBdr>
            </w:div>
            <w:div w:id="423039666">
              <w:marLeft w:val="0"/>
              <w:marRight w:val="0"/>
              <w:marTop w:val="0"/>
              <w:marBottom w:val="0"/>
              <w:divBdr>
                <w:top w:val="none" w:sz="0" w:space="0" w:color="auto"/>
                <w:left w:val="none" w:sz="0" w:space="0" w:color="auto"/>
                <w:bottom w:val="none" w:sz="0" w:space="0" w:color="auto"/>
                <w:right w:val="none" w:sz="0" w:space="0" w:color="auto"/>
              </w:divBdr>
            </w:div>
            <w:div w:id="1094320779">
              <w:marLeft w:val="0"/>
              <w:marRight w:val="0"/>
              <w:marTop w:val="0"/>
              <w:marBottom w:val="0"/>
              <w:divBdr>
                <w:top w:val="none" w:sz="0" w:space="0" w:color="auto"/>
                <w:left w:val="none" w:sz="0" w:space="0" w:color="auto"/>
                <w:bottom w:val="none" w:sz="0" w:space="0" w:color="auto"/>
                <w:right w:val="none" w:sz="0" w:space="0" w:color="auto"/>
              </w:divBdr>
            </w:div>
            <w:div w:id="66615785">
              <w:marLeft w:val="0"/>
              <w:marRight w:val="0"/>
              <w:marTop w:val="0"/>
              <w:marBottom w:val="0"/>
              <w:divBdr>
                <w:top w:val="none" w:sz="0" w:space="0" w:color="auto"/>
                <w:left w:val="none" w:sz="0" w:space="0" w:color="auto"/>
                <w:bottom w:val="none" w:sz="0" w:space="0" w:color="auto"/>
                <w:right w:val="none" w:sz="0" w:space="0" w:color="auto"/>
              </w:divBdr>
            </w:div>
            <w:div w:id="54933606">
              <w:marLeft w:val="0"/>
              <w:marRight w:val="0"/>
              <w:marTop w:val="0"/>
              <w:marBottom w:val="0"/>
              <w:divBdr>
                <w:top w:val="none" w:sz="0" w:space="0" w:color="auto"/>
                <w:left w:val="none" w:sz="0" w:space="0" w:color="auto"/>
                <w:bottom w:val="none" w:sz="0" w:space="0" w:color="auto"/>
                <w:right w:val="none" w:sz="0" w:space="0" w:color="auto"/>
              </w:divBdr>
            </w:div>
            <w:div w:id="890458375">
              <w:marLeft w:val="0"/>
              <w:marRight w:val="0"/>
              <w:marTop w:val="0"/>
              <w:marBottom w:val="0"/>
              <w:divBdr>
                <w:top w:val="none" w:sz="0" w:space="0" w:color="auto"/>
                <w:left w:val="none" w:sz="0" w:space="0" w:color="auto"/>
                <w:bottom w:val="none" w:sz="0" w:space="0" w:color="auto"/>
                <w:right w:val="none" w:sz="0" w:space="0" w:color="auto"/>
              </w:divBdr>
            </w:div>
            <w:div w:id="413892527">
              <w:marLeft w:val="0"/>
              <w:marRight w:val="0"/>
              <w:marTop w:val="0"/>
              <w:marBottom w:val="0"/>
              <w:divBdr>
                <w:top w:val="none" w:sz="0" w:space="0" w:color="auto"/>
                <w:left w:val="none" w:sz="0" w:space="0" w:color="auto"/>
                <w:bottom w:val="none" w:sz="0" w:space="0" w:color="auto"/>
                <w:right w:val="none" w:sz="0" w:space="0" w:color="auto"/>
              </w:divBdr>
            </w:div>
            <w:div w:id="237134051">
              <w:marLeft w:val="0"/>
              <w:marRight w:val="0"/>
              <w:marTop w:val="0"/>
              <w:marBottom w:val="0"/>
              <w:divBdr>
                <w:top w:val="none" w:sz="0" w:space="0" w:color="auto"/>
                <w:left w:val="none" w:sz="0" w:space="0" w:color="auto"/>
                <w:bottom w:val="none" w:sz="0" w:space="0" w:color="auto"/>
                <w:right w:val="none" w:sz="0" w:space="0" w:color="auto"/>
              </w:divBdr>
            </w:div>
            <w:div w:id="2056655792">
              <w:marLeft w:val="0"/>
              <w:marRight w:val="0"/>
              <w:marTop w:val="0"/>
              <w:marBottom w:val="0"/>
              <w:divBdr>
                <w:top w:val="none" w:sz="0" w:space="0" w:color="auto"/>
                <w:left w:val="none" w:sz="0" w:space="0" w:color="auto"/>
                <w:bottom w:val="none" w:sz="0" w:space="0" w:color="auto"/>
                <w:right w:val="none" w:sz="0" w:space="0" w:color="auto"/>
              </w:divBdr>
            </w:div>
            <w:div w:id="1295059847">
              <w:marLeft w:val="0"/>
              <w:marRight w:val="0"/>
              <w:marTop w:val="0"/>
              <w:marBottom w:val="0"/>
              <w:divBdr>
                <w:top w:val="none" w:sz="0" w:space="0" w:color="auto"/>
                <w:left w:val="none" w:sz="0" w:space="0" w:color="auto"/>
                <w:bottom w:val="none" w:sz="0" w:space="0" w:color="auto"/>
                <w:right w:val="none" w:sz="0" w:space="0" w:color="auto"/>
              </w:divBdr>
            </w:div>
            <w:div w:id="1193882118">
              <w:marLeft w:val="0"/>
              <w:marRight w:val="0"/>
              <w:marTop w:val="0"/>
              <w:marBottom w:val="0"/>
              <w:divBdr>
                <w:top w:val="none" w:sz="0" w:space="0" w:color="auto"/>
                <w:left w:val="none" w:sz="0" w:space="0" w:color="auto"/>
                <w:bottom w:val="none" w:sz="0" w:space="0" w:color="auto"/>
                <w:right w:val="none" w:sz="0" w:space="0" w:color="auto"/>
              </w:divBdr>
            </w:div>
            <w:div w:id="390689084">
              <w:marLeft w:val="0"/>
              <w:marRight w:val="0"/>
              <w:marTop w:val="0"/>
              <w:marBottom w:val="0"/>
              <w:divBdr>
                <w:top w:val="none" w:sz="0" w:space="0" w:color="auto"/>
                <w:left w:val="none" w:sz="0" w:space="0" w:color="auto"/>
                <w:bottom w:val="none" w:sz="0" w:space="0" w:color="auto"/>
                <w:right w:val="none" w:sz="0" w:space="0" w:color="auto"/>
              </w:divBdr>
            </w:div>
            <w:div w:id="1159535651">
              <w:marLeft w:val="0"/>
              <w:marRight w:val="0"/>
              <w:marTop w:val="0"/>
              <w:marBottom w:val="0"/>
              <w:divBdr>
                <w:top w:val="none" w:sz="0" w:space="0" w:color="auto"/>
                <w:left w:val="none" w:sz="0" w:space="0" w:color="auto"/>
                <w:bottom w:val="none" w:sz="0" w:space="0" w:color="auto"/>
                <w:right w:val="none" w:sz="0" w:space="0" w:color="auto"/>
              </w:divBdr>
            </w:div>
            <w:div w:id="217128637">
              <w:marLeft w:val="0"/>
              <w:marRight w:val="0"/>
              <w:marTop w:val="0"/>
              <w:marBottom w:val="0"/>
              <w:divBdr>
                <w:top w:val="none" w:sz="0" w:space="0" w:color="auto"/>
                <w:left w:val="none" w:sz="0" w:space="0" w:color="auto"/>
                <w:bottom w:val="none" w:sz="0" w:space="0" w:color="auto"/>
                <w:right w:val="none" w:sz="0" w:space="0" w:color="auto"/>
              </w:divBdr>
            </w:div>
            <w:div w:id="1487013710">
              <w:marLeft w:val="0"/>
              <w:marRight w:val="0"/>
              <w:marTop w:val="0"/>
              <w:marBottom w:val="0"/>
              <w:divBdr>
                <w:top w:val="none" w:sz="0" w:space="0" w:color="auto"/>
                <w:left w:val="none" w:sz="0" w:space="0" w:color="auto"/>
                <w:bottom w:val="none" w:sz="0" w:space="0" w:color="auto"/>
                <w:right w:val="none" w:sz="0" w:space="0" w:color="auto"/>
              </w:divBdr>
            </w:div>
            <w:div w:id="928737702">
              <w:marLeft w:val="0"/>
              <w:marRight w:val="0"/>
              <w:marTop w:val="0"/>
              <w:marBottom w:val="0"/>
              <w:divBdr>
                <w:top w:val="none" w:sz="0" w:space="0" w:color="auto"/>
                <w:left w:val="none" w:sz="0" w:space="0" w:color="auto"/>
                <w:bottom w:val="none" w:sz="0" w:space="0" w:color="auto"/>
                <w:right w:val="none" w:sz="0" w:space="0" w:color="auto"/>
              </w:divBdr>
            </w:div>
            <w:div w:id="453256567">
              <w:marLeft w:val="0"/>
              <w:marRight w:val="0"/>
              <w:marTop w:val="0"/>
              <w:marBottom w:val="0"/>
              <w:divBdr>
                <w:top w:val="none" w:sz="0" w:space="0" w:color="auto"/>
                <w:left w:val="none" w:sz="0" w:space="0" w:color="auto"/>
                <w:bottom w:val="none" w:sz="0" w:space="0" w:color="auto"/>
                <w:right w:val="none" w:sz="0" w:space="0" w:color="auto"/>
              </w:divBdr>
            </w:div>
            <w:div w:id="1243100795">
              <w:marLeft w:val="0"/>
              <w:marRight w:val="0"/>
              <w:marTop w:val="0"/>
              <w:marBottom w:val="0"/>
              <w:divBdr>
                <w:top w:val="none" w:sz="0" w:space="0" w:color="auto"/>
                <w:left w:val="none" w:sz="0" w:space="0" w:color="auto"/>
                <w:bottom w:val="none" w:sz="0" w:space="0" w:color="auto"/>
                <w:right w:val="none" w:sz="0" w:space="0" w:color="auto"/>
              </w:divBdr>
            </w:div>
            <w:div w:id="843200653">
              <w:marLeft w:val="0"/>
              <w:marRight w:val="0"/>
              <w:marTop w:val="0"/>
              <w:marBottom w:val="0"/>
              <w:divBdr>
                <w:top w:val="none" w:sz="0" w:space="0" w:color="auto"/>
                <w:left w:val="none" w:sz="0" w:space="0" w:color="auto"/>
                <w:bottom w:val="none" w:sz="0" w:space="0" w:color="auto"/>
                <w:right w:val="none" w:sz="0" w:space="0" w:color="auto"/>
              </w:divBdr>
            </w:div>
            <w:div w:id="2138797890">
              <w:marLeft w:val="0"/>
              <w:marRight w:val="0"/>
              <w:marTop w:val="0"/>
              <w:marBottom w:val="0"/>
              <w:divBdr>
                <w:top w:val="none" w:sz="0" w:space="0" w:color="auto"/>
                <w:left w:val="none" w:sz="0" w:space="0" w:color="auto"/>
                <w:bottom w:val="none" w:sz="0" w:space="0" w:color="auto"/>
                <w:right w:val="none" w:sz="0" w:space="0" w:color="auto"/>
              </w:divBdr>
            </w:div>
            <w:div w:id="1525703835">
              <w:marLeft w:val="0"/>
              <w:marRight w:val="0"/>
              <w:marTop w:val="0"/>
              <w:marBottom w:val="0"/>
              <w:divBdr>
                <w:top w:val="none" w:sz="0" w:space="0" w:color="auto"/>
                <w:left w:val="none" w:sz="0" w:space="0" w:color="auto"/>
                <w:bottom w:val="none" w:sz="0" w:space="0" w:color="auto"/>
                <w:right w:val="none" w:sz="0" w:space="0" w:color="auto"/>
              </w:divBdr>
            </w:div>
            <w:div w:id="948968877">
              <w:marLeft w:val="0"/>
              <w:marRight w:val="0"/>
              <w:marTop w:val="0"/>
              <w:marBottom w:val="0"/>
              <w:divBdr>
                <w:top w:val="none" w:sz="0" w:space="0" w:color="auto"/>
                <w:left w:val="none" w:sz="0" w:space="0" w:color="auto"/>
                <w:bottom w:val="none" w:sz="0" w:space="0" w:color="auto"/>
                <w:right w:val="none" w:sz="0" w:space="0" w:color="auto"/>
              </w:divBdr>
            </w:div>
            <w:div w:id="225728524">
              <w:marLeft w:val="0"/>
              <w:marRight w:val="0"/>
              <w:marTop w:val="0"/>
              <w:marBottom w:val="0"/>
              <w:divBdr>
                <w:top w:val="none" w:sz="0" w:space="0" w:color="auto"/>
                <w:left w:val="none" w:sz="0" w:space="0" w:color="auto"/>
                <w:bottom w:val="none" w:sz="0" w:space="0" w:color="auto"/>
                <w:right w:val="none" w:sz="0" w:space="0" w:color="auto"/>
              </w:divBdr>
            </w:div>
            <w:div w:id="1628045677">
              <w:marLeft w:val="0"/>
              <w:marRight w:val="0"/>
              <w:marTop w:val="0"/>
              <w:marBottom w:val="0"/>
              <w:divBdr>
                <w:top w:val="none" w:sz="0" w:space="0" w:color="auto"/>
                <w:left w:val="none" w:sz="0" w:space="0" w:color="auto"/>
                <w:bottom w:val="none" w:sz="0" w:space="0" w:color="auto"/>
                <w:right w:val="none" w:sz="0" w:space="0" w:color="auto"/>
              </w:divBdr>
            </w:div>
            <w:div w:id="897133721">
              <w:marLeft w:val="0"/>
              <w:marRight w:val="0"/>
              <w:marTop w:val="0"/>
              <w:marBottom w:val="0"/>
              <w:divBdr>
                <w:top w:val="none" w:sz="0" w:space="0" w:color="auto"/>
                <w:left w:val="none" w:sz="0" w:space="0" w:color="auto"/>
                <w:bottom w:val="none" w:sz="0" w:space="0" w:color="auto"/>
                <w:right w:val="none" w:sz="0" w:space="0" w:color="auto"/>
              </w:divBdr>
            </w:div>
            <w:div w:id="2113697779">
              <w:marLeft w:val="0"/>
              <w:marRight w:val="0"/>
              <w:marTop w:val="0"/>
              <w:marBottom w:val="0"/>
              <w:divBdr>
                <w:top w:val="none" w:sz="0" w:space="0" w:color="auto"/>
                <w:left w:val="none" w:sz="0" w:space="0" w:color="auto"/>
                <w:bottom w:val="none" w:sz="0" w:space="0" w:color="auto"/>
                <w:right w:val="none" w:sz="0" w:space="0" w:color="auto"/>
              </w:divBdr>
            </w:div>
            <w:div w:id="1614286022">
              <w:marLeft w:val="0"/>
              <w:marRight w:val="0"/>
              <w:marTop w:val="0"/>
              <w:marBottom w:val="0"/>
              <w:divBdr>
                <w:top w:val="none" w:sz="0" w:space="0" w:color="auto"/>
                <w:left w:val="none" w:sz="0" w:space="0" w:color="auto"/>
                <w:bottom w:val="none" w:sz="0" w:space="0" w:color="auto"/>
                <w:right w:val="none" w:sz="0" w:space="0" w:color="auto"/>
              </w:divBdr>
            </w:div>
            <w:div w:id="616330276">
              <w:marLeft w:val="0"/>
              <w:marRight w:val="0"/>
              <w:marTop w:val="0"/>
              <w:marBottom w:val="0"/>
              <w:divBdr>
                <w:top w:val="none" w:sz="0" w:space="0" w:color="auto"/>
                <w:left w:val="none" w:sz="0" w:space="0" w:color="auto"/>
                <w:bottom w:val="none" w:sz="0" w:space="0" w:color="auto"/>
                <w:right w:val="none" w:sz="0" w:space="0" w:color="auto"/>
              </w:divBdr>
            </w:div>
            <w:div w:id="7029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3662">
      <w:bodyDiv w:val="1"/>
      <w:marLeft w:val="0"/>
      <w:marRight w:val="0"/>
      <w:marTop w:val="0"/>
      <w:marBottom w:val="0"/>
      <w:divBdr>
        <w:top w:val="none" w:sz="0" w:space="0" w:color="auto"/>
        <w:left w:val="none" w:sz="0" w:space="0" w:color="auto"/>
        <w:bottom w:val="none" w:sz="0" w:space="0" w:color="auto"/>
        <w:right w:val="none" w:sz="0" w:space="0" w:color="auto"/>
      </w:divBdr>
    </w:div>
    <w:div w:id="1899394209">
      <w:bodyDiv w:val="1"/>
      <w:marLeft w:val="0"/>
      <w:marRight w:val="0"/>
      <w:marTop w:val="0"/>
      <w:marBottom w:val="0"/>
      <w:divBdr>
        <w:top w:val="none" w:sz="0" w:space="0" w:color="auto"/>
        <w:left w:val="none" w:sz="0" w:space="0" w:color="auto"/>
        <w:bottom w:val="none" w:sz="0" w:space="0" w:color="auto"/>
        <w:right w:val="none" w:sz="0" w:space="0" w:color="auto"/>
      </w:divBdr>
      <w:divsChild>
        <w:div w:id="1124621298">
          <w:marLeft w:val="0"/>
          <w:marRight w:val="0"/>
          <w:marTop w:val="0"/>
          <w:marBottom w:val="0"/>
          <w:divBdr>
            <w:top w:val="none" w:sz="0" w:space="0" w:color="auto"/>
            <w:left w:val="none" w:sz="0" w:space="0" w:color="auto"/>
            <w:bottom w:val="none" w:sz="0" w:space="0" w:color="auto"/>
            <w:right w:val="none" w:sz="0" w:space="0" w:color="auto"/>
          </w:divBdr>
          <w:divsChild>
            <w:div w:id="2788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512">
      <w:bodyDiv w:val="1"/>
      <w:marLeft w:val="0"/>
      <w:marRight w:val="0"/>
      <w:marTop w:val="0"/>
      <w:marBottom w:val="0"/>
      <w:divBdr>
        <w:top w:val="none" w:sz="0" w:space="0" w:color="auto"/>
        <w:left w:val="none" w:sz="0" w:space="0" w:color="auto"/>
        <w:bottom w:val="none" w:sz="0" w:space="0" w:color="auto"/>
        <w:right w:val="none" w:sz="0" w:space="0" w:color="auto"/>
      </w:divBdr>
      <w:divsChild>
        <w:div w:id="1513494723">
          <w:marLeft w:val="0"/>
          <w:marRight w:val="0"/>
          <w:marTop w:val="0"/>
          <w:marBottom w:val="0"/>
          <w:divBdr>
            <w:top w:val="none" w:sz="0" w:space="0" w:color="auto"/>
            <w:left w:val="none" w:sz="0" w:space="0" w:color="auto"/>
            <w:bottom w:val="none" w:sz="0" w:space="0" w:color="auto"/>
            <w:right w:val="none" w:sz="0" w:space="0" w:color="auto"/>
          </w:divBdr>
          <w:divsChild>
            <w:div w:id="19244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5703">
      <w:bodyDiv w:val="1"/>
      <w:marLeft w:val="0"/>
      <w:marRight w:val="0"/>
      <w:marTop w:val="0"/>
      <w:marBottom w:val="0"/>
      <w:divBdr>
        <w:top w:val="none" w:sz="0" w:space="0" w:color="auto"/>
        <w:left w:val="none" w:sz="0" w:space="0" w:color="auto"/>
        <w:bottom w:val="none" w:sz="0" w:space="0" w:color="auto"/>
        <w:right w:val="none" w:sz="0" w:space="0" w:color="auto"/>
      </w:divBdr>
      <w:divsChild>
        <w:div w:id="1129393108">
          <w:marLeft w:val="0"/>
          <w:marRight w:val="0"/>
          <w:marTop w:val="0"/>
          <w:marBottom w:val="0"/>
          <w:divBdr>
            <w:top w:val="none" w:sz="0" w:space="0" w:color="auto"/>
            <w:left w:val="none" w:sz="0" w:space="0" w:color="auto"/>
            <w:bottom w:val="none" w:sz="0" w:space="0" w:color="auto"/>
            <w:right w:val="none" w:sz="0" w:space="0" w:color="auto"/>
          </w:divBdr>
          <w:divsChild>
            <w:div w:id="16865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726">
      <w:bodyDiv w:val="1"/>
      <w:marLeft w:val="0"/>
      <w:marRight w:val="0"/>
      <w:marTop w:val="0"/>
      <w:marBottom w:val="0"/>
      <w:divBdr>
        <w:top w:val="none" w:sz="0" w:space="0" w:color="auto"/>
        <w:left w:val="none" w:sz="0" w:space="0" w:color="auto"/>
        <w:bottom w:val="none" w:sz="0" w:space="0" w:color="auto"/>
        <w:right w:val="none" w:sz="0" w:space="0" w:color="auto"/>
      </w:divBdr>
      <w:divsChild>
        <w:div w:id="216940558">
          <w:marLeft w:val="0"/>
          <w:marRight w:val="0"/>
          <w:marTop w:val="0"/>
          <w:marBottom w:val="0"/>
          <w:divBdr>
            <w:top w:val="none" w:sz="0" w:space="0" w:color="auto"/>
            <w:left w:val="none" w:sz="0" w:space="0" w:color="auto"/>
            <w:bottom w:val="none" w:sz="0" w:space="0" w:color="auto"/>
            <w:right w:val="none" w:sz="0" w:space="0" w:color="auto"/>
          </w:divBdr>
          <w:divsChild>
            <w:div w:id="1622614498">
              <w:marLeft w:val="0"/>
              <w:marRight w:val="0"/>
              <w:marTop w:val="0"/>
              <w:marBottom w:val="0"/>
              <w:divBdr>
                <w:top w:val="none" w:sz="0" w:space="0" w:color="auto"/>
                <w:left w:val="none" w:sz="0" w:space="0" w:color="auto"/>
                <w:bottom w:val="none" w:sz="0" w:space="0" w:color="auto"/>
                <w:right w:val="none" w:sz="0" w:space="0" w:color="auto"/>
              </w:divBdr>
            </w:div>
            <w:div w:id="1684092520">
              <w:marLeft w:val="0"/>
              <w:marRight w:val="0"/>
              <w:marTop w:val="0"/>
              <w:marBottom w:val="0"/>
              <w:divBdr>
                <w:top w:val="none" w:sz="0" w:space="0" w:color="auto"/>
                <w:left w:val="none" w:sz="0" w:space="0" w:color="auto"/>
                <w:bottom w:val="none" w:sz="0" w:space="0" w:color="auto"/>
                <w:right w:val="none" w:sz="0" w:space="0" w:color="auto"/>
              </w:divBdr>
            </w:div>
            <w:div w:id="1545751054">
              <w:marLeft w:val="0"/>
              <w:marRight w:val="0"/>
              <w:marTop w:val="0"/>
              <w:marBottom w:val="0"/>
              <w:divBdr>
                <w:top w:val="none" w:sz="0" w:space="0" w:color="auto"/>
                <w:left w:val="none" w:sz="0" w:space="0" w:color="auto"/>
                <w:bottom w:val="none" w:sz="0" w:space="0" w:color="auto"/>
                <w:right w:val="none" w:sz="0" w:space="0" w:color="auto"/>
              </w:divBdr>
            </w:div>
            <w:div w:id="165366387">
              <w:marLeft w:val="0"/>
              <w:marRight w:val="0"/>
              <w:marTop w:val="0"/>
              <w:marBottom w:val="0"/>
              <w:divBdr>
                <w:top w:val="none" w:sz="0" w:space="0" w:color="auto"/>
                <w:left w:val="none" w:sz="0" w:space="0" w:color="auto"/>
                <w:bottom w:val="none" w:sz="0" w:space="0" w:color="auto"/>
                <w:right w:val="none" w:sz="0" w:space="0" w:color="auto"/>
              </w:divBdr>
            </w:div>
            <w:div w:id="808324456">
              <w:marLeft w:val="0"/>
              <w:marRight w:val="0"/>
              <w:marTop w:val="0"/>
              <w:marBottom w:val="0"/>
              <w:divBdr>
                <w:top w:val="none" w:sz="0" w:space="0" w:color="auto"/>
                <w:left w:val="none" w:sz="0" w:space="0" w:color="auto"/>
                <w:bottom w:val="none" w:sz="0" w:space="0" w:color="auto"/>
                <w:right w:val="none" w:sz="0" w:space="0" w:color="auto"/>
              </w:divBdr>
            </w:div>
            <w:div w:id="1217468133">
              <w:marLeft w:val="0"/>
              <w:marRight w:val="0"/>
              <w:marTop w:val="0"/>
              <w:marBottom w:val="0"/>
              <w:divBdr>
                <w:top w:val="none" w:sz="0" w:space="0" w:color="auto"/>
                <w:left w:val="none" w:sz="0" w:space="0" w:color="auto"/>
                <w:bottom w:val="none" w:sz="0" w:space="0" w:color="auto"/>
                <w:right w:val="none" w:sz="0" w:space="0" w:color="auto"/>
              </w:divBdr>
            </w:div>
            <w:div w:id="1336226319">
              <w:marLeft w:val="0"/>
              <w:marRight w:val="0"/>
              <w:marTop w:val="0"/>
              <w:marBottom w:val="0"/>
              <w:divBdr>
                <w:top w:val="none" w:sz="0" w:space="0" w:color="auto"/>
                <w:left w:val="none" w:sz="0" w:space="0" w:color="auto"/>
                <w:bottom w:val="none" w:sz="0" w:space="0" w:color="auto"/>
                <w:right w:val="none" w:sz="0" w:space="0" w:color="auto"/>
              </w:divBdr>
            </w:div>
            <w:div w:id="89863110">
              <w:marLeft w:val="0"/>
              <w:marRight w:val="0"/>
              <w:marTop w:val="0"/>
              <w:marBottom w:val="0"/>
              <w:divBdr>
                <w:top w:val="none" w:sz="0" w:space="0" w:color="auto"/>
                <w:left w:val="none" w:sz="0" w:space="0" w:color="auto"/>
                <w:bottom w:val="none" w:sz="0" w:space="0" w:color="auto"/>
                <w:right w:val="none" w:sz="0" w:space="0" w:color="auto"/>
              </w:divBdr>
            </w:div>
            <w:div w:id="1128282712">
              <w:marLeft w:val="0"/>
              <w:marRight w:val="0"/>
              <w:marTop w:val="0"/>
              <w:marBottom w:val="0"/>
              <w:divBdr>
                <w:top w:val="none" w:sz="0" w:space="0" w:color="auto"/>
                <w:left w:val="none" w:sz="0" w:space="0" w:color="auto"/>
                <w:bottom w:val="none" w:sz="0" w:space="0" w:color="auto"/>
                <w:right w:val="none" w:sz="0" w:space="0" w:color="auto"/>
              </w:divBdr>
            </w:div>
            <w:div w:id="1699237773">
              <w:marLeft w:val="0"/>
              <w:marRight w:val="0"/>
              <w:marTop w:val="0"/>
              <w:marBottom w:val="0"/>
              <w:divBdr>
                <w:top w:val="none" w:sz="0" w:space="0" w:color="auto"/>
                <w:left w:val="none" w:sz="0" w:space="0" w:color="auto"/>
                <w:bottom w:val="none" w:sz="0" w:space="0" w:color="auto"/>
                <w:right w:val="none" w:sz="0" w:space="0" w:color="auto"/>
              </w:divBdr>
            </w:div>
            <w:div w:id="1739936893">
              <w:marLeft w:val="0"/>
              <w:marRight w:val="0"/>
              <w:marTop w:val="0"/>
              <w:marBottom w:val="0"/>
              <w:divBdr>
                <w:top w:val="none" w:sz="0" w:space="0" w:color="auto"/>
                <w:left w:val="none" w:sz="0" w:space="0" w:color="auto"/>
                <w:bottom w:val="none" w:sz="0" w:space="0" w:color="auto"/>
                <w:right w:val="none" w:sz="0" w:space="0" w:color="auto"/>
              </w:divBdr>
            </w:div>
            <w:div w:id="1366714301">
              <w:marLeft w:val="0"/>
              <w:marRight w:val="0"/>
              <w:marTop w:val="0"/>
              <w:marBottom w:val="0"/>
              <w:divBdr>
                <w:top w:val="none" w:sz="0" w:space="0" w:color="auto"/>
                <w:left w:val="none" w:sz="0" w:space="0" w:color="auto"/>
                <w:bottom w:val="none" w:sz="0" w:space="0" w:color="auto"/>
                <w:right w:val="none" w:sz="0" w:space="0" w:color="auto"/>
              </w:divBdr>
            </w:div>
            <w:div w:id="1397968542">
              <w:marLeft w:val="0"/>
              <w:marRight w:val="0"/>
              <w:marTop w:val="0"/>
              <w:marBottom w:val="0"/>
              <w:divBdr>
                <w:top w:val="none" w:sz="0" w:space="0" w:color="auto"/>
                <w:left w:val="none" w:sz="0" w:space="0" w:color="auto"/>
                <w:bottom w:val="none" w:sz="0" w:space="0" w:color="auto"/>
                <w:right w:val="none" w:sz="0" w:space="0" w:color="auto"/>
              </w:divBdr>
            </w:div>
            <w:div w:id="499275839">
              <w:marLeft w:val="0"/>
              <w:marRight w:val="0"/>
              <w:marTop w:val="0"/>
              <w:marBottom w:val="0"/>
              <w:divBdr>
                <w:top w:val="none" w:sz="0" w:space="0" w:color="auto"/>
                <w:left w:val="none" w:sz="0" w:space="0" w:color="auto"/>
                <w:bottom w:val="none" w:sz="0" w:space="0" w:color="auto"/>
                <w:right w:val="none" w:sz="0" w:space="0" w:color="auto"/>
              </w:divBdr>
            </w:div>
            <w:div w:id="2114982417">
              <w:marLeft w:val="0"/>
              <w:marRight w:val="0"/>
              <w:marTop w:val="0"/>
              <w:marBottom w:val="0"/>
              <w:divBdr>
                <w:top w:val="none" w:sz="0" w:space="0" w:color="auto"/>
                <w:left w:val="none" w:sz="0" w:space="0" w:color="auto"/>
                <w:bottom w:val="none" w:sz="0" w:space="0" w:color="auto"/>
                <w:right w:val="none" w:sz="0" w:space="0" w:color="auto"/>
              </w:divBdr>
            </w:div>
            <w:div w:id="907155465">
              <w:marLeft w:val="0"/>
              <w:marRight w:val="0"/>
              <w:marTop w:val="0"/>
              <w:marBottom w:val="0"/>
              <w:divBdr>
                <w:top w:val="none" w:sz="0" w:space="0" w:color="auto"/>
                <w:left w:val="none" w:sz="0" w:space="0" w:color="auto"/>
                <w:bottom w:val="none" w:sz="0" w:space="0" w:color="auto"/>
                <w:right w:val="none" w:sz="0" w:space="0" w:color="auto"/>
              </w:divBdr>
            </w:div>
            <w:div w:id="665743155">
              <w:marLeft w:val="0"/>
              <w:marRight w:val="0"/>
              <w:marTop w:val="0"/>
              <w:marBottom w:val="0"/>
              <w:divBdr>
                <w:top w:val="none" w:sz="0" w:space="0" w:color="auto"/>
                <w:left w:val="none" w:sz="0" w:space="0" w:color="auto"/>
                <w:bottom w:val="none" w:sz="0" w:space="0" w:color="auto"/>
                <w:right w:val="none" w:sz="0" w:space="0" w:color="auto"/>
              </w:divBdr>
            </w:div>
            <w:div w:id="542252780">
              <w:marLeft w:val="0"/>
              <w:marRight w:val="0"/>
              <w:marTop w:val="0"/>
              <w:marBottom w:val="0"/>
              <w:divBdr>
                <w:top w:val="none" w:sz="0" w:space="0" w:color="auto"/>
                <w:left w:val="none" w:sz="0" w:space="0" w:color="auto"/>
                <w:bottom w:val="none" w:sz="0" w:space="0" w:color="auto"/>
                <w:right w:val="none" w:sz="0" w:space="0" w:color="auto"/>
              </w:divBdr>
            </w:div>
            <w:div w:id="1196500033">
              <w:marLeft w:val="0"/>
              <w:marRight w:val="0"/>
              <w:marTop w:val="0"/>
              <w:marBottom w:val="0"/>
              <w:divBdr>
                <w:top w:val="none" w:sz="0" w:space="0" w:color="auto"/>
                <w:left w:val="none" w:sz="0" w:space="0" w:color="auto"/>
                <w:bottom w:val="none" w:sz="0" w:space="0" w:color="auto"/>
                <w:right w:val="none" w:sz="0" w:space="0" w:color="auto"/>
              </w:divBdr>
            </w:div>
            <w:div w:id="1380937615">
              <w:marLeft w:val="0"/>
              <w:marRight w:val="0"/>
              <w:marTop w:val="0"/>
              <w:marBottom w:val="0"/>
              <w:divBdr>
                <w:top w:val="none" w:sz="0" w:space="0" w:color="auto"/>
                <w:left w:val="none" w:sz="0" w:space="0" w:color="auto"/>
                <w:bottom w:val="none" w:sz="0" w:space="0" w:color="auto"/>
                <w:right w:val="none" w:sz="0" w:space="0" w:color="auto"/>
              </w:divBdr>
            </w:div>
            <w:div w:id="1831360410">
              <w:marLeft w:val="0"/>
              <w:marRight w:val="0"/>
              <w:marTop w:val="0"/>
              <w:marBottom w:val="0"/>
              <w:divBdr>
                <w:top w:val="none" w:sz="0" w:space="0" w:color="auto"/>
                <w:left w:val="none" w:sz="0" w:space="0" w:color="auto"/>
                <w:bottom w:val="none" w:sz="0" w:space="0" w:color="auto"/>
                <w:right w:val="none" w:sz="0" w:space="0" w:color="auto"/>
              </w:divBdr>
            </w:div>
            <w:div w:id="1242370175">
              <w:marLeft w:val="0"/>
              <w:marRight w:val="0"/>
              <w:marTop w:val="0"/>
              <w:marBottom w:val="0"/>
              <w:divBdr>
                <w:top w:val="none" w:sz="0" w:space="0" w:color="auto"/>
                <w:left w:val="none" w:sz="0" w:space="0" w:color="auto"/>
                <w:bottom w:val="none" w:sz="0" w:space="0" w:color="auto"/>
                <w:right w:val="none" w:sz="0" w:space="0" w:color="auto"/>
              </w:divBdr>
            </w:div>
            <w:div w:id="1917475302">
              <w:marLeft w:val="0"/>
              <w:marRight w:val="0"/>
              <w:marTop w:val="0"/>
              <w:marBottom w:val="0"/>
              <w:divBdr>
                <w:top w:val="none" w:sz="0" w:space="0" w:color="auto"/>
                <w:left w:val="none" w:sz="0" w:space="0" w:color="auto"/>
                <w:bottom w:val="none" w:sz="0" w:space="0" w:color="auto"/>
                <w:right w:val="none" w:sz="0" w:space="0" w:color="auto"/>
              </w:divBdr>
            </w:div>
            <w:div w:id="2094622731">
              <w:marLeft w:val="0"/>
              <w:marRight w:val="0"/>
              <w:marTop w:val="0"/>
              <w:marBottom w:val="0"/>
              <w:divBdr>
                <w:top w:val="none" w:sz="0" w:space="0" w:color="auto"/>
                <w:left w:val="none" w:sz="0" w:space="0" w:color="auto"/>
                <w:bottom w:val="none" w:sz="0" w:space="0" w:color="auto"/>
                <w:right w:val="none" w:sz="0" w:space="0" w:color="auto"/>
              </w:divBdr>
            </w:div>
            <w:div w:id="437261854">
              <w:marLeft w:val="0"/>
              <w:marRight w:val="0"/>
              <w:marTop w:val="0"/>
              <w:marBottom w:val="0"/>
              <w:divBdr>
                <w:top w:val="none" w:sz="0" w:space="0" w:color="auto"/>
                <w:left w:val="none" w:sz="0" w:space="0" w:color="auto"/>
                <w:bottom w:val="none" w:sz="0" w:space="0" w:color="auto"/>
                <w:right w:val="none" w:sz="0" w:space="0" w:color="auto"/>
              </w:divBdr>
            </w:div>
            <w:div w:id="138695632">
              <w:marLeft w:val="0"/>
              <w:marRight w:val="0"/>
              <w:marTop w:val="0"/>
              <w:marBottom w:val="0"/>
              <w:divBdr>
                <w:top w:val="none" w:sz="0" w:space="0" w:color="auto"/>
                <w:left w:val="none" w:sz="0" w:space="0" w:color="auto"/>
                <w:bottom w:val="none" w:sz="0" w:space="0" w:color="auto"/>
                <w:right w:val="none" w:sz="0" w:space="0" w:color="auto"/>
              </w:divBdr>
            </w:div>
            <w:div w:id="1704938024">
              <w:marLeft w:val="0"/>
              <w:marRight w:val="0"/>
              <w:marTop w:val="0"/>
              <w:marBottom w:val="0"/>
              <w:divBdr>
                <w:top w:val="none" w:sz="0" w:space="0" w:color="auto"/>
                <w:left w:val="none" w:sz="0" w:space="0" w:color="auto"/>
                <w:bottom w:val="none" w:sz="0" w:space="0" w:color="auto"/>
                <w:right w:val="none" w:sz="0" w:space="0" w:color="auto"/>
              </w:divBdr>
            </w:div>
            <w:div w:id="1812138342">
              <w:marLeft w:val="0"/>
              <w:marRight w:val="0"/>
              <w:marTop w:val="0"/>
              <w:marBottom w:val="0"/>
              <w:divBdr>
                <w:top w:val="none" w:sz="0" w:space="0" w:color="auto"/>
                <w:left w:val="none" w:sz="0" w:space="0" w:color="auto"/>
                <w:bottom w:val="none" w:sz="0" w:space="0" w:color="auto"/>
                <w:right w:val="none" w:sz="0" w:space="0" w:color="auto"/>
              </w:divBdr>
            </w:div>
            <w:div w:id="582882474">
              <w:marLeft w:val="0"/>
              <w:marRight w:val="0"/>
              <w:marTop w:val="0"/>
              <w:marBottom w:val="0"/>
              <w:divBdr>
                <w:top w:val="none" w:sz="0" w:space="0" w:color="auto"/>
                <w:left w:val="none" w:sz="0" w:space="0" w:color="auto"/>
                <w:bottom w:val="none" w:sz="0" w:space="0" w:color="auto"/>
                <w:right w:val="none" w:sz="0" w:space="0" w:color="auto"/>
              </w:divBdr>
            </w:div>
            <w:div w:id="1183010613">
              <w:marLeft w:val="0"/>
              <w:marRight w:val="0"/>
              <w:marTop w:val="0"/>
              <w:marBottom w:val="0"/>
              <w:divBdr>
                <w:top w:val="none" w:sz="0" w:space="0" w:color="auto"/>
                <w:left w:val="none" w:sz="0" w:space="0" w:color="auto"/>
                <w:bottom w:val="none" w:sz="0" w:space="0" w:color="auto"/>
                <w:right w:val="none" w:sz="0" w:space="0" w:color="auto"/>
              </w:divBdr>
            </w:div>
            <w:div w:id="1242064916">
              <w:marLeft w:val="0"/>
              <w:marRight w:val="0"/>
              <w:marTop w:val="0"/>
              <w:marBottom w:val="0"/>
              <w:divBdr>
                <w:top w:val="none" w:sz="0" w:space="0" w:color="auto"/>
                <w:left w:val="none" w:sz="0" w:space="0" w:color="auto"/>
                <w:bottom w:val="none" w:sz="0" w:space="0" w:color="auto"/>
                <w:right w:val="none" w:sz="0" w:space="0" w:color="auto"/>
              </w:divBdr>
            </w:div>
            <w:div w:id="1652519210">
              <w:marLeft w:val="0"/>
              <w:marRight w:val="0"/>
              <w:marTop w:val="0"/>
              <w:marBottom w:val="0"/>
              <w:divBdr>
                <w:top w:val="none" w:sz="0" w:space="0" w:color="auto"/>
                <w:left w:val="none" w:sz="0" w:space="0" w:color="auto"/>
                <w:bottom w:val="none" w:sz="0" w:space="0" w:color="auto"/>
                <w:right w:val="none" w:sz="0" w:space="0" w:color="auto"/>
              </w:divBdr>
            </w:div>
            <w:div w:id="2017264687">
              <w:marLeft w:val="0"/>
              <w:marRight w:val="0"/>
              <w:marTop w:val="0"/>
              <w:marBottom w:val="0"/>
              <w:divBdr>
                <w:top w:val="none" w:sz="0" w:space="0" w:color="auto"/>
                <w:left w:val="none" w:sz="0" w:space="0" w:color="auto"/>
                <w:bottom w:val="none" w:sz="0" w:space="0" w:color="auto"/>
                <w:right w:val="none" w:sz="0" w:space="0" w:color="auto"/>
              </w:divBdr>
            </w:div>
            <w:div w:id="41683073">
              <w:marLeft w:val="0"/>
              <w:marRight w:val="0"/>
              <w:marTop w:val="0"/>
              <w:marBottom w:val="0"/>
              <w:divBdr>
                <w:top w:val="none" w:sz="0" w:space="0" w:color="auto"/>
                <w:left w:val="none" w:sz="0" w:space="0" w:color="auto"/>
                <w:bottom w:val="none" w:sz="0" w:space="0" w:color="auto"/>
                <w:right w:val="none" w:sz="0" w:space="0" w:color="auto"/>
              </w:divBdr>
            </w:div>
            <w:div w:id="1454669402">
              <w:marLeft w:val="0"/>
              <w:marRight w:val="0"/>
              <w:marTop w:val="0"/>
              <w:marBottom w:val="0"/>
              <w:divBdr>
                <w:top w:val="none" w:sz="0" w:space="0" w:color="auto"/>
                <w:left w:val="none" w:sz="0" w:space="0" w:color="auto"/>
                <w:bottom w:val="none" w:sz="0" w:space="0" w:color="auto"/>
                <w:right w:val="none" w:sz="0" w:space="0" w:color="auto"/>
              </w:divBdr>
            </w:div>
            <w:div w:id="1917473341">
              <w:marLeft w:val="0"/>
              <w:marRight w:val="0"/>
              <w:marTop w:val="0"/>
              <w:marBottom w:val="0"/>
              <w:divBdr>
                <w:top w:val="none" w:sz="0" w:space="0" w:color="auto"/>
                <w:left w:val="none" w:sz="0" w:space="0" w:color="auto"/>
                <w:bottom w:val="none" w:sz="0" w:space="0" w:color="auto"/>
                <w:right w:val="none" w:sz="0" w:space="0" w:color="auto"/>
              </w:divBdr>
            </w:div>
            <w:div w:id="338504236">
              <w:marLeft w:val="0"/>
              <w:marRight w:val="0"/>
              <w:marTop w:val="0"/>
              <w:marBottom w:val="0"/>
              <w:divBdr>
                <w:top w:val="none" w:sz="0" w:space="0" w:color="auto"/>
                <w:left w:val="none" w:sz="0" w:space="0" w:color="auto"/>
                <w:bottom w:val="none" w:sz="0" w:space="0" w:color="auto"/>
                <w:right w:val="none" w:sz="0" w:space="0" w:color="auto"/>
              </w:divBdr>
            </w:div>
            <w:div w:id="1750690662">
              <w:marLeft w:val="0"/>
              <w:marRight w:val="0"/>
              <w:marTop w:val="0"/>
              <w:marBottom w:val="0"/>
              <w:divBdr>
                <w:top w:val="none" w:sz="0" w:space="0" w:color="auto"/>
                <w:left w:val="none" w:sz="0" w:space="0" w:color="auto"/>
                <w:bottom w:val="none" w:sz="0" w:space="0" w:color="auto"/>
                <w:right w:val="none" w:sz="0" w:space="0" w:color="auto"/>
              </w:divBdr>
            </w:div>
            <w:div w:id="1541160443">
              <w:marLeft w:val="0"/>
              <w:marRight w:val="0"/>
              <w:marTop w:val="0"/>
              <w:marBottom w:val="0"/>
              <w:divBdr>
                <w:top w:val="none" w:sz="0" w:space="0" w:color="auto"/>
                <w:left w:val="none" w:sz="0" w:space="0" w:color="auto"/>
                <w:bottom w:val="none" w:sz="0" w:space="0" w:color="auto"/>
                <w:right w:val="none" w:sz="0" w:space="0" w:color="auto"/>
              </w:divBdr>
            </w:div>
            <w:div w:id="1451587001">
              <w:marLeft w:val="0"/>
              <w:marRight w:val="0"/>
              <w:marTop w:val="0"/>
              <w:marBottom w:val="0"/>
              <w:divBdr>
                <w:top w:val="none" w:sz="0" w:space="0" w:color="auto"/>
                <w:left w:val="none" w:sz="0" w:space="0" w:color="auto"/>
                <w:bottom w:val="none" w:sz="0" w:space="0" w:color="auto"/>
                <w:right w:val="none" w:sz="0" w:space="0" w:color="auto"/>
              </w:divBdr>
            </w:div>
            <w:div w:id="1467315044">
              <w:marLeft w:val="0"/>
              <w:marRight w:val="0"/>
              <w:marTop w:val="0"/>
              <w:marBottom w:val="0"/>
              <w:divBdr>
                <w:top w:val="none" w:sz="0" w:space="0" w:color="auto"/>
                <w:left w:val="none" w:sz="0" w:space="0" w:color="auto"/>
                <w:bottom w:val="none" w:sz="0" w:space="0" w:color="auto"/>
                <w:right w:val="none" w:sz="0" w:space="0" w:color="auto"/>
              </w:divBdr>
            </w:div>
            <w:div w:id="1824927537">
              <w:marLeft w:val="0"/>
              <w:marRight w:val="0"/>
              <w:marTop w:val="0"/>
              <w:marBottom w:val="0"/>
              <w:divBdr>
                <w:top w:val="none" w:sz="0" w:space="0" w:color="auto"/>
                <w:left w:val="none" w:sz="0" w:space="0" w:color="auto"/>
                <w:bottom w:val="none" w:sz="0" w:space="0" w:color="auto"/>
                <w:right w:val="none" w:sz="0" w:space="0" w:color="auto"/>
              </w:divBdr>
            </w:div>
            <w:div w:id="70274764">
              <w:marLeft w:val="0"/>
              <w:marRight w:val="0"/>
              <w:marTop w:val="0"/>
              <w:marBottom w:val="0"/>
              <w:divBdr>
                <w:top w:val="none" w:sz="0" w:space="0" w:color="auto"/>
                <w:left w:val="none" w:sz="0" w:space="0" w:color="auto"/>
                <w:bottom w:val="none" w:sz="0" w:space="0" w:color="auto"/>
                <w:right w:val="none" w:sz="0" w:space="0" w:color="auto"/>
              </w:divBdr>
            </w:div>
            <w:div w:id="209461039">
              <w:marLeft w:val="0"/>
              <w:marRight w:val="0"/>
              <w:marTop w:val="0"/>
              <w:marBottom w:val="0"/>
              <w:divBdr>
                <w:top w:val="none" w:sz="0" w:space="0" w:color="auto"/>
                <w:left w:val="none" w:sz="0" w:space="0" w:color="auto"/>
                <w:bottom w:val="none" w:sz="0" w:space="0" w:color="auto"/>
                <w:right w:val="none" w:sz="0" w:space="0" w:color="auto"/>
              </w:divBdr>
            </w:div>
            <w:div w:id="1476221760">
              <w:marLeft w:val="0"/>
              <w:marRight w:val="0"/>
              <w:marTop w:val="0"/>
              <w:marBottom w:val="0"/>
              <w:divBdr>
                <w:top w:val="none" w:sz="0" w:space="0" w:color="auto"/>
                <w:left w:val="none" w:sz="0" w:space="0" w:color="auto"/>
                <w:bottom w:val="none" w:sz="0" w:space="0" w:color="auto"/>
                <w:right w:val="none" w:sz="0" w:space="0" w:color="auto"/>
              </w:divBdr>
            </w:div>
            <w:div w:id="1344474318">
              <w:marLeft w:val="0"/>
              <w:marRight w:val="0"/>
              <w:marTop w:val="0"/>
              <w:marBottom w:val="0"/>
              <w:divBdr>
                <w:top w:val="none" w:sz="0" w:space="0" w:color="auto"/>
                <w:left w:val="none" w:sz="0" w:space="0" w:color="auto"/>
                <w:bottom w:val="none" w:sz="0" w:space="0" w:color="auto"/>
                <w:right w:val="none" w:sz="0" w:space="0" w:color="auto"/>
              </w:divBdr>
            </w:div>
            <w:div w:id="1412701975">
              <w:marLeft w:val="0"/>
              <w:marRight w:val="0"/>
              <w:marTop w:val="0"/>
              <w:marBottom w:val="0"/>
              <w:divBdr>
                <w:top w:val="none" w:sz="0" w:space="0" w:color="auto"/>
                <w:left w:val="none" w:sz="0" w:space="0" w:color="auto"/>
                <w:bottom w:val="none" w:sz="0" w:space="0" w:color="auto"/>
                <w:right w:val="none" w:sz="0" w:space="0" w:color="auto"/>
              </w:divBdr>
            </w:div>
            <w:div w:id="1429811727">
              <w:marLeft w:val="0"/>
              <w:marRight w:val="0"/>
              <w:marTop w:val="0"/>
              <w:marBottom w:val="0"/>
              <w:divBdr>
                <w:top w:val="none" w:sz="0" w:space="0" w:color="auto"/>
                <w:left w:val="none" w:sz="0" w:space="0" w:color="auto"/>
                <w:bottom w:val="none" w:sz="0" w:space="0" w:color="auto"/>
                <w:right w:val="none" w:sz="0" w:space="0" w:color="auto"/>
              </w:divBdr>
            </w:div>
            <w:div w:id="244387165">
              <w:marLeft w:val="0"/>
              <w:marRight w:val="0"/>
              <w:marTop w:val="0"/>
              <w:marBottom w:val="0"/>
              <w:divBdr>
                <w:top w:val="none" w:sz="0" w:space="0" w:color="auto"/>
                <w:left w:val="none" w:sz="0" w:space="0" w:color="auto"/>
                <w:bottom w:val="none" w:sz="0" w:space="0" w:color="auto"/>
                <w:right w:val="none" w:sz="0" w:space="0" w:color="auto"/>
              </w:divBdr>
            </w:div>
            <w:div w:id="951204432">
              <w:marLeft w:val="0"/>
              <w:marRight w:val="0"/>
              <w:marTop w:val="0"/>
              <w:marBottom w:val="0"/>
              <w:divBdr>
                <w:top w:val="none" w:sz="0" w:space="0" w:color="auto"/>
                <w:left w:val="none" w:sz="0" w:space="0" w:color="auto"/>
                <w:bottom w:val="none" w:sz="0" w:space="0" w:color="auto"/>
                <w:right w:val="none" w:sz="0" w:space="0" w:color="auto"/>
              </w:divBdr>
            </w:div>
            <w:div w:id="838349330">
              <w:marLeft w:val="0"/>
              <w:marRight w:val="0"/>
              <w:marTop w:val="0"/>
              <w:marBottom w:val="0"/>
              <w:divBdr>
                <w:top w:val="none" w:sz="0" w:space="0" w:color="auto"/>
                <w:left w:val="none" w:sz="0" w:space="0" w:color="auto"/>
                <w:bottom w:val="none" w:sz="0" w:space="0" w:color="auto"/>
                <w:right w:val="none" w:sz="0" w:space="0" w:color="auto"/>
              </w:divBdr>
            </w:div>
            <w:div w:id="2134978255">
              <w:marLeft w:val="0"/>
              <w:marRight w:val="0"/>
              <w:marTop w:val="0"/>
              <w:marBottom w:val="0"/>
              <w:divBdr>
                <w:top w:val="none" w:sz="0" w:space="0" w:color="auto"/>
                <w:left w:val="none" w:sz="0" w:space="0" w:color="auto"/>
                <w:bottom w:val="none" w:sz="0" w:space="0" w:color="auto"/>
                <w:right w:val="none" w:sz="0" w:space="0" w:color="auto"/>
              </w:divBdr>
            </w:div>
            <w:div w:id="1227570336">
              <w:marLeft w:val="0"/>
              <w:marRight w:val="0"/>
              <w:marTop w:val="0"/>
              <w:marBottom w:val="0"/>
              <w:divBdr>
                <w:top w:val="none" w:sz="0" w:space="0" w:color="auto"/>
                <w:left w:val="none" w:sz="0" w:space="0" w:color="auto"/>
                <w:bottom w:val="none" w:sz="0" w:space="0" w:color="auto"/>
                <w:right w:val="none" w:sz="0" w:space="0" w:color="auto"/>
              </w:divBdr>
            </w:div>
            <w:div w:id="1333415811">
              <w:marLeft w:val="0"/>
              <w:marRight w:val="0"/>
              <w:marTop w:val="0"/>
              <w:marBottom w:val="0"/>
              <w:divBdr>
                <w:top w:val="none" w:sz="0" w:space="0" w:color="auto"/>
                <w:left w:val="none" w:sz="0" w:space="0" w:color="auto"/>
                <w:bottom w:val="none" w:sz="0" w:space="0" w:color="auto"/>
                <w:right w:val="none" w:sz="0" w:space="0" w:color="auto"/>
              </w:divBdr>
            </w:div>
            <w:div w:id="1729375282">
              <w:marLeft w:val="0"/>
              <w:marRight w:val="0"/>
              <w:marTop w:val="0"/>
              <w:marBottom w:val="0"/>
              <w:divBdr>
                <w:top w:val="none" w:sz="0" w:space="0" w:color="auto"/>
                <w:left w:val="none" w:sz="0" w:space="0" w:color="auto"/>
                <w:bottom w:val="none" w:sz="0" w:space="0" w:color="auto"/>
                <w:right w:val="none" w:sz="0" w:space="0" w:color="auto"/>
              </w:divBdr>
            </w:div>
            <w:div w:id="513810659">
              <w:marLeft w:val="0"/>
              <w:marRight w:val="0"/>
              <w:marTop w:val="0"/>
              <w:marBottom w:val="0"/>
              <w:divBdr>
                <w:top w:val="none" w:sz="0" w:space="0" w:color="auto"/>
                <w:left w:val="none" w:sz="0" w:space="0" w:color="auto"/>
                <w:bottom w:val="none" w:sz="0" w:space="0" w:color="auto"/>
                <w:right w:val="none" w:sz="0" w:space="0" w:color="auto"/>
              </w:divBdr>
            </w:div>
            <w:div w:id="900555434">
              <w:marLeft w:val="0"/>
              <w:marRight w:val="0"/>
              <w:marTop w:val="0"/>
              <w:marBottom w:val="0"/>
              <w:divBdr>
                <w:top w:val="none" w:sz="0" w:space="0" w:color="auto"/>
                <w:left w:val="none" w:sz="0" w:space="0" w:color="auto"/>
                <w:bottom w:val="none" w:sz="0" w:space="0" w:color="auto"/>
                <w:right w:val="none" w:sz="0" w:space="0" w:color="auto"/>
              </w:divBdr>
            </w:div>
            <w:div w:id="1258826690">
              <w:marLeft w:val="0"/>
              <w:marRight w:val="0"/>
              <w:marTop w:val="0"/>
              <w:marBottom w:val="0"/>
              <w:divBdr>
                <w:top w:val="none" w:sz="0" w:space="0" w:color="auto"/>
                <w:left w:val="none" w:sz="0" w:space="0" w:color="auto"/>
                <w:bottom w:val="none" w:sz="0" w:space="0" w:color="auto"/>
                <w:right w:val="none" w:sz="0" w:space="0" w:color="auto"/>
              </w:divBdr>
            </w:div>
            <w:div w:id="1387484250">
              <w:marLeft w:val="0"/>
              <w:marRight w:val="0"/>
              <w:marTop w:val="0"/>
              <w:marBottom w:val="0"/>
              <w:divBdr>
                <w:top w:val="none" w:sz="0" w:space="0" w:color="auto"/>
                <w:left w:val="none" w:sz="0" w:space="0" w:color="auto"/>
                <w:bottom w:val="none" w:sz="0" w:space="0" w:color="auto"/>
                <w:right w:val="none" w:sz="0" w:space="0" w:color="auto"/>
              </w:divBdr>
            </w:div>
            <w:div w:id="638075679">
              <w:marLeft w:val="0"/>
              <w:marRight w:val="0"/>
              <w:marTop w:val="0"/>
              <w:marBottom w:val="0"/>
              <w:divBdr>
                <w:top w:val="none" w:sz="0" w:space="0" w:color="auto"/>
                <w:left w:val="none" w:sz="0" w:space="0" w:color="auto"/>
                <w:bottom w:val="none" w:sz="0" w:space="0" w:color="auto"/>
                <w:right w:val="none" w:sz="0" w:space="0" w:color="auto"/>
              </w:divBdr>
            </w:div>
            <w:div w:id="426585716">
              <w:marLeft w:val="0"/>
              <w:marRight w:val="0"/>
              <w:marTop w:val="0"/>
              <w:marBottom w:val="0"/>
              <w:divBdr>
                <w:top w:val="none" w:sz="0" w:space="0" w:color="auto"/>
                <w:left w:val="none" w:sz="0" w:space="0" w:color="auto"/>
                <w:bottom w:val="none" w:sz="0" w:space="0" w:color="auto"/>
                <w:right w:val="none" w:sz="0" w:space="0" w:color="auto"/>
              </w:divBdr>
            </w:div>
            <w:div w:id="545799247">
              <w:marLeft w:val="0"/>
              <w:marRight w:val="0"/>
              <w:marTop w:val="0"/>
              <w:marBottom w:val="0"/>
              <w:divBdr>
                <w:top w:val="none" w:sz="0" w:space="0" w:color="auto"/>
                <w:left w:val="none" w:sz="0" w:space="0" w:color="auto"/>
                <w:bottom w:val="none" w:sz="0" w:space="0" w:color="auto"/>
                <w:right w:val="none" w:sz="0" w:space="0" w:color="auto"/>
              </w:divBdr>
            </w:div>
            <w:div w:id="720323504">
              <w:marLeft w:val="0"/>
              <w:marRight w:val="0"/>
              <w:marTop w:val="0"/>
              <w:marBottom w:val="0"/>
              <w:divBdr>
                <w:top w:val="none" w:sz="0" w:space="0" w:color="auto"/>
                <w:left w:val="none" w:sz="0" w:space="0" w:color="auto"/>
                <w:bottom w:val="none" w:sz="0" w:space="0" w:color="auto"/>
                <w:right w:val="none" w:sz="0" w:space="0" w:color="auto"/>
              </w:divBdr>
            </w:div>
            <w:div w:id="1215234203">
              <w:marLeft w:val="0"/>
              <w:marRight w:val="0"/>
              <w:marTop w:val="0"/>
              <w:marBottom w:val="0"/>
              <w:divBdr>
                <w:top w:val="none" w:sz="0" w:space="0" w:color="auto"/>
                <w:left w:val="none" w:sz="0" w:space="0" w:color="auto"/>
                <w:bottom w:val="none" w:sz="0" w:space="0" w:color="auto"/>
                <w:right w:val="none" w:sz="0" w:space="0" w:color="auto"/>
              </w:divBdr>
            </w:div>
            <w:div w:id="1382053450">
              <w:marLeft w:val="0"/>
              <w:marRight w:val="0"/>
              <w:marTop w:val="0"/>
              <w:marBottom w:val="0"/>
              <w:divBdr>
                <w:top w:val="none" w:sz="0" w:space="0" w:color="auto"/>
                <w:left w:val="none" w:sz="0" w:space="0" w:color="auto"/>
                <w:bottom w:val="none" w:sz="0" w:space="0" w:color="auto"/>
                <w:right w:val="none" w:sz="0" w:space="0" w:color="auto"/>
              </w:divBdr>
            </w:div>
            <w:div w:id="709647805">
              <w:marLeft w:val="0"/>
              <w:marRight w:val="0"/>
              <w:marTop w:val="0"/>
              <w:marBottom w:val="0"/>
              <w:divBdr>
                <w:top w:val="none" w:sz="0" w:space="0" w:color="auto"/>
                <w:left w:val="none" w:sz="0" w:space="0" w:color="auto"/>
                <w:bottom w:val="none" w:sz="0" w:space="0" w:color="auto"/>
                <w:right w:val="none" w:sz="0" w:space="0" w:color="auto"/>
              </w:divBdr>
            </w:div>
            <w:div w:id="1360471360">
              <w:marLeft w:val="0"/>
              <w:marRight w:val="0"/>
              <w:marTop w:val="0"/>
              <w:marBottom w:val="0"/>
              <w:divBdr>
                <w:top w:val="none" w:sz="0" w:space="0" w:color="auto"/>
                <w:left w:val="none" w:sz="0" w:space="0" w:color="auto"/>
                <w:bottom w:val="none" w:sz="0" w:space="0" w:color="auto"/>
                <w:right w:val="none" w:sz="0" w:space="0" w:color="auto"/>
              </w:divBdr>
            </w:div>
            <w:div w:id="376004063">
              <w:marLeft w:val="0"/>
              <w:marRight w:val="0"/>
              <w:marTop w:val="0"/>
              <w:marBottom w:val="0"/>
              <w:divBdr>
                <w:top w:val="none" w:sz="0" w:space="0" w:color="auto"/>
                <w:left w:val="none" w:sz="0" w:space="0" w:color="auto"/>
                <w:bottom w:val="none" w:sz="0" w:space="0" w:color="auto"/>
                <w:right w:val="none" w:sz="0" w:space="0" w:color="auto"/>
              </w:divBdr>
            </w:div>
            <w:div w:id="1572304788">
              <w:marLeft w:val="0"/>
              <w:marRight w:val="0"/>
              <w:marTop w:val="0"/>
              <w:marBottom w:val="0"/>
              <w:divBdr>
                <w:top w:val="none" w:sz="0" w:space="0" w:color="auto"/>
                <w:left w:val="none" w:sz="0" w:space="0" w:color="auto"/>
                <w:bottom w:val="none" w:sz="0" w:space="0" w:color="auto"/>
                <w:right w:val="none" w:sz="0" w:space="0" w:color="auto"/>
              </w:divBdr>
            </w:div>
            <w:div w:id="561253534">
              <w:marLeft w:val="0"/>
              <w:marRight w:val="0"/>
              <w:marTop w:val="0"/>
              <w:marBottom w:val="0"/>
              <w:divBdr>
                <w:top w:val="none" w:sz="0" w:space="0" w:color="auto"/>
                <w:left w:val="none" w:sz="0" w:space="0" w:color="auto"/>
                <w:bottom w:val="none" w:sz="0" w:space="0" w:color="auto"/>
                <w:right w:val="none" w:sz="0" w:space="0" w:color="auto"/>
              </w:divBdr>
            </w:div>
            <w:div w:id="310602025">
              <w:marLeft w:val="0"/>
              <w:marRight w:val="0"/>
              <w:marTop w:val="0"/>
              <w:marBottom w:val="0"/>
              <w:divBdr>
                <w:top w:val="none" w:sz="0" w:space="0" w:color="auto"/>
                <w:left w:val="none" w:sz="0" w:space="0" w:color="auto"/>
                <w:bottom w:val="none" w:sz="0" w:space="0" w:color="auto"/>
                <w:right w:val="none" w:sz="0" w:space="0" w:color="auto"/>
              </w:divBdr>
            </w:div>
            <w:div w:id="1986540423">
              <w:marLeft w:val="0"/>
              <w:marRight w:val="0"/>
              <w:marTop w:val="0"/>
              <w:marBottom w:val="0"/>
              <w:divBdr>
                <w:top w:val="none" w:sz="0" w:space="0" w:color="auto"/>
                <w:left w:val="none" w:sz="0" w:space="0" w:color="auto"/>
                <w:bottom w:val="none" w:sz="0" w:space="0" w:color="auto"/>
                <w:right w:val="none" w:sz="0" w:space="0" w:color="auto"/>
              </w:divBdr>
            </w:div>
            <w:div w:id="1650548702">
              <w:marLeft w:val="0"/>
              <w:marRight w:val="0"/>
              <w:marTop w:val="0"/>
              <w:marBottom w:val="0"/>
              <w:divBdr>
                <w:top w:val="none" w:sz="0" w:space="0" w:color="auto"/>
                <w:left w:val="none" w:sz="0" w:space="0" w:color="auto"/>
                <w:bottom w:val="none" w:sz="0" w:space="0" w:color="auto"/>
                <w:right w:val="none" w:sz="0" w:space="0" w:color="auto"/>
              </w:divBdr>
            </w:div>
            <w:div w:id="1546790597">
              <w:marLeft w:val="0"/>
              <w:marRight w:val="0"/>
              <w:marTop w:val="0"/>
              <w:marBottom w:val="0"/>
              <w:divBdr>
                <w:top w:val="none" w:sz="0" w:space="0" w:color="auto"/>
                <w:left w:val="none" w:sz="0" w:space="0" w:color="auto"/>
                <w:bottom w:val="none" w:sz="0" w:space="0" w:color="auto"/>
                <w:right w:val="none" w:sz="0" w:space="0" w:color="auto"/>
              </w:divBdr>
            </w:div>
            <w:div w:id="1621184019">
              <w:marLeft w:val="0"/>
              <w:marRight w:val="0"/>
              <w:marTop w:val="0"/>
              <w:marBottom w:val="0"/>
              <w:divBdr>
                <w:top w:val="none" w:sz="0" w:space="0" w:color="auto"/>
                <w:left w:val="none" w:sz="0" w:space="0" w:color="auto"/>
                <w:bottom w:val="none" w:sz="0" w:space="0" w:color="auto"/>
                <w:right w:val="none" w:sz="0" w:space="0" w:color="auto"/>
              </w:divBdr>
            </w:div>
            <w:div w:id="1001589313">
              <w:marLeft w:val="0"/>
              <w:marRight w:val="0"/>
              <w:marTop w:val="0"/>
              <w:marBottom w:val="0"/>
              <w:divBdr>
                <w:top w:val="none" w:sz="0" w:space="0" w:color="auto"/>
                <w:left w:val="none" w:sz="0" w:space="0" w:color="auto"/>
                <w:bottom w:val="none" w:sz="0" w:space="0" w:color="auto"/>
                <w:right w:val="none" w:sz="0" w:space="0" w:color="auto"/>
              </w:divBdr>
            </w:div>
            <w:div w:id="2049718719">
              <w:marLeft w:val="0"/>
              <w:marRight w:val="0"/>
              <w:marTop w:val="0"/>
              <w:marBottom w:val="0"/>
              <w:divBdr>
                <w:top w:val="none" w:sz="0" w:space="0" w:color="auto"/>
                <w:left w:val="none" w:sz="0" w:space="0" w:color="auto"/>
                <w:bottom w:val="none" w:sz="0" w:space="0" w:color="auto"/>
                <w:right w:val="none" w:sz="0" w:space="0" w:color="auto"/>
              </w:divBdr>
            </w:div>
            <w:div w:id="1687321617">
              <w:marLeft w:val="0"/>
              <w:marRight w:val="0"/>
              <w:marTop w:val="0"/>
              <w:marBottom w:val="0"/>
              <w:divBdr>
                <w:top w:val="none" w:sz="0" w:space="0" w:color="auto"/>
                <w:left w:val="none" w:sz="0" w:space="0" w:color="auto"/>
                <w:bottom w:val="none" w:sz="0" w:space="0" w:color="auto"/>
                <w:right w:val="none" w:sz="0" w:space="0" w:color="auto"/>
              </w:divBdr>
            </w:div>
            <w:div w:id="1408530800">
              <w:marLeft w:val="0"/>
              <w:marRight w:val="0"/>
              <w:marTop w:val="0"/>
              <w:marBottom w:val="0"/>
              <w:divBdr>
                <w:top w:val="none" w:sz="0" w:space="0" w:color="auto"/>
                <w:left w:val="none" w:sz="0" w:space="0" w:color="auto"/>
                <w:bottom w:val="none" w:sz="0" w:space="0" w:color="auto"/>
                <w:right w:val="none" w:sz="0" w:space="0" w:color="auto"/>
              </w:divBdr>
            </w:div>
            <w:div w:id="1959287881">
              <w:marLeft w:val="0"/>
              <w:marRight w:val="0"/>
              <w:marTop w:val="0"/>
              <w:marBottom w:val="0"/>
              <w:divBdr>
                <w:top w:val="none" w:sz="0" w:space="0" w:color="auto"/>
                <w:left w:val="none" w:sz="0" w:space="0" w:color="auto"/>
                <w:bottom w:val="none" w:sz="0" w:space="0" w:color="auto"/>
                <w:right w:val="none" w:sz="0" w:space="0" w:color="auto"/>
              </w:divBdr>
            </w:div>
            <w:div w:id="130052642">
              <w:marLeft w:val="0"/>
              <w:marRight w:val="0"/>
              <w:marTop w:val="0"/>
              <w:marBottom w:val="0"/>
              <w:divBdr>
                <w:top w:val="none" w:sz="0" w:space="0" w:color="auto"/>
                <w:left w:val="none" w:sz="0" w:space="0" w:color="auto"/>
                <w:bottom w:val="none" w:sz="0" w:space="0" w:color="auto"/>
                <w:right w:val="none" w:sz="0" w:space="0" w:color="auto"/>
              </w:divBdr>
            </w:div>
            <w:div w:id="657615102">
              <w:marLeft w:val="0"/>
              <w:marRight w:val="0"/>
              <w:marTop w:val="0"/>
              <w:marBottom w:val="0"/>
              <w:divBdr>
                <w:top w:val="none" w:sz="0" w:space="0" w:color="auto"/>
                <w:left w:val="none" w:sz="0" w:space="0" w:color="auto"/>
                <w:bottom w:val="none" w:sz="0" w:space="0" w:color="auto"/>
                <w:right w:val="none" w:sz="0" w:space="0" w:color="auto"/>
              </w:divBdr>
            </w:div>
            <w:div w:id="198053034">
              <w:marLeft w:val="0"/>
              <w:marRight w:val="0"/>
              <w:marTop w:val="0"/>
              <w:marBottom w:val="0"/>
              <w:divBdr>
                <w:top w:val="none" w:sz="0" w:space="0" w:color="auto"/>
                <w:left w:val="none" w:sz="0" w:space="0" w:color="auto"/>
                <w:bottom w:val="none" w:sz="0" w:space="0" w:color="auto"/>
                <w:right w:val="none" w:sz="0" w:space="0" w:color="auto"/>
              </w:divBdr>
            </w:div>
            <w:div w:id="1754471202">
              <w:marLeft w:val="0"/>
              <w:marRight w:val="0"/>
              <w:marTop w:val="0"/>
              <w:marBottom w:val="0"/>
              <w:divBdr>
                <w:top w:val="none" w:sz="0" w:space="0" w:color="auto"/>
                <w:left w:val="none" w:sz="0" w:space="0" w:color="auto"/>
                <w:bottom w:val="none" w:sz="0" w:space="0" w:color="auto"/>
                <w:right w:val="none" w:sz="0" w:space="0" w:color="auto"/>
              </w:divBdr>
            </w:div>
            <w:div w:id="1831167112">
              <w:marLeft w:val="0"/>
              <w:marRight w:val="0"/>
              <w:marTop w:val="0"/>
              <w:marBottom w:val="0"/>
              <w:divBdr>
                <w:top w:val="none" w:sz="0" w:space="0" w:color="auto"/>
                <w:left w:val="none" w:sz="0" w:space="0" w:color="auto"/>
                <w:bottom w:val="none" w:sz="0" w:space="0" w:color="auto"/>
                <w:right w:val="none" w:sz="0" w:space="0" w:color="auto"/>
              </w:divBdr>
            </w:div>
            <w:div w:id="1470780001">
              <w:marLeft w:val="0"/>
              <w:marRight w:val="0"/>
              <w:marTop w:val="0"/>
              <w:marBottom w:val="0"/>
              <w:divBdr>
                <w:top w:val="none" w:sz="0" w:space="0" w:color="auto"/>
                <w:left w:val="none" w:sz="0" w:space="0" w:color="auto"/>
                <w:bottom w:val="none" w:sz="0" w:space="0" w:color="auto"/>
                <w:right w:val="none" w:sz="0" w:space="0" w:color="auto"/>
              </w:divBdr>
            </w:div>
            <w:div w:id="86536283">
              <w:marLeft w:val="0"/>
              <w:marRight w:val="0"/>
              <w:marTop w:val="0"/>
              <w:marBottom w:val="0"/>
              <w:divBdr>
                <w:top w:val="none" w:sz="0" w:space="0" w:color="auto"/>
                <w:left w:val="none" w:sz="0" w:space="0" w:color="auto"/>
                <w:bottom w:val="none" w:sz="0" w:space="0" w:color="auto"/>
                <w:right w:val="none" w:sz="0" w:space="0" w:color="auto"/>
              </w:divBdr>
            </w:div>
            <w:div w:id="1928691489">
              <w:marLeft w:val="0"/>
              <w:marRight w:val="0"/>
              <w:marTop w:val="0"/>
              <w:marBottom w:val="0"/>
              <w:divBdr>
                <w:top w:val="none" w:sz="0" w:space="0" w:color="auto"/>
                <w:left w:val="none" w:sz="0" w:space="0" w:color="auto"/>
                <w:bottom w:val="none" w:sz="0" w:space="0" w:color="auto"/>
                <w:right w:val="none" w:sz="0" w:space="0" w:color="auto"/>
              </w:divBdr>
            </w:div>
            <w:div w:id="892934445">
              <w:marLeft w:val="0"/>
              <w:marRight w:val="0"/>
              <w:marTop w:val="0"/>
              <w:marBottom w:val="0"/>
              <w:divBdr>
                <w:top w:val="none" w:sz="0" w:space="0" w:color="auto"/>
                <w:left w:val="none" w:sz="0" w:space="0" w:color="auto"/>
                <w:bottom w:val="none" w:sz="0" w:space="0" w:color="auto"/>
                <w:right w:val="none" w:sz="0" w:space="0" w:color="auto"/>
              </w:divBdr>
            </w:div>
            <w:div w:id="1497572917">
              <w:marLeft w:val="0"/>
              <w:marRight w:val="0"/>
              <w:marTop w:val="0"/>
              <w:marBottom w:val="0"/>
              <w:divBdr>
                <w:top w:val="none" w:sz="0" w:space="0" w:color="auto"/>
                <w:left w:val="none" w:sz="0" w:space="0" w:color="auto"/>
                <w:bottom w:val="none" w:sz="0" w:space="0" w:color="auto"/>
                <w:right w:val="none" w:sz="0" w:space="0" w:color="auto"/>
              </w:divBdr>
            </w:div>
            <w:div w:id="1275097405">
              <w:marLeft w:val="0"/>
              <w:marRight w:val="0"/>
              <w:marTop w:val="0"/>
              <w:marBottom w:val="0"/>
              <w:divBdr>
                <w:top w:val="none" w:sz="0" w:space="0" w:color="auto"/>
                <w:left w:val="none" w:sz="0" w:space="0" w:color="auto"/>
                <w:bottom w:val="none" w:sz="0" w:space="0" w:color="auto"/>
                <w:right w:val="none" w:sz="0" w:space="0" w:color="auto"/>
              </w:divBdr>
            </w:div>
            <w:div w:id="1255936421">
              <w:marLeft w:val="0"/>
              <w:marRight w:val="0"/>
              <w:marTop w:val="0"/>
              <w:marBottom w:val="0"/>
              <w:divBdr>
                <w:top w:val="none" w:sz="0" w:space="0" w:color="auto"/>
                <w:left w:val="none" w:sz="0" w:space="0" w:color="auto"/>
                <w:bottom w:val="none" w:sz="0" w:space="0" w:color="auto"/>
                <w:right w:val="none" w:sz="0" w:space="0" w:color="auto"/>
              </w:divBdr>
            </w:div>
            <w:div w:id="1951009932">
              <w:marLeft w:val="0"/>
              <w:marRight w:val="0"/>
              <w:marTop w:val="0"/>
              <w:marBottom w:val="0"/>
              <w:divBdr>
                <w:top w:val="none" w:sz="0" w:space="0" w:color="auto"/>
                <w:left w:val="none" w:sz="0" w:space="0" w:color="auto"/>
                <w:bottom w:val="none" w:sz="0" w:space="0" w:color="auto"/>
                <w:right w:val="none" w:sz="0" w:space="0" w:color="auto"/>
              </w:divBdr>
            </w:div>
            <w:div w:id="1635865028">
              <w:marLeft w:val="0"/>
              <w:marRight w:val="0"/>
              <w:marTop w:val="0"/>
              <w:marBottom w:val="0"/>
              <w:divBdr>
                <w:top w:val="none" w:sz="0" w:space="0" w:color="auto"/>
                <w:left w:val="none" w:sz="0" w:space="0" w:color="auto"/>
                <w:bottom w:val="none" w:sz="0" w:space="0" w:color="auto"/>
                <w:right w:val="none" w:sz="0" w:space="0" w:color="auto"/>
              </w:divBdr>
            </w:div>
            <w:div w:id="1980113829">
              <w:marLeft w:val="0"/>
              <w:marRight w:val="0"/>
              <w:marTop w:val="0"/>
              <w:marBottom w:val="0"/>
              <w:divBdr>
                <w:top w:val="none" w:sz="0" w:space="0" w:color="auto"/>
                <w:left w:val="none" w:sz="0" w:space="0" w:color="auto"/>
                <w:bottom w:val="none" w:sz="0" w:space="0" w:color="auto"/>
                <w:right w:val="none" w:sz="0" w:space="0" w:color="auto"/>
              </w:divBdr>
            </w:div>
            <w:div w:id="2056814247">
              <w:marLeft w:val="0"/>
              <w:marRight w:val="0"/>
              <w:marTop w:val="0"/>
              <w:marBottom w:val="0"/>
              <w:divBdr>
                <w:top w:val="none" w:sz="0" w:space="0" w:color="auto"/>
                <w:left w:val="none" w:sz="0" w:space="0" w:color="auto"/>
                <w:bottom w:val="none" w:sz="0" w:space="0" w:color="auto"/>
                <w:right w:val="none" w:sz="0" w:space="0" w:color="auto"/>
              </w:divBdr>
            </w:div>
            <w:div w:id="1964924266">
              <w:marLeft w:val="0"/>
              <w:marRight w:val="0"/>
              <w:marTop w:val="0"/>
              <w:marBottom w:val="0"/>
              <w:divBdr>
                <w:top w:val="none" w:sz="0" w:space="0" w:color="auto"/>
                <w:left w:val="none" w:sz="0" w:space="0" w:color="auto"/>
                <w:bottom w:val="none" w:sz="0" w:space="0" w:color="auto"/>
                <w:right w:val="none" w:sz="0" w:space="0" w:color="auto"/>
              </w:divBdr>
            </w:div>
            <w:div w:id="1479035787">
              <w:marLeft w:val="0"/>
              <w:marRight w:val="0"/>
              <w:marTop w:val="0"/>
              <w:marBottom w:val="0"/>
              <w:divBdr>
                <w:top w:val="none" w:sz="0" w:space="0" w:color="auto"/>
                <w:left w:val="none" w:sz="0" w:space="0" w:color="auto"/>
                <w:bottom w:val="none" w:sz="0" w:space="0" w:color="auto"/>
                <w:right w:val="none" w:sz="0" w:space="0" w:color="auto"/>
              </w:divBdr>
            </w:div>
            <w:div w:id="1035889785">
              <w:marLeft w:val="0"/>
              <w:marRight w:val="0"/>
              <w:marTop w:val="0"/>
              <w:marBottom w:val="0"/>
              <w:divBdr>
                <w:top w:val="none" w:sz="0" w:space="0" w:color="auto"/>
                <w:left w:val="none" w:sz="0" w:space="0" w:color="auto"/>
                <w:bottom w:val="none" w:sz="0" w:space="0" w:color="auto"/>
                <w:right w:val="none" w:sz="0" w:space="0" w:color="auto"/>
              </w:divBdr>
            </w:div>
            <w:div w:id="2099982855">
              <w:marLeft w:val="0"/>
              <w:marRight w:val="0"/>
              <w:marTop w:val="0"/>
              <w:marBottom w:val="0"/>
              <w:divBdr>
                <w:top w:val="none" w:sz="0" w:space="0" w:color="auto"/>
                <w:left w:val="none" w:sz="0" w:space="0" w:color="auto"/>
                <w:bottom w:val="none" w:sz="0" w:space="0" w:color="auto"/>
                <w:right w:val="none" w:sz="0" w:space="0" w:color="auto"/>
              </w:divBdr>
            </w:div>
            <w:div w:id="1505777674">
              <w:marLeft w:val="0"/>
              <w:marRight w:val="0"/>
              <w:marTop w:val="0"/>
              <w:marBottom w:val="0"/>
              <w:divBdr>
                <w:top w:val="none" w:sz="0" w:space="0" w:color="auto"/>
                <w:left w:val="none" w:sz="0" w:space="0" w:color="auto"/>
                <w:bottom w:val="none" w:sz="0" w:space="0" w:color="auto"/>
                <w:right w:val="none" w:sz="0" w:space="0" w:color="auto"/>
              </w:divBdr>
            </w:div>
            <w:div w:id="116686042">
              <w:marLeft w:val="0"/>
              <w:marRight w:val="0"/>
              <w:marTop w:val="0"/>
              <w:marBottom w:val="0"/>
              <w:divBdr>
                <w:top w:val="none" w:sz="0" w:space="0" w:color="auto"/>
                <w:left w:val="none" w:sz="0" w:space="0" w:color="auto"/>
                <w:bottom w:val="none" w:sz="0" w:space="0" w:color="auto"/>
                <w:right w:val="none" w:sz="0" w:space="0" w:color="auto"/>
              </w:divBdr>
            </w:div>
            <w:div w:id="1666125953">
              <w:marLeft w:val="0"/>
              <w:marRight w:val="0"/>
              <w:marTop w:val="0"/>
              <w:marBottom w:val="0"/>
              <w:divBdr>
                <w:top w:val="none" w:sz="0" w:space="0" w:color="auto"/>
                <w:left w:val="none" w:sz="0" w:space="0" w:color="auto"/>
                <w:bottom w:val="none" w:sz="0" w:space="0" w:color="auto"/>
                <w:right w:val="none" w:sz="0" w:space="0" w:color="auto"/>
              </w:divBdr>
            </w:div>
            <w:div w:id="864445791">
              <w:marLeft w:val="0"/>
              <w:marRight w:val="0"/>
              <w:marTop w:val="0"/>
              <w:marBottom w:val="0"/>
              <w:divBdr>
                <w:top w:val="none" w:sz="0" w:space="0" w:color="auto"/>
                <w:left w:val="none" w:sz="0" w:space="0" w:color="auto"/>
                <w:bottom w:val="none" w:sz="0" w:space="0" w:color="auto"/>
                <w:right w:val="none" w:sz="0" w:space="0" w:color="auto"/>
              </w:divBdr>
            </w:div>
            <w:div w:id="463233683">
              <w:marLeft w:val="0"/>
              <w:marRight w:val="0"/>
              <w:marTop w:val="0"/>
              <w:marBottom w:val="0"/>
              <w:divBdr>
                <w:top w:val="none" w:sz="0" w:space="0" w:color="auto"/>
                <w:left w:val="none" w:sz="0" w:space="0" w:color="auto"/>
                <w:bottom w:val="none" w:sz="0" w:space="0" w:color="auto"/>
                <w:right w:val="none" w:sz="0" w:space="0" w:color="auto"/>
              </w:divBdr>
            </w:div>
            <w:div w:id="1311248815">
              <w:marLeft w:val="0"/>
              <w:marRight w:val="0"/>
              <w:marTop w:val="0"/>
              <w:marBottom w:val="0"/>
              <w:divBdr>
                <w:top w:val="none" w:sz="0" w:space="0" w:color="auto"/>
                <w:left w:val="none" w:sz="0" w:space="0" w:color="auto"/>
                <w:bottom w:val="none" w:sz="0" w:space="0" w:color="auto"/>
                <w:right w:val="none" w:sz="0" w:space="0" w:color="auto"/>
              </w:divBdr>
            </w:div>
            <w:div w:id="1848325249">
              <w:marLeft w:val="0"/>
              <w:marRight w:val="0"/>
              <w:marTop w:val="0"/>
              <w:marBottom w:val="0"/>
              <w:divBdr>
                <w:top w:val="none" w:sz="0" w:space="0" w:color="auto"/>
                <w:left w:val="none" w:sz="0" w:space="0" w:color="auto"/>
                <w:bottom w:val="none" w:sz="0" w:space="0" w:color="auto"/>
                <w:right w:val="none" w:sz="0" w:space="0" w:color="auto"/>
              </w:divBdr>
            </w:div>
            <w:div w:id="1361853295">
              <w:marLeft w:val="0"/>
              <w:marRight w:val="0"/>
              <w:marTop w:val="0"/>
              <w:marBottom w:val="0"/>
              <w:divBdr>
                <w:top w:val="none" w:sz="0" w:space="0" w:color="auto"/>
                <w:left w:val="none" w:sz="0" w:space="0" w:color="auto"/>
                <w:bottom w:val="none" w:sz="0" w:space="0" w:color="auto"/>
                <w:right w:val="none" w:sz="0" w:space="0" w:color="auto"/>
              </w:divBdr>
            </w:div>
            <w:div w:id="763038535">
              <w:marLeft w:val="0"/>
              <w:marRight w:val="0"/>
              <w:marTop w:val="0"/>
              <w:marBottom w:val="0"/>
              <w:divBdr>
                <w:top w:val="none" w:sz="0" w:space="0" w:color="auto"/>
                <w:left w:val="none" w:sz="0" w:space="0" w:color="auto"/>
                <w:bottom w:val="none" w:sz="0" w:space="0" w:color="auto"/>
                <w:right w:val="none" w:sz="0" w:space="0" w:color="auto"/>
              </w:divBdr>
            </w:div>
            <w:div w:id="1090389950">
              <w:marLeft w:val="0"/>
              <w:marRight w:val="0"/>
              <w:marTop w:val="0"/>
              <w:marBottom w:val="0"/>
              <w:divBdr>
                <w:top w:val="none" w:sz="0" w:space="0" w:color="auto"/>
                <w:left w:val="none" w:sz="0" w:space="0" w:color="auto"/>
                <w:bottom w:val="none" w:sz="0" w:space="0" w:color="auto"/>
                <w:right w:val="none" w:sz="0" w:space="0" w:color="auto"/>
              </w:divBdr>
            </w:div>
            <w:div w:id="316765827">
              <w:marLeft w:val="0"/>
              <w:marRight w:val="0"/>
              <w:marTop w:val="0"/>
              <w:marBottom w:val="0"/>
              <w:divBdr>
                <w:top w:val="none" w:sz="0" w:space="0" w:color="auto"/>
                <w:left w:val="none" w:sz="0" w:space="0" w:color="auto"/>
                <w:bottom w:val="none" w:sz="0" w:space="0" w:color="auto"/>
                <w:right w:val="none" w:sz="0" w:space="0" w:color="auto"/>
              </w:divBdr>
            </w:div>
            <w:div w:id="616176701">
              <w:marLeft w:val="0"/>
              <w:marRight w:val="0"/>
              <w:marTop w:val="0"/>
              <w:marBottom w:val="0"/>
              <w:divBdr>
                <w:top w:val="none" w:sz="0" w:space="0" w:color="auto"/>
                <w:left w:val="none" w:sz="0" w:space="0" w:color="auto"/>
                <w:bottom w:val="none" w:sz="0" w:space="0" w:color="auto"/>
                <w:right w:val="none" w:sz="0" w:space="0" w:color="auto"/>
              </w:divBdr>
            </w:div>
            <w:div w:id="1464423476">
              <w:marLeft w:val="0"/>
              <w:marRight w:val="0"/>
              <w:marTop w:val="0"/>
              <w:marBottom w:val="0"/>
              <w:divBdr>
                <w:top w:val="none" w:sz="0" w:space="0" w:color="auto"/>
                <w:left w:val="none" w:sz="0" w:space="0" w:color="auto"/>
                <w:bottom w:val="none" w:sz="0" w:space="0" w:color="auto"/>
                <w:right w:val="none" w:sz="0" w:space="0" w:color="auto"/>
              </w:divBdr>
            </w:div>
            <w:div w:id="1768892350">
              <w:marLeft w:val="0"/>
              <w:marRight w:val="0"/>
              <w:marTop w:val="0"/>
              <w:marBottom w:val="0"/>
              <w:divBdr>
                <w:top w:val="none" w:sz="0" w:space="0" w:color="auto"/>
                <w:left w:val="none" w:sz="0" w:space="0" w:color="auto"/>
                <w:bottom w:val="none" w:sz="0" w:space="0" w:color="auto"/>
                <w:right w:val="none" w:sz="0" w:space="0" w:color="auto"/>
              </w:divBdr>
            </w:div>
            <w:div w:id="894970802">
              <w:marLeft w:val="0"/>
              <w:marRight w:val="0"/>
              <w:marTop w:val="0"/>
              <w:marBottom w:val="0"/>
              <w:divBdr>
                <w:top w:val="none" w:sz="0" w:space="0" w:color="auto"/>
                <w:left w:val="none" w:sz="0" w:space="0" w:color="auto"/>
                <w:bottom w:val="none" w:sz="0" w:space="0" w:color="auto"/>
                <w:right w:val="none" w:sz="0" w:space="0" w:color="auto"/>
              </w:divBdr>
            </w:div>
            <w:div w:id="18950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406">
      <w:bodyDiv w:val="1"/>
      <w:marLeft w:val="0"/>
      <w:marRight w:val="0"/>
      <w:marTop w:val="0"/>
      <w:marBottom w:val="0"/>
      <w:divBdr>
        <w:top w:val="none" w:sz="0" w:space="0" w:color="auto"/>
        <w:left w:val="none" w:sz="0" w:space="0" w:color="auto"/>
        <w:bottom w:val="none" w:sz="0" w:space="0" w:color="auto"/>
        <w:right w:val="none" w:sz="0" w:space="0" w:color="auto"/>
      </w:divBdr>
      <w:divsChild>
        <w:div w:id="207454176">
          <w:marLeft w:val="0"/>
          <w:marRight w:val="0"/>
          <w:marTop w:val="0"/>
          <w:marBottom w:val="0"/>
          <w:divBdr>
            <w:top w:val="none" w:sz="0" w:space="0" w:color="auto"/>
            <w:left w:val="none" w:sz="0" w:space="0" w:color="auto"/>
            <w:bottom w:val="none" w:sz="0" w:space="0" w:color="auto"/>
            <w:right w:val="none" w:sz="0" w:space="0" w:color="auto"/>
          </w:divBdr>
          <w:divsChild>
            <w:div w:id="2000888093">
              <w:marLeft w:val="0"/>
              <w:marRight w:val="0"/>
              <w:marTop w:val="0"/>
              <w:marBottom w:val="0"/>
              <w:divBdr>
                <w:top w:val="none" w:sz="0" w:space="0" w:color="auto"/>
                <w:left w:val="none" w:sz="0" w:space="0" w:color="auto"/>
                <w:bottom w:val="none" w:sz="0" w:space="0" w:color="auto"/>
                <w:right w:val="none" w:sz="0" w:space="0" w:color="auto"/>
              </w:divBdr>
            </w:div>
            <w:div w:id="1879663236">
              <w:marLeft w:val="0"/>
              <w:marRight w:val="0"/>
              <w:marTop w:val="0"/>
              <w:marBottom w:val="0"/>
              <w:divBdr>
                <w:top w:val="none" w:sz="0" w:space="0" w:color="auto"/>
                <w:left w:val="none" w:sz="0" w:space="0" w:color="auto"/>
                <w:bottom w:val="none" w:sz="0" w:space="0" w:color="auto"/>
                <w:right w:val="none" w:sz="0" w:space="0" w:color="auto"/>
              </w:divBdr>
            </w:div>
            <w:div w:id="387337295">
              <w:marLeft w:val="0"/>
              <w:marRight w:val="0"/>
              <w:marTop w:val="0"/>
              <w:marBottom w:val="0"/>
              <w:divBdr>
                <w:top w:val="none" w:sz="0" w:space="0" w:color="auto"/>
                <w:left w:val="none" w:sz="0" w:space="0" w:color="auto"/>
                <w:bottom w:val="none" w:sz="0" w:space="0" w:color="auto"/>
                <w:right w:val="none" w:sz="0" w:space="0" w:color="auto"/>
              </w:divBdr>
            </w:div>
            <w:div w:id="24915616">
              <w:marLeft w:val="0"/>
              <w:marRight w:val="0"/>
              <w:marTop w:val="0"/>
              <w:marBottom w:val="0"/>
              <w:divBdr>
                <w:top w:val="none" w:sz="0" w:space="0" w:color="auto"/>
                <w:left w:val="none" w:sz="0" w:space="0" w:color="auto"/>
                <w:bottom w:val="none" w:sz="0" w:space="0" w:color="auto"/>
                <w:right w:val="none" w:sz="0" w:space="0" w:color="auto"/>
              </w:divBdr>
            </w:div>
            <w:div w:id="926422020">
              <w:marLeft w:val="0"/>
              <w:marRight w:val="0"/>
              <w:marTop w:val="0"/>
              <w:marBottom w:val="0"/>
              <w:divBdr>
                <w:top w:val="none" w:sz="0" w:space="0" w:color="auto"/>
                <w:left w:val="none" w:sz="0" w:space="0" w:color="auto"/>
                <w:bottom w:val="none" w:sz="0" w:space="0" w:color="auto"/>
                <w:right w:val="none" w:sz="0" w:space="0" w:color="auto"/>
              </w:divBdr>
            </w:div>
            <w:div w:id="2095777443">
              <w:marLeft w:val="0"/>
              <w:marRight w:val="0"/>
              <w:marTop w:val="0"/>
              <w:marBottom w:val="0"/>
              <w:divBdr>
                <w:top w:val="none" w:sz="0" w:space="0" w:color="auto"/>
                <w:left w:val="none" w:sz="0" w:space="0" w:color="auto"/>
                <w:bottom w:val="none" w:sz="0" w:space="0" w:color="auto"/>
                <w:right w:val="none" w:sz="0" w:space="0" w:color="auto"/>
              </w:divBdr>
            </w:div>
            <w:div w:id="462428400">
              <w:marLeft w:val="0"/>
              <w:marRight w:val="0"/>
              <w:marTop w:val="0"/>
              <w:marBottom w:val="0"/>
              <w:divBdr>
                <w:top w:val="none" w:sz="0" w:space="0" w:color="auto"/>
                <w:left w:val="none" w:sz="0" w:space="0" w:color="auto"/>
                <w:bottom w:val="none" w:sz="0" w:space="0" w:color="auto"/>
                <w:right w:val="none" w:sz="0" w:space="0" w:color="auto"/>
              </w:divBdr>
            </w:div>
            <w:div w:id="1130440063">
              <w:marLeft w:val="0"/>
              <w:marRight w:val="0"/>
              <w:marTop w:val="0"/>
              <w:marBottom w:val="0"/>
              <w:divBdr>
                <w:top w:val="none" w:sz="0" w:space="0" w:color="auto"/>
                <w:left w:val="none" w:sz="0" w:space="0" w:color="auto"/>
                <w:bottom w:val="none" w:sz="0" w:space="0" w:color="auto"/>
                <w:right w:val="none" w:sz="0" w:space="0" w:color="auto"/>
              </w:divBdr>
            </w:div>
            <w:div w:id="217516905">
              <w:marLeft w:val="0"/>
              <w:marRight w:val="0"/>
              <w:marTop w:val="0"/>
              <w:marBottom w:val="0"/>
              <w:divBdr>
                <w:top w:val="none" w:sz="0" w:space="0" w:color="auto"/>
                <w:left w:val="none" w:sz="0" w:space="0" w:color="auto"/>
                <w:bottom w:val="none" w:sz="0" w:space="0" w:color="auto"/>
                <w:right w:val="none" w:sz="0" w:space="0" w:color="auto"/>
              </w:divBdr>
            </w:div>
            <w:div w:id="950627579">
              <w:marLeft w:val="0"/>
              <w:marRight w:val="0"/>
              <w:marTop w:val="0"/>
              <w:marBottom w:val="0"/>
              <w:divBdr>
                <w:top w:val="none" w:sz="0" w:space="0" w:color="auto"/>
                <w:left w:val="none" w:sz="0" w:space="0" w:color="auto"/>
                <w:bottom w:val="none" w:sz="0" w:space="0" w:color="auto"/>
                <w:right w:val="none" w:sz="0" w:space="0" w:color="auto"/>
              </w:divBdr>
            </w:div>
            <w:div w:id="1872644983">
              <w:marLeft w:val="0"/>
              <w:marRight w:val="0"/>
              <w:marTop w:val="0"/>
              <w:marBottom w:val="0"/>
              <w:divBdr>
                <w:top w:val="none" w:sz="0" w:space="0" w:color="auto"/>
                <w:left w:val="none" w:sz="0" w:space="0" w:color="auto"/>
                <w:bottom w:val="none" w:sz="0" w:space="0" w:color="auto"/>
                <w:right w:val="none" w:sz="0" w:space="0" w:color="auto"/>
              </w:divBdr>
            </w:div>
            <w:div w:id="844319229">
              <w:marLeft w:val="0"/>
              <w:marRight w:val="0"/>
              <w:marTop w:val="0"/>
              <w:marBottom w:val="0"/>
              <w:divBdr>
                <w:top w:val="none" w:sz="0" w:space="0" w:color="auto"/>
                <w:left w:val="none" w:sz="0" w:space="0" w:color="auto"/>
                <w:bottom w:val="none" w:sz="0" w:space="0" w:color="auto"/>
                <w:right w:val="none" w:sz="0" w:space="0" w:color="auto"/>
              </w:divBdr>
            </w:div>
            <w:div w:id="2074769401">
              <w:marLeft w:val="0"/>
              <w:marRight w:val="0"/>
              <w:marTop w:val="0"/>
              <w:marBottom w:val="0"/>
              <w:divBdr>
                <w:top w:val="none" w:sz="0" w:space="0" w:color="auto"/>
                <w:left w:val="none" w:sz="0" w:space="0" w:color="auto"/>
                <w:bottom w:val="none" w:sz="0" w:space="0" w:color="auto"/>
                <w:right w:val="none" w:sz="0" w:space="0" w:color="auto"/>
              </w:divBdr>
            </w:div>
            <w:div w:id="1069965325">
              <w:marLeft w:val="0"/>
              <w:marRight w:val="0"/>
              <w:marTop w:val="0"/>
              <w:marBottom w:val="0"/>
              <w:divBdr>
                <w:top w:val="none" w:sz="0" w:space="0" w:color="auto"/>
                <w:left w:val="none" w:sz="0" w:space="0" w:color="auto"/>
                <w:bottom w:val="none" w:sz="0" w:space="0" w:color="auto"/>
                <w:right w:val="none" w:sz="0" w:space="0" w:color="auto"/>
              </w:divBdr>
            </w:div>
            <w:div w:id="2126608432">
              <w:marLeft w:val="0"/>
              <w:marRight w:val="0"/>
              <w:marTop w:val="0"/>
              <w:marBottom w:val="0"/>
              <w:divBdr>
                <w:top w:val="none" w:sz="0" w:space="0" w:color="auto"/>
                <w:left w:val="none" w:sz="0" w:space="0" w:color="auto"/>
                <w:bottom w:val="none" w:sz="0" w:space="0" w:color="auto"/>
                <w:right w:val="none" w:sz="0" w:space="0" w:color="auto"/>
              </w:divBdr>
            </w:div>
            <w:div w:id="117989504">
              <w:marLeft w:val="0"/>
              <w:marRight w:val="0"/>
              <w:marTop w:val="0"/>
              <w:marBottom w:val="0"/>
              <w:divBdr>
                <w:top w:val="none" w:sz="0" w:space="0" w:color="auto"/>
                <w:left w:val="none" w:sz="0" w:space="0" w:color="auto"/>
                <w:bottom w:val="none" w:sz="0" w:space="0" w:color="auto"/>
                <w:right w:val="none" w:sz="0" w:space="0" w:color="auto"/>
              </w:divBdr>
            </w:div>
            <w:div w:id="727459175">
              <w:marLeft w:val="0"/>
              <w:marRight w:val="0"/>
              <w:marTop w:val="0"/>
              <w:marBottom w:val="0"/>
              <w:divBdr>
                <w:top w:val="none" w:sz="0" w:space="0" w:color="auto"/>
                <w:left w:val="none" w:sz="0" w:space="0" w:color="auto"/>
                <w:bottom w:val="none" w:sz="0" w:space="0" w:color="auto"/>
                <w:right w:val="none" w:sz="0" w:space="0" w:color="auto"/>
              </w:divBdr>
            </w:div>
            <w:div w:id="1959136825">
              <w:marLeft w:val="0"/>
              <w:marRight w:val="0"/>
              <w:marTop w:val="0"/>
              <w:marBottom w:val="0"/>
              <w:divBdr>
                <w:top w:val="none" w:sz="0" w:space="0" w:color="auto"/>
                <w:left w:val="none" w:sz="0" w:space="0" w:color="auto"/>
                <w:bottom w:val="none" w:sz="0" w:space="0" w:color="auto"/>
                <w:right w:val="none" w:sz="0" w:space="0" w:color="auto"/>
              </w:divBdr>
            </w:div>
            <w:div w:id="1007833096">
              <w:marLeft w:val="0"/>
              <w:marRight w:val="0"/>
              <w:marTop w:val="0"/>
              <w:marBottom w:val="0"/>
              <w:divBdr>
                <w:top w:val="none" w:sz="0" w:space="0" w:color="auto"/>
                <w:left w:val="none" w:sz="0" w:space="0" w:color="auto"/>
                <w:bottom w:val="none" w:sz="0" w:space="0" w:color="auto"/>
                <w:right w:val="none" w:sz="0" w:space="0" w:color="auto"/>
              </w:divBdr>
            </w:div>
            <w:div w:id="1791127889">
              <w:marLeft w:val="0"/>
              <w:marRight w:val="0"/>
              <w:marTop w:val="0"/>
              <w:marBottom w:val="0"/>
              <w:divBdr>
                <w:top w:val="none" w:sz="0" w:space="0" w:color="auto"/>
                <w:left w:val="none" w:sz="0" w:space="0" w:color="auto"/>
                <w:bottom w:val="none" w:sz="0" w:space="0" w:color="auto"/>
                <w:right w:val="none" w:sz="0" w:space="0" w:color="auto"/>
              </w:divBdr>
            </w:div>
            <w:div w:id="1630699110">
              <w:marLeft w:val="0"/>
              <w:marRight w:val="0"/>
              <w:marTop w:val="0"/>
              <w:marBottom w:val="0"/>
              <w:divBdr>
                <w:top w:val="none" w:sz="0" w:space="0" w:color="auto"/>
                <w:left w:val="none" w:sz="0" w:space="0" w:color="auto"/>
                <w:bottom w:val="none" w:sz="0" w:space="0" w:color="auto"/>
                <w:right w:val="none" w:sz="0" w:space="0" w:color="auto"/>
              </w:divBdr>
            </w:div>
            <w:div w:id="720129648">
              <w:marLeft w:val="0"/>
              <w:marRight w:val="0"/>
              <w:marTop w:val="0"/>
              <w:marBottom w:val="0"/>
              <w:divBdr>
                <w:top w:val="none" w:sz="0" w:space="0" w:color="auto"/>
                <w:left w:val="none" w:sz="0" w:space="0" w:color="auto"/>
                <w:bottom w:val="none" w:sz="0" w:space="0" w:color="auto"/>
                <w:right w:val="none" w:sz="0" w:space="0" w:color="auto"/>
              </w:divBdr>
            </w:div>
            <w:div w:id="885415656">
              <w:marLeft w:val="0"/>
              <w:marRight w:val="0"/>
              <w:marTop w:val="0"/>
              <w:marBottom w:val="0"/>
              <w:divBdr>
                <w:top w:val="none" w:sz="0" w:space="0" w:color="auto"/>
                <w:left w:val="none" w:sz="0" w:space="0" w:color="auto"/>
                <w:bottom w:val="none" w:sz="0" w:space="0" w:color="auto"/>
                <w:right w:val="none" w:sz="0" w:space="0" w:color="auto"/>
              </w:divBdr>
            </w:div>
            <w:div w:id="502431480">
              <w:marLeft w:val="0"/>
              <w:marRight w:val="0"/>
              <w:marTop w:val="0"/>
              <w:marBottom w:val="0"/>
              <w:divBdr>
                <w:top w:val="none" w:sz="0" w:space="0" w:color="auto"/>
                <w:left w:val="none" w:sz="0" w:space="0" w:color="auto"/>
                <w:bottom w:val="none" w:sz="0" w:space="0" w:color="auto"/>
                <w:right w:val="none" w:sz="0" w:space="0" w:color="auto"/>
              </w:divBdr>
            </w:div>
            <w:div w:id="480660319">
              <w:marLeft w:val="0"/>
              <w:marRight w:val="0"/>
              <w:marTop w:val="0"/>
              <w:marBottom w:val="0"/>
              <w:divBdr>
                <w:top w:val="none" w:sz="0" w:space="0" w:color="auto"/>
                <w:left w:val="none" w:sz="0" w:space="0" w:color="auto"/>
                <w:bottom w:val="none" w:sz="0" w:space="0" w:color="auto"/>
                <w:right w:val="none" w:sz="0" w:space="0" w:color="auto"/>
              </w:divBdr>
            </w:div>
            <w:div w:id="335428266">
              <w:marLeft w:val="0"/>
              <w:marRight w:val="0"/>
              <w:marTop w:val="0"/>
              <w:marBottom w:val="0"/>
              <w:divBdr>
                <w:top w:val="none" w:sz="0" w:space="0" w:color="auto"/>
                <w:left w:val="none" w:sz="0" w:space="0" w:color="auto"/>
                <w:bottom w:val="none" w:sz="0" w:space="0" w:color="auto"/>
                <w:right w:val="none" w:sz="0" w:space="0" w:color="auto"/>
              </w:divBdr>
            </w:div>
            <w:div w:id="733355628">
              <w:marLeft w:val="0"/>
              <w:marRight w:val="0"/>
              <w:marTop w:val="0"/>
              <w:marBottom w:val="0"/>
              <w:divBdr>
                <w:top w:val="none" w:sz="0" w:space="0" w:color="auto"/>
                <w:left w:val="none" w:sz="0" w:space="0" w:color="auto"/>
                <w:bottom w:val="none" w:sz="0" w:space="0" w:color="auto"/>
                <w:right w:val="none" w:sz="0" w:space="0" w:color="auto"/>
              </w:divBdr>
            </w:div>
            <w:div w:id="489953941">
              <w:marLeft w:val="0"/>
              <w:marRight w:val="0"/>
              <w:marTop w:val="0"/>
              <w:marBottom w:val="0"/>
              <w:divBdr>
                <w:top w:val="none" w:sz="0" w:space="0" w:color="auto"/>
                <w:left w:val="none" w:sz="0" w:space="0" w:color="auto"/>
                <w:bottom w:val="none" w:sz="0" w:space="0" w:color="auto"/>
                <w:right w:val="none" w:sz="0" w:space="0" w:color="auto"/>
              </w:divBdr>
            </w:div>
            <w:div w:id="1155149002">
              <w:marLeft w:val="0"/>
              <w:marRight w:val="0"/>
              <w:marTop w:val="0"/>
              <w:marBottom w:val="0"/>
              <w:divBdr>
                <w:top w:val="none" w:sz="0" w:space="0" w:color="auto"/>
                <w:left w:val="none" w:sz="0" w:space="0" w:color="auto"/>
                <w:bottom w:val="none" w:sz="0" w:space="0" w:color="auto"/>
                <w:right w:val="none" w:sz="0" w:space="0" w:color="auto"/>
              </w:divBdr>
            </w:div>
            <w:div w:id="1635603942">
              <w:marLeft w:val="0"/>
              <w:marRight w:val="0"/>
              <w:marTop w:val="0"/>
              <w:marBottom w:val="0"/>
              <w:divBdr>
                <w:top w:val="none" w:sz="0" w:space="0" w:color="auto"/>
                <w:left w:val="none" w:sz="0" w:space="0" w:color="auto"/>
                <w:bottom w:val="none" w:sz="0" w:space="0" w:color="auto"/>
                <w:right w:val="none" w:sz="0" w:space="0" w:color="auto"/>
              </w:divBdr>
            </w:div>
            <w:div w:id="1817793087">
              <w:marLeft w:val="0"/>
              <w:marRight w:val="0"/>
              <w:marTop w:val="0"/>
              <w:marBottom w:val="0"/>
              <w:divBdr>
                <w:top w:val="none" w:sz="0" w:space="0" w:color="auto"/>
                <w:left w:val="none" w:sz="0" w:space="0" w:color="auto"/>
                <w:bottom w:val="none" w:sz="0" w:space="0" w:color="auto"/>
                <w:right w:val="none" w:sz="0" w:space="0" w:color="auto"/>
              </w:divBdr>
            </w:div>
            <w:div w:id="1588884483">
              <w:marLeft w:val="0"/>
              <w:marRight w:val="0"/>
              <w:marTop w:val="0"/>
              <w:marBottom w:val="0"/>
              <w:divBdr>
                <w:top w:val="none" w:sz="0" w:space="0" w:color="auto"/>
                <w:left w:val="none" w:sz="0" w:space="0" w:color="auto"/>
                <w:bottom w:val="none" w:sz="0" w:space="0" w:color="auto"/>
                <w:right w:val="none" w:sz="0" w:space="0" w:color="auto"/>
              </w:divBdr>
            </w:div>
            <w:div w:id="1413428659">
              <w:marLeft w:val="0"/>
              <w:marRight w:val="0"/>
              <w:marTop w:val="0"/>
              <w:marBottom w:val="0"/>
              <w:divBdr>
                <w:top w:val="none" w:sz="0" w:space="0" w:color="auto"/>
                <w:left w:val="none" w:sz="0" w:space="0" w:color="auto"/>
                <w:bottom w:val="none" w:sz="0" w:space="0" w:color="auto"/>
                <w:right w:val="none" w:sz="0" w:space="0" w:color="auto"/>
              </w:divBdr>
            </w:div>
            <w:div w:id="789278121">
              <w:marLeft w:val="0"/>
              <w:marRight w:val="0"/>
              <w:marTop w:val="0"/>
              <w:marBottom w:val="0"/>
              <w:divBdr>
                <w:top w:val="none" w:sz="0" w:space="0" w:color="auto"/>
                <w:left w:val="none" w:sz="0" w:space="0" w:color="auto"/>
                <w:bottom w:val="none" w:sz="0" w:space="0" w:color="auto"/>
                <w:right w:val="none" w:sz="0" w:space="0" w:color="auto"/>
              </w:divBdr>
            </w:div>
            <w:div w:id="40906858">
              <w:marLeft w:val="0"/>
              <w:marRight w:val="0"/>
              <w:marTop w:val="0"/>
              <w:marBottom w:val="0"/>
              <w:divBdr>
                <w:top w:val="none" w:sz="0" w:space="0" w:color="auto"/>
                <w:left w:val="none" w:sz="0" w:space="0" w:color="auto"/>
                <w:bottom w:val="none" w:sz="0" w:space="0" w:color="auto"/>
                <w:right w:val="none" w:sz="0" w:space="0" w:color="auto"/>
              </w:divBdr>
            </w:div>
            <w:div w:id="1918005744">
              <w:marLeft w:val="0"/>
              <w:marRight w:val="0"/>
              <w:marTop w:val="0"/>
              <w:marBottom w:val="0"/>
              <w:divBdr>
                <w:top w:val="none" w:sz="0" w:space="0" w:color="auto"/>
                <w:left w:val="none" w:sz="0" w:space="0" w:color="auto"/>
                <w:bottom w:val="none" w:sz="0" w:space="0" w:color="auto"/>
                <w:right w:val="none" w:sz="0" w:space="0" w:color="auto"/>
              </w:divBdr>
            </w:div>
            <w:div w:id="691613694">
              <w:marLeft w:val="0"/>
              <w:marRight w:val="0"/>
              <w:marTop w:val="0"/>
              <w:marBottom w:val="0"/>
              <w:divBdr>
                <w:top w:val="none" w:sz="0" w:space="0" w:color="auto"/>
                <w:left w:val="none" w:sz="0" w:space="0" w:color="auto"/>
                <w:bottom w:val="none" w:sz="0" w:space="0" w:color="auto"/>
                <w:right w:val="none" w:sz="0" w:space="0" w:color="auto"/>
              </w:divBdr>
            </w:div>
            <w:div w:id="1234705838">
              <w:marLeft w:val="0"/>
              <w:marRight w:val="0"/>
              <w:marTop w:val="0"/>
              <w:marBottom w:val="0"/>
              <w:divBdr>
                <w:top w:val="none" w:sz="0" w:space="0" w:color="auto"/>
                <w:left w:val="none" w:sz="0" w:space="0" w:color="auto"/>
                <w:bottom w:val="none" w:sz="0" w:space="0" w:color="auto"/>
                <w:right w:val="none" w:sz="0" w:space="0" w:color="auto"/>
              </w:divBdr>
            </w:div>
            <w:div w:id="794177832">
              <w:marLeft w:val="0"/>
              <w:marRight w:val="0"/>
              <w:marTop w:val="0"/>
              <w:marBottom w:val="0"/>
              <w:divBdr>
                <w:top w:val="none" w:sz="0" w:space="0" w:color="auto"/>
                <w:left w:val="none" w:sz="0" w:space="0" w:color="auto"/>
                <w:bottom w:val="none" w:sz="0" w:space="0" w:color="auto"/>
                <w:right w:val="none" w:sz="0" w:space="0" w:color="auto"/>
              </w:divBdr>
            </w:div>
            <w:div w:id="1784573104">
              <w:marLeft w:val="0"/>
              <w:marRight w:val="0"/>
              <w:marTop w:val="0"/>
              <w:marBottom w:val="0"/>
              <w:divBdr>
                <w:top w:val="none" w:sz="0" w:space="0" w:color="auto"/>
                <w:left w:val="none" w:sz="0" w:space="0" w:color="auto"/>
                <w:bottom w:val="none" w:sz="0" w:space="0" w:color="auto"/>
                <w:right w:val="none" w:sz="0" w:space="0" w:color="auto"/>
              </w:divBdr>
            </w:div>
            <w:div w:id="1026785277">
              <w:marLeft w:val="0"/>
              <w:marRight w:val="0"/>
              <w:marTop w:val="0"/>
              <w:marBottom w:val="0"/>
              <w:divBdr>
                <w:top w:val="none" w:sz="0" w:space="0" w:color="auto"/>
                <w:left w:val="none" w:sz="0" w:space="0" w:color="auto"/>
                <w:bottom w:val="none" w:sz="0" w:space="0" w:color="auto"/>
                <w:right w:val="none" w:sz="0" w:space="0" w:color="auto"/>
              </w:divBdr>
            </w:div>
            <w:div w:id="1057824306">
              <w:marLeft w:val="0"/>
              <w:marRight w:val="0"/>
              <w:marTop w:val="0"/>
              <w:marBottom w:val="0"/>
              <w:divBdr>
                <w:top w:val="none" w:sz="0" w:space="0" w:color="auto"/>
                <w:left w:val="none" w:sz="0" w:space="0" w:color="auto"/>
                <w:bottom w:val="none" w:sz="0" w:space="0" w:color="auto"/>
                <w:right w:val="none" w:sz="0" w:space="0" w:color="auto"/>
              </w:divBdr>
            </w:div>
            <w:div w:id="1707363628">
              <w:marLeft w:val="0"/>
              <w:marRight w:val="0"/>
              <w:marTop w:val="0"/>
              <w:marBottom w:val="0"/>
              <w:divBdr>
                <w:top w:val="none" w:sz="0" w:space="0" w:color="auto"/>
                <w:left w:val="none" w:sz="0" w:space="0" w:color="auto"/>
                <w:bottom w:val="none" w:sz="0" w:space="0" w:color="auto"/>
                <w:right w:val="none" w:sz="0" w:space="0" w:color="auto"/>
              </w:divBdr>
            </w:div>
            <w:div w:id="1106458571">
              <w:marLeft w:val="0"/>
              <w:marRight w:val="0"/>
              <w:marTop w:val="0"/>
              <w:marBottom w:val="0"/>
              <w:divBdr>
                <w:top w:val="none" w:sz="0" w:space="0" w:color="auto"/>
                <w:left w:val="none" w:sz="0" w:space="0" w:color="auto"/>
                <w:bottom w:val="none" w:sz="0" w:space="0" w:color="auto"/>
                <w:right w:val="none" w:sz="0" w:space="0" w:color="auto"/>
              </w:divBdr>
            </w:div>
            <w:div w:id="151410494">
              <w:marLeft w:val="0"/>
              <w:marRight w:val="0"/>
              <w:marTop w:val="0"/>
              <w:marBottom w:val="0"/>
              <w:divBdr>
                <w:top w:val="none" w:sz="0" w:space="0" w:color="auto"/>
                <w:left w:val="none" w:sz="0" w:space="0" w:color="auto"/>
                <w:bottom w:val="none" w:sz="0" w:space="0" w:color="auto"/>
                <w:right w:val="none" w:sz="0" w:space="0" w:color="auto"/>
              </w:divBdr>
            </w:div>
            <w:div w:id="20805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2433">
      <w:bodyDiv w:val="1"/>
      <w:marLeft w:val="0"/>
      <w:marRight w:val="0"/>
      <w:marTop w:val="0"/>
      <w:marBottom w:val="0"/>
      <w:divBdr>
        <w:top w:val="none" w:sz="0" w:space="0" w:color="auto"/>
        <w:left w:val="none" w:sz="0" w:space="0" w:color="auto"/>
        <w:bottom w:val="none" w:sz="0" w:space="0" w:color="auto"/>
        <w:right w:val="none" w:sz="0" w:space="0" w:color="auto"/>
      </w:divBdr>
      <w:divsChild>
        <w:div w:id="1890846386">
          <w:marLeft w:val="0"/>
          <w:marRight w:val="0"/>
          <w:marTop w:val="0"/>
          <w:marBottom w:val="0"/>
          <w:divBdr>
            <w:top w:val="none" w:sz="0" w:space="0" w:color="auto"/>
            <w:left w:val="none" w:sz="0" w:space="0" w:color="auto"/>
            <w:bottom w:val="none" w:sz="0" w:space="0" w:color="auto"/>
            <w:right w:val="none" w:sz="0" w:space="0" w:color="auto"/>
          </w:divBdr>
          <w:divsChild>
            <w:div w:id="10166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809">
      <w:bodyDiv w:val="1"/>
      <w:marLeft w:val="0"/>
      <w:marRight w:val="0"/>
      <w:marTop w:val="0"/>
      <w:marBottom w:val="0"/>
      <w:divBdr>
        <w:top w:val="none" w:sz="0" w:space="0" w:color="auto"/>
        <w:left w:val="none" w:sz="0" w:space="0" w:color="auto"/>
        <w:bottom w:val="none" w:sz="0" w:space="0" w:color="auto"/>
        <w:right w:val="none" w:sz="0" w:space="0" w:color="auto"/>
      </w:divBdr>
    </w:div>
    <w:div w:id="2000845430">
      <w:bodyDiv w:val="1"/>
      <w:marLeft w:val="0"/>
      <w:marRight w:val="0"/>
      <w:marTop w:val="0"/>
      <w:marBottom w:val="0"/>
      <w:divBdr>
        <w:top w:val="none" w:sz="0" w:space="0" w:color="auto"/>
        <w:left w:val="none" w:sz="0" w:space="0" w:color="auto"/>
        <w:bottom w:val="none" w:sz="0" w:space="0" w:color="auto"/>
        <w:right w:val="none" w:sz="0" w:space="0" w:color="auto"/>
      </w:divBdr>
      <w:divsChild>
        <w:div w:id="410927612">
          <w:marLeft w:val="0"/>
          <w:marRight w:val="0"/>
          <w:marTop w:val="0"/>
          <w:marBottom w:val="0"/>
          <w:divBdr>
            <w:top w:val="none" w:sz="0" w:space="0" w:color="auto"/>
            <w:left w:val="none" w:sz="0" w:space="0" w:color="auto"/>
            <w:bottom w:val="none" w:sz="0" w:space="0" w:color="auto"/>
            <w:right w:val="none" w:sz="0" w:space="0" w:color="auto"/>
          </w:divBdr>
          <w:divsChild>
            <w:div w:id="473720190">
              <w:marLeft w:val="0"/>
              <w:marRight w:val="0"/>
              <w:marTop w:val="0"/>
              <w:marBottom w:val="0"/>
              <w:divBdr>
                <w:top w:val="none" w:sz="0" w:space="0" w:color="auto"/>
                <w:left w:val="none" w:sz="0" w:space="0" w:color="auto"/>
                <w:bottom w:val="none" w:sz="0" w:space="0" w:color="auto"/>
                <w:right w:val="none" w:sz="0" w:space="0" w:color="auto"/>
              </w:divBdr>
            </w:div>
            <w:div w:id="1015107937">
              <w:marLeft w:val="0"/>
              <w:marRight w:val="0"/>
              <w:marTop w:val="0"/>
              <w:marBottom w:val="0"/>
              <w:divBdr>
                <w:top w:val="none" w:sz="0" w:space="0" w:color="auto"/>
                <w:left w:val="none" w:sz="0" w:space="0" w:color="auto"/>
                <w:bottom w:val="none" w:sz="0" w:space="0" w:color="auto"/>
                <w:right w:val="none" w:sz="0" w:space="0" w:color="auto"/>
              </w:divBdr>
            </w:div>
            <w:div w:id="117452527">
              <w:marLeft w:val="0"/>
              <w:marRight w:val="0"/>
              <w:marTop w:val="0"/>
              <w:marBottom w:val="0"/>
              <w:divBdr>
                <w:top w:val="none" w:sz="0" w:space="0" w:color="auto"/>
                <w:left w:val="none" w:sz="0" w:space="0" w:color="auto"/>
                <w:bottom w:val="none" w:sz="0" w:space="0" w:color="auto"/>
                <w:right w:val="none" w:sz="0" w:space="0" w:color="auto"/>
              </w:divBdr>
            </w:div>
            <w:div w:id="317269910">
              <w:marLeft w:val="0"/>
              <w:marRight w:val="0"/>
              <w:marTop w:val="0"/>
              <w:marBottom w:val="0"/>
              <w:divBdr>
                <w:top w:val="none" w:sz="0" w:space="0" w:color="auto"/>
                <w:left w:val="none" w:sz="0" w:space="0" w:color="auto"/>
                <w:bottom w:val="none" w:sz="0" w:space="0" w:color="auto"/>
                <w:right w:val="none" w:sz="0" w:space="0" w:color="auto"/>
              </w:divBdr>
            </w:div>
            <w:div w:id="890460433">
              <w:marLeft w:val="0"/>
              <w:marRight w:val="0"/>
              <w:marTop w:val="0"/>
              <w:marBottom w:val="0"/>
              <w:divBdr>
                <w:top w:val="none" w:sz="0" w:space="0" w:color="auto"/>
                <w:left w:val="none" w:sz="0" w:space="0" w:color="auto"/>
                <w:bottom w:val="none" w:sz="0" w:space="0" w:color="auto"/>
                <w:right w:val="none" w:sz="0" w:space="0" w:color="auto"/>
              </w:divBdr>
            </w:div>
            <w:div w:id="23792776">
              <w:marLeft w:val="0"/>
              <w:marRight w:val="0"/>
              <w:marTop w:val="0"/>
              <w:marBottom w:val="0"/>
              <w:divBdr>
                <w:top w:val="none" w:sz="0" w:space="0" w:color="auto"/>
                <w:left w:val="none" w:sz="0" w:space="0" w:color="auto"/>
                <w:bottom w:val="none" w:sz="0" w:space="0" w:color="auto"/>
                <w:right w:val="none" w:sz="0" w:space="0" w:color="auto"/>
              </w:divBdr>
            </w:div>
            <w:div w:id="1238054540">
              <w:marLeft w:val="0"/>
              <w:marRight w:val="0"/>
              <w:marTop w:val="0"/>
              <w:marBottom w:val="0"/>
              <w:divBdr>
                <w:top w:val="none" w:sz="0" w:space="0" w:color="auto"/>
                <w:left w:val="none" w:sz="0" w:space="0" w:color="auto"/>
                <w:bottom w:val="none" w:sz="0" w:space="0" w:color="auto"/>
                <w:right w:val="none" w:sz="0" w:space="0" w:color="auto"/>
              </w:divBdr>
            </w:div>
            <w:div w:id="1029070654">
              <w:marLeft w:val="0"/>
              <w:marRight w:val="0"/>
              <w:marTop w:val="0"/>
              <w:marBottom w:val="0"/>
              <w:divBdr>
                <w:top w:val="none" w:sz="0" w:space="0" w:color="auto"/>
                <w:left w:val="none" w:sz="0" w:space="0" w:color="auto"/>
                <w:bottom w:val="none" w:sz="0" w:space="0" w:color="auto"/>
                <w:right w:val="none" w:sz="0" w:space="0" w:color="auto"/>
              </w:divBdr>
            </w:div>
            <w:div w:id="21367648">
              <w:marLeft w:val="0"/>
              <w:marRight w:val="0"/>
              <w:marTop w:val="0"/>
              <w:marBottom w:val="0"/>
              <w:divBdr>
                <w:top w:val="none" w:sz="0" w:space="0" w:color="auto"/>
                <w:left w:val="none" w:sz="0" w:space="0" w:color="auto"/>
                <w:bottom w:val="none" w:sz="0" w:space="0" w:color="auto"/>
                <w:right w:val="none" w:sz="0" w:space="0" w:color="auto"/>
              </w:divBdr>
            </w:div>
            <w:div w:id="1635402411">
              <w:marLeft w:val="0"/>
              <w:marRight w:val="0"/>
              <w:marTop w:val="0"/>
              <w:marBottom w:val="0"/>
              <w:divBdr>
                <w:top w:val="none" w:sz="0" w:space="0" w:color="auto"/>
                <w:left w:val="none" w:sz="0" w:space="0" w:color="auto"/>
                <w:bottom w:val="none" w:sz="0" w:space="0" w:color="auto"/>
                <w:right w:val="none" w:sz="0" w:space="0" w:color="auto"/>
              </w:divBdr>
            </w:div>
            <w:div w:id="608196476">
              <w:marLeft w:val="0"/>
              <w:marRight w:val="0"/>
              <w:marTop w:val="0"/>
              <w:marBottom w:val="0"/>
              <w:divBdr>
                <w:top w:val="none" w:sz="0" w:space="0" w:color="auto"/>
                <w:left w:val="none" w:sz="0" w:space="0" w:color="auto"/>
                <w:bottom w:val="none" w:sz="0" w:space="0" w:color="auto"/>
                <w:right w:val="none" w:sz="0" w:space="0" w:color="auto"/>
              </w:divBdr>
            </w:div>
            <w:div w:id="1244726479">
              <w:marLeft w:val="0"/>
              <w:marRight w:val="0"/>
              <w:marTop w:val="0"/>
              <w:marBottom w:val="0"/>
              <w:divBdr>
                <w:top w:val="none" w:sz="0" w:space="0" w:color="auto"/>
                <w:left w:val="none" w:sz="0" w:space="0" w:color="auto"/>
                <w:bottom w:val="none" w:sz="0" w:space="0" w:color="auto"/>
                <w:right w:val="none" w:sz="0" w:space="0" w:color="auto"/>
              </w:divBdr>
            </w:div>
            <w:div w:id="185994153">
              <w:marLeft w:val="0"/>
              <w:marRight w:val="0"/>
              <w:marTop w:val="0"/>
              <w:marBottom w:val="0"/>
              <w:divBdr>
                <w:top w:val="none" w:sz="0" w:space="0" w:color="auto"/>
                <w:left w:val="none" w:sz="0" w:space="0" w:color="auto"/>
                <w:bottom w:val="none" w:sz="0" w:space="0" w:color="auto"/>
                <w:right w:val="none" w:sz="0" w:space="0" w:color="auto"/>
              </w:divBdr>
            </w:div>
            <w:div w:id="1662660807">
              <w:marLeft w:val="0"/>
              <w:marRight w:val="0"/>
              <w:marTop w:val="0"/>
              <w:marBottom w:val="0"/>
              <w:divBdr>
                <w:top w:val="none" w:sz="0" w:space="0" w:color="auto"/>
                <w:left w:val="none" w:sz="0" w:space="0" w:color="auto"/>
                <w:bottom w:val="none" w:sz="0" w:space="0" w:color="auto"/>
                <w:right w:val="none" w:sz="0" w:space="0" w:color="auto"/>
              </w:divBdr>
            </w:div>
            <w:div w:id="1467089027">
              <w:marLeft w:val="0"/>
              <w:marRight w:val="0"/>
              <w:marTop w:val="0"/>
              <w:marBottom w:val="0"/>
              <w:divBdr>
                <w:top w:val="none" w:sz="0" w:space="0" w:color="auto"/>
                <w:left w:val="none" w:sz="0" w:space="0" w:color="auto"/>
                <w:bottom w:val="none" w:sz="0" w:space="0" w:color="auto"/>
                <w:right w:val="none" w:sz="0" w:space="0" w:color="auto"/>
              </w:divBdr>
            </w:div>
            <w:div w:id="762646751">
              <w:marLeft w:val="0"/>
              <w:marRight w:val="0"/>
              <w:marTop w:val="0"/>
              <w:marBottom w:val="0"/>
              <w:divBdr>
                <w:top w:val="none" w:sz="0" w:space="0" w:color="auto"/>
                <w:left w:val="none" w:sz="0" w:space="0" w:color="auto"/>
                <w:bottom w:val="none" w:sz="0" w:space="0" w:color="auto"/>
                <w:right w:val="none" w:sz="0" w:space="0" w:color="auto"/>
              </w:divBdr>
            </w:div>
            <w:div w:id="1133475476">
              <w:marLeft w:val="0"/>
              <w:marRight w:val="0"/>
              <w:marTop w:val="0"/>
              <w:marBottom w:val="0"/>
              <w:divBdr>
                <w:top w:val="none" w:sz="0" w:space="0" w:color="auto"/>
                <w:left w:val="none" w:sz="0" w:space="0" w:color="auto"/>
                <w:bottom w:val="none" w:sz="0" w:space="0" w:color="auto"/>
                <w:right w:val="none" w:sz="0" w:space="0" w:color="auto"/>
              </w:divBdr>
            </w:div>
            <w:div w:id="1020818135">
              <w:marLeft w:val="0"/>
              <w:marRight w:val="0"/>
              <w:marTop w:val="0"/>
              <w:marBottom w:val="0"/>
              <w:divBdr>
                <w:top w:val="none" w:sz="0" w:space="0" w:color="auto"/>
                <w:left w:val="none" w:sz="0" w:space="0" w:color="auto"/>
                <w:bottom w:val="none" w:sz="0" w:space="0" w:color="auto"/>
                <w:right w:val="none" w:sz="0" w:space="0" w:color="auto"/>
              </w:divBdr>
            </w:div>
            <w:div w:id="1226716438">
              <w:marLeft w:val="0"/>
              <w:marRight w:val="0"/>
              <w:marTop w:val="0"/>
              <w:marBottom w:val="0"/>
              <w:divBdr>
                <w:top w:val="none" w:sz="0" w:space="0" w:color="auto"/>
                <w:left w:val="none" w:sz="0" w:space="0" w:color="auto"/>
                <w:bottom w:val="none" w:sz="0" w:space="0" w:color="auto"/>
                <w:right w:val="none" w:sz="0" w:space="0" w:color="auto"/>
              </w:divBdr>
            </w:div>
            <w:div w:id="507600589">
              <w:marLeft w:val="0"/>
              <w:marRight w:val="0"/>
              <w:marTop w:val="0"/>
              <w:marBottom w:val="0"/>
              <w:divBdr>
                <w:top w:val="none" w:sz="0" w:space="0" w:color="auto"/>
                <w:left w:val="none" w:sz="0" w:space="0" w:color="auto"/>
                <w:bottom w:val="none" w:sz="0" w:space="0" w:color="auto"/>
                <w:right w:val="none" w:sz="0" w:space="0" w:color="auto"/>
              </w:divBdr>
            </w:div>
            <w:div w:id="2126460102">
              <w:marLeft w:val="0"/>
              <w:marRight w:val="0"/>
              <w:marTop w:val="0"/>
              <w:marBottom w:val="0"/>
              <w:divBdr>
                <w:top w:val="none" w:sz="0" w:space="0" w:color="auto"/>
                <w:left w:val="none" w:sz="0" w:space="0" w:color="auto"/>
                <w:bottom w:val="none" w:sz="0" w:space="0" w:color="auto"/>
                <w:right w:val="none" w:sz="0" w:space="0" w:color="auto"/>
              </w:divBdr>
            </w:div>
            <w:div w:id="706569774">
              <w:marLeft w:val="0"/>
              <w:marRight w:val="0"/>
              <w:marTop w:val="0"/>
              <w:marBottom w:val="0"/>
              <w:divBdr>
                <w:top w:val="none" w:sz="0" w:space="0" w:color="auto"/>
                <w:left w:val="none" w:sz="0" w:space="0" w:color="auto"/>
                <w:bottom w:val="none" w:sz="0" w:space="0" w:color="auto"/>
                <w:right w:val="none" w:sz="0" w:space="0" w:color="auto"/>
              </w:divBdr>
            </w:div>
            <w:div w:id="615408104">
              <w:marLeft w:val="0"/>
              <w:marRight w:val="0"/>
              <w:marTop w:val="0"/>
              <w:marBottom w:val="0"/>
              <w:divBdr>
                <w:top w:val="none" w:sz="0" w:space="0" w:color="auto"/>
                <w:left w:val="none" w:sz="0" w:space="0" w:color="auto"/>
                <w:bottom w:val="none" w:sz="0" w:space="0" w:color="auto"/>
                <w:right w:val="none" w:sz="0" w:space="0" w:color="auto"/>
              </w:divBdr>
            </w:div>
            <w:div w:id="812911532">
              <w:marLeft w:val="0"/>
              <w:marRight w:val="0"/>
              <w:marTop w:val="0"/>
              <w:marBottom w:val="0"/>
              <w:divBdr>
                <w:top w:val="none" w:sz="0" w:space="0" w:color="auto"/>
                <w:left w:val="none" w:sz="0" w:space="0" w:color="auto"/>
                <w:bottom w:val="none" w:sz="0" w:space="0" w:color="auto"/>
                <w:right w:val="none" w:sz="0" w:space="0" w:color="auto"/>
              </w:divBdr>
            </w:div>
            <w:div w:id="1065881755">
              <w:marLeft w:val="0"/>
              <w:marRight w:val="0"/>
              <w:marTop w:val="0"/>
              <w:marBottom w:val="0"/>
              <w:divBdr>
                <w:top w:val="none" w:sz="0" w:space="0" w:color="auto"/>
                <w:left w:val="none" w:sz="0" w:space="0" w:color="auto"/>
                <w:bottom w:val="none" w:sz="0" w:space="0" w:color="auto"/>
                <w:right w:val="none" w:sz="0" w:space="0" w:color="auto"/>
              </w:divBdr>
            </w:div>
            <w:div w:id="360400564">
              <w:marLeft w:val="0"/>
              <w:marRight w:val="0"/>
              <w:marTop w:val="0"/>
              <w:marBottom w:val="0"/>
              <w:divBdr>
                <w:top w:val="none" w:sz="0" w:space="0" w:color="auto"/>
                <w:left w:val="none" w:sz="0" w:space="0" w:color="auto"/>
                <w:bottom w:val="none" w:sz="0" w:space="0" w:color="auto"/>
                <w:right w:val="none" w:sz="0" w:space="0" w:color="auto"/>
              </w:divBdr>
            </w:div>
            <w:div w:id="379129467">
              <w:marLeft w:val="0"/>
              <w:marRight w:val="0"/>
              <w:marTop w:val="0"/>
              <w:marBottom w:val="0"/>
              <w:divBdr>
                <w:top w:val="none" w:sz="0" w:space="0" w:color="auto"/>
                <w:left w:val="none" w:sz="0" w:space="0" w:color="auto"/>
                <w:bottom w:val="none" w:sz="0" w:space="0" w:color="auto"/>
                <w:right w:val="none" w:sz="0" w:space="0" w:color="auto"/>
              </w:divBdr>
            </w:div>
            <w:div w:id="451288761">
              <w:marLeft w:val="0"/>
              <w:marRight w:val="0"/>
              <w:marTop w:val="0"/>
              <w:marBottom w:val="0"/>
              <w:divBdr>
                <w:top w:val="none" w:sz="0" w:space="0" w:color="auto"/>
                <w:left w:val="none" w:sz="0" w:space="0" w:color="auto"/>
                <w:bottom w:val="none" w:sz="0" w:space="0" w:color="auto"/>
                <w:right w:val="none" w:sz="0" w:space="0" w:color="auto"/>
              </w:divBdr>
            </w:div>
            <w:div w:id="797189290">
              <w:marLeft w:val="0"/>
              <w:marRight w:val="0"/>
              <w:marTop w:val="0"/>
              <w:marBottom w:val="0"/>
              <w:divBdr>
                <w:top w:val="none" w:sz="0" w:space="0" w:color="auto"/>
                <w:left w:val="none" w:sz="0" w:space="0" w:color="auto"/>
                <w:bottom w:val="none" w:sz="0" w:space="0" w:color="auto"/>
                <w:right w:val="none" w:sz="0" w:space="0" w:color="auto"/>
              </w:divBdr>
            </w:div>
            <w:div w:id="845945914">
              <w:marLeft w:val="0"/>
              <w:marRight w:val="0"/>
              <w:marTop w:val="0"/>
              <w:marBottom w:val="0"/>
              <w:divBdr>
                <w:top w:val="none" w:sz="0" w:space="0" w:color="auto"/>
                <w:left w:val="none" w:sz="0" w:space="0" w:color="auto"/>
                <w:bottom w:val="none" w:sz="0" w:space="0" w:color="auto"/>
                <w:right w:val="none" w:sz="0" w:space="0" w:color="auto"/>
              </w:divBdr>
            </w:div>
            <w:div w:id="2106225429">
              <w:marLeft w:val="0"/>
              <w:marRight w:val="0"/>
              <w:marTop w:val="0"/>
              <w:marBottom w:val="0"/>
              <w:divBdr>
                <w:top w:val="none" w:sz="0" w:space="0" w:color="auto"/>
                <w:left w:val="none" w:sz="0" w:space="0" w:color="auto"/>
                <w:bottom w:val="none" w:sz="0" w:space="0" w:color="auto"/>
                <w:right w:val="none" w:sz="0" w:space="0" w:color="auto"/>
              </w:divBdr>
            </w:div>
            <w:div w:id="442574835">
              <w:marLeft w:val="0"/>
              <w:marRight w:val="0"/>
              <w:marTop w:val="0"/>
              <w:marBottom w:val="0"/>
              <w:divBdr>
                <w:top w:val="none" w:sz="0" w:space="0" w:color="auto"/>
                <w:left w:val="none" w:sz="0" w:space="0" w:color="auto"/>
                <w:bottom w:val="none" w:sz="0" w:space="0" w:color="auto"/>
                <w:right w:val="none" w:sz="0" w:space="0" w:color="auto"/>
              </w:divBdr>
            </w:div>
            <w:div w:id="797332225">
              <w:marLeft w:val="0"/>
              <w:marRight w:val="0"/>
              <w:marTop w:val="0"/>
              <w:marBottom w:val="0"/>
              <w:divBdr>
                <w:top w:val="none" w:sz="0" w:space="0" w:color="auto"/>
                <w:left w:val="none" w:sz="0" w:space="0" w:color="auto"/>
                <w:bottom w:val="none" w:sz="0" w:space="0" w:color="auto"/>
                <w:right w:val="none" w:sz="0" w:space="0" w:color="auto"/>
              </w:divBdr>
            </w:div>
            <w:div w:id="1790784330">
              <w:marLeft w:val="0"/>
              <w:marRight w:val="0"/>
              <w:marTop w:val="0"/>
              <w:marBottom w:val="0"/>
              <w:divBdr>
                <w:top w:val="none" w:sz="0" w:space="0" w:color="auto"/>
                <w:left w:val="none" w:sz="0" w:space="0" w:color="auto"/>
                <w:bottom w:val="none" w:sz="0" w:space="0" w:color="auto"/>
                <w:right w:val="none" w:sz="0" w:space="0" w:color="auto"/>
              </w:divBdr>
            </w:div>
            <w:div w:id="942424529">
              <w:marLeft w:val="0"/>
              <w:marRight w:val="0"/>
              <w:marTop w:val="0"/>
              <w:marBottom w:val="0"/>
              <w:divBdr>
                <w:top w:val="none" w:sz="0" w:space="0" w:color="auto"/>
                <w:left w:val="none" w:sz="0" w:space="0" w:color="auto"/>
                <w:bottom w:val="none" w:sz="0" w:space="0" w:color="auto"/>
                <w:right w:val="none" w:sz="0" w:space="0" w:color="auto"/>
              </w:divBdr>
            </w:div>
            <w:div w:id="65885170">
              <w:marLeft w:val="0"/>
              <w:marRight w:val="0"/>
              <w:marTop w:val="0"/>
              <w:marBottom w:val="0"/>
              <w:divBdr>
                <w:top w:val="none" w:sz="0" w:space="0" w:color="auto"/>
                <w:left w:val="none" w:sz="0" w:space="0" w:color="auto"/>
                <w:bottom w:val="none" w:sz="0" w:space="0" w:color="auto"/>
                <w:right w:val="none" w:sz="0" w:space="0" w:color="auto"/>
              </w:divBdr>
            </w:div>
            <w:div w:id="2063477735">
              <w:marLeft w:val="0"/>
              <w:marRight w:val="0"/>
              <w:marTop w:val="0"/>
              <w:marBottom w:val="0"/>
              <w:divBdr>
                <w:top w:val="none" w:sz="0" w:space="0" w:color="auto"/>
                <w:left w:val="none" w:sz="0" w:space="0" w:color="auto"/>
                <w:bottom w:val="none" w:sz="0" w:space="0" w:color="auto"/>
                <w:right w:val="none" w:sz="0" w:space="0" w:color="auto"/>
              </w:divBdr>
            </w:div>
            <w:div w:id="1130326254">
              <w:marLeft w:val="0"/>
              <w:marRight w:val="0"/>
              <w:marTop w:val="0"/>
              <w:marBottom w:val="0"/>
              <w:divBdr>
                <w:top w:val="none" w:sz="0" w:space="0" w:color="auto"/>
                <w:left w:val="none" w:sz="0" w:space="0" w:color="auto"/>
                <w:bottom w:val="none" w:sz="0" w:space="0" w:color="auto"/>
                <w:right w:val="none" w:sz="0" w:space="0" w:color="auto"/>
              </w:divBdr>
            </w:div>
            <w:div w:id="490607444">
              <w:marLeft w:val="0"/>
              <w:marRight w:val="0"/>
              <w:marTop w:val="0"/>
              <w:marBottom w:val="0"/>
              <w:divBdr>
                <w:top w:val="none" w:sz="0" w:space="0" w:color="auto"/>
                <w:left w:val="none" w:sz="0" w:space="0" w:color="auto"/>
                <w:bottom w:val="none" w:sz="0" w:space="0" w:color="auto"/>
                <w:right w:val="none" w:sz="0" w:space="0" w:color="auto"/>
              </w:divBdr>
            </w:div>
            <w:div w:id="10688653">
              <w:marLeft w:val="0"/>
              <w:marRight w:val="0"/>
              <w:marTop w:val="0"/>
              <w:marBottom w:val="0"/>
              <w:divBdr>
                <w:top w:val="none" w:sz="0" w:space="0" w:color="auto"/>
                <w:left w:val="none" w:sz="0" w:space="0" w:color="auto"/>
                <w:bottom w:val="none" w:sz="0" w:space="0" w:color="auto"/>
                <w:right w:val="none" w:sz="0" w:space="0" w:color="auto"/>
              </w:divBdr>
            </w:div>
            <w:div w:id="2000571860">
              <w:marLeft w:val="0"/>
              <w:marRight w:val="0"/>
              <w:marTop w:val="0"/>
              <w:marBottom w:val="0"/>
              <w:divBdr>
                <w:top w:val="none" w:sz="0" w:space="0" w:color="auto"/>
                <w:left w:val="none" w:sz="0" w:space="0" w:color="auto"/>
                <w:bottom w:val="none" w:sz="0" w:space="0" w:color="auto"/>
                <w:right w:val="none" w:sz="0" w:space="0" w:color="auto"/>
              </w:divBdr>
            </w:div>
            <w:div w:id="1729307299">
              <w:marLeft w:val="0"/>
              <w:marRight w:val="0"/>
              <w:marTop w:val="0"/>
              <w:marBottom w:val="0"/>
              <w:divBdr>
                <w:top w:val="none" w:sz="0" w:space="0" w:color="auto"/>
                <w:left w:val="none" w:sz="0" w:space="0" w:color="auto"/>
                <w:bottom w:val="none" w:sz="0" w:space="0" w:color="auto"/>
                <w:right w:val="none" w:sz="0" w:space="0" w:color="auto"/>
              </w:divBdr>
            </w:div>
            <w:div w:id="1583291871">
              <w:marLeft w:val="0"/>
              <w:marRight w:val="0"/>
              <w:marTop w:val="0"/>
              <w:marBottom w:val="0"/>
              <w:divBdr>
                <w:top w:val="none" w:sz="0" w:space="0" w:color="auto"/>
                <w:left w:val="none" w:sz="0" w:space="0" w:color="auto"/>
                <w:bottom w:val="none" w:sz="0" w:space="0" w:color="auto"/>
                <w:right w:val="none" w:sz="0" w:space="0" w:color="auto"/>
              </w:divBdr>
            </w:div>
            <w:div w:id="2063291500">
              <w:marLeft w:val="0"/>
              <w:marRight w:val="0"/>
              <w:marTop w:val="0"/>
              <w:marBottom w:val="0"/>
              <w:divBdr>
                <w:top w:val="none" w:sz="0" w:space="0" w:color="auto"/>
                <w:left w:val="none" w:sz="0" w:space="0" w:color="auto"/>
                <w:bottom w:val="none" w:sz="0" w:space="0" w:color="auto"/>
                <w:right w:val="none" w:sz="0" w:space="0" w:color="auto"/>
              </w:divBdr>
            </w:div>
            <w:div w:id="1227834033">
              <w:marLeft w:val="0"/>
              <w:marRight w:val="0"/>
              <w:marTop w:val="0"/>
              <w:marBottom w:val="0"/>
              <w:divBdr>
                <w:top w:val="none" w:sz="0" w:space="0" w:color="auto"/>
                <w:left w:val="none" w:sz="0" w:space="0" w:color="auto"/>
                <w:bottom w:val="none" w:sz="0" w:space="0" w:color="auto"/>
                <w:right w:val="none" w:sz="0" w:space="0" w:color="auto"/>
              </w:divBdr>
            </w:div>
            <w:div w:id="267396290">
              <w:marLeft w:val="0"/>
              <w:marRight w:val="0"/>
              <w:marTop w:val="0"/>
              <w:marBottom w:val="0"/>
              <w:divBdr>
                <w:top w:val="none" w:sz="0" w:space="0" w:color="auto"/>
                <w:left w:val="none" w:sz="0" w:space="0" w:color="auto"/>
                <w:bottom w:val="none" w:sz="0" w:space="0" w:color="auto"/>
                <w:right w:val="none" w:sz="0" w:space="0" w:color="auto"/>
              </w:divBdr>
            </w:div>
            <w:div w:id="650838096">
              <w:marLeft w:val="0"/>
              <w:marRight w:val="0"/>
              <w:marTop w:val="0"/>
              <w:marBottom w:val="0"/>
              <w:divBdr>
                <w:top w:val="none" w:sz="0" w:space="0" w:color="auto"/>
                <w:left w:val="none" w:sz="0" w:space="0" w:color="auto"/>
                <w:bottom w:val="none" w:sz="0" w:space="0" w:color="auto"/>
                <w:right w:val="none" w:sz="0" w:space="0" w:color="auto"/>
              </w:divBdr>
            </w:div>
            <w:div w:id="318964660">
              <w:marLeft w:val="0"/>
              <w:marRight w:val="0"/>
              <w:marTop w:val="0"/>
              <w:marBottom w:val="0"/>
              <w:divBdr>
                <w:top w:val="none" w:sz="0" w:space="0" w:color="auto"/>
                <w:left w:val="none" w:sz="0" w:space="0" w:color="auto"/>
                <w:bottom w:val="none" w:sz="0" w:space="0" w:color="auto"/>
                <w:right w:val="none" w:sz="0" w:space="0" w:color="auto"/>
              </w:divBdr>
            </w:div>
            <w:div w:id="315384569">
              <w:marLeft w:val="0"/>
              <w:marRight w:val="0"/>
              <w:marTop w:val="0"/>
              <w:marBottom w:val="0"/>
              <w:divBdr>
                <w:top w:val="none" w:sz="0" w:space="0" w:color="auto"/>
                <w:left w:val="none" w:sz="0" w:space="0" w:color="auto"/>
                <w:bottom w:val="none" w:sz="0" w:space="0" w:color="auto"/>
                <w:right w:val="none" w:sz="0" w:space="0" w:color="auto"/>
              </w:divBdr>
            </w:div>
            <w:div w:id="238752160">
              <w:marLeft w:val="0"/>
              <w:marRight w:val="0"/>
              <w:marTop w:val="0"/>
              <w:marBottom w:val="0"/>
              <w:divBdr>
                <w:top w:val="none" w:sz="0" w:space="0" w:color="auto"/>
                <w:left w:val="none" w:sz="0" w:space="0" w:color="auto"/>
                <w:bottom w:val="none" w:sz="0" w:space="0" w:color="auto"/>
                <w:right w:val="none" w:sz="0" w:space="0" w:color="auto"/>
              </w:divBdr>
            </w:div>
            <w:div w:id="682585381">
              <w:marLeft w:val="0"/>
              <w:marRight w:val="0"/>
              <w:marTop w:val="0"/>
              <w:marBottom w:val="0"/>
              <w:divBdr>
                <w:top w:val="none" w:sz="0" w:space="0" w:color="auto"/>
                <w:left w:val="none" w:sz="0" w:space="0" w:color="auto"/>
                <w:bottom w:val="none" w:sz="0" w:space="0" w:color="auto"/>
                <w:right w:val="none" w:sz="0" w:space="0" w:color="auto"/>
              </w:divBdr>
            </w:div>
            <w:div w:id="1605767526">
              <w:marLeft w:val="0"/>
              <w:marRight w:val="0"/>
              <w:marTop w:val="0"/>
              <w:marBottom w:val="0"/>
              <w:divBdr>
                <w:top w:val="none" w:sz="0" w:space="0" w:color="auto"/>
                <w:left w:val="none" w:sz="0" w:space="0" w:color="auto"/>
                <w:bottom w:val="none" w:sz="0" w:space="0" w:color="auto"/>
                <w:right w:val="none" w:sz="0" w:space="0" w:color="auto"/>
              </w:divBdr>
            </w:div>
            <w:div w:id="2076314977">
              <w:marLeft w:val="0"/>
              <w:marRight w:val="0"/>
              <w:marTop w:val="0"/>
              <w:marBottom w:val="0"/>
              <w:divBdr>
                <w:top w:val="none" w:sz="0" w:space="0" w:color="auto"/>
                <w:left w:val="none" w:sz="0" w:space="0" w:color="auto"/>
                <w:bottom w:val="none" w:sz="0" w:space="0" w:color="auto"/>
                <w:right w:val="none" w:sz="0" w:space="0" w:color="auto"/>
              </w:divBdr>
            </w:div>
            <w:div w:id="1310549580">
              <w:marLeft w:val="0"/>
              <w:marRight w:val="0"/>
              <w:marTop w:val="0"/>
              <w:marBottom w:val="0"/>
              <w:divBdr>
                <w:top w:val="none" w:sz="0" w:space="0" w:color="auto"/>
                <w:left w:val="none" w:sz="0" w:space="0" w:color="auto"/>
                <w:bottom w:val="none" w:sz="0" w:space="0" w:color="auto"/>
                <w:right w:val="none" w:sz="0" w:space="0" w:color="auto"/>
              </w:divBdr>
            </w:div>
            <w:div w:id="252932860">
              <w:marLeft w:val="0"/>
              <w:marRight w:val="0"/>
              <w:marTop w:val="0"/>
              <w:marBottom w:val="0"/>
              <w:divBdr>
                <w:top w:val="none" w:sz="0" w:space="0" w:color="auto"/>
                <w:left w:val="none" w:sz="0" w:space="0" w:color="auto"/>
                <w:bottom w:val="none" w:sz="0" w:space="0" w:color="auto"/>
                <w:right w:val="none" w:sz="0" w:space="0" w:color="auto"/>
              </w:divBdr>
            </w:div>
            <w:div w:id="1479497357">
              <w:marLeft w:val="0"/>
              <w:marRight w:val="0"/>
              <w:marTop w:val="0"/>
              <w:marBottom w:val="0"/>
              <w:divBdr>
                <w:top w:val="none" w:sz="0" w:space="0" w:color="auto"/>
                <w:left w:val="none" w:sz="0" w:space="0" w:color="auto"/>
                <w:bottom w:val="none" w:sz="0" w:space="0" w:color="auto"/>
                <w:right w:val="none" w:sz="0" w:space="0" w:color="auto"/>
              </w:divBdr>
            </w:div>
            <w:div w:id="2117751466">
              <w:marLeft w:val="0"/>
              <w:marRight w:val="0"/>
              <w:marTop w:val="0"/>
              <w:marBottom w:val="0"/>
              <w:divBdr>
                <w:top w:val="none" w:sz="0" w:space="0" w:color="auto"/>
                <w:left w:val="none" w:sz="0" w:space="0" w:color="auto"/>
                <w:bottom w:val="none" w:sz="0" w:space="0" w:color="auto"/>
                <w:right w:val="none" w:sz="0" w:space="0" w:color="auto"/>
              </w:divBdr>
            </w:div>
            <w:div w:id="1511291533">
              <w:marLeft w:val="0"/>
              <w:marRight w:val="0"/>
              <w:marTop w:val="0"/>
              <w:marBottom w:val="0"/>
              <w:divBdr>
                <w:top w:val="none" w:sz="0" w:space="0" w:color="auto"/>
                <w:left w:val="none" w:sz="0" w:space="0" w:color="auto"/>
                <w:bottom w:val="none" w:sz="0" w:space="0" w:color="auto"/>
                <w:right w:val="none" w:sz="0" w:space="0" w:color="auto"/>
              </w:divBdr>
            </w:div>
            <w:div w:id="376586559">
              <w:marLeft w:val="0"/>
              <w:marRight w:val="0"/>
              <w:marTop w:val="0"/>
              <w:marBottom w:val="0"/>
              <w:divBdr>
                <w:top w:val="none" w:sz="0" w:space="0" w:color="auto"/>
                <w:left w:val="none" w:sz="0" w:space="0" w:color="auto"/>
                <w:bottom w:val="none" w:sz="0" w:space="0" w:color="auto"/>
                <w:right w:val="none" w:sz="0" w:space="0" w:color="auto"/>
              </w:divBdr>
            </w:div>
            <w:div w:id="838623273">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588850432">
              <w:marLeft w:val="0"/>
              <w:marRight w:val="0"/>
              <w:marTop w:val="0"/>
              <w:marBottom w:val="0"/>
              <w:divBdr>
                <w:top w:val="none" w:sz="0" w:space="0" w:color="auto"/>
                <w:left w:val="none" w:sz="0" w:space="0" w:color="auto"/>
                <w:bottom w:val="none" w:sz="0" w:space="0" w:color="auto"/>
                <w:right w:val="none" w:sz="0" w:space="0" w:color="auto"/>
              </w:divBdr>
            </w:div>
            <w:div w:id="2023580500">
              <w:marLeft w:val="0"/>
              <w:marRight w:val="0"/>
              <w:marTop w:val="0"/>
              <w:marBottom w:val="0"/>
              <w:divBdr>
                <w:top w:val="none" w:sz="0" w:space="0" w:color="auto"/>
                <w:left w:val="none" w:sz="0" w:space="0" w:color="auto"/>
                <w:bottom w:val="none" w:sz="0" w:space="0" w:color="auto"/>
                <w:right w:val="none" w:sz="0" w:space="0" w:color="auto"/>
              </w:divBdr>
            </w:div>
            <w:div w:id="638800368">
              <w:marLeft w:val="0"/>
              <w:marRight w:val="0"/>
              <w:marTop w:val="0"/>
              <w:marBottom w:val="0"/>
              <w:divBdr>
                <w:top w:val="none" w:sz="0" w:space="0" w:color="auto"/>
                <w:left w:val="none" w:sz="0" w:space="0" w:color="auto"/>
                <w:bottom w:val="none" w:sz="0" w:space="0" w:color="auto"/>
                <w:right w:val="none" w:sz="0" w:space="0" w:color="auto"/>
              </w:divBdr>
            </w:div>
            <w:div w:id="198780045">
              <w:marLeft w:val="0"/>
              <w:marRight w:val="0"/>
              <w:marTop w:val="0"/>
              <w:marBottom w:val="0"/>
              <w:divBdr>
                <w:top w:val="none" w:sz="0" w:space="0" w:color="auto"/>
                <w:left w:val="none" w:sz="0" w:space="0" w:color="auto"/>
                <w:bottom w:val="none" w:sz="0" w:space="0" w:color="auto"/>
                <w:right w:val="none" w:sz="0" w:space="0" w:color="auto"/>
              </w:divBdr>
            </w:div>
            <w:div w:id="1246959328">
              <w:marLeft w:val="0"/>
              <w:marRight w:val="0"/>
              <w:marTop w:val="0"/>
              <w:marBottom w:val="0"/>
              <w:divBdr>
                <w:top w:val="none" w:sz="0" w:space="0" w:color="auto"/>
                <w:left w:val="none" w:sz="0" w:space="0" w:color="auto"/>
                <w:bottom w:val="none" w:sz="0" w:space="0" w:color="auto"/>
                <w:right w:val="none" w:sz="0" w:space="0" w:color="auto"/>
              </w:divBdr>
            </w:div>
            <w:div w:id="183401008">
              <w:marLeft w:val="0"/>
              <w:marRight w:val="0"/>
              <w:marTop w:val="0"/>
              <w:marBottom w:val="0"/>
              <w:divBdr>
                <w:top w:val="none" w:sz="0" w:space="0" w:color="auto"/>
                <w:left w:val="none" w:sz="0" w:space="0" w:color="auto"/>
                <w:bottom w:val="none" w:sz="0" w:space="0" w:color="auto"/>
                <w:right w:val="none" w:sz="0" w:space="0" w:color="auto"/>
              </w:divBdr>
            </w:div>
            <w:div w:id="494032946">
              <w:marLeft w:val="0"/>
              <w:marRight w:val="0"/>
              <w:marTop w:val="0"/>
              <w:marBottom w:val="0"/>
              <w:divBdr>
                <w:top w:val="none" w:sz="0" w:space="0" w:color="auto"/>
                <w:left w:val="none" w:sz="0" w:space="0" w:color="auto"/>
                <w:bottom w:val="none" w:sz="0" w:space="0" w:color="auto"/>
                <w:right w:val="none" w:sz="0" w:space="0" w:color="auto"/>
              </w:divBdr>
            </w:div>
            <w:div w:id="495608231">
              <w:marLeft w:val="0"/>
              <w:marRight w:val="0"/>
              <w:marTop w:val="0"/>
              <w:marBottom w:val="0"/>
              <w:divBdr>
                <w:top w:val="none" w:sz="0" w:space="0" w:color="auto"/>
                <w:left w:val="none" w:sz="0" w:space="0" w:color="auto"/>
                <w:bottom w:val="none" w:sz="0" w:space="0" w:color="auto"/>
                <w:right w:val="none" w:sz="0" w:space="0" w:color="auto"/>
              </w:divBdr>
            </w:div>
            <w:div w:id="1445349012">
              <w:marLeft w:val="0"/>
              <w:marRight w:val="0"/>
              <w:marTop w:val="0"/>
              <w:marBottom w:val="0"/>
              <w:divBdr>
                <w:top w:val="none" w:sz="0" w:space="0" w:color="auto"/>
                <w:left w:val="none" w:sz="0" w:space="0" w:color="auto"/>
                <w:bottom w:val="none" w:sz="0" w:space="0" w:color="auto"/>
                <w:right w:val="none" w:sz="0" w:space="0" w:color="auto"/>
              </w:divBdr>
            </w:div>
            <w:div w:id="845368739">
              <w:marLeft w:val="0"/>
              <w:marRight w:val="0"/>
              <w:marTop w:val="0"/>
              <w:marBottom w:val="0"/>
              <w:divBdr>
                <w:top w:val="none" w:sz="0" w:space="0" w:color="auto"/>
                <w:left w:val="none" w:sz="0" w:space="0" w:color="auto"/>
                <w:bottom w:val="none" w:sz="0" w:space="0" w:color="auto"/>
                <w:right w:val="none" w:sz="0" w:space="0" w:color="auto"/>
              </w:divBdr>
            </w:div>
            <w:div w:id="335961108">
              <w:marLeft w:val="0"/>
              <w:marRight w:val="0"/>
              <w:marTop w:val="0"/>
              <w:marBottom w:val="0"/>
              <w:divBdr>
                <w:top w:val="none" w:sz="0" w:space="0" w:color="auto"/>
                <w:left w:val="none" w:sz="0" w:space="0" w:color="auto"/>
                <w:bottom w:val="none" w:sz="0" w:space="0" w:color="auto"/>
                <w:right w:val="none" w:sz="0" w:space="0" w:color="auto"/>
              </w:divBdr>
            </w:div>
            <w:div w:id="93399205">
              <w:marLeft w:val="0"/>
              <w:marRight w:val="0"/>
              <w:marTop w:val="0"/>
              <w:marBottom w:val="0"/>
              <w:divBdr>
                <w:top w:val="none" w:sz="0" w:space="0" w:color="auto"/>
                <w:left w:val="none" w:sz="0" w:space="0" w:color="auto"/>
                <w:bottom w:val="none" w:sz="0" w:space="0" w:color="auto"/>
                <w:right w:val="none" w:sz="0" w:space="0" w:color="auto"/>
              </w:divBdr>
            </w:div>
            <w:div w:id="1748454636">
              <w:marLeft w:val="0"/>
              <w:marRight w:val="0"/>
              <w:marTop w:val="0"/>
              <w:marBottom w:val="0"/>
              <w:divBdr>
                <w:top w:val="none" w:sz="0" w:space="0" w:color="auto"/>
                <w:left w:val="none" w:sz="0" w:space="0" w:color="auto"/>
                <w:bottom w:val="none" w:sz="0" w:space="0" w:color="auto"/>
                <w:right w:val="none" w:sz="0" w:space="0" w:color="auto"/>
              </w:divBdr>
            </w:div>
            <w:div w:id="334962029">
              <w:marLeft w:val="0"/>
              <w:marRight w:val="0"/>
              <w:marTop w:val="0"/>
              <w:marBottom w:val="0"/>
              <w:divBdr>
                <w:top w:val="none" w:sz="0" w:space="0" w:color="auto"/>
                <w:left w:val="none" w:sz="0" w:space="0" w:color="auto"/>
                <w:bottom w:val="none" w:sz="0" w:space="0" w:color="auto"/>
                <w:right w:val="none" w:sz="0" w:space="0" w:color="auto"/>
              </w:divBdr>
            </w:div>
            <w:div w:id="1965651279">
              <w:marLeft w:val="0"/>
              <w:marRight w:val="0"/>
              <w:marTop w:val="0"/>
              <w:marBottom w:val="0"/>
              <w:divBdr>
                <w:top w:val="none" w:sz="0" w:space="0" w:color="auto"/>
                <w:left w:val="none" w:sz="0" w:space="0" w:color="auto"/>
                <w:bottom w:val="none" w:sz="0" w:space="0" w:color="auto"/>
                <w:right w:val="none" w:sz="0" w:space="0" w:color="auto"/>
              </w:divBdr>
            </w:div>
            <w:div w:id="1957712176">
              <w:marLeft w:val="0"/>
              <w:marRight w:val="0"/>
              <w:marTop w:val="0"/>
              <w:marBottom w:val="0"/>
              <w:divBdr>
                <w:top w:val="none" w:sz="0" w:space="0" w:color="auto"/>
                <w:left w:val="none" w:sz="0" w:space="0" w:color="auto"/>
                <w:bottom w:val="none" w:sz="0" w:space="0" w:color="auto"/>
                <w:right w:val="none" w:sz="0" w:space="0" w:color="auto"/>
              </w:divBdr>
            </w:div>
            <w:div w:id="1293319038">
              <w:marLeft w:val="0"/>
              <w:marRight w:val="0"/>
              <w:marTop w:val="0"/>
              <w:marBottom w:val="0"/>
              <w:divBdr>
                <w:top w:val="none" w:sz="0" w:space="0" w:color="auto"/>
                <w:left w:val="none" w:sz="0" w:space="0" w:color="auto"/>
                <w:bottom w:val="none" w:sz="0" w:space="0" w:color="auto"/>
                <w:right w:val="none" w:sz="0" w:space="0" w:color="auto"/>
              </w:divBdr>
            </w:div>
            <w:div w:id="934292254">
              <w:marLeft w:val="0"/>
              <w:marRight w:val="0"/>
              <w:marTop w:val="0"/>
              <w:marBottom w:val="0"/>
              <w:divBdr>
                <w:top w:val="none" w:sz="0" w:space="0" w:color="auto"/>
                <w:left w:val="none" w:sz="0" w:space="0" w:color="auto"/>
                <w:bottom w:val="none" w:sz="0" w:space="0" w:color="auto"/>
                <w:right w:val="none" w:sz="0" w:space="0" w:color="auto"/>
              </w:divBdr>
            </w:div>
            <w:div w:id="553276802">
              <w:marLeft w:val="0"/>
              <w:marRight w:val="0"/>
              <w:marTop w:val="0"/>
              <w:marBottom w:val="0"/>
              <w:divBdr>
                <w:top w:val="none" w:sz="0" w:space="0" w:color="auto"/>
                <w:left w:val="none" w:sz="0" w:space="0" w:color="auto"/>
                <w:bottom w:val="none" w:sz="0" w:space="0" w:color="auto"/>
                <w:right w:val="none" w:sz="0" w:space="0" w:color="auto"/>
              </w:divBdr>
            </w:div>
            <w:div w:id="219022648">
              <w:marLeft w:val="0"/>
              <w:marRight w:val="0"/>
              <w:marTop w:val="0"/>
              <w:marBottom w:val="0"/>
              <w:divBdr>
                <w:top w:val="none" w:sz="0" w:space="0" w:color="auto"/>
                <w:left w:val="none" w:sz="0" w:space="0" w:color="auto"/>
                <w:bottom w:val="none" w:sz="0" w:space="0" w:color="auto"/>
                <w:right w:val="none" w:sz="0" w:space="0" w:color="auto"/>
              </w:divBdr>
            </w:div>
            <w:div w:id="1336224245">
              <w:marLeft w:val="0"/>
              <w:marRight w:val="0"/>
              <w:marTop w:val="0"/>
              <w:marBottom w:val="0"/>
              <w:divBdr>
                <w:top w:val="none" w:sz="0" w:space="0" w:color="auto"/>
                <w:left w:val="none" w:sz="0" w:space="0" w:color="auto"/>
                <w:bottom w:val="none" w:sz="0" w:space="0" w:color="auto"/>
                <w:right w:val="none" w:sz="0" w:space="0" w:color="auto"/>
              </w:divBdr>
            </w:div>
            <w:div w:id="988554262">
              <w:marLeft w:val="0"/>
              <w:marRight w:val="0"/>
              <w:marTop w:val="0"/>
              <w:marBottom w:val="0"/>
              <w:divBdr>
                <w:top w:val="none" w:sz="0" w:space="0" w:color="auto"/>
                <w:left w:val="none" w:sz="0" w:space="0" w:color="auto"/>
                <w:bottom w:val="none" w:sz="0" w:space="0" w:color="auto"/>
                <w:right w:val="none" w:sz="0" w:space="0" w:color="auto"/>
              </w:divBdr>
            </w:div>
            <w:div w:id="2137720319">
              <w:marLeft w:val="0"/>
              <w:marRight w:val="0"/>
              <w:marTop w:val="0"/>
              <w:marBottom w:val="0"/>
              <w:divBdr>
                <w:top w:val="none" w:sz="0" w:space="0" w:color="auto"/>
                <w:left w:val="none" w:sz="0" w:space="0" w:color="auto"/>
                <w:bottom w:val="none" w:sz="0" w:space="0" w:color="auto"/>
                <w:right w:val="none" w:sz="0" w:space="0" w:color="auto"/>
              </w:divBdr>
            </w:div>
            <w:div w:id="443811256">
              <w:marLeft w:val="0"/>
              <w:marRight w:val="0"/>
              <w:marTop w:val="0"/>
              <w:marBottom w:val="0"/>
              <w:divBdr>
                <w:top w:val="none" w:sz="0" w:space="0" w:color="auto"/>
                <w:left w:val="none" w:sz="0" w:space="0" w:color="auto"/>
                <w:bottom w:val="none" w:sz="0" w:space="0" w:color="auto"/>
                <w:right w:val="none" w:sz="0" w:space="0" w:color="auto"/>
              </w:divBdr>
            </w:div>
            <w:div w:id="1966351528">
              <w:marLeft w:val="0"/>
              <w:marRight w:val="0"/>
              <w:marTop w:val="0"/>
              <w:marBottom w:val="0"/>
              <w:divBdr>
                <w:top w:val="none" w:sz="0" w:space="0" w:color="auto"/>
                <w:left w:val="none" w:sz="0" w:space="0" w:color="auto"/>
                <w:bottom w:val="none" w:sz="0" w:space="0" w:color="auto"/>
                <w:right w:val="none" w:sz="0" w:space="0" w:color="auto"/>
              </w:divBdr>
            </w:div>
            <w:div w:id="1242763611">
              <w:marLeft w:val="0"/>
              <w:marRight w:val="0"/>
              <w:marTop w:val="0"/>
              <w:marBottom w:val="0"/>
              <w:divBdr>
                <w:top w:val="none" w:sz="0" w:space="0" w:color="auto"/>
                <w:left w:val="none" w:sz="0" w:space="0" w:color="auto"/>
                <w:bottom w:val="none" w:sz="0" w:space="0" w:color="auto"/>
                <w:right w:val="none" w:sz="0" w:space="0" w:color="auto"/>
              </w:divBdr>
            </w:div>
            <w:div w:id="1654528129">
              <w:marLeft w:val="0"/>
              <w:marRight w:val="0"/>
              <w:marTop w:val="0"/>
              <w:marBottom w:val="0"/>
              <w:divBdr>
                <w:top w:val="none" w:sz="0" w:space="0" w:color="auto"/>
                <w:left w:val="none" w:sz="0" w:space="0" w:color="auto"/>
                <w:bottom w:val="none" w:sz="0" w:space="0" w:color="auto"/>
                <w:right w:val="none" w:sz="0" w:space="0" w:color="auto"/>
              </w:divBdr>
            </w:div>
            <w:div w:id="183599037">
              <w:marLeft w:val="0"/>
              <w:marRight w:val="0"/>
              <w:marTop w:val="0"/>
              <w:marBottom w:val="0"/>
              <w:divBdr>
                <w:top w:val="none" w:sz="0" w:space="0" w:color="auto"/>
                <w:left w:val="none" w:sz="0" w:space="0" w:color="auto"/>
                <w:bottom w:val="none" w:sz="0" w:space="0" w:color="auto"/>
                <w:right w:val="none" w:sz="0" w:space="0" w:color="auto"/>
              </w:divBdr>
            </w:div>
            <w:div w:id="376468152">
              <w:marLeft w:val="0"/>
              <w:marRight w:val="0"/>
              <w:marTop w:val="0"/>
              <w:marBottom w:val="0"/>
              <w:divBdr>
                <w:top w:val="none" w:sz="0" w:space="0" w:color="auto"/>
                <w:left w:val="none" w:sz="0" w:space="0" w:color="auto"/>
                <w:bottom w:val="none" w:sz="0" w:space="0" w:color="auto"/>
                <w:right w:val="none" w:sz="0" w:space="0" w:color="auto"/>
              </w:divBdr>
            </w:div>
            <w:div w:id="909271380">
              <w:marLeft w:val="0"/>
              <w:marRight w:val="0"/>
              <w:marTop w:val="0"/>
              <w:marBottom w:val="0"/>
              <w:divBdr>
                <w:top w:val="none" w:sz="0" w:space="0" w:color="auto"/>
                <w:left w:val="none" w:sz="0" w:space="0" w:color="auto"/>
                <w:bottom w:val="none" w:sz="0" w:space="0" w:color="auto"/>
                <w:right w:val="none" w:sz="0" w:space="0" w:color="auto"/>
              </w:divBdr>
            </w:div>
            <w:div w:id="59864289">
              <w:marLeft w:val="0"/>
              <w:marRight w:val="0"/>
              <w:marTop w:val="0"/>
              <w:marBottom w:val="0"/>
              <w:divBdr>
                <w:top w:val="none" w:sz="0" w:space="0" w:color="auto"/>
                <w:left w:val="none" w:sz="0" w:space="0" w:color="auto"/>
                <w:bottom w:val="none" w:sz="0" w:space="0" w:color="auto"/>
                <w:right w:val="none" w:sz="0" w:space="0" w:color="auto"/>
              </w:divBdr>
            </w:div>
            <w:div w:id="115880738">
              <w:marLeft w:val="0"/>
              <w:marRight w:val="0"/>
              <w:marTop w:val="0"/>
              <w:marBottom w:val="0"/>
              <w:divBdr>
                <w:top w:val="none" w:sz="0" w:space="0" w:color="auto"/>
                <w:left w:val="none" w:sz="0" w:space="0" w:color="auto"/>
                <w:bottom w:val="none" w:sz="0" w:space="0" w:color="auto"/>
                <w:right w:val="none" w:sz="0" w:space="0" w:color="auto"/>
              </w:divBdr>
            </w:div>
            <w:div w:id="1192524746">
              <w:marLeft w:val="0"/>
              <w:marRight w:val="0"/>
              <w:marTop w:val="0"/>
              <w:marBottom w:val="0"/>
              <w:divBdr>
                <w:top w:val="none" w:sz="0" w:space="0" w:color="auto"/>
                <w:left w:val="none" w:sz="0" w:space="0" w:color="auto"/>
                <w:bottom w:val="none" w:sz="0" w:space="0" w:color="auto"/>
                <w:right w:val="none" w:sz="0" w:space="0" w:color="auto"/>
              </w:divBdr>
            </w:div>
            <w:div w:id="498278431">
              <w:marLeft w:val="0"/>
              <w:marRight w:val="0"/>
              <w:marTop w:val="0"/>
              <w:marBottom w:val="0"/>
              <w:divBdr>
                <w:top w:val="none" w:sz="0" w:space="0" w:color="auto"/>
                <w:left w:val="none" w:sz="0" w:space="0" w:color="auto"/>
                <w:bottom w:val="none" w:sz="0" w:space="0" w:color="auto"/>
                <w:right w:val="none" w:sz="0" w:space="0" w:color="auto"/>
              </w:divBdr>
            </w:div>
            <w:div w:id="1491216231">
              <w:marLeft w:val="0"/>
              <w:marRight w:val="0"/>
              <w:marTop w:val="0"/>
              <w:marBottom w:val="0"/>
              <w:divBdr>
                <w:top w:val="none" w:sz="0" w:space="0" w:color="auto"/>
                <w:left w:val="none" w:sz="0" w:space="0" w:color="auto"/>
                <w:bottom w:val="none" w:sz="0" w:space="0" w:color="auto"/>
                <w:right w:val="none" w:sz="0" w:space="0" w:color="auto"/>
              </w:divBdr>
            </w:div>
            <w:div w:id="987247054">
              <w:marLeft w:val="0"/>
              <w:marRight w:val="0"/>
              <w:marTop w:val="0"/>
              <w:marBottom w:val="0"/>
              <w:divBdr>
                <w:top w:val="none" w:sz="0" w:space="0" w:color="auto"/>
                <w:left w:val="none" w:sz="0" w:space="0" w:color="auto"/>
                <w:bottom w:val="none" w:sz="0" w:space="0" w:color="auto"/>
                <w:right w:val="none" w:sz="0" w:space="0" w:color="auto"/>
              </w:divBdr>
            </w:div>
            <w:div w:id="1057827263">
              <w:marLeft w:val="0"/>
              <w:marRight w:val="0"/>
              <w:marTop w:val="0"/>
              <w:marBottom w:val="0"/>
              <w:divBdr>
                <w:top w:val="none" w:sz="0" w:space="0" w:color="auto"/>
                <w:left w:val="none" w:sz="0" w:space="0" w:color="auto"/>
                <w:bottom w:val="none" w:sz="0" w:space="0" w:color="auto"/>
                <w:right w:val="none" w:sz="0" w:space="0" w:color="auto"/>
              </w:divBdr>
            </w:div>
            <w:div w:id="541093007">
              <w:marLeft w:val="0"/>
              <w:marRight w:val="0"/>
              <w:marTop w:val="0"/>
              <w:marBottom w:val="0"/>
              <w:divBdr>
                <w:top w:val="none" w:sz="0" w:space="0" w:color="auto"/>
                <w:left w:val="none" w:sz="0" w:space="0" w:color="auto"/>
                <w:bottom w:val="none" w:sz="0" w:space="0" w:color="auto"/>
                <w:right w:val="none" w:sz="0" w:space="0" w:color="auto"/>
              </w:divBdr>
            </w:div>
            <w:div w:id="1672028812">
              <w:marLeft w:val="0"/>
              <w:marRight w:val="0"/>
              <w:marTop w:val="0"/>
              <w:marBottom w:val="0"/>
              <w:divBdr>
                <w:top w:val="none" w:sz="0" w:space="0" w:color="auto"/>
                <w:left w:val="none" w:sz="0" w:space="0" w:color="auto"/>
                <w:bottom w:val="none" w:sz="0" w:space="0" w:color="auto"/>
                <w:right w:val="none" w:sz="0" w:space="0" w:color="auto"/>
              </w:divBdr>
            </w:div>
            <w:div w:id="1653677451">
              <w:marLeft w:val="0"/>
              <w:marRight w:val="0"/>
              <w:marTop w:val="0"/>
              <w:marBottom w:val="0"/>
              <w:divBdr>
                <w:top w:val="none" w:sz="0" w:space="0" w:color="auto"/>
                <w:left w:val="none" w:sz="0" w:space="0" w:color="auto"/>
                <w:bottom w:val="none" w:sz="0" w:space="0" w:color="auto"/>
                <w:right w:val="none" w:sz="0" w:space="0" w:color="auto"/>
              </w:divBdr>
            </w:div>
            <w:div w:id="2135949936">
              <w:marLeft w:val="0"/>
              <w:marRight w:val="0"/>
              <w:marTop w:val="0"/>
              <w:marBottom w:val="0"/>
              <w:divBdr>
                <w:top w:val="none" w:sz="0" w:space="0" w:color="auto"/>
                <w:left w:val="none" w:sz="0" w:space="0" w:color="auto"/>
                <w:bottom w:val="none" w:sz="0" w:space="0" w:color="auto"/>
                <w:right w:val="none" w:sz="0" w:space="0" w:color="auto"/>
              </w:divBdr>
            </w:div>
            <w:div w:id="83916467">
              <w:marLeft w:val="0"/>
              <w:marRight w:val="0"/>
              <w:marTop w:val="0"/>
              <w:marBottom w:val="0"/>
              <w:divBdr>
                <w:top w:val="none" w:sz="0" w:space="0" w:color="auto"/>
                <w:left w:val="none" w:sz="0" w:space="0" w:color="auto"/>
                <w:bottom w:val="none" w:sz="0" w:space="0" w:color="auto"/>
                <w:right w:val="none" w:sz="0" w:space="0" w:color="auto"/>
              </w:divBdr>
            </w:div>
            <w:div w:id="1831099722">
              <w:marLeft w:val="0"/>
              <w:marRight w:val="0"/>
              <w:marTop w:val="0"/>
              <w:marBottom w:val="0"/>
              <w:divBdr>
                <w:top w:val="none" w:sz="0" w:space="0" w:color="auto"/>
                <w:left w:val="none" w:sz="0" w:space="0" w:color="auto"/>
                <w:bottom w:val="none" w:sz="0" w:space="0" w:color="auto"/>
                <w:right w:val="none" w:sz="0" w:space="0" w:color="auto"/>
              </w:divBdr>
            </w:div>
            <w:div w:id="1893878927">
              <w:marLeft w:val="0"/>
              <w:marRight w:val="0"/>
              <w:marTop w:val="0"/>
              <w:marBottom w:val="0"/>
              <w:divBdr>
                <w:top w:val="none" w:sz="0" w:space="0" w:color="auto"/>
                <w:left w:val="none" w:sz="0" w:space="0" w:color="auto"/>
                <w:bottom w:val="none" w:sz="0" w:space="0" w:color="auto"/>
                <w:right w:val="none" w:sz="0" w:space="0" w:color="auto"/>
              </w:divBdr>
            </w:div>
            <w:div w:id="785388693">
              <w:marLeft w:val="0"/>
              <w:marRight w:val="0"/>
              <w:marTop w:val="0"/>
              <w:marBottom w:val="0"/>
              <w:divBdr>
                <w:top w:val="none" w:sz="0" w:space="0" w:color="auto"/>
                <w:left w:val="none" w:sz="0" w:space="0" w:color="auto"/>
                <w:bottom w:val="none" w:sz="0" w:space="0" w:color="auto"/>
                <w:right w:val="none" w:sz="0" w:space="0" w:color="auto"/>
              </w:divBdr>
            </w:div>
            <w:div w:id="751972011">
              <w:marLeft w:val="0"/>
              <w:marRight w:val="0"/>
              <w:marTop w:val="0"/>
              <w:marBottom w:val="0"/>
              <w:divBdr>
                <w:top w:val="none" w:sz="0" w:space="0" w:color="auto"/>
                <w:left w:val="none" w:sz="0" w:space="0" w:color="auto"/>
                <w:bottom w:val="none" w:sz="0" w:space="0" w:color="auto"/>
                <w:right w:val="none" w:sz="0" w:space="0" w:color="auto"/>
              </w:divBdr>
            </w:div>
            <w:div w:id="1817381201">
              <w:marLeft w:val="0"/>
              <w:marRight w:val="0"/>
              <w:marTop w:val="0"/>
              <w:marBottom w:val="0"/>
              <w:divBdr>
                <w:top w:val="none" w:sz="0" w:space="0" w:color="auto"/>
                <w:left w:val="none" w:sz="0" w:space="0" w:color="auto"/>
                <w:bottom w:val="none" w:sz="0" w:space="0" w:color="auto"/>
                <w:right w:val="none" w:sz="0" w:space="0" w:color="auto"/>
              </w:divBdr>
            </w:div>
            <w:div w:id="1625690673">
              <w:marLeft w:val="0"/>
              <w:marRight w:val="0"/>
              <w:marTop w:val="0"/>
              <w:marBottom w:val="0"/>
              <w:divBdr>
                <w:top w:val="none" w:sz="0" w:space="0" w:color="auto"/>
                <w:left w:val="none" w:sz="0" w:space="0" w:color="auto"/>
                <w:bottom w:val="none" w:sz="0" w:space="0" w:color="auto"/>
                <w:right w:val="none" w:sz="0" w:space="0" w:color="auto"/>
              </w:divBdr>
            </w:div>
            <w:div w:id="1903056879">
              <w:marLeft w:val="0"/>
              <w:marRight w:val="0"/>
              <w:marTop w:val="0"/>
              <w:marBottom w:val="0"/>
              <w:divBdr>
                <w:top w:val="none" w:sz="0" w:space="0" w:color="auto"/>
                <w:left w:val="none" w:sz="0" w:space="0" w:color="auto"/>
                <w:bottom w:val="none" w:sz="0" w:space="0" w:color="auto"/>
                <w:right w:val="none" w:sz="0" w:space="0" w:color="auto"/>
              </w:divBdr>
            </w:div>
            <w:div w:id="10569868">
              <w:marLeft w:val="0"/>
              <w:marRight w:val="0"/>
              <w:marTop w:val="0"/>
              <w:marBottom w:val="0"/>
              <w:divBdr>
                <w:top w:val="none" w:sz="0" w:space="0" w:color="auto"/>
                <w:left w:val="none" w:sz="0" w:space="0" w:color="auto"/>
                <w:bottom w:val="none" w:sz="0" w:space="0" w:color="auto"/>
                <w:right w:val="none" w:sz="0" w:space="0" w:color="auto"/>
              </w:divBdr>
            </w:div>
            <w:div w:id="1292252037">
              <w:marLeft w:val="0"/>
              <w:marRight w:val="0"/>
              <w:marTop w:val="0"/>
              <w:marBottom w:val="0"/>
              <w:divBdr>
                <w:top w:val="none" w:sz="0" w:space="0" w:color="auto"/>
                <w:left w:val="none" w:sz="0" w:space="0" w:color="auto"/>
                <w:bottom w:val="none" w:sz="0" w:space="0" w:color="auto"/>
                <w:right w:val="none" w:sz="0" w:space="0" w:color="auto"/>
              </w:divBdr>
            </w:div>
            <w:div w:id="2070809924">
              <w:marLeft w:val="0"/>
              <w:marRight w:val="0"/>
              <w:marTop w:val="0"/>
              <w:marBottom w:val="0"/>
              <w:divBdr>
                <w:top w:val="none" w:sz="0" w:space="0" w:color="auto"/>
                <w:left w:val="none" w:sz="0" w:space="0" w:color="auto"/>
                <w:bottom w:val="none" w:sz="0" w:space="0" w:color="auto"/>
                <w:right w:val="none" w:sz="0" w:space="0" w:color="auto"/>
              </w:divBdr>
            </w:div>
            <w:div w:id="1658925100">
              <w:marLeft w:val="0"/>
              <w:marRight w:val="0"/>
              <w:marTop w:val="0"/>
              <w:marBottom w:val="0"/>
              <w:divBdr>
                <w:top w:val="none" w:sz="0" w:space="0" w:color="auto"/>
                <w:left w:val="none" w:sz="0" w:space="0" w:color="auto"/>
                <w:bottom w:val="none" w:sz="0" w:space="0" w:color="auto"/>
                <w:right w:val="none" w:sz="0" w:space="0" w:color="auto"/>
              </w:divBdr>
            </w:div>
            <w:div w:id="209808343">
              <w:marLeft w:val="0"/>
              <w:marRight w:val="0"/>
              <w:marTop w:val="0"/>
              <w:marBottom w:val="0"/>
              <w:divBdr>
                <w:top w:val="none" w:sz="0" w:space="0" w:color="auto"/>
                <w:left w:val="none" w:sz="0" w:space="0" w:color="auto"/>
                <w:bottom w:val="none" w:sz="0" w:space="0" w:color="auto"/>
                <w:right w:val="none" w:sz="0" w:space="0" w:color="auto"/>
              </w:divBdr>
            </w:div>
            <w:div w:id="11423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7152">
      <w:bodyDiv w:val="1"/>
      <w:marLeft w:val="0"/>
      <w:marRight w:val="0"/>
      <w:marTop w:val="0"/>
      <w:marBottom w:val="0"/>
      <w:divBdr>
        <w:top w:val="none" w:sz="0" w:space="0" w:color="auto"/>
        <w:left w:val="none" w:sz="0" w:space="0" w:color="auto"/>
        <w:bottom w:val="none" w:sz="0" w:space="0" w:color="auto"/>
        <w:right w:val="none" w:sz="0" w:space="0" w:color="auto"/>
      </w:divBdr>
      <w:divsChild>
        <w:div w:id="264273261">
          <w:marLeft w:val="0"/>
          <w:marRight w:val="0"/>
          <w:marTop w:val="0"/>
          <w:marBottom w:val="0"/>
          <w:divBdr>
            <w:top w:val="none" w:sz="0" w:space="0" w:color="auto"/>
            <w:left w:val="none" w:sz="0" w:space="0" w:color="auto"/>
            <w:bottom w:val="none" w:sz="0" w:space="0" w:color="auto"/>
            <w:right w:val="none" w:sz="0" w:space="0" w:color="auto"/>
          </w:divBdr>
          <w:divsChild>
            <w:div w:id="568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3790">
      <w:bodyDiv w:val="1"/>
      <w:marLeft w:val="0"/>
      <w:marRight w:val="0"/>
      <w:marTop w:val="0"/>
      <w:marBottom w:val="0"/>
      <w:divBdr>
        <w:top w:val="none" w:sz="0" w:space="0" w:color="auto"/>
        <w:left w:val="none" w:sz="0" w:space="0" w:color="auto"/>
        <w:bottom w:val="none" w:sz="0" w:space="0" w:color="auto"/>
        <w:right w:val="none" w:sz="0" w:space="0" w:color="auto"/>
      </w:divBdr>
      <w:divsChild>
        <w:div w:id="1505900861">
          <w:marLeft w:val="0"/>
          <w:marRight w:val="0"/>
          <w:marTop w:val="0"/>
          <w:marBottom w:val="0"/>
          <w:divBdr>
            <w:top w:val="none" w:sz="0" w:space="0" w:color="auto"/>
            <w:left w:val="none" w:sz="0" w:space="0" w:color="auto"/>
            <w:bottom w:val="none" w:sz="0" w:space="0" w:color="auto"/>
            <w:right w:val="none" w:sz="0" w:space="0" w:color="auto"/>
          </w:divBdr>
          <w:divsChild>
            <w:div w:id="461581246">
              <w:marLeft w:val="0"/>
              <w:marRight w:val="0"/>
              <w:marTop w:val="0"/>
              <w:marBottom w:val="0"/>
              <w:divBdr>
                <w:top w:val="none" w:sz="0" w:space="0" w:color="auto"/>
                <w:left w:val="none" w:sz="0" w:space="0" w:color="auto"/>
                <w:bottom w:val="none" w:sz="0" w:space="0" w:color="auto"/>
                <w:right w:val="none" w:sz="0" w:space="0" w:color="auto"/>
              </w:divBdr>
            </w:div>
            <w:div w:id="756249701">
              <w:marLeft w:val="0"/>
              <w:marRight w:val="0"/>
              <w:marTop w:val="0"/>
              <w:marBottom w:val="0"/>
              <w:divBdr>
                <w:top w:val="none" w:sz="0" w:space="0" w:color="auto"/>
                <w:left w:val="none" w:sz="0" w:space="0" w:color="auto"/>
                <w:bottom w:val="none" w:sz="0" w:space="0" w:color="auto"/>
                <w:right w:val="none" w:sz="0" w:space="0" w:color="auto"/>
              </w:divBdr>
            </w:div>
            <w:div w:id="1940409040">
              <w:marLeft w:val="0"/>
              <w:marRight w:val="0"/>
              <w:marTop w:val="0"/>
              <w:marBottom w:val="0"/>
              <w:divBdr>
                <w:top w:val="none" w:sz="0" w:space="0" w:color="auto"/>
                <w:left w:val="none" w:sz="0" w:space="0" w:color="auto"/>
                <w:bottom w:val="none" w:sz="0" w:space="0" w:color="auto"/>
                <w:right w:val="none" w:sz="0" w:space="0" w:color="auto"/>
              </w:divBdr>
            </w:div>
            <w:div w:id="527793364">
              <w:marLeft w:val="0"/>
              <w:marRight w:val="0"/>
              <w:marTop w:val="0"/>
              <w:marBottom w:val="0"/>
              <w:divBdr>
                <w:top w:val="none" w:sz="0" w:space="0" w:color="auto"/>
                <w:left w:val="none" w:sz="0" w:space="0" w:color="auto"/>
                <w:bottom w:val="none" w:sz="0" w:space="0" w:color="auto"/>
                <w:right w:val="none" w:sz="0" w:space="0" w:color="auto"/>
              </w:divBdr>
            </w:div>
            <w:div w:id="47656269">
              <w:marLeft w:val="0"/>
              <w:marRight w:val="0"/>
              <w:marTop w:val="0"/>
              <w:marBottom w:val="0"/>
              <w:divBdr>
                <w:top w:val="none" w:sz="0" w:space="0" w:color="auto"/>
                <w:left w:val="none" w:sz="0" w:space="0" w:color="auto"/>
                <w:bottom w:val="none" w:sz="0" w:space="0" w:color="auto"/>
                <w:right w:val="none" w:sz="0" w:space="0" w:color="auto"/>
              </w:divBdr>
            </w:div>
            <w:div w:id="1866020025">
              <w:marLeft w:val="0"/>
              <w:marRight w:val="0"/>
              <w:marTop w:val="0"/>
              <w:marBottom w:val="0"/>
              <w:divBdr>
                <w:top w:val="none" w:sz="0" w:space="0" w:color="auto"/>
                <w:left w:val="none" w:sz="0" w:space="0" w:color="auto"/>
                <w:bottom w:val="none" w:sz="0" w:space="0" w:color="auto"/>
                <w:right w:val="none" w:sz="0" w:space="0" w:color="auto"/>
              </w:divBdr>
            </w:div>
            <w:div w:id="896281683">
              <w:marLeft w:val="0"/>
              <w:marRight w:val="0"/>
              <w:marTop w:val="0"/>
              <w:marBottom w:val="0"/>
              <w:divBdr>
                <w:top w:val="none" w:sz="0" w:space="0" w:color="auto"/>
                <w:left w:val="none" w:sz="0" w:space="0" w:color="auto"/>
                <w:bottom w:val="none" w:sz="0" w:space="0" w:color="auto"/>
                <w:right w:val="none" w:sz="0" w:space="0" w:color="auto"/>
              </w:divBdr>
            </w:div>
            <w:div w:id="248927011">
              <w:marLeft w:val="0"/>
              <w:marRight w:val="0"/>
              <w:marTop w:val="0"/>
              <w:marBottom w:val="0"/>
              <w:divBdr>
                <w:top w:val="none" w:sz="0" w:space="0" w:color="auto"/>
                <w:left w:val="none" w:sz="0" w:space="0" w:color="auto"/>
                <w:bottom w:val="none" w:sz="0" w:space="0" w:color="auto"/>
                <w:right w:val="none" w:sz="0" w:space="0" w:color="auto"/>
              </w:divBdr>
            </w:div>
            <w:div w:id="33891059">
              <w:marLeft w:val="0"/>
              <w:marRight w:val="0"/>
              <w:marTop w:val="0"/>
              <w:marBottom w:val="0"/>
              <w:divBdr>
                <w:top w:val="none" w:sz="0" w:space="0" w:color="auto"/>
                <w:left w:val="none" w:sz="0" w:space="0" w:color="auto"/>
                <w:bottom w:val="none" w:sz="0" w:space="0" w:color="auto"/>
                <w:right w:val="none" w:sz="0" w:space="0" w:color="auto"/>
              </w:divBdr>
            </w:div>
            <w:div w:id="1235555211">
              <w:marLeft w:val="0"/>
              <w:marRight w:val="0"/>
              <w:marTop w:val="0"/>
              <w:marBottom w:val="0"/>
              <w:divBdr>
                <w:top w:val="none" w:sz="0" w:space="0" w:color="auto"/>
                <w:left w:val="none" w:sz="0" w:space="0" w:color="auto"/>
                <w:bottom w:val="none" w:sz="0" w:space="0" w:color="auto"/>
                <w:right w:val="none" w:sz="0" w:space="0" w:color="auto"/>
              </w:divBdr>
            </w:div>
            <w:div w:id="1042365976">
              <w:marLeft w:val="0"/>
              <w:marRight w:val="0"/>
              <w:marTop w:val="0"/>
              <w:marBottom w:val="0"/>
              <w:divBdr>
                <w:top w:val="none" w:sz="0" w:space="0" w:color="auto"/>
                <w:left w:val="none" w:sz="0" w:space="0" w:color="auto"/>
                <w:bottom w:val="none" w:sz="0" w:space="0" w:color="auto"/>
                <w:right w:val="none" w:sz="0" w:space="0" w:color="auto"/>
              </w:divBdr>
            </w:div>
            <w:div w:id="967588571">
              <w:marLeft w:val="0"/>
              <w:marRight w:val="0"/>
              <w:marTop w:val="0"/>
              <w:marBottom w:val="0"/>
              <w:divBdr>
                <w:top w:val="none" w:sz="0" w:space="0" w:color="auto"/>
                <w:left w:val="none" w:sz="0" w:space="0" w:color="auto"/>
                <w:bottom w:val="none" w:sz="0" w:space="0" w:color="auto"/>
                <w:right w:val="none" w:sz="0" w:space="0" w:color="auto"/>
              </w:divBdr>
            </w:div>
            <w:div w:id="2126459492">
              <w:marLeft w:val="0"/>
              <w:marRight w:val="0"/>
              <w:marTop w:val="0"/>
              <w:marBottom w:val="0"/>
              <w:divBdr>
                <w:top w:val="none" w:sz="0" w:space="0" w:color="auto"/>
                <w:left w:val="none" w:sz="0" w:space="0" w:color="auto"/>
                <w:bottom w:val="none" w:sz="0" w:space="0" w:color="auto"/>
                <w:right w:val="none" w:sz="0" w:space="0" w:color="auto"/>
              </w:divBdr>
            </w:div>
            <w:div w:id="826943374">
              <w:marLeft w:val="0"/>
              <w:marRight w:val="0"/>
              <w:marTop w:val="0"/>
              <w:marBottom w:val="0"/>
              <w:divBdr>
                <w:top w:val="none" w:sz="0" w:space="0" w:color="auto"/>
                <w:left w:val="none" w:sz="0" w:space="0" w:color="auto"/>
                <w:bottom w:val="none" w:sz="0" w:space="0" w:color="auto"/>
                <w:right w:val="none" w:sz="0" w:space="0" w:color="auto"/>
              </w:divBdr>
            </w:div>
            <w:div w:id="1996496436">
              <w:marLeft w:val="0"/>
              <w:marRight w:val="0"/>
              <w:marTop w:val="0"/>
              <w:marBottom w:val="0"/>
              <w:divBdr>
                <w:top w:val="none" w:sz="0" w:space="0" w:color="auto"/>
                <w:left w:val="none" w:sz="0" w:space="0" w:color="auto"/>
                <w:bottom w:val="none" w:sz="0" w:space="0" w:color="auto"/>
                <w:right w:val="none" w:sz="0" w:space="0" w:color="auto"/>
              </w:divBdr>
            </w:div>
            <w:div w:id="958417583">
              <w:marLeft w:val="0"/>
              <w:marRight w:val="0"/>
              <w:marTop w:val="0"/>
              <w:marBottom w:val="0"/>
              <w:divBdr>
                <w:top w:val="none" w:sz="0" w:space="0" w:color="auto"/>
                <w:left w:val="none" w:sz="0" w:space="0" w:color="auto"/>
                <w:bottom w:val="none" w:sz="0" w:space="0" w:color="auto"/>
                <w:right w:val="none" w:sz="0" w:space="0" w:color="auto"/>
              </w:divBdr>
            </w:div>
            <w:div w:id="991983743">
              <w:marLeft w:val="0"/>
              <w:marRight w:val="0"/>
              <w:marTop w:val="0"/>
              <w:marBottom w:val="0"/>
              <w:divBdr>
                <w:top w:val="none" w:sz="0" w:space="0" w:color="auto"/>
                <w:left w:val="none" w:sz="0" w:space="0" w:color="auto"/>
                <w:bottom w:val="none" w:sz="0" w:space="0" w:color="auto"/>
                <w:right w:val="none" w:sz="0" w:space="0" w:color="auto"/>
              </w:divBdr>
            </w:div>
            <w:div w:id="960574986">
              <w:marLeft w:val="0"/>
              <w:marRight w:val="0"/>
              <w:marTop w:val="0"/>
              <w:marBottom w:val="0"/>
              <w:divBdr>
                <w:top w:val="none" w:sz="0" w:space="0" w:color="auto"/>
                <w:left w:val="none" w:sz="0" w:space="0" w:color="auto"/>
                <w:bottom w:val="none" w:sz="0" w:space="0" w:color="auto"/>
                <w:right w:val="none" w:sz="0" w:space="0" w:color="auto"/>
              </w:divBdr>
            </w:div>
            <w:div w:id="1056704698">
              <w:marLeft w:val="0"/>
              <w:marRight w:val="0"/>
              <w:marTop w:val="0"/>
              <w:marBottom w:val="0"/>
              <w:divBdr>
                <w:top w:val="none" w:sz="0" w:space="0" w:color="auto"/>
                <w:left w:val="none" w:sz="0" w:space="0" w:color="auto"/>
                <w:bottom w:val="none" w:sz="0" w:space="0" w:color="auto"/>
                <w:right w:val="none" w:sz="0" w:space="0" w:color="auto"/>
              </w:divBdr>
            </w:div>
            <w:div w:id="1063792465">
              <w:marLeft w:val="0"/>
              <w:marRight w:val="0"/>
              <w:marTop w:val="0"/>
              <w:marBottom w:val="0"/>
              <w:divBdr>
                <w:top w:val="none" w:sz="0" w:space="0" w:color="auto"/>
                <w:left w:val="none" w:sz="0" w:space="0" w:color="auto"/>
                <w:bottom w:val="none" w:sz="0" w:space="0" w:color="auto"/>
                <w:right w:val="none" w:sz="0" w:space="0" w:color="auto"/>
              </w:divBdr>
            </w:div>
            <w:div w:id="1430662359">
              <w:marLeft w:val="0"/>
              <w:marRight w:val="0"/>
              <w:marTop w:val="0"/>
              <w:marBottom w:val="0"/>
              <w:divBdr>
                <w:top w:val="none" w:sz="0" w:space="0" w:color="auto"/>
                <w:left w:val="none" w:sz="0" w:space="0" w:color="auto"/>
                <w:bottom w:val="none" w:sz="0" w:space="0" w:color="auto"/>
                <w:right w:val="none" w:sz="0" w:space="0" w:color="auto"/>
              </w:divBdr>
            </w:div>
            <w:div w:id="1495073591">
              <w:marLeft w:val="0"/>
              <w:marRight w:val="0"/>
              <w:marTop w:val="0"/>
              <w:marBottom w:val="0"/>
              <w:divBdr>
                <w:top w:val="none" w:sz="0" w:space="0" w:color="auto"/>
                <w:left w:val="none" w:sz="0" w:space="0" w:color="auto"/>
                <w:bottom w:val="none" w:sz="0" w:space="0" w:color="auto"/>
                <w:right w:val="none" w:sz="0" w:space="0" w:color="auto"/>
              </w:divBdr>
            </w:div>
            <w:div w:id="1743135883">
              <w:marLeft w:val="0"/>
              <w:marRight w:val="0"/>
              <w:marTop w:val="0"/>
              <w:marBottom w:val="0"/>
              <w:divBdr>
                <w:top w:val="none" w:sz="0" w:space="0" w:color="auto"/>
                <w:left w:val="none" w:sz="0" w:space="0" w:color="auto"/>
                <w:bottom w:val="none" w:sz="0" w:space="0" w:color="auto"/>
                <w:right w:val="none" w:sz="0" w:space="0" w:color="auto"/>
              </w:divBdr>
            </w:div>
            <w:div w:id="1890528782">
              <w:marLeft w:val="0"/>
              <w:marRight w:val="0"/>
              <w:marTop w:val="0"/>
              <w:marBottom w:val="0"/>
              <w:divBdr>
                <w:top w:val="none" w:sz="0" w:space="0" w:color="auto"/>
                <w:left w:val="none" w:sz="0" w:space="0" w:color="auto"/>
                <w:bottom w:val="none" w:sz="0" w:space="0" w:color="auto"/>
                <w:right w:val="none" w:sz="0" w:space="0" w:color="auto"/>
              </w:divBdr>
            </w:div>
            <w:div w:id="1832258724">
              <w:marLeft w:val="0"/>
              <w:marRight w:val="0"/>
              <w:marTop w:val="0"/>
              <w:marBottom w:val="0"/>
              <w:divBdr>
                <w:top w:val="none" w:sz="0" w:space="0" w:color="auto"/>
                <w:left w:val="none" w:sz="0" w:space="0" w:color="auto"/>
                <w:bottom w:val="none" w:sz="0" w:space="0" w:color="auto"/>
                <w:right w:val="none" w:sz="0" w:space="0" w:color="auto"/>
              </w:divBdr>
            </w:div>
            <w:div w:id="1895500603">
              <w:marLeft w:val="0"/>
              <w:marRight w:val="0"/>
              <w:marTop w:val="0"/>
              <w:marBottom w:val="0"/>
              <w:divBdr>
                <w:top w:val="none" w:sz="0" w:space="0" w:color="auto"/>
                <w:left w:val="none" w:sz="0" w:space="0" w:color="auto"/>
                <w:bottom w:val="none" w:sz="0" w:space="0" w:color="auto"/>
                <w:right w:val="none" w:sz="0" w:space="0" w:color="auto"/>
              </w:divBdr>
            </w:div>
            <w:div w:id="1532961199">
              <w:marLeft w:val="0"/>
              <w:marRight w:val="0"/>
              <w:marTop w:val="0"/>
              <w:marBottom w:val="0"/>
              <w:divBdr>
                <w:top w:val="none" w:sz="0" w:space="0" w:color="auto"/>
                <w:left w:val="none" w:sz="0" w:space="0" w:color="auto"/>
                <w:bottom w:val="none" w:sz="0" w:space="0" w:color="auto"/>
                <w:right w:val="none" w:sz="0" w:space="0" w:color="auto"/>
              </w:divBdr>
            </w:div>
            <w:div w:id="1248727268">
              <w:marLeft w:val="0"/>
              <w:marRight w:val="0"/>
              <w:marTop w:val="0"/>
              <w:marBottom w:val="0"/>
              <w:divBdr>
                <w:top w:val="none" w:sz="0" w:space="0" w:color="auto"/>
                <w:left w:val="none" w:sz="0" w:space="0" w:color="auto"/>
                <w:bottom w:val="none" w:sz="0" w:space="0" w:color="auto"/>
                <w:right w:val="none" w:sz="0" w:space="0" w:color="auto"/>
              </w:divBdr>
            </w:div>
            <w:div w:id="91557906">
              <w:marLeft w:val="0"/>
              <w:marRight w:val="0"/>
              <w:marTop w:val="0"/>
              <w:marBottom w:val="0"/>
              <w:divBdr>
                <w:top w:val="none" w:sz="0" w:space="0" w:color="auto"/>
                <w:left w:val="none" w:sz="0" w:space="0" w:color="auto"/>
                <w:bottom w:val="none" w:sz="0" w:space="0" w:color="auto"/>
                <w:right w:val="none" w:sz="0" w:space="0" w:color="auto"/>
              </w:divBdr>
            </w:div>
            <w:div w:id="470175654">
              <w:marLeft w:val="0"/>
              <w:marRight w:val="0"/>
              <w:marTop w:val="0"/>
              <w:marBottom w:val="0"/>
              <w:divBdr>
                <w:top w:val="none" w:sz="0" w:space="0" w:color="auto"/>
                <w:left w:val="none" w:sz="0" w:space="0" w:color="auto"/>
                <w:bottom w:val="none" w:sz="0" w:space="0" w:color="auto"/>
                <w:right w:val="none" w:sz="0" w:space="0" w:color="auto"/>
              </w:divBdr>
            </w:div>
            <w:div w:id="1059863521">
              <w:marLeft w:val="0"/>
              <w:marRight w:val="0"/>
              <w:marTop w:val="0"/>
              <w:marBottom w:val="0"/>
              <w:divBdr>
                <w:top w:val="none" w:sz="0" w:space="0" w:color="auto"/>
                <w:left w:val="none" w:sz="0" w:space="0" w:color="auto"/>
                <w:bottom w:val="none" w:sz="0" w:space="0" w:color="auto"/>
                <w:right w:val="none" w:sz="0" w:space="0" w:color="auto"/>
              </w:divBdr>
            </w:div>
            <w:div w:id="782263397">
              <w:marLeft w:val="0"/>
              <w:marRight w:val="0"/>
              <w:marTop w:val="0"/>
              <w:marBottom w:val="0"/>
              <w:divBdr>
                <w:top w:val="none" w:sz="0" w:space="0" w:color="auto"/>
                <w:left w:val="none" w:sz="0" w:space="0" w:color="auto"/>
                <w:bottom w:val="none" w:sz="0" w:space="0" w:color="auto"/>
                <w:right w:val="none" w:sz="0" w:space="0" w:color="auto"/>
              </w:divBdr>
            </w:div>
            <w:div w:id="272715811">
              <w:marLeft w:val="0"/>
              <w:marRight w:val="0"/>
              <w:marTop w:val="0"/>
              <w:marBottom w:val="0"/>
              <w:divBdr>
                <w:top w:val="none" w:sz="0" w:space="0" w:color="auto"/>
                <w:left w:val="none" w:sz="0" w:space="0" w:color="auto"/>
                <w:bottom w:val="none" w:sz="0" w:space="0" w:color="auto"/>
                <w:right w:val="none" w:sz="0" w:space="0" w:color="auto"/>
              </w:divBdr>
            </w:div>
            <w:div w:id="1736514169">
              <w:marLeft w:val="0"/>
              <w:marRight w:val="0"/>
              <w:marTop w:val="0"/>
              <w:marBottom w:val="0"/>
              <w:divBdr>
                <w:top w:val="none" w:sz="0" w:space="0" w:color="auto"/>
                <w:left w:val="none" w:sz="0" w:space="0" w:color="auto"/>
                <w:bottom w:val="none" w:sz="0" w:space="0" w:color="auto"/>
                <w:right w:val="none" w:sz="0" w:space="0" w:color="auto"/>
              </w:divBdr>
            </w:div>
            <w:div w:id="373314572">
              <w:marLeft w:val="0"/>
              <w:marRight w:val="0"/>
              <w:marTop w:val="0"/>
              <w:marBottom w:val="0"/>
              <w:divBdr>
                <w:top w:val="none" w:sz="0" w:space="0" w:color="auto"/>
                <w:left w:val="none" w:sz="0" w:space="0" w:color="auto"/>
                <w:bottom w:val="none" w:sz="0" w:space="0" w:color="auto"/>
                <w:right w:val="none" w:sz="0" w:space="0" w:color="auto"/>
              </w:divBdr>
            </w:div>
            <w:div w:id="2035568133">
              <w:marLeft w:val="0"/>
              <w:marRight w:val="0"/>
              <w:marTop w:val="0"/>
              <w:marBottom w:val="0"/>
              <w:divBdr>
                <w:top w:val="none" w:sz="0" w:space="0" w:color="auto"/>
                <w:left w:val="none" w:sz="0" w:space="0" w:color="auto"/>
                <w:bottom w:val="none" w:sz="0" w:space="0" w:color="auto"/>
                <w:right w:val="none" w:sz="0" w:space="0" w:color="auto"/>
              </w:divBdr>
            </w:div>
            <w:div w:id="733967095">
              <w:marLeft w:val="0"/>
              <w:marRight w:val="0"/>
              <w:marTop w:val="0"/>
              <w:marBottom w:val="0"/>
              <w:divBdr>
                <w:top w:val="none" w:sz="0" w:space="0" w:color="auto"/>
                <w:left w:val="none" w:sz="0" w:space="0" w:color="auto"/>
                <w:bottom w:val="none" w:sz="0" w:space="0" w:color="auto"/>
                <w:right w:val="none" w:sz="0" w:space="0" w:color="auto"/>
              </w:divBdr>
            </w:div>
            <w:div w:id="626206057">
              <w:marLeft w:val="0"/>
              <w:marRight w:val="0"/>
              <w:marTop w:val="0"/>
              <w:marBottom w:val="0"/>
              <w:divBdr>
                <w:top w:val="none" w:sz="0" w:space="0" w:color="auto"/>
                <w:left w:val="none" w:sz="0" w:space="0" w:color="auto"/>
                <w:bottom w:val="none" w:sz="0" w:space="0" w:color="auto"/>
                <w:right w:val="none" w:sz="0" w:space="0" w:color="auto"/>
              </w:divBdr>
            </w:div>
            <w:div w:id="1315069052">
              <w:marLeft w:val="0"/>
              <w:marRight w:val="0"/>
              <w:marTop w:val="0"/>
              <w:marBottom w:val="0"/>
              <w:divBdr>
                <w:top w:val="none" w:sz="0" w:space="0" w:color="auto"/>
                <w:left w:val="none" w:sz="0" w:space="0" w:color="auto"/>
                <w:bottom w:val="none" w:sz="0" w:space="0" w:color="auto"/>
                <w:right w:val="none" w:sz="0" w:space="0" w:color="auto"/>
              </w:divBdr>
            </w:div>
            <w:div w:id="676924477">
              <w:marLeft w:val="0"/>
              <w:marRight w:val="0"/>
              <w:marTop w:val="0"/>
              <w:marBottom w:val="0"/>
              <w:divBdr>
                <w:top w:val="none" w:sz="0" w:space="0" w:color="auto"/>
                <w:left w:val="none" w:sz="0" w:space="0" w:color="auto"/>
                <w:bottom w:val="none" w:sz="0" w:space="0" w:color="auto"/>
                <w:right w:val="none" w:sz="0" w:space="0" w:color="auto"/>
              </w:divBdr>
            </w:div>
            <w:div w:id="2068651427">
              <w:marLeft w:val="0"/>
              <w:marRight w:val="0"/>
              <w:marTop w:val="0"/>
              <w:marBottom w:val="0"/>
              <w:divBdr>
                <w:top w:val="none" w:sz="0" w:space="0" w:color="auto"/>
                <w:left w:val="none" w:sz="0" w:space="0" w:color="auto"/>
                <w:bottom w:val="none" w:sz="0" w:space="0" w:color="auto"/>
                <w:right w:val="none" w:sz="0" w:space="0" w:color="auto"/>
              </w:divBdr>
            </w:div>
            <w:div w:id="181360197">
              <w:marLeft w:val="0"/>
              <w:marRight w:val="0"/>
              <w:marTop w:val="0"/>
              <w:marBottom w:val="0"/>
              <w:divBdr>
                <w:top w:val="none" w:sz="0" w:space="0" w:color="auto"/>
                <w:left w:val="none" w:sz="0" w:space="0" w:color="auto"/>
                <w:bottom w:val="none" w:sz="0" w:space="0" w:color="auto"/>
                <w:right w:val="none" w:sz="0" w:space="0" w:color="auto"/>
              </w:divBdr>
            </w:div>
            <w:div w:id="989014899">
              <w:marLeft w:val="0"/>
              <w:marRight w:val="0"/>
              <w:marTop w:val="0"/>
              <w:marBottom w:val="0"/>
              <w:divBdr>
                <w:top w:val="none" w:sz="0" w:space="0" w:color="auto"/>
                <w:left w:val="none" w:sz="0" w:space="0" w:color="auto"/>
                <w:bottom w:val="none" w:sz="0" w:space="0" w:color="auto"/>
                <w:right w:val="none" w:sz="0" w:space="0" w:color="auto"/>
              </w:divBdr>
            </w:div>
            <w:div w:id="1830439562">
              <w:marLeft w:val="0"/>
              <w:marRight w:val="0"/>
              <w:marTop w:val="0"/>
              <w:marBottom w:val="0"/>
              <w:divBdr>
                <w:top w:val="none" w:sz="0" w:space="0" w:color="auto"/>
                <w:left w:val="none" w:sz="0" w:space="0" w:color="auto"/>
                <w:bottom w:val="none" w:sz="0" w:space="0" w:color="auto"/>
                <w:right w:val="none" w:sz="0" w:space="0" w:color="auto"/>
              </w:divBdr>
            </w:div>
            <w:div w:id="904607064">
              <w:marLeft w:val="0"/>
              <w:marRight w:val="0"/>
              <w:marTop w:val="0"/>
              <w:marBottom w:val="0"/>
              <w:divBdr>
                <w:top w:val="none" w:sz="0" w:space="0" w:color="auto"/>
                <w:left w:val="none" w:sz="0" w:space="0" w:color="auto"/>
                <w:bottom w:val="none" w:sz="0" w:space="0" w:color="auto"/>
                <w:right w:val="none" w:sz="0" w:space="0" w:color="auto"/>
              </w:divBdr>
            </w:div>
            <w:div w:id="2060543008">
              <w:marLeft w:val="0"/>
              <w:marRight w:val="0"/>
              <w:marTop w:val="0"/>
              <w:marBottom w:val="0"/>
              <w:divBdr>
                <w:top w:val="none" w:sz="0" w:space="0" w:color="auto"/>
                <w:left w:val="none" w:sz="0" w:space="0" w:color="auto"/>
                <w:bottom w:val="none" w:sz="0" w:space="0" w:color="auto"/>
                <w:right w:val="none" w:sz="0" w:space="0" w:color="auto"/>
              </w:divBdr>
            </w:div>
            <w:div w:id="1289974592">
              <w:marLeft w:val="0"/>
              <w:marRight w:val="0"/>
              <w:marTop w:val="0"/>
              <w:marBottom w:val="0"/>
              <w:divBdr>
                <w:top w:val="none" w:sz="0" w:space="0" w:color="auto"/>
                <w:left w:val="none" w:sz="0" w:space="0" w:color="auto"/>
                <w:bottom w:val="none" w:sz="0" w:space="0" w:color="auto"/>
                <w:right w:val="none" w:sz="0" w:space="0" w:color="auto"/>
              </w:divBdr>
            </w:div>
            <w:div w:id="219100165">
              <w:marLeft w:val="0"/>
              <w:marRight w:val="0"/>
              <w:marTop w:val="0"/>
              <w:marBottom w:val="0"/>
              <w:divBdr>
                <w:top w:val="none" w:sz="0" w:space="0" w:color="auto"/>
                <w:left w:val="none" w:sz="0" w:space="0" w:color="auto"/>
                <w:bottom w:val="none" w:sz="0" w:space="0" w:color="auto"/>
                <w:right w:val="none" w:sz="0" w:space="0" w:color="auto"/>
              </w:divBdr>
            </w:div>
            <w:div w:id="936138975">
              <w:marLeft w:val="0"/>
              <w:marRight w:val="0"/>
              <w:marTop w:val="0"/>
              <w:marBottom w:val="0"/>
              <w:divBdr>
                <w:top w:val="none" w:sz="0" w:space="0" w:color="auto"/>
                <w:left w:val="none" w:sz="0" w:space="0" w:color="auto"/>
                <w:bottom w:val="none" w:sz="0" w:space="0" w:color="auto"/>
                <w:right w:val="none" w:sz="0" w:space="0" w:color="auto"/>
              </w:divBdr>
            </w:div>
            <w:div w:id="191310366">
              <w:marLeft w:val="0"/>
              <w:marRight w:val="0"/>
              <w:marTop w:val="0"/>
              <w:marBottom w:val="0"/>
              <w:divBdr>
                <w:top w:val="none" w:sz="0" w:space="0" w:color="auto"/>
                <w:left w:val="none" w:sz="0" w:space="0" w:color="auto"/>
                <w:bottom w:val="none" w:sz="0" w:space="0" w:color="auto"/>
                <w:right w:val="none" w:sz="0" w:space="0" w:color="auto"/>
              </w:divBdr>
            </w:div>
            <w:div w:id="1217625814">
              <w:marLeft w:val="0"/>
              <w:marRight w:val="0"/>
              <w:marTop w:val="0"/>
              <w:marBottom w:val="0"/>
              <w:divBdr>
                <w:top w:val="none" w:sz="0" w:space="0" w:color="auto"/>
                <w:left w:val="none" w:sz="0" w:space="0" w:color="auto"/>
                <w:bottom w:val="none" w:sz="0" w:space="0" w:color="auto"/>
                <w:right w:val="none" w:sz="0" w:space="0" w:color="auto"/>
              </w:divBdr>
            </w:div>
            <w:div w:id="143859457">
              <w:marLeft w:val="0"/>
              <w:marRight w:val="0"/>
              <w:marTop w:val="0"/>
              <w:marBottom w:val="0"/>
              <w:divBdr>
                <w:top w:val="none" w:sz="0" w:space="0" w:color="auto"/>
                <w:left w:val="none" w:sz="0" w:space="0" w:color="auto"/>
                <w:bottom w:val="none" w:sz="0" w:space="0" w:color="auto"/>
                <w:right w:val="none" w:sz="0" w:space="0" w:color="auto"/>
              </w:divBdr>
            </w:div>
            <w:div w:id="2005206730">
              <w:marLeft w:val="0"/>
              <w:marRight w:val="0"/>
              <w:marTop w:val="0"/>
              <w:marBottom w:val="0"/>
              <w:divBdr>
                <w:top w:val="none" w:sz="0" w:space="0" w:color="auto"/>
                <w:left w:val="none" w:sz="0" w:space="0" w:color="auto"/>
                <w:bottom w:val="none" w:sz="0" w:space="0" w:color="auto"/>
                <w:right w:val="none" w:sz="0" w:space="0" w:color="auto"/>
              </w:divBdr>
            </w:div>
            <w:div w:id="87703981">
              <w:marLeft w:val="0"/>
              <w:marRight w:val="0"/>
              <w:marTop w:val="0"/>
              <w:marBottom w:val="0"/>
              <w:divBdr>
                <w:top w:val="none" w:sz="0" w:space="0" w:color="auto"/>
                <w:left w:val="none" w:sz="0" w:space="0" w:color="auto"/>
                <w:bottom w:val="none" w:sz="0" w:space="0" w:color="auto"/>
                <w:right w:val="none" w:sz="0" w:space="0" w:color="auto"/>
              </w:divBdr>
            </w:div>
            <w:div w:id="869492026">
              <w:marLeft w:val="0"/>
              <w:marRight w:val="0"/>
              <w:marTop w:val="0"/>
              <w:marBottom w:val="0"/>
              <w:divBdr>
                <w:top w:val="none" w:sz="0" w:space="0" w:color="auto"/>
                <w:left w:val="none" w:sz="0" w:space="0" w:color="auto"/>
                <w:bottom w:val="none" w:sz="0" w:space="0" w:color="auto"/>
                <w:right w:val="none" w:sz="0" w:space="0" w:color="auto"/>
              </w:divBdr>
            </w:div>
            <w:div w:id="2061512609">
              <w:marLeft w:val="0"/>
              <w:marRight w:val="0"/>
              <w:marTop w:val="0"/>
              <w:marBottom w:val="0"/>
              <w:divBdr>
                <w:top w:val="none" w:sz="0" w:space="0" w:color="auto"/>
                <w:left w:val="none" w:sz="0" w:space="0" w:color="auto"/>
                <w:bottom w:val="none" w:sz="0" w:space="0" w:color="auto"/>
                <w:right w:val="none" w:sz="0" w:space="0" w:color="auto"/>
              </w:divBdr>
            </w:div>
            <w:div w:id="1057973676">
              <w:marLeft w:val="0"/>
              <w:marRight w:val="0"/>
              <w:marTop w:val="0"/>
              <w:marBottom w:val="0"/>
              <w:divBdr>
                <w:top w:val="none" w:sz="0" w:space="0" w:color="auto"/>
                <w:left w:val="none" w:sz="0" w:space="0" w:color="auto"/>
                <w:bottom w:val="none" w:sz="0" w:space="0" w:color="auto"/>
                <w:right w:val="none" w:sz="0" w:space="0" w:color="auto"/>
              </w:divBdr>
            </w:div>
            <w:div w:id="584384962">
              <w:marLeft w:val="0"/>
              <w:marRight w:val="0"/>
              <w:marTop w:val="0"/>
              <w:marBottom w:val="0"/>
              <w:divBdr>
                <w:top w:val="none" w:sz="0" w:space="0" w:color="auto"/>
                <w:left w:val="none" w:sz="0" w:space="0" w:color="auto"/>
                <w:bottom w:val="none" w:sz="0" w:space="0" w:color="auto"/>
                <w:right w:val="none" w:sz="0" w:space="0" w:color="auto"/>
              </w:divBdr>
            </w:div>
            <w:div w:id="2009358586">
              <w:marLeft w:val="0"/>
              <w:marRight w:val="0"/>
              <w:marTop w:val="0"/>
              <w:marBottom w:val="0"/>
              <w:divBdr>
                <w:top w:val="none" w:sz="0" w:space="0" w:color="auto"/>
                <w:left w:val="none" w:sz="0" w:space="0" w:color="auto"/>
                <w:bottom w:val="none" w:sz="0" w:space="0" w:color="auto"/>
                <w:right w:val="none" w:sz="0" w:space="0" w:color="auto"/>
              </w:divBdr>
            </w:div>
            <w:div w:id="149904512">
              <w:marLeft w:val="0"/>
              <w:marRight w:val="0"/>
              <w:marTop w:val="0"/>
              <w:marBottom w:val="0"/>
              <w:divBdr>
                <w:top w:val="none" w:sz="0" w:space="0" w:color="auto"/>
                <w:left w:val="none" w:sz="0" w:space="0" w:color="auto"/>
                <w:bottom w:val="none" w:sz="0" w:space="0" w:color="auto"/>
                <w:right w:val="none" w:sz="0" w:space="0" w:color="auto"/>
              </w:divBdr>
            </w:div>
            <w:div w:id="1026102522">
              <w:marLeft w:val="0"/>
              <w:marRight w:val="0"/>
              <w:marTop w:val="0"/>
              <w:marBottom w:val="0"/>
              <w:divBdr>
                <w:top w:val="none" w:sz="0" w:space="0" w:color="auto"/>
                <w:left w:val="none" w:sz="0" w:space="0" w:color="auto"/>
                <w:bottom w:val="none" w:sz="0" w:space="0" w:color="auto"/>
                <w:right w:val="none" w:sz="0" w:space="0" w:color="auto"/>
              </w:divBdr>
            </w:div>
            <w:div w:id="1050033350">
              <w:marLeft w:val="0"/>
              <w:marRight w:val="0"/>
              <w:marTop w:val="0"/>
              <w:marBottom w:val="0"/>
              <w:divBdr>
                <w:top w:val="none" w:sz="0" w:space="0" w:color="auto"/>
                <w:left w:val="none" w:sz="0" w:space="0" w:color="auto"/>
                <w:bottom w:val="none" w:sz="0" w:space="0" w:color="auto"/>
                <w:right w:val="none" w:sz="0" w:space="0" w:color="auto"/>
              </w:divBdr>
            </w:div>
            <w:div w:id="13313050">
              <w:marLeft w:val="0"/>
              <w:marRight w:val="0"/>
              <w:marTop w:val="0"/>
              <w:marBottom w:val="0"/>
              <w:divBdr>
                <w:top w:val="none" w:sz="0" w:space="0" w:color="auto"/>
                <w:left w:val="none" w:sz="0" w:space="0" w:color="auto"/>
                <w:bottom w:val="none" w:sz="0" w:space="0" w:color="auto"/>
                <w:right w:val="none" w:sz="0" w:space="0" w:color="auto"/>
              </w:divBdr>
            </w:div>
            <w:div w:id="362286513">
              <w:marLeft w:val="0"/>
              <w:marRight w:val="0"/>
              <w:marTop w:val="0"/>
              <w:marBottom w:val="0"/>
              <w:divBdr>
                <w:top w:val="none" w:sz="0" w:space="0" w:color="auto"/>
                <w:left w:val="none" w:sz="0" w:space="0" w:color="auto"/>
                <w:bottom w:val="none" w:sz="0" w:space="0" w:color="auto"/>
                <w:right w:val="none" w:sz="0" w:space="0" w:color="auto"/>
              </w:divBdr>
            </w:div>
            <w:div w:id="1151749852">
              <w:marLeft w:val="0"/>
              <w:marRight w:val="0"/>
              <w:marTop w:val="0"/>
              <w:marBottom w:val="0"/>
              <w:divBdr>
                <w:top w:val="none" w:sz="0" w:space="0" w:color="auto"/>
                <w:left w:val="none" w:sz="0" w:space="0" w:color="auto"/>
                <w:bottom w:val="none" w:sz="0" w:space="0" w:color="auto"/>
                <w:right w:val="none" w:sz="0" w:space="0" w:color="auto"/>
              </w:divBdr>
            </w:div>
            <w:div w:id="1689018215">
              <w:marLeft w:val="0"/>
              <w:marRight w:val="0"/>
              <w:marTop w:val="0"/>
              <w:marBottom w:val="0"/>
              <w:divBdr>
                <w:top w:val="none" w:sz="0" w:space="0" w:color="auto"/>
                <w:left w:val="none" w:sz="0" w:space="0" w:color="auto"/>
                <w:bottom w:val="none" w:sz="0" w:space="0" w:color="auto"/>
                <w:right w:val="none" w:sz="0" w:space="0" w:color="auto"/>
              </w:divBdr>
            </w:div>
            <w:div w:id="177739875">
              <w:marLeft w:val="0"/>
              <w:marRight w:val="0"/>
              <w:marTop w:val="0"/>
              <w:marBottom w:val="0"/>
              <w:divBdr>
                <w:top w:val="none" w:sz="0" w:space="0" w:color="auto"/>
                <w:left w:val="none" w:sz="0" w:space="0" w:color="auto"/>
                <w:bottom w:val="none" w:sz="0" w:space="0" w:color="auto"/>
                <w:right w:val="none" w:sz="0" w:space="0" w:color="auto"/>
              </w:divBdr>
            </w:div>
            <w:div w:id="472723005">
              <w:marLeft w:val="0"/>
              <w:marRight w:val="0"/>
              <w:marTop w:val="0"/>
              <w:marBottom w:val="0"/>
              <w:divBdr>
                <w:top w:val="none" w:sz="0" w:space="0" w:color="auto"/>
                <w:left w:val="none" w:sz="0" w:space="0" w:color="auto"/>
                <w:bottom w:val="none" w:sz="0" w:space="0" w:color="auto"/>
                <w:right w:val="none" w:sz="0" w:space="0" w:color="auto"/>
              </w:divBdr>
            </w:div>
            <w:div w:id="1642736196">
              <w:marLeft w:val="0"/>
              <w:marRight w:val="0"/>
              <w:marTop w:val="0"/>
              <w:marBottom w:val="0"/>
              <w:divBdr>
                <w:top w:val="none" w:sz="0" w:space="0" w:color="auto"/>
                <w:left w:val="none" w:sz="0" w:space="0" w:color="auto"/>
                <w:bottom w:val="none" w:sz="0" w:space="0" w:color="auto"/>
                <w:right w:val="none" w:sz="0" w:space="0" w:color="auto"/>
              </w:divBdr>
            </w:div>
            <w:div w:id="3729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1729">
      <w:bodyDiv w:val="1"/>
      <w:marLeft w:val="0"/>
      <w:marRight w:val="0"/>
      <w:marTop w:val="0"/>
      <w:marBottom w:val="0"/>
      <w:divBdr>
        <w:top w:val="none" w:sz="0" w:space="0" w:color="auto"/>
        <w:left w:val="none" w:sz="0" w:space="0" w:color="auto"/>
        <w:bottom w:val="none" w:sz="0" w:space="0" w:color="auto"/>
        <w:right w:val="none" w:sz="0" w:space="0" w:color="auto"/>
      </w:divBdr>
      <w:divsChild>
        <w:div w:id="1394083580">
          <w:marLeft w:val="0"/>
          <w:marRight w:val="0"/>
          <w:marTop w:val="0"/>
          <w:marBottom w:val="0"/>
          <w:divBdr>
            <w:top w:val="none" w:sz="0" w:space="0" w:color="auto"/>
            <w:left w:val="none" w:sz="0" w:space="0" w:color="auto"/>
            <w:bottom w:val="none" w:sz="0" w:space="0" w:color="auto"/>
            <w:right w:val="none" w:sz="0" w:space="0" w:color="auto"/>
          </w:divBdr>
          <w:divsChild>
            <w:div w:id="16650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6669">
      <w:bodyDiv w:val="1"/>
      <w:marLeft w:val="0"/>
      <w:marRight w:val="0"/>
      <w:marTop w:val="0"/>
      <w:marBottom w:val="0"/>
      <w:divBdr>
        <w:top w:val="none" w:sz="0" w:space="0" w:color="auto"/>
        <w:left w:val="none" w:sz="0" w:space="0" w:color="auto"/>
        <w:bottom w:val="none" w:sz="0" w:space="0" w:color="auto"/>
        <w:right w:val="none" w:sz="0" w:space="0" w:color="auto"/>
      </w:divBdr>
      <w:divsChild>
        <w:div w:id="1406338505">
          <w:marLeft w:val="0"/>
          <w:marRight w:val="0"/>
          <w:marTop w:val="0"/>
          <w:marBottom w:val="0"/>
          <w:divBdr>
            <w:top w:val="none" w:sz="0" w:space="0" w:color="auto"/>
            <w:left w:val="none" w:sz="0" w:space="0" w:color="auto"/>
            <w:bottom w:val="none" w:sz="0" w:space="0" w:color="auto"/>
            <w:right w:val="none" w:sz="0" w:space="0" w:color="auto"/>
          </w:divBdr>
          <w:divsChild>
            <w:div w:id="613680561">
              <w:marLeft w:val="0"/>
              <w:marRight w:val="0"/>
              <w:marTop w:val="0"/>
              <w:marBottom w:val="0"/>
              <w:divBdr>
                <w:top w:val="none" w:sz="0" w:space="0" w:color="auto"/>
                <w:left w:val="none" w:sz="0" w:space="0" w:color="auto"/>
                <w:bottom w:val="none" w:sz="0" w:space="0" w:color="auto"/>
                <w:right w:val="none" w:sz="0" w:space="0" w:color="auto"/>
              </w:divBdr>
            </w:div>
            <w:div w:id="1832287419">
              <w:marLeft w:val="0"/>
              <w:marRight w:val="0"/>
              <w:marTop w:val="0"/>
              <w:marBottom w:val="0"/>
              <w:divBdr>
                <w:top w:val="none" w:sz="0" w:space="0" w:color="auto"/>
                <w:left w:val="none" w:sz="0" w:space="0" w:color="auto"/>
                <w:bottom w:val="none" w:sz="0" w:space="0" w:color="auto"/>
                <w:right w:val="none" w:sz="0" w:space="0" w:color="auto"/>
              </w:divBdr>
            </w:div>
            <w:div w:id="1198929981">
              <w:marLeft w:val="0"/>
              <w:marRight w:val="0"/>
              <w:marTop w:val="0"/>
              <w:marBottom w:val="0"/>
              <w:divBdr>
                <w:top w:val="none" w:sz="0" w:space="0" w:color="auto"/>
                <w:left w:val="none" w:sz="0" w:space="0" w:color="auto"/>
                <w:bottom w:val="none" w:sz="0" w:space="0" w:color="auto"/>
                <w:right w:val="none" w:sz="0" w:space="0" w:color="auto"/>
              </w:divBdr>
            </w:div>
            <w:div w:id="214242534">
              <w:marLeft w:val="0"/>
              <w:marRight w:val="0"/>
              <w:marTop w:val="0"/>
              <w:marBottom w:val="0"/>
              <w:divBdr>
                <w:top w:val="none" w:sz="0" w:space="0" w:color="auto"/>
                <w:left w:val="none" w:sz="0" w:space="0" w:color="auto"/>
                <w:bottom w:val="none" w:sz="0" w:space="0" w:color="auto"/>
                <w:right w:val="none" w:sz="0" w:space="0" w:color="auto"/>
              </w:divBdr>
            </w:div>
            <w:div w:id="1279797534">
              <w:marLeft w:val="0"/>
              <w:marRight w:val="0"/>
              <w:marTop w:val="0"/>
              <w:marBottom w:val="0"/>
              <w:divBdr>
                <w:top w:val="none" w:sz="0" w:space="0" w:color="auto"/>
                <w:left w:val="none" w:sz="0" w:space="0" w:color="auto"/>
                <w:bottom w:val="none" w:sz="0" w:space="0" w:color="auto"/>
                <w:right w:val="none" w:sz="0" w:space="0" w:color="auto"/>
              </w:divBdr>
            </w:div>
            <w:div w:id="2128428435">
              <w:marLeft w:val="0"/>
              <w:marRight w:val="0"/>
              <w:marTop w:val="0"/>
              <w:marBottom w:val="0"/>
              <w:divBdr>
                <w:top w:val="none" w:sz="0" w:space="0" w:color="auto"/>
                <w:left w:val="none" w:sz="0" w:space="0" w:color="auto"/>
                <w:bottom w:val="none" w:sz="0" w:space="0" w:color="auto"/>
                <w:right w:val="none" w:sz="0" w:space="0" w:color="auto"/>
              </w:divBdr>
            </w:div>
            <w:div w:id="1207715283">
              <w:marLeft w:val="0"/>
              <w:marRight w:val="0"/>
              <w:marTop w:val="0"/>
              <w:marBottom w:val="0"/>
              <w:divBdr>
                <w:top w:val="none" w:sz="0" w:space="0" w:color="auto"/>
                <w:left w:val="none" w:sz="0" w:space="0" w:color="auto"/>
                <w:bottom w:val="none" w:sz="0" w:space="0" w:color="auto"/>
                <w:right w:val="none" w:sz="0" w:space="0" w:color="auto"/>
              </w:divBdr>
            </w:div>
            <w:div w:id="1109591763">
              <w:marLeft w:val="0"/>
              <w:marRight w:val="0"/>
              <w:marTop w:val="0"/>
              <w:marBottom w:val="0"/>
              <w:divBdr>
                <w:top w:val="none" w:sz="0" w:space="0" w:color="auto"/>
                <w:left w:val="none" w:sz="0" w:space="0" w:color="auto"/>
                <w:bottom w:val="none" w:sz="0" w:space="0" w:color="auto"/>
                <w:right w:val="none" w:sz="0" w:space="0" w:color="auto"/>
              </w:divBdr>
            </w:div>
            <w:div w:id="1690524936">
              <w:marLeft w:val="0"/>
              <w:marRight w:val="0"/>
              <w:marTop w:val="0"/>
              <w:marBottom w:val="0"/>
              <w:divBdr>
                <w:top w:val="none" w:sz="0" w:space="0" w:color="auto"/>
                <w:left w:val="none" w:sz="0" w:space="0" w:color="auto"/>
                <w:bottom w:val="none" w:sz="0" w:space="0" w:color="auto"/>
                <w:right w:val="none" w:sz="0" w:space="0" w:color="auto"/>
              </w:divBdr>
            </w:div>
            <w:div w:id="479423729">
              <w:marLeft w:val="0"/>
              <w:marRight w:val="0"/>
              <w:marTop w:val="0"/>
              <w:marBottom w:val="0"/>
              <w:divBdr>
                <w:top w:val="none" w:sz="0" w:space="0" w:color="auto"/>
                <w:left w:val="none" w:sz="0" w:space="0" w:color="auto"/>
                <w:bottom w:val="none" w:sz="0" w:space="0" w:color="auto"/>
                <w:right w:val="none" w:sz="0" w:space="0" w:color="auto"/>
              </w:divBdr>
            </w:div>
            <w:div w:id="2123452743">
              <w:marLeft w:val="0"/>
              <w:marRight w:val="0"/>
              <w:marTop w:val="0"/>
              <w:marBottom w:val="0"/>
              <w:divBdr>
                <w:top w:val="none" w:sz="0" w:space="0" w:color="auto"/>
                <w:left w:val="none" w:sz="0" w:space="0" w:color="auto"/>
                <w:bottom w:val="none" w:sz="0" w:space="0" w:color="auto"/>
                <w:right w:val="none" w:sz="0" w:space="0" w:color="auto"/>
              </w:divBdr>
            </w:div>
            <w:div w:id="696783673">
              <w:marLeft w:val="0"/>
              <w:marRight w:val="0"/>
              <w:marTop w:val="0"/>
              <w:marBottom w:val="0"/>
              <w:divBdr>
                <w:top w:val="none" w:sz="0" w:space="0" w:color="auto"/>
                <w:left w:val="none" w:sz="0" w:space="0" w:color="auto"/>
                <w:bottom w:val="none" w:sz="0" w:space="0" w:color="auto"/>
                <w:right w:val="none" w:sz="0" w:space="0" w:color="auto"/>
              </w:divBdr>
            </w:div>
            <w:div w:id="158086149">
              <w:marLeft w:val="0"/>
              <w:marRight w:val="0"/>
              <w:marTop w:val="0"/>
              <w:marBottom w:val="0"/>
              <w:divBdr>
                <w:top w:val="none" w:sz="0" w:space="0" w:color="auto"/>
                <w:left w:val="none" w:sz="0" w:space="0" w:color="auto"/>
                <w:bottom w:val="none" w:sz="0" w:space="0" w:color="auto"/>
                <w:right w:val="none" w:sz="0" w:space="0" w:color="auto"/>
              </w:divBdr>
            </w:div>
            <w:div w:id="707334568">
              <w:marLeft w:val="0"/>
              <w:marRight w:val="0"/>
              <w:marTop w:val="0"/>
              <w:marBottom w:val="0"/>
              <w:divBdr>
                <w:top w:val="none" w:sz="0" w:space="0" w:color="auto"/>
                <w:left w:val="none" w:sz="0" w:space="0" w:color="auto"/>
                <w:bottom w:val="none" w:sz="0" w:space="0" w:color="auto"/>
                <w:right w:val="none" w:sz="0" w:space="0" w:color="auto"/>
              </w:divBdr>
            </w:div>
            <w:div w:id="1743674296">
              <w:marLeft w:val="0"/>
              <w:marRight w:val="0"/>
              <w:marTop w:val="0"/>
              <w:marBottom w:val="0"/>
              <w:divBdr>
                <w:top w:val="none" w:sz="0" w:space="0" w:color="auto"/>
                <w:left w:val="none" w:sz="0" w:space="0" w:color="auto"/>
                <w:bottom w:val="none" w:sz="0" w:space="0" w:color="auto"/>
                <w:right w:val="none" w:sz="0" w:space="0" w:color="auto"/>
              </w:divBdr>
            </w:div>
            <w:div w:id="1082871744">
              <w:marLeft w:val="0"/>
              <w:marRight w:val="0"/>
              <w:marTop w:val="0"/>
              <w:marBottom w:val="0"/>
              <w:divBdr>
                <w:top w:val="none" w:sz="0" w:space="0" w:color="auto"/>
                <w:left w:val="none" w:sz="0" w:space="0" w:color="auto"/>
                <w:bottom w:val="none" w:sz="0" w:space="0" w:color="auto"/>
                <w:right w:val="none" w:sz="0" w:space="0" w:color="auto"/>
              </w:divBdr>
            </w:div>
            <w:div w:id="225646153">
              <w:marLeft w:val="0"/>
              <w:marRight w:val="0"/>
              <w:marTop w:val="0"/>
              <w:marBottom w:val="0"/>
              <w:divBdr>
                <w:top w:val="none" w:sz="0" w:space="0" w:color="auto"/>
                <w:left w:val="none" w:sz="0" w:space="0" w:color="auto"/>
                <w:bottom w:val="none" w:sz="0" w:space="0" w:color="auto"/>
                <w:right w:val="none" w:sz="0" w:space="0" w:color="auto"/>
              </w:divBdr>
            </w:div>
            <w:div w:id="1851597578">
              <w:marLeft w:val="0"/>
              <w:marRight w:val="0"/>
              <w:marTop w:val="0"/>
              <w:marBottom w:val="0"/>
              <w:divBdr>
                <w:top w:val="none" w:sz="0" w:space="0" w:color="auto"/>
                <w:left w:val="none" w:sz="0" w:space="0" w:color="auto"/>
                <w:bottom w:val="none" w:sz="0" w:space="0" w:color="auto"/>
                <w:right w:val="none" w:sz="0" w:space="0" w:color="auto"/>
              </w:divBdr>
            </w:div>
            <w:div w:id="1294093841">
              <w:marLeft w:val="0"/>
              <w:marRight w:val="0"/>
              <w:marTop w:val="0"/>
              <w:marBottom w:val="0"/>
              <w:divBdr>
                <w:top w:val="none" w:sz="0" w:space="0" w:color="auto"/>
                <w:left w:val="none" w:sz="0" w:space="0" w:color="auto"/>
                <w:bottom w:val="none" w:sz="0" w:space="0" w:color="auto"/>
                <w:right w:val="none" w:sz="0" w:space="0" w:color="auto"/>
              </w:divBdr>
            </w:div>
            <w:div w:id="2025478182">
              <w:marLeft w:val="0"/>
              <w:marRight w:val="0"/>
              <w:marTop w:val="0"/>
              <w:marBottom w:val="0"/>
              <w:divBdr>
                <w:top w:val="none" w:sz="0" w:space="0" w:color="auto"/>
                <w:left w:val="none" w:sz="0" w:space="0" w:color="auto"/>
                <w:bottom w:val="none" w:sz="0" w:space="0" w:color="auto"/>
                <w:right w:val="none" w:sz="0" w:space="0" w:color="auto"/>
              </w:divBdr>
            </w:div>
            <w:div w:id="1529292890">
              <w:marLeft w:val="0"/>
              <w:marRight w:val="0"/>
              <w:marTop w:val="0"/>
              <w:marBottom w:val="0"/>
              <w:divBdr>
                <w:top w:val="none" w:sz="0" w:space="0" w:color="auto"/>
                <w:left w:val="none" w:sz="0" w:space="0" w:color="auto"/>
                <w:bottom w:val="none" w:sz="0" w:space="0" w:color="auto"/>
                <w:right w:val="none" w:sz="0" w:space="0" w:color="auto"/>
              </w:divBdr>
            </w:div>
            <w:div w:id="156771904">
              <w:marLeft w:val="0"/>
              <w:marRight w:val="0"/>
              <w:marTop w:val="0"/>
              <w:marBottom w:val="0"/>
              <w:divBdr>
                <w:top w:val="none" w:sz="0" w:space="0" w:color="auto"/>
                <w:left w:val="none" w:sz="0" w:space="0" w:color="auto"/>
                <w:bottom w:val="none" w:sz="0" w:space="0" w:color="auto"/>
                <w:right w:val="none" w:sz="0" w:space="0" w:color="auto"/>
              </w:divBdr>
            </w:div>
            <w:div w:id="1795833580">
              <w:marLeft w:val="0"/>
              <w:marRight w:val="0"/>
              <w:marTop w:val="0"/>
              <w:marBottom w:val="0"/>
              <w:divBdr>
                <w:top w:val="none" w:sz="0" w:space="0" w:color="auto"/>
                <w:left w:val="none" w:sz="0" w:space="0" w:color="auto"/>
                <w:bottom w:val="none" w:sz="0" w:space="0" w:color="auto"/>
                <w:right w:val="none" w:sz="0" w:space="0" w:color="auto"/>
              </w:divBdr>
            </w:div>
            <w:div w:id="37709114">
              <w:marLeft w:val="0"/>
              <w:marRight w:val="0"/>
              <w:marTop w:val="0"/>
              <w:marBottom w:val="0"/>
              <w:divBdr>
                <w:top w:val="none" w:sz="0" w:space="0" w:color="auto"/>
                <w:left w:val="none" w:sz="0" w:space="0" w:color="auto"/>
                <w:bottom w:val="none" w:sz="0" w:space="0" w:color="auto"/>
                <w:right w:val="none" w:sz="0" w:space="0" w:color="auto"/>
              </w:divBdr>
            </w:div>
            <w:div w:id="256255560">
              <w:marLeft w:val="0"/>
              <w:marRight w:val="0"/>
              <w:marTop w:val="0"/>
              <w:marBottom w:val="0"/>
              <w:divBdr>
                <w:top w:val="none" w:sz="0" w:space="0" w:color="auto"/>
                <w:left w:val="none" w:sz="0" w:space="0" w:color="auto"/>
                <w:bottom w:val="none" w:sz="0" w:space="0" w:color="auto"/>
                <w:right w:val="none" w:sz="0" w:space="0" w:color="auto"/>
              </w:divBdr>
            </w:div>
            <w:div w:id="889150264">
              <w:marLeft w:val="0"/>
              <w:marRight w:val="0"/>
              <w:marTop w:val="0"/>
              <w:marBottom w:val="0"/>
              <w:divBdr>
                <w:top w:val="none" w:sz="0" w:space="0" w:color="auto"/>
                <w:left w:val="none" w:sz="0" w:space="0" w:color="auto"/>
                <w:bottom w:val="none" w:sz="0" w:space="0" w:color="auto"/>
                <w:right w:val="none" w:sz="0" w:space="0" w:color="auto"/>
              </w:divBdr>
            </w:div>
            <w:div w:id="591203270">
              <w:marLeft w:val="0"/>
              <w:marRight w:val="0"/>
              <w:marTop w:val="0"/>
              <w:marBottom w:val="0"/>
              <w:divBdr>
                <w:top w:val="none" w:sz="0" w:space="0" w:color="auto"/>
                <w:left w:val="none" w:sz="0" w:space="0" w:color="auto"/>
                <w:bottom w:val="none" w:sz="0" w:space="0" w:color="auto"/>
                <w:right w:val="none" w:sz="0" w:space="0" w:color="auto"/>
              </w:divBdr>
            </w:div>
            <w:div w:id="920987861">
              <w:marLeft w:val="0"/>
              <w:marRight w:val="0"/>
              <w:marTop w:val="0"/>
              <w:marBottom w:val="0"/>
              <w:divBdr>
                <w:top w:val="none" w:sz="0" w:space="0" w:color="auto"/>
                <w:left w:val="none" w:sz="0" w:space="0" w:color="auto"/>
                <w:bottom w:val="none" w:sz="0" w:space="0" w:color="auto"/>
                <w:right w:val="none" w:sz="0" w:space="0" w:color="auto"/>
              </w:divBdr>
            </w:div>
            <w:div w:id="20402285">
              <w:marLeft w:val="0"/>
              <w:marRight w:val="0"/>
              <w:marTop w:val="0"/>
              <w:marBottom w:val="0"/>
              <w:divBdr>
                <w:top w:val="none" w:sz="0" w:space="0" w:color="auto"/>
                <w:left w:val="none" w:sz="0" w:space="0" w:color="auto"/>
                <w:bottom w:val="none" w:sz="0" w:space="0" w:color="auto"/>
                <w:right w:val="none" w:sz="0" w:space="0" w:color="auto"/>
              </w:divBdr>
            </w:div>
            <w:div w:id="2056931165">
              <w:marLeft w:val="0"/>
              <w:marRight w:val="0"/>
              <w:marTop w:val="0"/>
              <w:marBottom w:val="0"/>
              <w:divBdr>
                <w:top w:val="none" w:sz="0" w:space="0" w:color="auto"/>
                <w:left w:val="none" w:sz="0" w:space="0" w:color="auto"/>
                <w:bottom w:val="none" w:sz="0" w:space="0" w:color="auto"/>
                <w:right w:val="none" w:sz="0" w:space="0" w:color="auto"/>
              </w:divBdr>
            </w:div>
            <w:div w:id="1734498048">
              <w:marLeft w:val="0"/>
              <w:marRight w:val="0"/>
              <w:marTop w:val="0"/>
              <w:marBottom w:val="0"/>
              <w:divBdr>
                <w:top w:val="none" w:sz="0" w:space="0" w:color="auto"/>
                <w:left w:val="none" w:sz="0" w:space="0" w:color="auto"/>
                <w:bottom w:val="none" w:sz="0" w:space="0" w:color="auto"/>
                <w:right w:val="none" w:sz="0" w:space="0" w:color="auto"/>
              </w:divBdr>
            </w:div>
            <w:div w:id="869219090">
              <w:marLeft w:val="0"/>
              <w:marRight w:val="0"/>
              <w:marTop w:val="0"/>
              <w:marBottom w:val="0"/>
              <w:divBdr>
                <w:top w:val="none" w:sz="0" w:space="0" w:color="auto"/>
                <w:left w:val="none" w:sz="0" w:space="0" w:color="auto"/>
                <w:bottom w:val="none" w:sz="0" w:space="0" w:color="auto"/>
                <w:right w:val="none" w:sz="0" w:space="0" w:color="auto"/>
              </w:divBdr>
            </w:div>
            <w:div w:id="1140342989">
              <w:marLeft w:val="0"/>
              <w:marRight w:val="0"/>
              <w:marTop w:val="0"/>
              <w:marBottom w:val="0"/>
              <w:divBdr>
                <w:top w:val="none" w:sz="0" w:space="0" w:color="auto"/>
                <w:left w:val="none" w:sz="0" w:space="0" w:color="auto"/>
                <w:bottom w:val="none" w:sz="0" w:space="0" w:color="auto"/>
                <w:right w:val="none" w:sz="0" w:space="0" w:color="auto"/>
              </w:divBdr>
            </w:div>
            <w:div w:id="365182377">
              <w:marLeft w:val="0"/>
              <w:marRight w:val="0"/>
              <w:marTop w:val="0"/>
              <w:marBottom w:val="0"/>
              <w:divBdr>
                <w:top w:val="none" w:sz="0" w:space="0" w:color="auto"/>
                <w:left w:val="none" w:sz="0" w:space="0" w:color="auto"/>
                <w:bottom w:val="none" w:sz="0" w:space="0" w:color="auto"/>
                <w:right w:val="none" w:sz="0" w:space="0" w:color="auto"/>
              </w:divBdr>
            </w:div>
            <w:div w:id="131796861">
              <w:marLeft w:val="0"/>
              <w:marRight w:val="0"/>
              <w:marTop w:val="0"/>
              <w:marBottom w:val="0"/>
              <w:divBdr>
                <w:top w:val="none" w:sz="0" w:space="0" w:color="auto"/>
                <w:left w:val="none" w:sz="0" w:space="0" w:color="auto"/>
                <w:bottom w:val="none" w:sz="0" w:space="0" w:color="auto"/>
                <w:right w:val="none" w:sz="0" w:space="0" w:color="auto"/>
              </w:divBdr>
            </w:div>
            <w:div w:id="1223296032">
              <w:marLeft w:val="0"/>
              <w:marRight w:val="0"/>
              <w:marTop w:val="0"/>
              <w:marBottom w:val="0"/>
              <w:divBdr>
                <w:top w:val="none" w:sz="0" w:space="0" w:color="auto"/>
                <w:left w:val="none" w:sz="0" w:space="0" w:color="auto"/>
                <w:bottom w:val="none" w:sz="0" w:space="0" w:color="auto"/>
                <w:right w:val="none" w:sz="0" w:space="0" w:color="auto"/>
              </w:divBdr>
            </w:div>
            <w:div w:id="1418089973">
              <w:marLeft w:val="0"/>
              <w:marRight w:val="0"/>
              <w:marTop w:val="0"/>
              <w:marBottom w:val="0"/>
              <w:divBdr>
                <w:top w:val="none" w:sz="0" w:space="0" w:color="auto"/>
                <w:left w:val="none" w:sz="0" w:space="0" w:color="auto"/>
                <w:bottom w:val="none" w:sz="0" w:space="0" w:color="auto"/>
                <w:right w:val="none" w:sz="0" w:space="0" w:color="auto"/>
              </w:divBdr>
            </w:div>
            <w:div w:id="866598255">
              <w:marLeft w:val="0"/>
              <w:marRight w:val="0"/>
              <w:marTop w:val="0"/>
              <w:marBottom w:val="0"/>
              <w:divBdr>
                <w:top w:val="none" w:sz="0" w:space="0" w:color="auto"/>
                <w:left w:val="none" w:sz="0" w:space="0" w:color="auto"/>
                <w:bottom w:val="none" w:sz="0" w:space="0" w:color="auto"/>
                <w:right w:val="none" w:sz="0" w:space="0" w:color="auto"/>
              </w:divBdr>
            </w:div>
            <w:div w:id="1623337915">
              <w:marLeft w:val="0"/>
              <w:marRight w:val="0"/>
              <w:marTop w:val="0"/>
              <w:marBottom w:val="0"/>
              <w:divBdr>
                <w:top w:val="none" w:sz="0" w:space="0" w:color="auto"/>
                <w:left w:val="none" w:sz="0" w:space="0" w:color="auto"/>
                <w:bottom w:val="none" w:sz="0" w:space="0" w:color="auto"/>
                <w:right w:val="none" w:sz="0" w:space="0" w:color="auto"/>
              </w:divBdr>
            </w:div>
            <w:div w:id="1224834433">
              <w:marLeft w:val="0"/>
              <w:marRight w:val="0"/>
              <w:marTop w:val="0"/>
              <w:marBottom w:val="0"/>
              <w:divBdr>
                <w:top w:val="none" w:sz="0" w:space="0" w:color="auto"/>
                <w:left w:val="none" w:sz="0" w:space="0" w:color="auto"/>
                <w:bottom w:val="none" w:sz="0" w:space="0" w:color="auto"/>
                <w:right w:val="none" w:sz="0" w:space="0" w:color="auto"/>
              </w:divBdr>
            </w:div>
            <w:div w:id="1852794249">
              <w:marLeft w:val="0"/>
              <w:marRight w:val="0"/>
              <w:marTop w:val="0"/>
              <w:marBottom w:val="0"/>
              <w:divBdr>
                <w:top w:val="none" w:sz="0" w:space="0" w:color="auto"/>
                <w:left w:val="none" w:sz="0" w:space="0" w:color="auto"/>
                <w:bottom w:val="none" w:sz="0" w:space="0" w:color="auto"/>
                <w:right w:val="none" w:sz="0" w:space="0" w:color="auto"/>
              </w:divBdr>
            </w:div>
            <w:div w:id="1630284243">
              <w:marLeft w:val="0"/>
              <w:marRight w:val="0"/>
              <w:marTop w:val="0"/>
              <w:marBottom w:val="0"/>
              <w:divBdr>
                <w:top w:val="none" w:sz="0" w:space="0" w:color="auto"/>
                <w:left w:val="none" w:sz="0" w:space="0" w:color="auto"/>
                <w:bottom w:val="none" w:sz="0" w:space="0" w:color="auto"/>
                <w:right w:val="none" w:sz="0" w:space="0" w:color="auto"/>
              </w:divBdr>
            </w:div>
            <w:div w:id="554246550">
              <w:marLeft w:val="0"/>
              <w:marRight w:val="0"/>
              <w:marTop w:val="0"/>
              <w:marBottom w:val="0"/>
              <w:divBdr>
                <w:top w:val="none" w:sz="0" w:space="0" w:color="auto"/>
                <w:left w:val="none" w:sz="0" w:space="0" w:color="auto"/>
                <w:bottom w:val="none" w:sz="0" w:space="0" w:color="auto"/>
                <w:right w:val="none" w:sz="0" w:space="0" w:color="auto"/>
              </w:divBdr>
            </w:div>
            <w:div w:id="1990131825">
              <w:marLeft w:val="0"/>
              <w:marRight w:val="0"/>
              <w:marTop w:val="0"/>
              <w:marBottom w:val="0"/>
              <w:divBdr>
                <w:top w:val="none" w:sz="0" w:space="0" w:color="auto"/>
                <w:left w:val="none" w:sz="0" w:space="0" w:color="auto"/>
                <w:bottom w:val="none" w:sz="0" w:space="0" w:color="auto"/>
                <w:right w:val="none" w:sz="0" w:space="0" w:color="auto"/>
              </w:divBdr>
            </w:div>
            <w:div w:id="2126803175">
              <w:marLeft w:val="0"/>
              <w:marRight w:val="0"/>
              <w:marTop w:val="0"/>
              <w:marBottom w:val="0"/>
              <w:divBdr>
                <w:top w:val="none" w:sz="0" w:space="0" w:color="auto"/>
                <w:left w:val="none" w:sz="0" w:space="0" w:color="auto"/>
                <w:bottom w:val="none" w:sz="0" w:space="0" w:color="auto"/>
                <w:right w:val="none" w:sz="0" w:space="0" w:color="auto"/>
              </w:divBdr>
            </w:div>
            <w:div w:id="104278625">
              <w:marLeft w:val="0"/>
              <w:marRight w:val="0"/>
              <w:marTop w:val="0"/>
              <w:marBottom w:val="0"/>
              <w:divBdr>
                <w:top w:val="none" w:sz="0" w:space="0" w:color="auto"/>
                <w:left w:val="none" w:sz="0" w:space="0" w:color="auto"/>
                <w:bottom w:val="none" w:sz="0" w:space="0" w:color="auto"/>
                <w:right w:val="none" w:sz="0" w:space="0" w:color="auto"/>
              </w:divBdr>
            </w:div>
            <w:div w:id="1391658752">
              <w:marLeft w:val="0"/>
              <w:marRight w:val="0"/>
              <w:marTop w:val="0"/>
              <w:marBottom w:val="0"/>
              <w:divBdr>
                <w:top w:val="none" w:sz="0" w:space="0" w:color="auto"/>
                <w:left w:val="none" w:sz="0" w:space="0" w:color="auto"/>
                <w:bottom w:val="none" w:sz="0" w:space="0" w:color="auto"/>
                <w:right w:val="none" w:sz="0" w:space="0" w:color="auto"/>
              </w:divBdr>
            </w:div>
            <w:div w:id="404108873">
              <w:marLeft w:val="0"/>
              <w:marRight w:val="0"/>
              <w:marTop w:val="0"/>
              <w:marBottom w:val="0"/>
              <w:divBdr>
                <w:top w:val="none" w:sz="0" w:space="0" w:color="auto"/>
                <w:left w:val="none" w:sz="0" w:space="0" w:color="auto"/>
                <w:bottom w:val="none" w:sz="0" w:space="0" w:color="auto"/>
                <w:right w:val="none" w:sz="0" w:space="0" w:color="auto"/>
              </w:divBdr>
            </w:div>
            <w:div w:id="617226437">
              <w:marLeft w:val="0"/>
              <w:marRight w:val="0"/>
              <w:marTop w:val="0"/>
              <w:marBottom w:val="0"/>
              <w:divBdr>
                <w:top w:val="none" w:sz="0" w:space="0" w:color="auto"/>
                <w:left w:val="none" w:sz="0" w:space="0" w:color="auto"/>
                <w:bottom w:val="none" w:sz="0" w:space="0" w:color="auto"/>
                <w:right w:val="none" w:sz="0" w:space="0" w:color="auto"/>
              </w:divBdr>
            </w:div>
            <w:div w:id="994912594">
              <w:marLeft w:val="0"/>
              <w:marRight w:val="0"/>
              <w:marTop w:val="0"/>
              <w:marBottom w:val="0"/>
              <w:divBdr>
                <w:top w:val="none" w:sz="0" w:space="0" w:color="auto"/>
                <w:left w:val="none" w:sz="0" w:space="0" w:color="auto"/>
                <w:bottom w:val="none" w:sz="0" w:space="0" w:color="auto"/>
                <w:right w:val="none" w:sz="0" w:space="0" w:color="auto"/>
              </w:divBdr>
            </w:div>
            <w:div w:id="1309164175">
              <w:marLeft w:val="0"/>
              <w:marRight w:val="0"/>
              <w:marTop w:val="0"/>
              <w:marBottom w:val="0"/>
              <w:divBdr>
                <w:top w:val="none" w:sz="0" w:space="0" w:color="auto"/>
                <w:left w:val="none" w:sz="0" w:space="0" w:color="auto"/>
                <w:bottom w:val="none" w:sz="0" w:space="0" w:color="auto"/>
                <w:right w:val="none" w:sz="0" w:space="0" w:color="auto"/>
              </w:divBdr>
            </w:div>
            <w:div w:id="287204578">
              <w:marLeft w:val="0"/>
              <w:marRight w:val="0"/>
              <w:marTop w:val="0"/>
              <w:marBottom w:val="0"/>
              <w:divBdr>
                <w:top w:val="none" w:sz="0" w:space="0" w:color="auto"/>
                <w:left w:val="none" w:sz="0" w:space="0" w:color="auto"/>
                <w:bottom w:val="none" w:sz="0" w:space="0" w:color="auto"/>
                <w:right w:val="none" w:sz="0" w:space="0" w:color="auto"/>
              </w:divBdr>
            </w:div>
            <w:div w:id="1547915251">
              <w:marLeft w:val="0"/>
              <w:marRight w:val="0"/>
              <w:marTop w:val="0"/>
              <w:marBottom w:val="0"/>
              <w:divBdr>
                <w:top w:val="none" w:sz="0" w:space="0" w:color="auto"/>
                <w:left w:val="none" w:sz="0" w:space="0" w:color="auto"/>
                <w:bottom w:val="none" w:sz="0" w:space="0" w:color="auto"/>
                <w:right w:val="none" w:sz="0" w:space="0" w:color="auto"/>
              </w:divBdr>
            </w:div>
            <w:div w:id="1120954852">
              <w:marLeft w:val="0"/>
              <w:marRight w:val="0"/>
              <w:marTop w:val="0"/>
              <w:marBottom w:val="0"/>
              <w:divBdr>
                <w:top w:val="none" w:sz="0" w:space="0" w:color="auto"/>
                <w:left w:val="none" w:sz="0" w:space="0" w:color="auto"/>
                <w:bottom w:val="none" w:sz="0" w:space="0" w:color="auto"/>
                <w:right w:val="none" w:sz="0" w:space="0" w:color="auto"/>
              </w:divBdr>
            </w:div>
            <w:div w:id="5598521">
              <w:marLeft w:val="0"/>
              <w:marRight w:val="0"/>
              <w:marTop w:val="0"/>
              <w:marBottom w:val="0"/>
              <w:divBdr>
                <w:top w:val="none" w:sz="0" w:space="0" w:color="auto"/>
                <w:left w:val="none" w:sz="0" w:space="0" w:color="auto"/>
                <w:bottom w:val="none" w:sz="0" w:space="0" w:color="auto"/>
                <w:right w:val="none" w:sz="0" w:space="0" w:color="auto"/>
              </w:divBdr>
            </w:div>
            <w:div w:id="14476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0849">
      <w:bodyDiv w:val="1"/>
      <w:marLeft w:val="0"/>
      <w:marRight w:val="0"/>
      <w:marTop w:val="0"/>
      <w:marBottom w:val="0"/>
      <w:divBdr>
        <w:top w:val="none" w:sz="0" w:space="0" w:color="auto"/>
        <w:left w:val="none" w:sz="0" w:space="0" w:color="auto"/>
        <w:bottom w:val="none" w:sz="0" w:space="0" w:color="auto"/>
        <w:right w:val="none" w:sz="0" w:space="0" w:color="auto"/>
      </w:divBdr>
    </w:div>
    <w:div w:id="2134056717">
      <w:bodyDiv w:val="1"/>
      <w:marLeft w:val="0"/>
      <w:marRight w:val="0"/>
      <w:marTop w:val="0"/>
      <w:marBottom w:val="0"/>
      <w:divBdr>
        <w:top w:val="none" w:sz="0" w:space="0" w:color="auto"/>
        <w:left w:val="none" w:sz="0" w:space="0" w:color="auto"/>
        <w:bottom w:val="none" w:sz="0" w:space="0" w:color="auto"/>
        <w:right w:val="none" w:sz="0" w:space="0" w:color="auto"/>
      </w:divBdr>
      <w:divsChild>
        <w:div w:id="778452910">
          <w:marLeft w:val="0"/>
          <w:marRight w:val="0"/>
          <w:marTop w:val="0"/>
          <w:marBottom w:val="0"/>
          <w:divBdr>
            <w:top w:val="none" w:sz="0" w:space="0" w:color="auto"/>
            <w:left w:val="none" w:sz="0" w:space="0" w:color="auto"/>
            <w:bottom w:val="none" w:sz="0" w:space="0" w:color="auto"/>
            <w:right w:val="none" w:sz="0" w:space="0" w:color="auto"/>
          </w:divBdr>
          <w:divsChild>
            <w:div w:id="480662607">
              <w:marLeft w:val="0"/>
              <w:marRight w:val="0"/>
              <w:marTop w:val="0"/>
              <w:marBottom w:val="0"/>
              <w:divBdr>
                <w:top w:val="none" w:sz="0" w:space="0" w:color="auto"/>
                <w:left w:val="none" w:sz="0" w:space="0" w:color="auto"/>
                <w:bottom w:val="none" w:sz="0" w:space="0" w:color="auto"/>
                <w:right w:val="none" w:sz="0" w:space="0" w:color="auto"/>
              </w:divBdr>
            </w:div>
            <w:div w:id="200213069">
              <w:marLeft w:val="0"/>
              <w:marRight w:val="0"/>
              <w:marTop w:val="0"/>
              <w:marBottom w:val="0"/>
              <w:divBdr>
                <w:top w:val="none" w:sz="0" w:space="0" w:color="auto"/>
                <w:left w:val="none" w:sz="0" w:space="0" w:color="auto"/>
                <w:bottom w:val="none" w:sz="0" w:space="0" w:color="auto"/>
                <w:right w:val="none" w:sz="0" w:space="0" w:color="auto"/>
              </w:divBdr>
            </w:div>
            <w:div w:id="1598367561">
              <w:marLeft w:val="0"/>
              <w:marRight w:val="0"/>
              <w:marTop w:val="0"/>
              <w:marBottom w:val="0"/>
              <w:divBdr>
                <w:top w:val="none" w:sz="0" w:space="0" w:color="auto"/>
                <w:left w:val="none" w:sz="0" w:space="0" w:color="auto"/>
                <w:bottom w:val="none" w:sz="0" w:space="0" w:color="auto"/>
                <w:right w:val="none" w:sz="0" w:space="0" w:color="auto"/>
              </w:divBdr>
            </w:div>
            <w:div w:id="750195800">
              <w:marLeft w:val="0"/>
              <w:marRight w:val="0"/>
              <w:marTop w:val="0"/>
              <w:marBottom w:val="0"/>
              <w:divBdr>
                <w:top w:val="none" w:sz="0" w:space="0" w:color="auto"/>
                <w:left w:val="none" w:sz="0" w:space="0" w:color="auto"/>
                <w:bottom w:val="none" w:sz="0" w:space="0" w:color="auto"/>
                <w:right w:val="none" w:sz="0" w:space="0" w:color="auto"/>
              </w:divBdr>
            </w:div>
            <w:div w:id="279385941">
              <w:marLeft w:val="0"/>
              <w:marRight w:val="0"/>
              <w:marTop w:val="0"/>
              <w:marBottom w:val="0"/>
              <w:divBdr>
                <w:top w:val="none" w:sz="0" w:space="0" w:color="auto"/>
                <w:left w:val="none" w:sz="0" w:space="0" w:color="auto"/>
                <w:bottom w:val="none" w:sz="0" w:space="0" w:color="auto"/>
                <w:right w:val="none" w:sz="0" w:space="0" w:color="auto"/>
              </w:divBdr>
            </w:div>
            <w:div w:id="664355468">
              <w:marLeft w:val="0"/>
              <w:marRight w:val="0"/>
              <w:marTop w:val="0"/>
              <w:marBottom w:val="0"/>
              <w:divBdr>
                <w:top w:val="none" w:sz="0" w:space="0" w:color="auto"/>
                <w:left w:val="none" w:sz="0" w:space="0" w:color="auto"/>
                <w:bottom w:val="none" w:sz="0" w:space="0" w:color="auto"/>
                <w:right w:val="none" w:sz="0" w:space="0" w:color="auto"/>
              </w:divBdr>
            </w:div>
            <w:div w:id="301884315">
              <w:marLeft w:val="0"/>
              <w:marRight w:val="0"/>
              <w:marTop w:val="0"/>
              <w:marBottom w:val="0"/>
              <w:divBdr>
                <w:top w:val="none" w:sz="0" w:space="0" w:color="auto"/>
                <w:left w:val="none" w:sz="0" w:space="0" w:color="auto"/>
                <w:bottom w:val="none" w:sz="0" w:space="0" w:color="auto"/>
                <w:right w:val="none" w:sz="0" w:space="0" w:color="auto"/>
              </w:divBdr>
            </w:div>
            <w:div w:id="1216552361">
              <w:marLeft w:val="0"/>
              <w:marRight w:val="0"/>
              <w:marTop w:val="0"/>
              <w:marBottom w:val="0"/>
              <w:divBdr>
                <w:top w:val="none" w:sz="0" w:space="0" w:color="auto"/>
                <w:left w:val="none" w:sz="0" w:space="0" w:color="auto"/>
                <w:bottom w:val="none" w:sz="0" w:space="0" w:color="auto"/>
                <w:right w:val="none" w:sz="0" w:space="0" w:color="auto"/>
              </w:divBdr>
            </w:div>
            <w:div w:id="1780561090">
              <w:marLeft w:val="0"/>
              <w:marRight w:val="0"/>
              <w:marTop w:val="0"/>
              <w:marBottom w:val="0"/>
              <w:divBdr>
                <w:top w:val="none" w:sz="0" w:space="0" w:color="auto"/>
                <w:left w:val="none" w:sz="0" w:space="0" w:color="auto"/>
                <w:bottom w:val="none" w:sz="0" w:space="0" w:color="auto"/>
                <w:right w:val="none" w:sz="0" w:space="0" w:color="auto"/>
              </w:divBdr>
            </w:div>
            <w:div w:id="347997060">
              <w:marLeft w:val="0"/>
              <w:marRight w:val="0"/>
              <w:marTop w:val="0"/>
              <w:marBottom w:val="0"/>
              <w:divBdr>
                <w:top w:val="none" w:sz="0" w:space="0" w:color="auto"/>
                <w:left w:val="none" w:sz="0" w:space="0" w:color="auto"/>
                <w:bottom w:val="none" w:sz="0" w:space="0" w:color="auto"/>
                <w:right w:val="none" w:sz="0" w:space="0" w:color="auto"/>
              </w:divBdr>
            </w:div>
            <w:div w:id="1509053942">
              <w:marLeft w:val="0"/>
              <w:marRight w:val="0"/>
              <w:marTop w:val="0"/>
              <w:marBottom w:val="0"/>
              <w:divBdr>
                <w:top w:val="none" w:sz="0" w:space="0" w:color="auto"/>
                <w:left w:val="none" w:sz="0" w:space="0" w:color="auto"/>
                <w:bottom w:val="none" w:sz="0" w:space="0" w:color="auto"/>
                <w:right w:val="none" w:sz="0" w:space="0" w:color="auto"/>
              </w:divBdr>
            </w:div>
            <w:div w:id="1549611281">
              <w:marLeft w:val="0"/>
              <w:marRight w:val="0"/>
              <w:marTop w:val="0"/>
              <w:marBottom w:val="0"/>
              <w:divBdr>
                <w:top w:val="none" w:sz="0" w:space="0" w:color="auto"/>
                <w:left w:val="none" w:sz="0" w:space="0" w:color="auto"/>
                <w:bottom w:val="none" w:sz="0" w:space="0" w:color="auto"/>
                <w:right w:val="none" w:sz="0" w:space="0" w:color="auto"/>
              </w:divBdr>
            </w:div>
            <w:div w:id="2009476790">
              <w:marLeft w:val="0"/>
              <w:marRight w:val="0"/>
              <w:marTop w:val="0"/>
              <w:marBottom w:val="0"/>
              <w:divBdr>
                <w:top w:val="none" w:sz="0" w:space="0" w:color="auto"/>
                <w:left w:val="none" w:sz="0" w:space="0" w:color="auto"/>
                <w:bottom w:val="none" w:sz="0" w:space="0" w:color="auto"/>
                <w:right w:val="none" w:sz="0" w:space="0" w:color="auto"/>
              </w:divBdr>
            </w:div>
            <w:div w:id="161284841">
              <w:marLeft w:val="0"/>
              <w:marRight w:val="0"/>
              <w:marTop w:val="0"/>
              <w:marBottom w:val="0"/>
              <w:divBdr>
                <w:top w:val="none" w:sz="0" w:space="0" w:color="auto"/>
                <w:left w:val="none" w:sz="0" w:space="0" w:color="auto"/>
                <w:bottom w:val="none" w:sz="0" w:space="0" w:color="auto"/>
                <w:right w:val="none" w:sz="0" w:space="0" w:color="auto"/>
              </w:divBdr>
            </w:div>
            <w:div w:id="788548054">
              <w:marLeft w:val="0"/>
              <w:marRight w:val="0"/>
              <w:marTop w:val="0"/>
              <w:marBottom w:val="0"/>
              <w:divBdr>
                <w:top w:val="none" w:sz="0" w:space="0" w:color="auto"/>
                <w:left w:val="none" w:sz="0" w:space="0" w:color="auto"/>
                <w:bottom w:val="none" w:sz="0" w:space="0" w:color="auto"/>
                <w:right w:val="none" w:sz="0" w:space="0" w:color="auto"/>
              </w:divBdr>
            </w:div>
            <w:div w:id="846139246">
              <w:marLeft w:val="0"/>
              <w:marRight w:val="0"/>
              <w:marTop w:val="0"/>
              <w:marBottom w:val="0"/>
              <w:divBdr>
                <w:top w:val="none" w:sz="0" w:space="0" w:color="auto"/>
                <w:left w:val="none" w:sz="0" w:space="0" w:color="auto"/>
                <w:bottom w:val="none" w:sz="0" w:space="0" w:color="auto"/>
                <w:right w:val="none" w:sz="0" w:space="0" w:color="auto"/>
              </w:divBdr>
            </w:div>
            <w:div w:id="85929266">
              <w:marLeft w:val="0"/>
              <w:marRight w:val="0"/>
              <w:marTop w:val="0"/>
              <w:marBottom w:val="0"/>
              <w:divBdr>
                <w:top w:val="none" w:sz="0" w:space="0" w:color="auto"/>
                <w:left w:val="none" w:sz="0" w:space="0" w:color="auto"/>
                <w:bottom w:val="none" w:sz="0" w:space="0" w:color="auto"/>
                <w:right w:val="none" w:sz="0" w:space="0" w:color="auto"/>
              </w:divBdr>
            </w:div>
            <w:div w:id="2031713073">
              <w:marLeft w:val="0"/>
              <w:marRight w:val="0"/>
              <w:marTop w:val="0"/>
              <w:marBottom w:val="0"/>
              <w:divBdr>
                <w:top w:val="none" w:sz="0" w:space="0" w:color="auto"/>
                <w:left w:val="none" w:sz="0" w:space="0" w:color="auto"/>
                <w:bottom w:val="none" w:sz="0" w:space="0" w:color="auto"/>
                <w:right w:val="none" w:sz="0" w:space="0" w:color="auto"/>
              </w:divBdr>
            </w:div>
            <w:div w:id="601302986">
              <w:marLeft w:val="0"/>
              <w:marRight w:val="0"/>
              <w:marTop w:val="0"/>
              <w:marBottom w:val="0"/>
              <w:divBdr>
                <w:top w:val="none" w:sz="0" w:space="0" w:color="auto"/>
                <w:left w:val="none" w:sz="0" w:space="0" w:color="auto"/>
                <w:bottom w:val="none" w:sz="0" w:space="0" w:color="auto"/>
                <w:right w:val="none" w:sz="0" w:space="0" w:color="auto"/>
              </w:divBdr>
            </w:div>
            <w:div w:id="190731578">
              <w:marLeft w:val="0"/>
              <w:marRight w:val="0"/>
              <w:marTop w:val="0"/>
              <w:marBottom w:val="0"/>
              <w:divBdr>
                <w:top w:val="none" w:sz="0" w:space="0" w:color="auto"/>
                <w:left w:val="none" w:sz="0" w:space="0" w:color="auto"/>
                <w:bottom w:val="none" w:sz="0" w:space="0" w:color="auto"/>
                <w:right w:val="none" w:sz="0" w:space="0" w:color="auto"/>
              </w:divBdr>
            </w:div>
            <w:div w:id="1184173421">
              <w:marLeft w:val="0"/>
              <w:marRight w:val="0"/>
              <w:marTop w:val="0"/>
              <w:marBottom w:val="0"/>
              <w:divBdr>
                <w:top w:val="none" w:sz="0" w:space="0" w:color="auto"/>
                <w:left w:val="none" w:sz="0" w:space="0" w:color="auto"/>
                <w:bottom w:val="none" w:sz="0" w:space="0" w:color="auto"/>
                <w:right w:val="none" w:sz="0" w:space="0" w:color="auto"/>
              </w:divBdr>
            </w:div>
            <w:div w:id="396130684">
              <w:marLeft w:val="0"/>
              <w:marRight w:val="0"/>
              <w:marTop w:val="0"/>
              <w:marBottom w:val="0"/>
              <w:divBdr>
                <w:top w:val="none" w:sz="0" w:space="0" w:color="auto"/>
                <w:left w:val="none" w:sz="0" w:space="0" w:color="auto"/>
                <w:bottom w:val="none" w:sz="0" w:space="0" w:color="auto"/>
                <w:right w:val="none" w:sz="0" w:space="0" w:color="auto"/>
              </w:divBdr>
            </w:div>
            <w:div w:id="989363550">
              <w:marLeft w:val="0"/>
              <w:marRight w:val="0"/>
              <w:marTop w:val="0"/>
              <w:marBottom w:val="0"/>
              <w:divBdr>
                <w:top w:val="none" w:sz="0" w:space="0" w:color="auto"/>
                <w:left w:val="none" w:sz="0" w:space="0" w:color="auto"/>
                <w:bottom w:val="none" w:sz="0" w:space="0" w:color="auto"/>
                <w:right w:val="none" w:sz="0" w:space="0" w:color="auto"/>
              </w:divBdr>
            </w:div>
            <w:div w:id="871308472">
              <w:marLeft w:val="0"/>
              <w:marRight w:val="0"/>
              <w:marTop w:val="0"/>
              <w:marBottom w:val="0"/>
              <w:divBdr>
                <w:top w:val="none" w:sz="0" w:space="0" w:color="auto"/>
                <w:left w:val="none" w:sz="0" w:space="0" w:color="auto"/>
                <w:bottom w:val="none" w:sz="0" w:space="0" w:color="auto"/>
                <w:right w:val="none" w:sz="0" w:space="0" w:color="auto"/>
              </w:divBdr>
            </w:div>
            <w:div w:id="1507355498">
              <w:marLeft w:val="0"/>
              <w:marRight w:val="0"/>
              <w:marTop w:val="0"/>
              <w:marBottom w:val="0"/>
              <w:divBdr>
                <w:top w:val="none" w:sz="0" w:space="0" w:color="auto"/>
                <w:left w:val="none" w:sz="0" w:space="0" w:color="auto"/>
                <w:bottom w:val="none" w:sz="0" w:space="0" w:color="auto"/>
                <w:right w:val="none" w:sz="0" w:space="0" w:color="auto"/>
              </w:divBdr>
            </w:div>
            <w:div w:id="1794638266">
              <w:marLeft w:val="0"/>
              <w:marRight w:val="0"/>
              <w:marTop w:val="0"/>
              <w:marBottom w:val="0"/>
              <w:divBdr>
                <w:top w:val="none" w:sz="0" w:space="0" w:color="auto"/>
                <w:left w:val="none" w:sz="0" w:space="0" w:color="auto"/>
                <w:bottom w:val="none" w:sz="0" w:space="0" w:color="auto"/>
                <w:right w:val="none" w:sz="0" w:space="0" w:color="auto"/>
              </w:divBdr>
            </w:div>
            <w:div w:id="926574216">
              <w:marLeft w:val="0"/>
              <w:marRight w:val="0"/>
              <w:marTop w:val="0"/>
              <w:marBottom w:val="0"/>
              <w:divBdr>
                <w:top w:val="none" w:sz="0" w:space="0" w:color="auto"/>
                <w:left w:val="none" w:sz="0" w:space="0" w:color="auto"/>
                <w:bottom w:val="none" w:sz="0" w:space="0" w:color="auto"/>
                <w:right w:val="none" w:sz="0" w:space="0" w:color="auto"/>
              </w:divBdr>
            </w:div>
            <w:div w:id="97456196">
              <w:marLeft w:val="0"/>
              <w:marRight w:val="0"/>
              <w:marTop w:val="0"/>
              <w:marBottom w:val="0"/>
              <w:divBdr>
                <w:top w:val="none" w:sz="0" w:space="0" w:color="auto"/>
                <w:left w:val="none" w:sz="0" w:space="0" w:color="auto"/>
                <w:bottom w:val="none" w:sz="0" w:space="0" w:color="auto"/>
                <w:right w:val="none" w:sz="0" w:space="0" w:color="auto"/>
              </w:divBdr>
            </w:div>
            <w:div w:id="161164943">
              <w:marLeft w:val="0"/>
              <w:marRight w:val="0"/>
              <w:marTop w:val="0"/>
              <w:marBottom w:val="0"/>
              <w:divBdr>
                <w:top w:val="none" w:sz="0" w:space="0" w:color="auto"/>
                <w:left w:val="none" w:sz="0" w:space="0" w:color="auto"/>
                <w:bottom w:val="none" w:sz="0" w:space="0" w:color="auto"/>
                <w:right w:val="none" w:sz="0" w:space="0" w:color="auto"/>
              </w:divBdr>
            </w:div>
            <w:div w:id="930357668">
              <w:marLeft w:val="0"/>
              <w:marRight w:val="0"/>
              <w:marTop w:val="0"/>
              <w:marBottom w:val="0"/>
              <w:divBdr>
                <w:top w:val="none" w:sz="0" w:space="0" w:color="auto"/>
                <w:left w:val="none" w:sz="0" w:space="0" w:color="auto"/>
                <w:bottom w:val="none" w:sz="0" w:space="0" w:color="auto"/>
                <w:right w:val="none" w:sz="0" w:space="0" w:color="auto"/>
              </w:divBdr>
            </w:div>
            <w:div w:id="890264289">
              <w:marLeft w:val="0"/>
              <w:marRight w:val="0"/>
              <w:marTop w:val="0"/>
              <w:marBottom w:val="0"/>
              <w:divBdr>
                <w:top w:val="none" w:sz="0" w:space="0" w:color="auto"/>
                <w:left w:val="none" w:sz="0" w:space="0" w:color="auto"/>
                <w:bottom w:val="none" w:sz="0" w:space="0" w:color="auto"/>
                <w:right w:val="none" w:sz="0" w:space="0" w:color="auto"/>
              </w:divBdr>
            </w:div>
            <w:div w:id="2120756125">
              <w:marLeft w:val="0"/>
              <w:marRight w:val="0"/>
              <w:marTop w:val="0"/>
              <w:marBottom w:val="0"/>
              <w:divBdr>
                <w:top w:val="none" w:sz="0" w:space="0" w:color="auto"/>
                <w:left w:val="none" w:sz="0" w:space="0" w:color="auto"/>
                <w:bottom w:val="none" w:sz="0" w:space="0" w:color="auto"/>
                <w:right w:val="none" w:sz="0" w:space="0" w:color="auto"/>
              </w:divBdr>
            </w:div>
            <w:div w:id="1020855556">
              <w:marLeft w:val="0"/>
              <w:marRight w:val="0"/>
              <w:marTop w:val="0"/>
              <w:marBottom w:val="0"/>
              <w:divBdr>
                <w:top w:val="none" w:sz="0" w:space="0" w:color="auto"/>
                <w:left w:val="none" w:sz="0" w:space="0" w:color="auto"/>
                <w:bottom w:val="none" w:sz="0" w:space="0" w:color="auto"/>
                <w:right w:val="none" w:sz="0" w:space="0" w:color="auto"/>
              </w:divBdr>
            </w:div>
            <w:div w:id="1716586843">
              <w:marLeft w:val="0"/>
              <w:marRight w:val="0"/>
              <w:marTop w:val="0"/>
              <w:marBottom w:val="0"/>
              <w:divBdr>
                <w:top w:val="none" w:sz="0" w:space="0" w:color="auto"/>
                <w:left w:val="none" w:sz="0" w:space="0" w:color="auto"/>
                <w:bottom w:val="none" w:sz="0" w:space="0" w:color="auto"/>
                <w:right w:val="none" w:sz="0" w:space="0" w:color="auto"/>
              </w:divBdr>
            </w:div>
            <w:div w:id="33193544">
              <w:marLeft w:val="0"/>
              <w:marRight w:val="0"/>
              <w:marTop w:val="0"/>
              <w:marBottom w:val="0"/>
              <w:divBdr>
                <w:top w:val="none" w:sz="0" w:space="0" w:color="auto"/>
                <w:left w:val="none" w:sz="0" w:space="0" w:color="auto"/>
                <w:bottom w:val="none" w:sz="0" w:space="0" w:color="auto"/>
                <w:right w:val="none" w:sz="0" w:space="0" w:color="auto"/>
              </w:divBdr>
            </w:div>
            <w:div w:id="1341467821">
              <w:marLeft w:val="0"/>
              <w:marRight w:val="0"/>
              <w:marTop w:val="0"/>
              <w:marBottom w:val="0"/>
              <w:divBdr>
                <w:top w:val="none" w:sz="0" w:space="0" w:color="auto"/>
                <w:left w:val="none" w:sz="0" w:space="0" w:color="auto"/>
                <w:bottom w:val="none" w:sz="0" w:space="0" w:color="auto"/>
                <w:right w:val="none" w:sz="0" w:space="0" w:color="auto"/>
              </w:divBdr>
            </w:div>
            <w:div w:id="69425789">
              <w:marLeft w:val="0"/>
              <w:marRight w:val="0"/>
              <w:marTop w:val="0"/>
              <w:marBottom w:val="0"/>
              <w:divBdr>
                <w:top w:val="none" w:sz="0" w:space="0" w:color="auto"/>
                <w:left w:val="none" w:sz="0" w:space="0" w:color="auto"/>
                <w:bottom w:val="none" w:sz="0" w:space="0" w:color="auto"/>
                <w:right w:val="none" w:sz="0" w:space="0" w:color="auto"/>
              </w:divBdr>
            </w:div>
            <w:div w:id="64571956">
              <w:marLeft w:val="0"/>
              <w:marRight w:val="0"/>
              <w:marTop w:val="0"/>
              <w:marBottom w:val="0"/>
              <w:divBdr>
                <w:top w:val="none" w:sz="0" w:space="0" w:color="auto"/>
                <w:left w:val="none" w:sz="0" w:space="0" w:color="auto"/>
                <w:bottom w:val="none" w:sz="0" w:space="0" w:color="auto"/>
                <w:right w:val="none" w:sz="0" w:space="0" w:color="auto"/>
              </w:divBdr>
            </w:div>
            <w:div w:id="12192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3BAE7-2BC9-4C1D-A6A0-05EC3EACA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46</Pages>
  <Words>7191</Words>
  <Characters>40994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kalla madhu</cp:lastModifiedBy>
  <cp:revision>181</cp:revision>
  <dcterms:created xsi:type="dcterms:W3CDTF">2024-07-13T08:57:00Z</dcterms:created>
  <dcterms:modified xsi:type="dcterms:W3CDTF">2024-07-18T05:34:00Z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E796B8AE999C4A7192893A38A117065B</vt:lpwstr>
  </property>
</Properties>
</file>